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2F4E0224" w:rsidR="00611674" w:rsidRPr="00434208" w:rsidRDefault="00611674" w:rsidP="00340EDE">
      <w:pPr>
        <w:pStyle w:val="Title"/>
        <w:rPr>
          <w:color w:val="A6A6A6" w:themeColor="background1" w:themeShade="A6"/>
        </w:rPr>
      </w:pPr>
      <w:r>
        <w:t xml:space="preserve">RFC: </w:t>
      </w:r>
      <w:r w:rsidR="008C132E">
        <w:t>Programming Model to Support Sparse Data</w:t>
      </w:r>
      <w:r w:rsidR="004104AC">
        <w:t xml:space="preserve"> in HDF5</w:t>
      </w:r>
      <w:r w:rsidR="00434208">
        <w:t xml:space="preserve"> </w:t>
      </w:r>
    </w:p>
    <w:p w14:paraId="342D3B9C" w14:textId="043D1267" w:rsidR="00D61263" w:rsidRPr="007B4807" w:rsidRDefault="00D61263" w:rsidP="00D61263">
      <w:pPr>
        <w:pStyle w:val="Author"/>
        <w:rPr>
          <w:b w:val="0"/>
          <w:bCs/>
        </w:rPr>
      </w:pPr>
      <w:r w:rsidRPr="007B4807">
        <w:rPr>
          <w:b w:val="0"/>
          <w:bCs/>
        </w:rPr>
        <w:t xml:space="preserve">John </w:t>
      </w:r>
      <w:proofErr w:type="spellStart"/>
      <w:r w:rsidRPr="007B4807">
        <w:rPr>
          <w:b w:val="0"/>
          <w:bCs/>
        </w:rPr>
        <w:t>Mainzer</w:t>
      </w:r>
      <w:proofErr w:type="spellEnd"/>
      <w:r w:rsidRPr="007B4807">
        <w:rPr>
          <w:b w:val="0"/>
          <w:bCs/>
        </w:rPr>
        <w:t xml:space="preserve"> (</w:t>
      </w:r>
      <w:hyperlink r:id="rId8" w:history="1">
        <w:r w:rsidRPr="007B4807">
          <w:rPr>
            <w:rStyle w:val="Hyperlink"/>
            <w:b w:val="0"/>
            <w:bCs/>
          </w:rPr>
          <w:t>john.mainzer@lifeboat.llc</w:t>
        </w:r>
      </w:hyperlink>
      <w:r w:rsidRPr="007B4807">
        <w:rPr>
          <w:b w:val="0"/>
          <w:bCs/>
        </w:rPr>
        <w:t xml:space="preserve">), </w:t>
      </w:r>
    </w:p>
    <w:p w14:paraId="4654ADB5" w14:textId="77777777" w:rsidR="00D61263" w:rsidRPr="007B4807" w:rsidRDefault="00D61263" w:rsidP="00D61263">
      <w:pPr>
        <w:pStyle w:val="Author"/>
        <w:rPr>
          <w:b w:val="0"/>
          <w:bCs/>
        </w:rPr>
      </w:pPr>
      <w:r w:rsidRPr="007B4807">
        <w:rPr>
          <w:b w:val="0"/>
          <w:bCs/>
        </w:rPr>
        <w:t xml:space="preserve">Elena </w:t>
      </w:r>
      <w:proofErr w:type="spellStart"/>
      <w:r w:rsidRPr="007B4807">
        <w:rPr>
          <w:b w:val="0"/>
          <w:bCs/>
        </w:rPr>
        <w:t>Pourmal</w:t>
      </w:r>
      <w:proofErr w:type="spellEnd"/>
      <w:r w:rsidRPr="007B4807">
        <w:rPr>
          <w:b w:val="0"/>
          <w:bCs/>
        </w:rPr>
        <w:t xml:space="preserve"> (</w:t>
      </w:r>
      <w:hyperlink r:id="rId9" w:history="1">
        <w:r w:rsidRPr="007B4807">
          <w:rPr>
            <w:rStyle w:val="Hyperlink"/>
            <w:b w:val="0"/>
            <w:bCs/>
          </w:rPr>
          <w:t>elena.pourmal@lifeboat.llc</w:t>
        </w:r>
      </w:hyperlink>
      <w:r w:rsidRPr="007B4807">
        <w:rPr>
          <w:b w:val="0"/>
          <w:bCs/>
        </w:rPr>
        <w:t xml:space="preserve">) </w:t>
      </w:r>
    </w:p>
    <w:p w14:paraId="2366193B" w14:textId="1EC49455" w:rsidR="00E93844" w:rsidRPr="00D61263" w:rsidRDefault="00D61263" w:rsidP="00D61263">
      <w:pPr>
        <w:pStyle w:val="Author"/>
        <w:rPr>
          <w:b w:val="0"/>
          <w:bCs/>
        </w:rPr>
      </w:pPr>
      <w:r w:rsidRPr="007B4807">
        <w:rPr>
          <w:b w:val="0"/>
          <w:bCs/>
        </w:rPr>
        <w:t>Lifeboat, LLC</w:t>
      </w:r>
    </w:p>
    <w:p w14:paraId="42D78BA0" w14:textId="19A66587"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D13F4F">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4DAA9DE0"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D13F4F">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D13F4F">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D13F4F" w:rsidRPr="00D13F4F">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D13F4F">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Section </w:t>
      </w:r>
      <w:r>
        <w:fldChar w:fldCharType="begin"/>
      </w:r>
      <w:r>
        <w:instrText xml:space="preserve"> REF _Ref132996480 \r \h </w:instrText>
      </w:r>
      <w:r>
        <w:fldChar w:fldCharType="separate"/>
      </w:r>
      <w:r w:rsidR="00D13F4F">
        <w:t>4</w:t>
      </w:r>
      <w:r>
        <w:fldChar w:fldCharType="end"/>
      </w:r>
      <w:r w:rsidR="00AA4012">
        <w:t xml:space="preserve"> </w:t>
      </w:r>
      <w:r w:rsidR="008876B5">
        <w:t>outlines necessary changes to the command-line tools</w:t>
      </w:r>
      <w:r w:rsidR="00E43CDA">
        <w:t xml:space="preserve">.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725BF788" w:rsidR="00827D30" w:rsidRPr="00827D30" w:rsidRDefault="00827D30" w:rsidP="00827D30">
      <w:pPr>
        <w:pStyle w:val="Abstract"/>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D13F4F">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7F22156C" w14:textId="77777777" w:rsidR="00827D30" w:rsidRDefault="00827D30" w:rsidP="00007400">
      <w:pPr>
        <w:pStyle w:val="Abstract"/>
      </w:pPr>
    </w:p>
    <w:p w14:paraId="52AE8F99" w14:textId="77777777" w:rsidR="00827D30" w:rsidRDefault="00827D30" w:rsidP="00007400">
      <w:pPr>
        <w:pStyle w:val="Abstract"/>
      </w:pPr>
    </w:p>
    <w:p w14:paraId="67E34D96" w14:textId="59CFFF8D" w:rsidR="00673044" w:rsidRDefault="00673044">
      <w:pPr>
        <w:rPr>
          <w:rFonts w:asciiTheme="minorHAnsi" w:eastAsiaTheme="minorHAnsi" w:hAnsiTheme="minorHAnsi" w:cstheme="minorBidi"/>
          <w:szCs w:val="22"/>
        </w:rPr>
      </w:pPr>
      <w:r>
        <w:br w:type="page"/>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277FAAF9" w14:textId="25B63320" w:rsidR="0012151A" w:rsidRDefault="00BF380B">
      <w:pPr>
        <w:pStyle w:val="TOC1"/>
        <w:rPr>
          <w:ins w:id="0" w:author="Elena Pourmal" w:date="2024-07-09T12:16:00Z"/>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ins w:id="1" w:author="Elena Pourmal" w:date="2024-07-09T12:16:00Z">
        <w:r w:rsidR="0012151A">
          <w:t>1</w:t>
        </w:r>
        <w:r w:rsidR="0012151A">
          <w:rPr>
            <w:rFonts w:eastAsiaTheme="minorEastAsia" w:cstheme="minorBidi"/>
            <w:kern w:val="2"/>
            <w14:ligatures w14:val="standardContextual"/>
          </w:rPr>
          <w:tab/>
        </w:r>
        <w:r w:rsidR="0012151A">
          <w:t>Introduction</w:t>
        </w:r>
        <w:r w:rsidR="0012151A">
          <w:tab/>
        </w:r>
        <w:r w:rsidR="0012151A">
          <w:fldChar w:fldCharType="begin"/>
        </w:r>
        <w:r w:rsidR="0012151A">
          <w:instrText xml:space="preserve"> PAGEREF _Toc171419777 \h </w:instrText>
        </w:r>
      </w:ins>
      <w:r w:rsidR="0012151A">
        <w:fldChar w:fldCharType="separate"/>
      </w:r>
      <w:ins w:id="2" w:author="Elena Pourmal" w:date="2024-07-09T12:16:00Z">
        <w:r w:rsidR="0012151A">
          <w:t>3</w:t>
        </w:r>
        <w:r w:rsidR="0012151A">
          <w:fldChar w:fldCharType="end"/>
        </w:r>
      </w:ins>
    </w:p>
    <w:p w14:paraId="67CEDEA8" w14:textId="0690C815" w:rsidR="0012151A" w:rsidRDefault="0012151A">
      <w:pPr>
        <w:pStyle w:val="TOC1"/>
        <w:rPr>
          <w:ins w:id="3" w:author="Elena Pourmal" w:date="2024-07-09T12:16:00Z"/>
          <w:rFonts w:eastAsiaTheme="minorEastAsia" w:cstheme="minorBidi"/>
          <w:kern w:val="2"/>
          <w14:ligatures w14:val="standardContextual"/>
        </w:rPr>
      </w:pPr>
      <w:ins w:id="4" w:author="Elena Pourmal" w:date="2024-07-09T12:16:00Z">
        <w:r>
          <w:t>2</w:t>
        </w:r>
        <w:r>
          <w:rPr>
            <w:rFonts w:eastAsiaTheme="minorEastAsia" w:cstheme="minorBidi"/>
            <w:kern w:val="2"/>
            <w14:ligatures w14:val="standardContextual"/>
          </w:rPr>
          <w:tab/>
        </w:r>
        <w:r>
          <w:t>HDF5 Programming Model for Sparse Data</w:t>
        </w:r>
        <w:r>
          <w:tab/>
        </w:r>
        <w:r>
          <w:fldChar w:fldCharType="begin"/>
        </w:r>
        <w:r>
          <w:instrText xml:space="preserve"> PAGEREF _Toc171419778 \h </w:instrText>
        </w:r>
      </w:ins>
      <w:r>
        <w:fldChar w:fldCharType="separate"/>
      </w:r>
      <w:ins w:id="5" w:author="Elena Pourmal" w:date="2024-07-09T12:16:00Z">
        <w:r>
          <w:t>7</w:t>
        </w:r>
        <w:r>
          <w:fldChar w:fldCharType="end"/>
        </w:r>
      </w:ins>
    </w:p>
    <w:p w14:paraId="0640C8D3" w14:textId="584B6700" w:rsidR="0012151A" w:rsidRDefault="0012151A">
      <w:pPr>
        <w:pStyle w:val="TOC2"/>
        <w:tabs>
          <w:tab w:val="left" w:pos="960"/>
          <w:tab w:val="right" w:leader="dot" w:pos="9926"/>
        </w:tabs>
        <w:rPr>
          <w:ins w:id="6" w:author="Elena Pourmal" w:date="2024-07-09T12:16:00Z"/>
          <w:rFonts w:eastAsiaTheme="minorEastAsia"/>
          <w:noProof/>
          <w:kern w:val="2"/>
          <w:szCs w:val="24"/>
          <w14:ligatures w14:val="standardContextual"/>
        </w:rPr>
      </w:pPr>
      <w:ins w:id="7" w:author="Elena Pourmal" w:date="2024-07-09T12:16:00Z">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_Toc171419779 \h </w:instrText>
        </w:r>
        <w:r>
          <w:rPr>
            <w:noProof/>
          </w:rPr>
        </w:r>
      </w:ins>
      <w:r>
        <w:rPr>
          <w:noProof/>
        </w:rPr>
        <w:fldChar w:fldCharType="separate"/>
      </w:r>
      <w:ins w:id="8" w:author="Elena Pourmal" w:date="2024-07-09T12:16:00Z">
        <w:r>
          <w:rPr>
            <w:noProof/>
          </w:rPr>
          <w:t>8</w:t>
        </w:r>
        <w:r>
          <w:rPr>
            <w:noProof/>
          </w:rPr>
          <w:fldChar w:fldCharType="end"/>
        </w:r>
      </w:ins>
    </w:p>
    <w:p w14:paraId="7E64E871" w14:textId="1044FFC3" w:rsidR="0012151A" w:rsidRDefault="0012151A">
      <w:pPr>
        <w:pStyle w:val="TOC3"/>
        <w:rPr>
          <w:ins w:id="9" w:author="Elena Pourmal" w:date="2024-07-09T12:16:00Z"/>
          <w:rFonts w:eastAsiaTheme="minorEastAsia"/>
          <w:noProof/>
          <w:kern w:val="2"/>
          <w:szCs w:val="24"/>
          <w14:ligatures w14:val="standardContextual"/>
        </w:rPr>
      </w:pPr>
      <w:ins w:id="10" w:author="Elena Pourmal" w:date="2024-07-09T12:16:00Z">
        <w:r w:rsidRPr="00366FED">
          <w:rPr>
            <w:rFonts w:cstheme="minorHAnsi"/>
            <w:noProof/>
          </w:rPr>
          <w:t>2.1.1</w:t>
        </w:r>
        <w:r>
          <w:rPr>
            <w:rFonts w:eastAsiaTheme="minorEastAsia"/>
            <w:noProof/>
            <w:kern w:val="2"/>
            <w:szCs w:val="24"/>
            <w14:ligatures w14:val="standardContextual"/>
          </w:rPr>
          <w:tab/>
        </w:r>
        <w:r>
          <w:rPr>
            <w:noProof/>
          </w:rPr>
          <w:t>H5Dget_defined</w:t>
        </w:r>
        <w:r>
          <w:rPr>
            <w:noProof/>
          </w:rPr>
          <w:tab/>
        </w:r>
        <w:r>
          <w:rPr>
            <w:noProof/>
          </w:rPr>
          <w:fldChar w:fldCharType="begin"/>
        </w:r>
        <w:r>
          <w:rPr>
            <w:noProof/>
          </w:rPr>
          <w:instrText xml:space="preserve"> PAGEREF _Toc171419780 \h </w:instrText>
        </w:r>
        <w:r>
          <w:rPr>
            <w:noProof/>
          </w:rPr>
        </w:r>
      </w:ins>
      <w:r>
        <w:rPr>
          <w:noProof/>
        </w:rPr>
        <w:fldChar w:fldCharType="separate"/>
      </w:r>
      <w:ins w:id="11" w:author="Elena Pourmal" w:date="2024-07-09T12:16:00Z">
        <w:r>
          <w:rPr>
            <w:noProof/>
          </w:rPr>
          <w:t>8</w:t>
        </w:r>
        <w:r>
          <w:rPr>
            <w:noProof/>
          </w:rPr>
          <w:fldChar w:fldCharType="end"/>
        </w:r>
      </w:ins>
    </w:p>
    <w:p w14:paraId="0036342F" w14:textId="6C42E2D0" w:rsidR="0012151A" w:rsidRDefault="0012151A">
      <w:pPr>
        <w:pStyle w:val="TOC3"/>
        <w:rPr>
          <w:ins w:id="12" w:author="Elena Pourmal" w:date="2024-07-09T12:16:00Z"/>
          <w:rFonts w:eastAsiaTheme="minorEastAsia"/>
          <w:noProof/>
          <w:kern w:val="2"/>
          <w:szCs w:val="24"/>
          <w14:ligatures w14:val="standardContextual"/>
        </w:rPr>
      </w:pPr>
      <w:ins w:id="13" w:author="Elena Pourmal" w:date="2024-07-09T12:16:00Z">
        <w:r w:rsidRPr="00366FED">
          <w:rPr>
            <w:rFonts w:cstheme="minorHAnsi"/>
            <w:noProof/>
          </w:rPr>
          <w:t>2.1.2</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_Toc171419781 \h </w:instrText>
        </w:r>
        <w:r>
          <w:rPr>
            <w:noProof/>
          </w:rPr>
        </w:r>
      </w:ins>
      <w:r>
        <w:rPr>
          <w:noProof/>
        </w:rPr>
        <w:fldChar w:fldCharType="separate"/>
      </w:r>
      <w:ins w:id="14" w:author="Elena Pourmal" w:date="2024-07-09T12:16:00Z">
        <w:r>
          <w:rPr>
            <w:noProof/>
          </w:rPr>
          <w:t>8</w:t>
        </w:r>
        <w:r>
          <w:rPr>
            <w:noProof/>
          </w:rPr>
          <w:fldChar w:fldCharType="end"/>
        </w:r>
      </w:ins>
    </w:p>
    <w:p w14:paraId="3A7CAF97" w14:textId="3686F66C" w:rsidR="0012151A" w:rsidRDefault="0012151A">
      <w:pPr>
        <w:pStyle w:val="TOC2"/>
        <w:tabs>
          <w:tab w:val="left" w:pos="960"/>
          <w:tab w:val="right" w:leader="dot" w:pos="9926"/>
        </w:tabs>
        <w:rPr>
          <w:ins w:id="15" w:author="Elena Pourmal" w:date="2024-07-09T12:16:00Z"/>
          <w:rFonts w:eastAsiaTheme="minorEastAsia"/>
          <w:noProof/>
          <w:kern w:val="2"/>
          <w:szCs w:val="24"/>
          <w14:ligatures w14:val="standardContextual"/>
        </w:rPr>
      </w:pPr>
      <w:ins w:id="16" w:author="Elena Pourmal" w:date="2024-07-09T12:16:00Z">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_Toc171419782 \h </w:instrText>
        </w:r>
        <w:r>
          <w:rPr>
            <w:noProof/>
          </w:rPr>
        </w:r>
      </w:ins>
      <w:r>
        <w:rPr>
          <w:noProof/>
        </w:rPr>
        <w:fldChar w:fldCharType="separate"/>
      </w:r>
      <w:ins w:id="17" w:author="Elena Pourmal" w:date="2024-07-09T12:16:00Z">
        <w:r>
          <w:rPr>
            <w:noProof/>
          </w:rPr>
          <w:t>9</w:t>
        </w:r>
        <w:r>
          <w:rPr>
            <w:noProof/>
          </w:rPr>
          <w:fldChar w:fldCharType="end"/>
        </w:r>
      </w:ins>
    </w:p>
    <w:p w14:paraId="5C68F664" w14:textId="7674A676" w:rsidR="0012151A" w:rsidRDefault="0012151A">
      <w:pPr>
        <w:pStyle w:val="TOC3"/>
        <w:rPr>
          <w:ins w:id="18" w:author="Elena Pourmal" w:date="2024-07-09T12:16:00Z"/>
          <w:rFonts w:eastAsiaTheme="minorEastAsia"/>
          <w:noProof/>
          <w:kern w:val="2"/>
          <w:szCs w:val="24"/>
          <w14:ligatures w14:val="standardContextual"/>
        </w:rPr>
      </w:pPr>
      <w:ins w:id="19" w:author="Elena Pourmal" w:date="2024-07-09T12:16:00Z">
        <w:r w:rsidRPr="00366FED">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_Toc171419783 \h </w:instrText>
        </w:r>
        <w:r>
          <w:rPr>
            <w:noProof/>
          </w:rPr>
        </w:r>
      </w:ins>
      <w:r>
        <w:rPr>
          <w:noProof/>
        </w:rPr>
        <w:fldChar w:fldCharType="separate"/>
      </w:r>
      <w:ins w:id="20" w:author="Elena Pourmal" w:date="2024-07-09T12:16:00Z">
        <w:r>
          <w:rPr>
            <w:noProof/>
          </w:rPr>
          <w:t>10</w:t>
        </w:r>
        <w:r>
          <w:rPr>
            <w:noProof/>
          </w:rPr>
          <w:fldChar w:fldCharType="end"/>
        </w:r>
      </w:ins>
    </w:p>
    <w:p w14:paraId="41C14DF1" w14:textId="226F2738" w:rsidR="0012151A" w:rsidRDefault="0012151A">
      <w:pPr>
        <w:pStyle w:val="TOC3"/>
        <w:rPr>
          <w:ins w:id="21" w:author="Elena Pourmal" w:date="2024-07-09T12:16:00Z"/>
          <w:rFonts w:eastAsiaTheme="minorEastAsia"/>
          <w:noProof/>
          <w:kern w:val="2"/>
          <w:szCs w:val="24"/>
          <w14:ligatures w14:val="standardContextual"/>
        </w:rPr>
      </w:pPr>
      <w:ins w:id="22" w:author="Elena Pourmal" w:date="2024-07-09T12:16:00Z">
        <w:r w:rsidRPr="00366FED">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_Toc171419784 \h </w:instrText>
        </w:r>
        <w:r>
          <w:rPr>
            <w:noProof/>
          </w:rPr>
        </w:r>
      </w:ins>
      <w:r>
        <w:rPr>
          <w:noProof/>
        </w:rPr>
        <w:fldChar w:fldCharType="separate"/>
      </w:r>
      <w:ins w:id="23" w:author="Elena Pourmal" w:date="2024-07-09T12:16:00Z">
        <w:r>
          <w:rPr>
            <w:noProof/>
          </w:rPr>
          <w:t>11</w:t>
        </w:r>
        <w:r>
          <w:rPr>
            <w:noProof/>
          </w:rPr>
          <w:fldChar w:fldCharType="end"/>
        </w:r>
      </w:ins>
    </w:p>
    <w:p w14:paraId="2FD7FACE" w14:textId="1B807423" w:rsidR="0012151A" w:rsidRDefault="0012151A">
      <w:pPr>
        <w:pStyle w:val="TOC3"/>
        <w:rPr>
          <w:ins w:id="24" w:author="Elena Pourmal" w:date="2024-07-09T12:16:00Z"/>
          <w:rFonts w:eastAsiaTheme="minorEastAsia"/>
          <w:noProof/>
          <w:kern w:val="2"/>
          <w:szCs w:val="24"/>
          <w14:ligatures w14:val="standardContextual"/>
        </w:rPr>
      </w:pPr>
      <w:ins w:id="25" w:author="Elena Pourmal" w:date="2024-07-09T12:16:00Z">
        <w:r w:rsidRPr="00366FED">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_Toc171419785 \h </w:instrText>
        </w:r>
        <w:r>
          <w:rPr>
            <w:noProof/>
          </w:rPr>
        </w:r>
      </w:ins>
      <w:r>
        <w:rPr>
          <w:noProof/>
        </w:rPr>
        <w:fldChar w:fldCharType="separate"/>
      </w:r>
      <w:ins w:id="26" w:author="Elena Pourmal" w:date="2024-07-09T12:16:00Z">
        <w:r>
          <w:rPr>
            <w:noProof/>
          </w:rPr>
          <w:t>12</w:t>
        </w:r>
        <w:r>
          <w:rPr>
            <w:noProof/>
          </w:rPr>
          <w:fldChar w:fldCharType="end"/>
        </w:r>
      </w:ins>
    </w:p>
    <w:p w14:paraId="0BBD8C07" w14:textId="42CF0930" w:rsidR="0012151A" w:rsidRDefault="0012151A">
      <w:pPr>
        <w:pStyle w:val="TOC3"/>
        <w:rPr>
          <w:ins w:id="27" w:author="Elena Pourmal" w:date="2024-07-09T12:16:00Z"/>
          <w:rFonts w:eastAsiaTheme="minorEastAsia"/>
          <w:noProof/>
          <w:kern w:val="2"/>
          <w:szCs w:val="24"/>
          <w14:ligatures w14:val="standardContextual"/>
        </w:rPr>
      </w:pPr>
      <w:ins w:id="28" w:author="Elena Pourmal" w:date="2024-07-09T12:16:00Z">
        <w:r w:rsidRPr="00366FED">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_Toc171419786 \h </w:instrText>
        </w:r>
        <w:r>
          <w:rPr>
            <w:noProof/>
          </w:rPr>
        </w:r>
      </w:ins>
      <w:r>
        <w:rPr>
          <w:noProof/>
        </w:rPr>
        <w:fldChar w:fldCharType="separate"/>
      </w:r>
      <w:ins w:id="29" w:author="Elena Pourmal" w:date="2024-07-09T12:16:00Z">
        <w:r>
          <w:rPr>
            <w:noProof/>
          </w:rPr>
          <w:t>12</w:t>
        </w:r>
        <w:r>
          <w:rPr>
            <w:noProof/>
          </w:rPr>
          <w:fldChar w:fldCharType="end"/>
        </w:r>
      </w:ins>
    </w:p>
    <w:p w14:paraId="01B19E32" w14:textId="14C6F8B5" w:rsidR="0012151A" w:rsidRDefault="0012151A">
      <w:pPr>
        <w:pStyle w:val="TOC3"/>
        <w:rPr>
          <w:ins w:id="30" w:author="Elena Pourmal" w:date="2024-07-09T12:16:00Z"/>
          <w:rFonts w:eastAsiaTheme="minorEastAsia"/>
          <w:noProof/>
          <w:kern w:val="2"/>
          <w:szCs w:val="24"/>
          <w14:ligatures w14:val="standardContextual"/>
        </w:rPr>
      </w:pPr>
      <w:ins w:id="31" w:author="Elena Pourmal" w:date="2024-07-09T12:16:00Z">
        <w:r w:rsidRPr="00366FED">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_Toc171419787 \h </w:instrText>
        </w:r>
        <w:r>
          <w:rPr>
            <w:noProof/>
          </w:rPr>
        </w:r>
      </w:ins>
      <w:r>
        <w:rPr>
          <w:noProof/>
        </w:rPr>
        <w:fldChar w:fldCharType="separate"/>
      </w:r>
      <w:ins w:id="32" w:author="Elena Pourmal" w:date="2024-07-09T12:16:00Z">
        <w:r>
          <w:rPr>
            <w:noProof/>
          </w:rPr>
          <w:t>13</w:t>
        </w:r>
        <w:r>
          <w:rPr>
            <w:noProof/>
          </w:rPr>
          <w:fldChar w:fldCharType="end"/>
        </w:r>
      </w:ins>
    </w:p>
    <w:p w14:paraId="160E99BE" w14:textId="77014F82" w:rsidR="0012151A" w:rsidRDefault="0012151A">
      <w:pPr>
        <w:pStyle w:val="TOC3"/>
        <w:rPr>
          <w:ins w:id="33" w:author="Elena Pourmal" w:date="2024-07-09T12:16:00Z"/>
          <w:rFonts w:eastAsiaTheme="minorEastAsia"/>
          <w:noProof/>
          <w:kern w:val="2"/>
          <w:szCs w:val="24"/>
          <w14:ligatures w14:val="standardContextual"/>
        </w:rPr>
      </w:pPr>
      <w:ins w:id="34" w:author="Elena Pourmal" w:date="2024-07-09T12:16:00Z">
        <w:r w:rsidRPr="00366FED">
          <w:rPr>
            <w:rFonts w:cstheme="minorHAnsi"/>
            <w:noProof/>
            <w:color w:val="000000"/>
            <w:lang w:eastAsia="zh-CN" w:bidi="hi-IN"/>
          </w:rPr>
          <w:t>2.2.6</w:t>
        </w:r>
        <w:r>
          <w:rPr>
            <w:rFonts w:eastAsiaTheme="minorEastAsia"/>
            <w:noProof/>
            <w:kern w:val="2"/>
            <w:szCs w:val="24"/>
            <w14:ligatures w14:val="standardContextual"/>
          </w:rPr>
          <w:tab/>
        </w:r>
        <w:r w:rsidRPr="00366FED">
          <w:rPr>
            <w:rFonts w:cstheme="minorHAnsi"/>
            <w:noProof/>
          </w:rPr>
          <w:t>Callback for H5Dstruct_chunk_iter</w:t>
        </w:r>
        <w:r>
          <w:rPr>
            <w:noProof/>
          </w:rPr>
          <w:tab/>
        </w:r>
        <w:r>
          <w:rPr>
            <w:noProof/>
          </w:rPr>
          <w:fldChar w:fldCharType="begin"/>
        </w:r>
        <w:r>
          <w:rPr>
            <w:noProof/>
          </w:rPr>
          <w:instrText xml:space="preserve"> PAGEREF _Toc171419788 \h </w:instrText>
        </w:r>
        <w:r>
          <w:rPr>
            <w:noProof/>
          </w:rPr>
        </w:r>
      </w:ins>
      <w:r>
        <w:rPr>
          <w:noProof/>
        </w:rPr>
        <w:fldChar w:fldCharType="separate"/>
      </w:r>
      <w:ins w:id="35" w:author="Elena Pourmal" w:date="2024-07-09T12:16:00Z">
        <w:r>
          <w:rPr>
            <w:noProof/>
          </w:rPr>
          <w:t>14</w:t>
        </w:r>
        <w:r>
          <w:rPr>
            <w:noProof/>
          </w:rPr>
          <w:fldChar w:fldCharType="end"/>
        </w:r>
      </w:ins>
    </w:p>
    <w:p w14:paraId="492CBCA2" w14:textId="0B27A5C4" w:rsidR="0012151A" w:rsidRDefault="0012151A">
      <w:pPr>
        <w:pStyle w:val="TOC3"/>
        <w:rPr>
          <w:ins w:id="36" w:author="Elena Pourmal" w:date="2024-07-09T12:16:00Z"/>
          <w:rFonts w:eastAsiaTheme="minorEastAsia"/>
          <w:noProof/>
          <w:kern w:val="2"/>
          <w:szCs w:val="24"/>
          <w14:ligatures w14:val="standardContextual"/>
        </w:rPr>
      </w:pPr>
      <w:ins w:id="37" w:author="Elena Pourmal" w:date="2024-07-09T12:16:00Z">
        <w:r w:rsidRPr="00366FED">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_Toc171419789 \h </w:instrText>
        </w:r>
        <w:r>
          <w:rPr>
            <w:noProof/>
          </w:rPr>
        </w:r>
      </w:ins>
      <w:r>
        <w:rPr>
          <w:noProof/>
        </w:rPr>
        <w:fldChar w:fldCharType="separate"/>
      </w:r>
      <w:ins w:id="38" w:author="Elena Pourmal" w:date="2024-07-09T12:16:00Z">
        <w:r>
          <w:rPr>
            <w:noProof/>
          </w:rPr>
          <w:t>14</w:t>
        </w:r>
        <w:r>
          <w:rPr>
            <w:noProof/>
          </w:rPr>
          <w:fldChar w:fldCharType="end"/>
        </w:r>
      </w:ins>
    </w:p>
    <w:p w14:paraId="544D5C95" w14:textId="14192A05" w:rsidR="0012151A" w:rsidRDefault="0012151A">
      <w:pPr>
        <w:pStyle w:val="TOC2"/>
        <w:tabs>
          <w:tab w:val="left" w:pos="960"/>
          <w:tab w:val="right" w:leader="dot" w:pos="9926"/>
        </w:tabs>
        <w:rPr>
          <w:ins w:id="39" w:author="Elena Pourmal" w:date="2024-07-09T12:16:00Z"/>
          <w:rFonts w:eastAsiaTheme="minorEastAsia"/>
          <w:noProof/>
          <w:kern w:val="2"/>
          <w:szCs w:val="24"/>
          <w14:ligatures w14:val="standardContextual"/>
        </w:rPr>
      </w:pPr>
      <w:ins w:id="40" w:author="Elena Pourmal" w:date="2024-07-09T12:16:00Z">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_Toc171419790 \h </w:instrText>
        </w:r>
        <w:r>
          <w:rPr>
            <w:noProof/>
          </w:rPr>
        </w:r>
      </w:ins>
      <w:r>
        <w:rPr>
          <w:noProof/>
        </w:rPr>
        <w:fldChar w:fldCharType="separate"/>
      </w:r>
      <w:ins w:id="41" w:author="Elena Pourmal" w:date="2024-07-09T12:16:00Z">
        <w:r>
          <w:rPr>
            <w:noProof/>
          </w:rPr>
          <w:t>15</w:t>
        </w:r>
        <w:r>
          <w:rPr>
            <w:noProof/>
          </w:rPr>
          <w:fldChar w:fldCharType="end"/>
        </w:r>
      </w:ins>
    </w:p>
    <w:p w14:paraId="36E58FC7" w14:textId="26810861" w:rsidR="0012151A" w:rsidRDefault="0012151A">
      <w:pPr>
        <w:pStyle w:val="TOC3"/>
        <w:rPr>
          <w:ins w:id="42" w:author="Elena Pourmal" w:date="2024-07-09T12:16:00Z"/>
          <w:rFonts w:eastAsiaTheme="minorEastAsia"/>
          <w:noProof/>
          <w:kern w:val="2"/>
          <w:szCs w:val="24"/>
          <w14:ligatures w14:val="standardContextual"/>
        </w:rPr>
      </w:pPr>
      <w:ins w:id="43" w:author="Elena Pourmal" w:date="2024-07-09T12:16:00Z">
        <w:r w:rsidRPr="00366FED">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_Toc171419791 \h </w:instrText>
        </w:r>
        <w:r>
          <w:rPr>
            <w:noProof/>
          </w:rPr>
        </w:r>
      </w:ins>
      <w:r>
        <w:rPr>
          <w:noProof/>
        </w:rPr>
        <w:fldChar w:fldCharType="separate"/>
      </w:r>
      <w:ins w:id="44" w:author="Elena Pourmal" w:date="2024-07-09T12:16:00Z">
        <w:r>
          <w:rPr>
            <w:noProof/>
          </w:rPr>
          <w:t>15</w:t>
        </w:r>
        <w:r>
          <w:rPr>
            <w:noProof/>
          </w:rPr>
          <w:fldChar w:fldCharType="end"/>
        </w:r>
      </w:ins>
    </w:p>
    <w:p w14:paraId="1FC9A25B" w14:textId="638D6D8F" w:rsidR="0012151A" w:rsidRDefault="0012151A">
      <w:pPr>
        <w:pStyle w:val="TOC3"/>
        <w:rPr>
          <w:ins w:id="45" w:author="Elena Pourmal" w:date="2024-07-09T12:16:00Z"/>
          <w:rFonts w:eastAsiaTheme="minorEastAsia"/>
          <w:noProof/>
          <w:kern w:val="2"/>
          <w:szCs w:val="24"/>
          <w14:ligatures w14:val="standardContextual"/>
        </w:rPr>
      </w:pPr>
      <w:ins w:id="46" w:author="Elena Pourmal" w:date="2024-07-09T12:16:00Z">
        <w:r w:rsidRPr="00366FED">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_Toc171419792 \h </w:instrText>
        </w:r>
        <w:r>
          <w:rPr>
            <w:noProof/>
          </w:rPr>
        </w:r>
      </w:ins>
      <w:r>
        <w:rPr>
          <w:noProof/>
        </w:rPr>
        <w:fldChar w:fldCharType="separate"/>
      </w:r>
      <w:ins w:id="47" w:author="Elena Pourmal" w:date="2024-07-09T12:16:00Z">
        <w:r>
          <w:rPr>
            <w:noProof/>
          </w:rPr>
          <w:t>16</w:t>
        </w:r>
        <w:r>
          <w:rPr>
            <w:noProof/>
          </w:rPr>
          <w:fldChar w:fldCharType="end"/>
        </w:r>
      </w:ins>
    </w:p>
    <w:p w14:paraId="15664777" w14:textId="140D3457" w:rsidR="0012151A" w:rsidRDefault="0012151A">
      <w:pPr>
        <w:pStyle w:val="TOC3"/>
        <w:rPr>
          <w:ins w:id="48" w:author="Elena Pourmal" w:date="2024-07-09T12:16:00Z"/>
          <w:rFonts w:eastAsiaTheme="minorEastAsia"/>
          <w:noProof/>
          <w:kern w:val="2"/>
          <w:szCs w:val="24"/>
          <w14:ligatures w14:val="standardContextual"/>
        </w:rPr>
      </w:pPr>
      <w:ins w:id="49" w:author="Elena Pourmal" w:date="2024-07-09T12:16:00Z">
        <w:r w:rsidRPr="00366FED">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_Toc171419793 \h </w:instrText>
        </w:r>
        <w:r>
          <w:rPr>
            <w:noProof/>
          </w:rPr>
        </w:r>
      </w:ins>
      <w:r>
        <w:rPr>
          <w:noProof/>
        </w:rPr>
        <w:fldChar w:fldCharType="separate"/>
      </w:r>
      <w:ins w:id="50" w:author="Elena Pourmal" w:date="2024-07-09T12:16:00Z">
        <w:r>
          <w:rPr>
            <w:noProof/>
          </w:rPr>
          <w:t>17</w:t>
        </w:r>
        <w:r>
          <w:rPr>
            <w:noProof/>
          </w:rPr>
          <w:fldChar w:fldCharType="end"/>
        </w:r>
      </w:ins>
    </w:p>
    <w:p w14:paraId="0FD061DF" w14:textId="60E5D66E" w:rsidR="0012151A" w:rsidRDefault="0012151A">
      <w:pPr>
        <w:pStyle w:val="TOC3"/>
        <w:rPr>
          <w:ins w:id="51" w:author="Elena Pourmal" w:date="2024-07-09T12:16:00Z"/>
          <w:rFonts w:eastAsiaTheme="minorEastAsia"/>
          <w:noProof/>
          <w:kern w:val="2"/>
          <w:szCs w:val="24"/>
          <w14:ligatures w14:val="standardContextual"/>
        </w:rPr>
      </w:pPr>
      <w:ins w:id="52" w:author="Elena Pourmal" w:date="2024-07-09T12:16:00Z">
        <w:r w:rsidRPr="00366FED">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_Toc171419794 \h </w:instrText>
        </w:r>
        <w:r>
          <w:rPr>
            <w:noProof/>
          </w:rPr>
        </w:r>
      </w:ins>
      <w:r>
        <w:rPr>
          <w:noProof/>
        </w:rPr>
        <w:fldChar w:fldCharType="separate"/>
      </w:r>
      <w:ins w:id="53" w:author="Elena Pourmal" w:date="2024-07-09T12:16:00Z">
        <w:r>
          <w:rPr>
            <w:noProof/>
          </w:rPr>
          <w:t>18</w:t>
        </w:r>
        <w:r>
          <w:rPr>
            <w:noProof/>
          </w:rPr>
          <w:fldChar w:fldCharType="end"/>
        </w:r>
      </w:ins>
    </w:p>
    <w:p w14:paraId="48475FFC" w14:textId="62EF1830" w:rsidR="0012151A" w:rsidRDefault="0012151A">
      <w:pPr>
        <w:pStyle w:val="TOC2"/>
        <w:tabs>
          <w:tab w:val="left" w:pos="960"/>
          <w:tab w:val="right" w:leader="dot" w:pos="9926"/>
        </w:tabs>
        <w:rPr>
          <w:ins w:id="54" w:author="Elena Pourmal" w:date="2024-07-09T12:16:00Z"/>
          <w:rFonts w:eastAsiaTheme="minorEastAsia"/>
          <w:noProof/>
          <w:kern w:val="2"/>
          <w:szCs w:val="24"/>
          <w14:ligatures w14:val="standardContextual"/>
        </w:rPr>
      </w:pPr>
      <w:ins w:id="55" w:author="Elena Pourmal" w:date="2024-07-09T12:16:00Z">
        <w:r>
          <w:rPr>
            <w:noProof/>
          </w:rPr>
          <w:t>2.4</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_Toc171419795 \h </w:instrText>
        </w:r>
        <w:r>
          <w:rPr>
            <w:noProof/>
          </w:rPr>
        </w:r>
      </w:ins>
      <w:r>
        <w:rPr>
          <w:noProof/>
        </w:rPr>
        <w:fldChar w:fldCharType="separate"/>
      </w:r>
      <w:ins w:id="56" w:author="Elena Pourmal" w:date="2024-07-09T12:16:00Z">
        <w:r>
          <w:rPr>
            <w:noProof/>
          </w:rPr>
          <w:t>18</w:t>
        </w:r>
        <w:r>
          <w:rPr>
            <w:noProof/>
          </w:rPr>
          <w:fldChar w:fldCharType="end"/>
        </w:r>
      </w:ins>
    </w:p>
    <w:p w14:paraId="753A1452" w14:textId="0B6CC4BE" w:rsidR="0012151A" w:rsidRDefault="0012151A">
      <w:pPr>
        <w:pStyle w:val="TOC3"/>
        <w:rPr>
          <w:ins w:id="57" w:author="Elena Pourmal" w:date="2024-07-09T12:16:00Z"/>
          <w:rFonts w:eastAsiaTheme="minorEastAsia"/>
          <w:noProof/>
          <w:kern w:val="2"/>
          <w:szCs w:val="24"/>
          <w14:ligatures w14:val="standardContextual"/>
        </w:rPr>
      </w:pPr>
      <w:ins w:id="58" w:author="Elena Pourmal" w:date="2024-07-09T12:16:00Z">
        <w:r w:rsidRPr="00366FED">
          <w:rPr>
            <w:rFonts w:cstheme="minorHAnsi"/>
            <w:noProof/>
          </w:rPr>
          <w:t>2.4.1</w:t>
        </w:r>
        <w:r>
          <w:rPr>
            <w:rFonts w:eastAsiaTheme="minorEastAsia"/>
            <w:noProof/>
            <w:kern w:val="2"/>
            <w:szCs w:val="24"/>
            <w14:ligatures w14:val="standardContextual"/>
          </w:rPr>
          <w:tab/>
        </w:r>
        <w:r>
          <w:rPr>
            <w:noProof/>
          </w:rPr>
          <w:t>Example 1 Setting sparse storage and compression</w:t>
        </w:r>
        <w:r>
          <w:rPr>
            <w:noProof/>
          </w:rPr>
          <w:tab/>
        </w:r>
        <w:r>
          <w:rPr>
            <w:noProof/>
          </w:rPr>
          <w:fldChar w:fldCharType="begin"/>
        </w:r>
        <w:r>
          <w:rPr>
            <w:noProof/>
          </w:rPr>
          <w:instrText xml:space="preserve"> PAGEREF _Toc171419796 \h </w:instrText>
        </w:r>
        <w:r>
          <w:rPr>
            <w:noProof/>
          </w:rPr>
        </w:r>
      </w:ins>
      <w:r>
        <w:rPr>
          <w:noProof/>
        </w:rPr>
        <w:fldChar w:fldCharType="separate"/>
      </w:r>
      <w:ins w:id="59" w:author="Elena Pourmal" w:date="2024-07-09T12:16:00Z">
        <w:r>
          <w:rPr>
            <w:noProof/>
          </w:rPr>
          <w:t>18</w:t>
        </w:r>
        <w:r>
          <w:rPr>
            <w:noProof/>
          </w:rPr>
          <w:fldChar w:fldCharType="end"/>
        </w:r>
      </w:ins>
    </w:p>
    <w:p w14:paraId="502A7C75" w14:textId="5B2A86E0" w:rsidR="0012151A" w:rsidRDefault="0012151A">
      <w:pPr>
        <w:pStyle w:val="TOC3"/>
        <w:rPr>
          <w:ins w:id="60" w:author="Elena Pourmal" w:date="2024-07-09T12:16:00Z"/>
          <w:rFonts w:eastAsiaTheme="minorEastAsia"/>
          <w:noProof/>
          <w:kern w:val="2"/>
          <w:szCs w:val="24"/>
          <w14:ligatures w14:val="standardContextual"/>
        </w:rPr>
      </w:pPr>
      <w:ins w:id="61" w:author="Elena Pourmal" w:date="2024-07-09T12:16:00Z">
        <w:r w:rsidRPr="00366FED">
          <w:rPr>
            <w:rFonts w:cstheme="minorHAnsi"/>
            <w:noProof/>
          </w:rPr>
          <w:t>2.4.2</w:t>
        </w:r>
        <w:r>
          <w:rPr>
            <w:rFonts w:eastAsiaTheme="minorEastAsia"/>
            <w:noProof/>
            <w:kern w:val="2"/>
            <w:szCs w:val="24"/>
            <w14:ligatures w14:val="standardContextual"/>
          </w:rPr>
          <w:tab/>
        </w:r>
        <w:r>
          <w:rPr>
            <w:noProof/>
          </w:rPr>
          <w:t>Example 2 Using predefined filter function H5Pset_deflate</w:t>
        </w:r>
        <w:r>
          <w:rPr>
            <w:noProof/>
          </w:rPr>
          <w:tab/>
        </w:r>
        <w:r>
          <w:rPr>
            <w:noProof/>
          </w:rPr>
          <w:fldChar w:fldCharType="begin"/>
        </w:r>
        <w:r>
          <w:rPr>
            <w:noProof/>
          </w:rPr>
          <w:instrText xml:space="preserve"> PAGEREF _Toc171419797 \h </w:instrText>
        </w:r>
        <w:r>
          <w:rPr>
            <w:noProof/>
          </w:rPr>
        </w:r>
      </w:ins>
      <w:r>
        <w:rPr>
          <w:noProof/>
        </w:rPr>
        <w:fldChar w:fldCharType="separate"/>
      </w:r>
      <w:ins w:id="62" w:author="Elena Pourmal" w:date="2024-07-09T12:16:00Z">
        <w:r>
          <w:rPr>
            <w:noProof/>
          </w:rPr>
          <w:t>19</w:t>
        </w:r>
        <w:r>
          <w:rPr>
            <w:noProof/>
          </w:rPr>
          <w:fldChar w:fldCharType="end"/>
        </w:r>
      </w:ins>
    </w:p>
    <w:p w14:paraId="08F57949" w14:textId="75606285" w:rsidR="0012151A" w:rsidRDefault="0012151A">
      <w:pPr>
        <w:pStyle w:val="TOC1"/>
        <w:rPr>
          <w:ins w:id="63" w:author="Elena Pourmal" w:date="2024-07-09T12:16:00Z"/>
          <w:rFonts w:eastAsiaTheme="minorEastAsia" w:cstheme="minorBidi"/>
          <w:kern w:val="2"/>
          <w14:ligatures w14:val="standardContextual"/>
        </w:rPr>
      </w:pPr>
      <w:ins w:id="64" w:author="Elena Pourmal" w:date="2024-07-09T12:16:00Z">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_Toc171419798 \h </w:instrText>
        </w:r>
      </w:ins>
      <w:r>
        <w:fldChar w:fldCharType="separate"/>
      </w:r>
      <w:ins w:id="65" w:author="Elena Pourmal" w:date="2024-07-09T12:16:00Z">
        <w:r>
          <w:t>20</w:t>
        </w:r>
        <w:r>
          <w:fldChar w:fldCharType="end"/>
        </w:r>
      </w:ins>
    </w:p>
    <w:p w14:paraId="4C3AA4C2" w14:textId="70508162" w:rsidR="0012151A" w:rsidRDefault="0012151A">
      <w:pPr>
        <w:pStyle w:val="TOC1"/>
        <w:rPr>
          <w:ins w:id="66" w:author="Elena Pourmal" w:date="2024-07-09T12:16:00Z"/>
          <w:rFonts w:eastAsiaTheme="minorEastAsia" w:cstheme="minorBidi"/>
          <w:kern w:val="2"/>
          <w14:ligatures w14:val="standardContextual"/>
        </w:rPr>
      </w:pPr>
      <w:ins w:id="67" w:author="Elena Pourmal" w:date="2024-07-09T12:16:00Z">
        <w:r>
          <w:t>4</w:t>
        </w:r>
        <w:r>
          <w:rPr>
            <w:rFonts w:eastAsiaTheme="minorEastAsia" w:cstheme="minorBidi"/>
            <w:kern w:val="2"/>
            <w14:ligatures w14:val="standardContextual"/>
          </w:rPr>
          <w:tab/>
        </w:r>
        <w:r>
          <w:t>Changes to the Command-Line Tools</w:t>
        </w:r>
        <w:r>
          <w:tab/>
        </w:r>
        <w:r>
          <w:fldChar w:fldCharType="begin"/>
        </w:r>
        <w:r>
          <w:instrText xml:space="preserve"> PAGEREF _Toc171419799 \h </w:instrText>
        </w:r>
      </w:ins>
      <w:r>
        <w:fldChar w:fldCharType="separate"/>
      </w:r>
      <w:ins w:id="68" w:author="Elena Pourmal" w:date="2024-07-09T12:16:00Z">
        <w:r>
          <w:t>20</w:t>
        </w:r>
        <w:r>
          <w:fldChar w:fldCharType="end"/>
        </w:r>
      </w:ins>
    </w:p>
    <w:p w14:paraId="00CF8C02" w14:textId="19B87B8D" w:rsidR="0012151A" w:rsidRDefault="0012151A">
      <w:pPr>
        <w:pStyle w:val="TOC2"/>
        <w:tabs>
          <w:tab w:val="left" w:pos="960"/>
          <w:tab w:val="right" w:leader="dot" w:pos="9926"/>
        </w:tabs>
        <w:rPr>
          <w:ins w:id="69" w:author="Elena Pourmal" w:date="2024-07-09T12:16:00Z"/>
          <w:rFonts w:eastAsiaTheme="minorEastAsia"/>
          <w:noProof/>
          <w:kern w:val="2"/>
          <w:szCs w:val="24"/>
          <w14:ligatures w14:val="standardContextual"/>
        </w:rPr>
      </w:pPr>
      <w:ins w:id="70" w:author="Elena Pourmal" w:date="2024-07-09T12:16:00Z">
        <w:r>
          <w:rPr>
            <w:noProof/>
          </w:rPr>
          <w:t>4.1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_Toc171419800 \h </w:instrText>
        </w:r>
        <w:r>
          <w:rPr>
            <w:noProof/>
          </w:rPr>
        </w:r>
      </w:ins>
      <w:r>
        <w:rPr>
          <w:noProof/>
        </w:rPr>
        <w:fldChar w:fldCharType="separate"/>
      </w:r>
      <w:ins w:id="71" w:author="Elena Pourmal" w:date="2024-07-09T12:16:00Z">
        <w:r>
          <w:rPr>
            <w:noProof/>
          </w:rPr>
          <w:t>20</w:t>
        </w:r>
        <w:r>
          <w:rPr>
            <w:noProof/>
          </w:rPr>
          <w:fldChar w:fldCharType="end"/>
        </w:r>
      </w:ins>
    </w:p>
    <w:p w14:paraId="353AE0EC" w14:textId="183B1DB5" w:rsidR="0012151A" w:rsidRDefault="0012151A">
      <w:pPr>
        <w:pStyle w:val="TOC2"/>
        <w:tabs>
          <w:tab w:val="left" w:pos="960"/>
          <w:tab w:val="right" w:leader="dot" w:pos="9926"/>
        </w:tabs>
        <w:rPr>
          <w:ins w:id="72" w:author="Elena Pourmal" w:date="2024-07-09T12:16:00Z"/>
          <w:rFonts w:eastAsiaTheme="minorEastAsia"/>
          <w:noProof/>
          <w:kern w:val="2"/>
          <w:szCs w:val="24"/>
          <w14:ligatures w14:val="standardContextual"/>
        </w:rPr>
      </w:pPr>
      <w:ins w:id="73" w:author="Elena Pourmal" w:date="2024-07-09T12:16:00Z">
        <w:r>
          <w:rPr>
            <w:noProof/>
          </w:rPr>
          <w:t>4.2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_Toc171419801 \h </w:instrText>
        </w:r>
        <w:r>
          <w:rPr>
            <w:noProof/>
          </w:rPr>
        </w:r>
      </w:ins>
      <w:r>
        <w:rPr>
          <w:noProof/>
        </w:rPr>
        <w:fldChar w:fldCharType="separate"/>
      </w:r>
      <w:ins w:id="74" w:author="Elena Pourmal" w:date="2024-07-09T12:16:00Z">
        <w:r>
          <w:rPr>
            <w:noProof/>
          </w:rPr>
          <w:t>23</w:t>
        </w:r>
        <w:r>
          <w:rPr>
            <w:noProof/>
          </w:rPr>
          <w:fldChar w:fldCharType="end"/>
        </w:r>
      </w:ins>
    </w:p>
    <w:p w14:paraId="2ED3A06B" w14:textId="7735AC8F" w:rsidR="0012151A" w:rsidRDefault="0012151A">
      <w:pPr>
        <w:pStyle w:val="TOC2"/>
        <w:tabs>
          <w:tab w:val="left" w:pos="960"/>
          <w:tab w:val="right" w:leader="dot" w:pos="9926"/>
        </w:tabs>
        <w:rPr>
          <w:ins w:id="75" w:author="Elena Pourmal" w:date="2024-07-09T12:16:00Z"/>
          <w:rFonts w:eastAsiaTheme="minorEastAsia"/>
          <w:noProof/>
          <w:kern w:val="2"/>
          <w:szCs w:val="24"/>
          <w14:ligatures w14:val="standardContextual"/>
        </w:rPr>
      </w:pPr>
      <w:ins w:id="76" w:author="Elena Pourmal" w:date="2024-07-09T12:16:00Z">
        <w:r>
          <w:rPr>
            <w:noProof/>
          </w:rPr>
          <w:t>4.3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_Toc171419802 \h </w:instrText>
        </w:r>
        <w:r>
          <w:rPr>
            <w:noProof/>
          </w:rPr>
        </w:r>
      </w:ins>
      <w:r>
        <w:rPr>
          <w:noProof/>
        </w:rPr>
        <w:fldChar w:fldCharType="separate"/>
      </w:r>
      <w:ins w:id="77" w:author="Elena Pourmal" w:date="2024-07-09T12:16:00Z">
        <w:r>
          <w:rPr>
            <w:noProof/>
          </w:rPr>
          <w:t>24</w:t>
        </w:r>
        <w:r>
          <w:rPr>
            <w:noProof/>
          </w:rPr>
          <w:fldChar w:fldCharType="end"/>
        </w:r>
      </w:ins>
    </w:p>
    <w:p w14:paraId="07BDF052" w14:textId="34EBEB1E" w:rsidR="0012151A" w:rsidRDefault="0012151A">
      <w:pPr>
        <w:pStyle w:val="TOC2"/>
        <w:tabs>
          <w:tab w:val="left" w:pos="960"/>
          <w:tab w:val="right" w:leader="dot" w:pos="9926"/>
        </w:tabs>
        <w:rPr>
          <w:ins w:id="78" w:author="Elena Pourmal" w:date="2024-07-09T12:16:00Z"/>
          <w:rFonts w:eastAsiaTheme="minorEastAsia"/>
          <w:noProof/>
          <w:kern w:val="2"/>
          <w:szCs w:val="24"/>
          <w14:ligatures w14:val="standardContextual"/>
        </w:rPr>
      </w:pPr>
      <w:ins w:id="79" w:author="Elena Pourmal" w:date="2024-07-09T12:16:00Z">
        <w:r>
          <w:rPr>
            <w:noProof/>
          </w:rPr>
          <w:t>4.4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_Toc171419803 \h </w:instrText>
        </w:r>
        <w:r>
          <w:rPr>
            <w:noProof/>
          </w:rPr>
        </w:r>
      </w:ins>
      <w:r>
        <w:rPr>
          <w:noProof/>
        </w:rPr>
        <w:fldChar w:fldCharType="separate"/>
      </w:r>
      <w:ins w:id="80" w:author="Elena Pourmal" w:date="2024-07-09T12:16:00Z">
        <w:r>
          <w:rPr>
            <w:noProof/>
          </w:rPr>
          <w:t>24</w:t>
        </w:r>
        <w:r>
          <w:rPr>
            <w:noProof/>
          </w:rPr>
          <w:fldChar w:fldCharType="end"/>
        </w:r>
      </w:ins>
    </w:p>
    <w:p w14:paraId="1CB9218A" w14:textId="406DC1FD" w:rsidR="0012151A" w:rsidRDefault="0012151A">
      <w:pPr>
        <w:pStyle w:val="TOC2"/>
        <w:tabs>
          <w:tab w:val="left" w:pos="960"/>
          <w:tab w:val="right" w:leader="dot" w:pos="9926"/>
        </w:tabs>
        <w:rPr>
          <w:ins w:id="81" w:author="Elena Pourmal" w:date="2024-07-09T12:16:00Z"/>
          <w:rFonts w:eastAsiaTheme="minorEastAsia"/>
          <w:noProof/>
          <w:kern w:val="2"/>
          <w:szCs w:val="24"/>
          <w14:ligatures w14:val="standardContextual"/>
        </w:rPr>
      </w:pPr>
      <w:ins w:id="82" w:author="Elena Pourmal" w:date="2024-07-09T12:16:00Z">
        <w:r>
          <w:rPr>
            <w:noProof/>
          </w:rPr>
          <w:t>4.5</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_Toc171419804 \h </w:instrText>
        </w:r>
        <w:r>
          <w:rPr>
            <w:noProof/>
          </w:rPr>
        </w:r>
      </w:ins>
      <w:r>
        <w:rPr>
          <w:noProof/>
        </w:rPr>
        <w:fldChar w:fldCharType="separate"/>
      </w:r>
      <w:ins w:id="83" w:author="Elena Pourmal" w:date="2024-07-09T12:16:00Z">
        <w:r>
          <w:rPr>
            <w:noProof/>
          </w:rPr>
          <w:t>24</w:t>
        </w:r>
        <w:r>
          <w:rPr>
            <w:noProof/>
          </w:rPr>
          <w:fldChar w:fldCharType="end"/>
        </w:r>
      </w:ins>
    </w:p>
    <w:p w14:paraId="05487F9E" w14:textId="6401B22B" w:rsidR="0012151A" w:rsidRDefault="0012151A">
      <w:pPr>
        <w:pStyle w:val="TOC2"/>
        <w:tabs>
          <w:tab w:val="left" w:pos="960"/>
          <w:tab w:val="right" w:leader="dot" w:pos="9926"/>
        </w:tabs>
        <w:rPr>
          <w:ins w:id="84" w:author="Elena Pourmal" w:date="2024-07-09T12:16:00Z"/>
          <w:rFonts w:eastAsiaTheme="minorEastAsia"/>
          <w:noProof/>
          <w:kern w:val="2"/>
          <w:szCs w:val="24"/>
          <w14:ligatures w14:val="standardContextual"/>
        </w:rPr>
      </w:pPr>
      <w:ins w:id="85" w:author="Elena Pourmal" w:date="2024-07-09T12:16:00Z">
        <w:r>
          <w:rPr>
            <w:noProof/>
          </w:rPr>
          <w:t>4.6</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_Toc171419805 \h </w:instrText>
        </w:r>
        <w:r>
          <w:rPr>
            <w:noProof/>
          </w:rPr>
        </w:r>
      </w:ins>
      <w:r>
        <w:rPr>
          <w:noProof/>
        </w:rPr>
        <w:fldChar w:fldCharType="separate"/>
      </w:r>
      <w:ins w:id="86" w:author="Elena Pourmal" w:date="2024-07-09T12:16:00Z">
        <w:r>
          <w:rPr>
            <w:noProof/>
          </w:rPr>
          <w:t>24</w:t>
        </w:r>
        <w:r>
          <w:rPr>
            <w:noProof/>
          </w:rPr>
          <w:fldChar w:fldCharType="end"/>
        </w:r>
      </w:ins>
    </w:p>
    <w:p w14:paraId="49548F60" w14:textId="7224B838" w:rsidR="0012151A" w:rsidRDefault="0012151A">
      <w:pPr>
        <w:pStyle w:val="TOC1"/>
        <w:rPr>
          <w:ins w:id="87" w:author="Elena Pourmal" w:date="2024-07-09T12:16:00Z"/>
          <w:rFonts w:eastAsiaTheme="minorEastAsia" w:cstheme="minorBidi"/>
          <w:kern w:val="2"/>
          <w14:ligatures w14:val="standardContextual"/>
        </w:rPr>
      </w:pPr>
      <w:ins w:id="88" w:author="Elena Pourmal" w:date="2024-07-09T12:16:00Z">
        <w:r>
          <w:t>5</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_Toc171419806 \h </w:instrText>
        </w:r>
      </w:ins>
      <w:r>
        <w:fldChar w:fldCharType="separate"/>
      </w:r>
      <w:ins w:id="89" w:author="Elena Pourmal" w:date="2024-07-09T12:16:00Z">
        <w:r>
          <w:t>25</w:t>
        </w:r>
        <w:r>
          <w:fldChar w:fldCharType="end"/>
        </w:r>
      </w:ins>
    </w:p>
    <w:p w14:paraId="4C0D3632" w14:textId="5D40A02F" w:rsidR="0012151A" w:rsidRDefault="0012151A">
      <w:pPr>
        <w:pStyle w:val="TOC1"/>
        <w:rPr>
          <w:ins w:id="90" w:author="Elena Pourmal" w:date="2024-07-09T12:16:00Z"/>
          <w:rFonts w:eastAsiaTheme="minorEastAsia" w:cstheme="minorBidi"/>
          <w:kern w:val="2"/>
          <w14:ligatures w14:val="standardContextual"/>
        </w:rPr>
      </w:pPr>
      <w:ins w:id="91" w:author="Elena Pourmal" w:date="2024-07-09T12:16:00Z">
        <w:r>
          <w:lastRenderedPageBreak/>
          <w:t>6</w:t>
        </w:r>
        <w:r>
          <w:rPr>
            <w:rFonts w:eastAsiaTheme="minorEastAsia" w:cstheme="minorBidi"/>
            <w:kern w:val="2"/>
            <w14:ligatures w14:val="standardContextual"/>
          </w:rPr>
          <w:tab/>
        </w:r>
        <w:r>
          <w:t>Appendix</w:t>
        </w:r>
        <w:r>
          <w:tab/>
        </w:r>
        <w:r>
          <w:fldChar w:fldCharType="begin"/>
        </w:r>
        <w:r>
          <w:instrText xml:space="preserve"> PAGEREF _Toc171419807 \h </w:instrText>
        </w:r>
      </w:ins>
      <w:r>
        <w:fldChar w:fldCharType="separate"/>
      </w:r>
      <w:ins w:id="92" w:author="Elena Pourmal" w:date="2024-07-09T12:16:00Z">
        <w:r>
          <w:t>26</w:t>
        </w:r>
        <w:r>
          <w:fldChar w:fldCharType="end"/>
        </w:r>
      </w:ins>
    </w:p>
    <w:p w14:paraId="31E4F601" w14:textId="57DCB883" w:rsidR="0012151A" w:rsidRDefault="0012151A">
      <w:pPr>
        <w:pStyle w:val="TOC1"/>
        <w:rPr>
          <w:ins w:id="93" w:author="Elena Pourmal" w:date="2024-07-09T12:16:00Z"/>
          <w:rFonts w:eastAsiaTheme="minorEastAsia" w:cstheme="minorBidi"/>
          <w:kern w:val="2"/>
          <w14:ligatures w14:val="standardContextual"/>
        </w:rPr>
      </w:pPr>
      <w:ins w:id="94" w:author="Elena Pourmal" w:date="2024-07-09T12:16:00Z">
        <w:r>
          <w:t>Acknowledgment</w:t>
        </w:r>
        <w:r>
          <w:tab/>
        </w:r>
        <w:r>
          <w:fldChar w:fldCharType="begin"/>
        </w:r>
        <w:r>
          <w:instrText xml:space="preserve"> PAGEREF _Toc171419808 \h </w:instrText>
        </w:r>
      </w:ins>
      <w:r>
        <w:fldChar w:fldCharType="separate"/>
      </w:r>
      <w:ins w:id="95" w:author="Elena Pourmal" w:date="2024-07-09T12:16:00Z">
        <w:r>
          <w:t>27</w:t>
        </w:r>
        <w:r>
          <w:fldChar w:fldCharType="end"/>
        </w:r>
      </w:ins>
    </w:p>
    <w:p w14:paraId="37BE5609" w14:textId="69EF24BC" w:rsidR="0012151A" w:rsidRDefault="0012151A">
      <w:pPr>
        <w:pStyle w:val="TOC1"/>
        <w:rPr>
          <w:ins w:id="96" w:author="Elena Pourmal" w:date="2024-07-09T12:16:00Z"/>
          <w:rFonts w:eastAsiaTheme="minorEastAsia" w:cstheme="minorBidi"/>
          <w:kern w:val="2"/>
          <w14:ligatures w14:val="standardContextual"/>
        </w:rPr>
      </w:pPr>
      <w:ins w:id="97" w:author="Elena Pourmal" w:date="2024-07-09T12:16:00Z">
        <w:r>
          <w:t>References</w:t>
        </w:r>
        <w:r>
          <w:tab/>
        </w:r>
        <w:r>
          <w:fldChar w:fldCharType="begin"/>
        </w:r>
        <w:r>
          <w:instrText xml:space="preserve"> PAGEREF _Toc171419809 \h </w:instrText>
        </w:r>
      </w:ins>
      <w:r>
        <w:fldChar w:fldCharType="separate"/>
      </w:r>
      <w:ins w:id="98" w:author="Elena Pourmal" w:date="2024-07-09T12:16:00Z">
        <w:r>
          <w:t>27</w:t>
        </w:r>
        <w:r>
          <w:fldChar w:fldCharType="end"/>
        </w:r>
      </w:ins>
    </w:p>
    <w:p w14:paraId="1BF770A9" w14:textId="2AE89EC0" w:rsidR="0012151A" w:rsidRDefault="0012151A">
      <w:pPr>
        <w:pStyle w:val="TOC1"/>
        <w:rPr>
          <w:ins w:id="99" w:author="Elena Pourmal" w:date="2024-07-09T12:16:00Z"/>
          <w:rFonts w:eastAsiaTheme="minorEastAsia" w:cstheme="minorBidi"/>
          <w:kern w:val="2"/>
          <w14:ligatures w14:val="standardContextual"/>
        </w:rPr>
      </w:pPr>
      <w:ins w:id="100" w:author="Elena Pourmal" w:date="2024-07-09T12:16:00Z">
        <w:r>
          <w:t>Revision History</w:t>
        </w:r>
        <w:r>
          <w:tab/>
        </w:r>
        <w:r>
          <w:fldChar w:fldCharType="begin"/>
        </w:r>
        <w:r>
          <w:instrText xml:space="preserve"> PAGEREF _Toc171419810 \h </w:instrText>
        </w:r>
      </w:ins>
      <w:r>
        <w:fldChar w:fldCharType="separate"/>
      </w:r>
      <w:ins w:id="101" w:author="Elena Pourmal" w:date="2024-07-09T12:16:00Z">
        <w:r>
          <w:t>27</w:t>
        </w:r>
        <w:r>
          <w:fldChar w:fldCharType="end"/>
        </w:r>
      </w:ins>
    </w:p>
    <w:p w14:paraId="127DFEE8" w14:textId="5049A8EC"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102" w:name="_Toc129613936"/>
      <w:bookmarkStart w:id="103" w:name="_Toc129614841"/>
      <w:bookmarkStart w:id="104" w:name="_Ref132996545"/>
      <w:bookmarkStart w:id="105" w:name="_Toc171419777"/>
      <w:r>
        <w:t>Introduction</w:t>
      </w:r>
      <w:bookmarkEnd w:id="102"/>
      <w:bookmarkEnd w:id="103"/>
      <w:bookmarkEnd w:id="104"/>
      <w:bookmarkEnd w:id="105"/>
      <w:r>
        <w:t xml:space="preserve">    </w:t>
      </w:r>
    </w:p>
    <w:p w14:paraId="5B12F8C1" w14:textId="77777777" w:rsidR="00434208" w:rsidRDefault="00434208" w:rsidP="00611674">
      <w:pPr>
        <w:rPr>
          <w:rFonts w:ascii="Calibri" w:hAnsi="Calibri" w:cs="Calibri"/>
        </w:rPr>
      </w:pPr>
    </w:p>
    <w:p w14:paraId="5866903E" w14:textId="41B1A919"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1"/>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EB2E23D" w:rsidR="009C574E" w:rsidRPr="009C574E" w:rsidRDefault="009C574E" w:rsidP="009C574E">
      <w:pPr>
        <w:pStyle w:val="Caption"/>
        <w:jc w:val="center"/>
        <w:rPr>
          <w:rFonts w:ascii="Calibri" w:hAnsi="Calibri" w:cs="Calibri"/>
          <w:sz w:val="24"/>
          <w:szCs w:val="24"/>
        </w:rPr>
      </w:pPr>
      <w:bookmarkStart w:id="106"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D13F4F">
        <w:rPr>
          <w:noProof/>
          <w:sz w:val="24"/>
          <w:szCs w:val="24"/>
        </w:rPr>
        <w:t>1</w:t>
      </w:r>
      <w:r w:rsidRPr="009C574E">
        <w:rPr>
          <w:sz w:val="24"/>
          <w:szCs w:val="24"/>
        </w:rPr>
        <w:fldChar w:fldCharType="end"/>
      </w:r>
      <w:bookmarkEnd w:id="106"/>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w:t>
      </w:r>
      <w:r w:rsidR="002C7304">
        <w:rPr>
          <w:rFonts w:ascii="Calibri" w:hAnsi="Calibri" w:cs="Calibri"/>
        </w:rPr>
        <w:lastRenderedPageBreak/>
        <w:t xml:space="preserve">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38E53C9E"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D13F4F">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Current common practice is to store two one-dimensional arrays – one containing defined elements and another one containing 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593F2AAF"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D13F4F">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2"/>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D13F4F">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52ABBEC2"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D13F4F">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2CA46006" w14:textId="59C71CEB" w:rsidR="009C574E" w:rsidRPr="000E514B" w:rsidRDefault="00D9646C" w:rsidP="00BD2F13">
      <w:pPr>
        <w:rPr>
          <w:rFonts w:asciiTheme="minorHAnsi" w:hAnsiTheme="minorHAnsi" w:cstheme="minorHAns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0E514B">
        <w:rPr>
          <w:rFonts w:asciiTheme="minorHAnsi" w:hAnsiTheme="minorHAnsi" w:cstheme="minorHAnsi"/>
        </w:rPr>
        <w:fldChar w:fldCharType="begin"/>
      </w:r>
      <w:r w:rsidRPr="000E514B">
        <w:rPr>
          <w:rFonts w:asciiTheme="minorHAnsi" w:hAnsiTheme="minorHAnsi" w:cstheme="minorHAnsi"/>
        </w:rPr>
        <w:instrText xml:space="preserve"> REF _Ref130399989 \h  \* MERGEFORMAT </w:instrText>
      </w:r>
      <w:r w:rsidRPr="000E514B">
        <w:rPr>
          <w:rFonts w:asciiTheme="minorHAnsi" w:hAnsiTheme="minorHAnsi" w:cstheme="minorHAnsi"/>
        </w:rPr>
      </w:r>
      <w:r w:rsidRPr="000E514B">
        <w:rPr>
          <w:rFonts w:asciiTheme="minorHAnsi" w:hAnsiTheme="minorHAnsi" w:cstheme="minorHAnsi"/>
        </w:rPr>
        <w:fldChar w:fldCharType="separate"/>
      </w:r>
      <w:r w:rsidR="000E514B" w:rsidRPr="000E514B">
        <w:rPr>
          <w:rFonts w:asciiTheme="minorHAnsi" w:hAnsiTheme="minorHAnsi" w:cstheme="minorHAnsi"/>
          <w:noProof/>
        </w:rPr>
        <w:t xml:space="preserve"> </w:t>
      </w:r>
      <w:r w:rsidR="00D13F4F" w:rsidRPr="000E514B">
        <w:rPr>
          <w:rFonts w:asciiTheme="minorHAnsi" w:hAnsiTheme="minorHAnsi" w:cstheme="minorHAnsi"/>
        </w:rPr>
        <w:t>Table</w:t>
      </w:r>
      <w:r w:rsidR="00D13F4F" w:rsidRPr="000E514B">
        <w:rPr>
          <w:rFonts w:asciiTheme="minorHAnsi" w:hAnsiTheme="minorHAnsi" w:cstheme="minorHAnsi"/>
          <w:noProof/>
        </w:rPr>
        <w:t xml:space="preserve"> 1</w:t>
      </w:r>
      <w:r w:rsidRPr="000E514B">
        <w:rPr>
          <w:rFonts w:asciiTheme="minorHAnsi" w:hAnsiTheme="minorHAnsi" w:cstheme="minorHAnsi"/>
        </w:rPr>
        <w:fldChar w:fldCharType="end"/>
      </w:r>
      <w:r w:rsidRPr="000E514B">
        <w:rPr>
          <w:rFonts w:asciiTheme="minorHAnsi" w:hAnsiTheme="minorHAnsi" w:cstheme="minorHAnsi"/>
        </w:rPr>
        <w:t>.</w:t>
      </w:r>
      <w:r w:rsidR="004A6197" w:rsidRPr="000E514B">
        <w:rPr>
          <w:rFonts w:asciiTheme="minorHAnsi" w:hAnsiTheme="minorHAnsi" w:cstheme="minorHAns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38EB1115" w:rsidR="00E96048" w:rsidRPr="00E96048" w:rsidRDefault="00E96048" w:rsidP="004A6197">
      <w:pPr>
        <w:pStyle w:val="Caption"/>
        <w:jc w:val="left"/>
        <w:rPr>
          <w:rFonts w:ascii="Calibri" w:hAnsi="Calibri" w:cs="Calibri"/>
          <w:sz w:val="24"/>
          <w:szCs w:val="24"/>
        </w:rPr>
      </w:pPr>
      <w:bookmarkStart w:id="107" w:name="_Ref132200384"/>
      <w:r w:rsidRPr="00E96048">
        <w:rPr>
          <w:sz w:val="24"/>
          <w:szCs w:val="24"/>
        </w:rPr>
        <w:lastRenderedPageBreak/>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D13F4F">
        <w:rPr>
          <w:noProof/>
          <w:sz w:val="24"/>
          <w:szCs w:val="24"/>
        </w:rPr>
        <w:t>2</w:t>
      </w:r>
      <w:r w:rsidRPr="00E96048">
        <w:rPr>
          <w:sz w:val="24"/>
          <w:szCs w:val="24"/>
        </w:rPr>
        <w:fldChar w:fldCharType="end"/>
      </w:r>
      <w:bookmarkEnd w:id="107"/>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108" w:name="_Ref130399989"/>
    </w:p>
    <w:p w14:paraId="77143B78" w14:textId="77777777" w:rsidR="00DC2FD0" w:rsidRPr="00DB1C33" w:rsidRDefault="00DC2FD0" w:rsidP="00373804"/>
    <w:p w14:paraId="0288AE05" w14:textId="54E3064D"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D13F4F">
        <w:rPr>
          <w:noProof/>
          <w:sz w:val="24"/>
          <w:szCs w:val="24"/>
        </w:rPr>
        <w:t>1</w:t>
      </w:r>
      <w:r w:rsidRPr="00D9646C">
        <w:rPr>
          <w:sz w:val="24"/>
          <w:szCs w:val="24"/>
        </w:rPr>
        <w:fldChar w:fldCharType="end"/>
      </w:r>
      <w:bookmarkEnd w:id="108"/>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58B1B700"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Figure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D13F4F" w:rsidRPr="00D13F4F">
        <w:rPr>
          <w:rFonts w:asciiTheme="minorHAnsi" w:hAnsiTheme="minorHAnsi" w:cstheme="minorHAnsi"/>
        </w:rPr>
        <w:t xml:space="preserve">Table </w:t>
      </w:r>
      <w:r w:rsidR="00D13F4F" w:rsidRPr="00D13F4F">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3DE80042" w:rsidR="008749A8" w:rsidRPr="00142B3B" w:rsidRDefault="00142B3B" w:rsidP="00142B3B">
      <w:pPr>
        <w:pStyle w:val="Caption"/>
        <w:jc w:val="center"/>
        <w:rPr>
          <w:rFonts w:ascii="Calibri" w:hAnsi="Calibri" w:cs="Calibri"/>
          <w:sz w:val="24"/>
          <w:szCs w:val="24"/>
        </w:rPr>
      </w:pPr>
      <w:bookmarkStart w:id="109"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D13F4F">
        <w:rPr>
          <w:noProof/>
          <w:sz w:val="24"/>
          <w:szCs w:val="24"/>
        </w:rPr>
        <w:t>2</w:t>
      </w:r>
      <w:r w:rsidRPr="00142B3B">
        <w:rPr>
          <w:sz w:val="24"/>
          <w:szCs w:val="24"/>
        </w:rPr>
        <w:fldChar w:fldCharType="end"/>
      </w:r>
      <w:bookmarkEnd w:id="109"/>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014DE26B" w14:textId="1A765184" w:rsidR="004D4CA4" w:rsidRPr="000E514B" w:rsidRDefault="00DC2FD0">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7E53F6">
        <w:rPr>
          <w:rFonts w:asciiTheme="minorHAnsi" w:hAnsiTheme="minorHAnsi" w:cstheme="minorHAnsi"/>
        </w:rPr>
        <w:t xml:space="preserve"> </w:t>
      </w:r>
      <w:r w:rsidR="004D4CA4" w:rsidRPr="000E514B">
        <w:rPr>
          <w:rFonts w:asciiTheme="minorHAnsi" w:hAnsiTheme="minorHAnsi" w:cstheme="minorHAnsi"/>
        </w:rPr>
        <w:fldChar w:fldCharType="begin"/>
      </w:r>
      <w:r w:rsidR="004D4CA4" w:rsidRPr="000E514B">
        <w:rPr>
          <w:rFonts w:asciiTheme="minorHAnsi" w:hAnsiTheme="minorHAnsi" w:cstheme="minorHAnsi"/>
        </w:rPr>
        <w:instrText xml:space="preserve"> REF _Ref137401849 \h  \* MERGEFORMAT </w:instrText>
      </w:r>
      <w:r w:rsidR="004D4CA4" w:rsidRPr="000E514B">
        <w:rPr>
          <w:rFonts w:asciiTheme="minorHAnsi" w:hAnsiTheme="minorHAnsi" w:cstheme="minorHAnsi"/>
        </w:rPr>
      </w:r>
      <w:r w:rsidR="004D4CA4"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4D4CA4" w:rsidRPr="000E514B">
        <w:rPr>
          <w:rFonts w:asciiTheme="minorHAnsi" w:hAnsiTheme="minorHAnsi" w:cstheme="minorHAnsi"/>
        </w:rPr>
        <w:fldChar w:fldCharType="end"/>
      </w:r>
      <w:r w:rsidR="00AC52B1" w:rsidRPr="000E514B">
        <w:rPr>
          <w:rFonts w:asciiTheme="minorHAnsi" w:hAnsiTheme="minorHAnsi" w:cstheme="minorHAnsi"/>
        </w:rPr>
        <w:t>)</w:t>
      </w:r>
      <w:r w:rsidR="000F4A4B" w:rsidRPr="000E514B">
        <w:rPr>
          <w:rFonts w:asciiTheme="minorHAnsi" w:hAnsiTheme="minorHAnsi" w:cstheme="minorHAnsi"/>
        </w:rPr>
        <w:t xml:space="preserve">. </w:t>
      </w:r>
    </w:p>
    <w:p w14:paraId="383809D7" w14:textId="77777777" w:rsidR="00D8021D" w:rsidRDefault="00D8021D" w:rsidP="000E514B">
      <w:pPr>
        <w:pStyle w:val="Caption"/>
        <w:rPr>
          <w:sz w:val="24"/>
          <w:szCs w:val="24"/>
        </w:rPr>
      </w:pPr>
      <w:bookmarkStart w:id="110" w:name="_Ref137401849"/>
    </w:p>
    <w:p w14:paraId="6161BA20" w14:textId="77777777" w:rsidR="00D8021D" w:rsidRDefault="00D8021D" w:rsidP="000E514B">
      <w:pPr>
        <w:pStyle w:val="Caption"/>
        <w:rPr>
          <w:sz w:val="24"/>
          <w:szCs w:val="24"/>
        </w:rPr>
      </w:pPr>
    </w:p>
    <w:p w14:paraId="7112A1E6" w14:textId="77777777" w:rsidR="00D8021D" w:rsidRDefault="00D8021D" w:rsidP="000E514B">
      <w:pPr>
        <w:pStyle w:val="Caption"/>
        <w:rPr>
          <w:sz w:val="24"/>
          <w:szCs w:val="24"/>
        </w:rPr>
      </w:pPr>
    </w:p>
    <w:p w14:paraId="6440AE1E" w14:textId="4C06728C" w:rsidR="004D4CA4" w:rsidRPr="004D4CA4" w:rsidRDefault="004D4CA4" w:rsidP="004D4CA4">
      <w:pPr>
        <w:pStyle w:val="Caption"/>
        <w:jc w:val="center"/>
        <w:rPr>
          <w:rFonts w:ascii="Calibri" w:hAnsi="Calibri" w:cs="Calibri"/>
          <w:sz w:val="24"/>
          <w:szCs w:val="24"/>
        </w:rPr>
      </w:pPr>
      <w:r w:rsidRPr="004D4CA4">
        <w:rPr>
          <w:sz w:val="24"/>
          <w:szCs w:val="24"/>
        </w:rPr>
        <w:lastRenderedPageBreak/>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D13F4F">
        <w:rPr>
          <w:noProof/>
          <w:sz w:val="24"/>
          <w:szCs w:val="24"/>
        </w:rPr>
        <w:t>3</w:t>
      </w:r>
      <w:r w:rsidRPr="004D4CA4">
        <w:rPr>
          <w:sz w:val="24"/>
          <w:szCs w:val="24"/>
        </w:rPr>
        <w:fldChar w:fldCharType="end"/>
      </w:r>
      <w:bookmarkEnd w:id="110"/>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019CBE3" w14:textId="644B7061" w:rsidR="007E53F6" w:rsidRPr="000E514B" w:rsidRDefault="00D9646C">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Pr>
          <w:rFonts w:asciiTheme="minorHAnsi" w:hAnsiTheme="minorHAnsi" w:cstheme="minorHAnsi"/>
        </w:rPr>
        <w:t>in</w:t>
      </w:r>
      <w:r w:rsidR="007E53F6" w:rsidRPr="007E53F6">
        <w:rPr>
          <w:rFonts w:asciiTheme="minorHAnsi" w:hAnsiTheme="minorHAnsi" w:cstheme="minorHAnsi"/>
        </w:rPr>
        <w:t xml:space="preserve"> </w:t>
      </w:r>
      <w:r w:rsidR="007E53F6" w:rsidRPr="000E514B">
        <w:rPr>
          <w:rFonts w:asciiTheme="minorHAnsi" w:hAnsiTheme="minorHAnsi" w:cstheme="minorHAnsi"/>
        </w:rPr>
        <w:fldChar w:fldCharType="begin"/>
      </w:r>
      <w:r w:rsidR="007E53F6" w:rsidRPr="000E514B">
        <w:rPr>
          <w:rFonts w:asciiTheme="minorHAnsi" w:hAnsiTheme="minorHAnsi" w:cstheme="minorHAnsi"/>
        </w:rPr>
        <w:instrText xml:space="preserve"> REF _Ref137401849 \h  \* MERGEFORMAT </w:instrText>
      </w:r>
      <w:r w:rsidR="007E53F6" w:rsidRPr="000E514B">
        <w:rPr>
          <w:rFonts w:asciiTheme="minorHAnsi" w:hAnsiTheme="minorHAnsi" w:cstheme="minorHAnsi"/>
        </w:rPr>
      </w:r>
      <w:r w:rsidR="007E53F6"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7E53F6" w:rsidRPr="000E514B">
        <w:rPr>
          <w:rFonts w:asciiTheme="minorHAnsi" w:hAnsiTheme="minorHAnsi" w:cstheme="minorHAnsi"/>
        </w:rPr>
        <w:fldChar w:fldCharType="end"/>
      </w:r>
      <w:r w:rsidR="007E53F6" w:rsidRPr="000E514B">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457C5DE3" w14:textId="727E4D55" w:rsidR="007E53F6" w:rsidRPr="000E514B" w:rsidRDefault="00C2603B" w:rsidP="007E53F6">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0E514B">
        <w:rPr>
          <w:rFonts w:asciiTheme="minorHAnsi" w:hAnsiTheme="minorHAnsi" w:cstheme="minorHAnsi"/>
        </w:rPr>
        <w:fldChar w:fldCharType="begin"/>
      </w:r>
      <w:r w:rsidR="007E53F6" w:rsidRPr="000E514B">
        <w:rPr>
          <w:rFonts w:asciiTheme="minorHAnsi" w:hAnsiTheme="minorHAnsi" w:cstheme="minorHAnsi"/>
        </w:rPr>
        <w:instrText xml:space="preserve"> REF _Ref137401849 \h  \* MERGEFORMAT </w:instrText>
      </w:r>
      <w:r w:rsidR="007E53F6" w:rsidRPr="000E514B">
        <w:rPr>
          <w:rFonts w:asciiTheme="minorHAnsi" w:hAnsiTheme="minorHAnsi" w:cstheme="minorHAnsi"/>
        </w:rPr>
      </w:r>
      <w:r w:rsidR="007E53F6" w:rsidRPr="000E514B">
        <w:rPr>
          <w:rFonts w:asciiTheme="minorHAnsi" w:hAnsiTheme="minorHAnsi" w:cstheme="minorHAnsi"/>
        </w:rPr>
        <w:fldChar w:fldCharType="separate"/>
      </w:r>
      <w:r w:rsidR="00D13F4F" w:rsidRPr="000E514B">
        <w:rPr>
          <w:rFonts w:asciiTheme="minorHAnsi" w:hAnsiTheme="minorHAnsi" w:cstheme="minorHAnsi"/>
        </w:rPr>
        <w:t xml:space="preserve">Table </w:t>
      </w:r>
      <w:r w:rsidR="00D13F4F" w:rsidRPr="000E514B">
        <w:rPr>
          <w:rFonts w:asciiTheme="minorHAnsi" w:hAnsiTheme="minorHAnsi" w:cstheme="minorHAnsi"/>
          <w:noProof/>
        </w:rPr>
        <w:t>3</w:t>
      </w:r>
      <w:r w:rsidR="007E53F6" w:rsidRPr="000E514B">
        <w:rPr>
          <w:rFonts w:asciiTheme="minorHAnsi" w:hAnsiTheme="minorHAnsi" w:cstheme="minorHAnsi"/>
        </w:rPr>
        <w:fldChar w:fldCharType="end"/>
      </w:r>
      <w:r w:rsidR="00AC52B1" w:rsidRPr="000E514B">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619C15A9"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D13F4F">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111" w:name="_Toc129613937"/>
      <w:bookmarkStart w:id="112" w:name="_Toc129614842"/>
      <w:bookmarkStart w:id="113" w:name="_Ref132996404"/>
      <w:bookmarkStart w:id="114" w:name="_Toc171419778"/>
      <w:r>
        <w:lastRenderedPageBreak/>
        <w:t xml:space="preserve">HDF5 </w:t>
      </w:r>
      <w:r w:rsidR="004B0752">
        <w:t>Programming Model for Sparse Da</w:t>
      </w:r>
      <w:r w:rsidR="00BF380B">
        <w:t>t</w:t>
      </w:r>
      <w:r w:rsidR="004B0752">
        <w:t>a</w:t>
      </w:r>
      <w:bookmarkEnd w:id="111"/>
      <w:bookmarkEnd w:id="112"/>
      <w:bookmarkEnd w:id="113"/>
      <w:bookmarkEnd w:id="114"/>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3"/>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216412B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5E4E41" w:rsidRPr="00CE1CC2">
        <w:rPr>
          <w:rFonts w:ascii="Consolas" w:hAnsi="Consolas" w:cs="Consolas"/>
          <w:sz w:val="22"/>
          <w:szCs w:val="22"/>
        </w:rPr>
        <w:t>H5Pset_layout</w:t>
      </w:r>
      <w:r w:rsidR="005E4E41">
        <w:rPr>
          <w:rFonts w:ascii="Consolas" w:hAnsi="Consolas" w:cs="Consolas"/>
          <w:sz w:val="22"/>
          <w:szCs w:val="22"/>
        </w:rPr>
        <w:t xml:space="preserve"> </w:t>
      </w:r>
      <w:r w:rsidR="005E4E41" w:rsidRPr="005E4E41">
        <w:rPr>
          <w:rFonts w:asciiTheme="minorHAnsi" w:hAnsiTheme="minorHAnsi" w:cstheme="minorHAnsi"/>
          <w:sz w:val="24"/>
        </w:rPr>
        <w:t xml:space="preserve">and </w:t>
      </w:r>
      <w:r w:rsidR="005E4E41" w:rsidRPr="005F3877">
        <w:rPr>
          <w:rFonts w:asciiTheme="minorHAnsi" w:hAnsiTheme="minorHAnsi" w:cstheme="minorHAnsi"/>
          <w:b/>
          <w:bCs/>
          <w:sz w:val="24"/>
        </w:rPr>
        <w:t>new storage layout</w:t>
      </w:r>
      <w:r w:rsidR="005E4E41">
        <w:rPr>
          <w:rFonts w:ascii="Consolas" w:hAnsi="Consolas" w:cs="Consolas"/>
          <w:sz w:val="22"/>
          <w:szCs w:val="22"/>
        </w:rPr>
        <w:t xml:space="preserve"> </w:t>
      </w:r>
      <w:r w:rsidR="005E4E41" w:rsidRPr="005E4E41">
        <w:rPr>
          <w:rFonts w:ascii="Consolas" w:hAnsi="Consolas" w:cs="Consolas"/>
          <w:color w:val="000000" w:themeColor="text1"/>
          <w:sz w:val="22"/>
          <w:szCs w:val="22"/>
        </w:rPr>
        <w:t>H5D_SPARSE_CHUNK</w:t>
      </w:r>
      <w:r w:rsidR="00CA16C7">
        <w:rPr>
          <w:rFonts w:asciiTheme="minorHAnsi" w:hAnsiTheme="minorHAnsi"/>
          <w:sz w:val="24"/>
        </w:rPr>
        <w:t>.</w:t>
      </w:r>
      <w:r w:rsidRPr="008C132E">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2D05E197"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D13F4F">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w:t>
      </w:r>
      <w:r w:rsidR="008C132E" w:rsidRPr="008C132E">
        <w:rPr>
          <w:rFonts w:asciiTheme="minorHAnsi" w:hAnsiTheme="minorHAnsi"/>
        </w:rPr>
        <w:lastRenderedPageBreak/>
        <w:t xml:space="preserve">“undefine”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15" w:name="_Toc129613938"/>
      <w:bookmarkStart w:id="116" w:name="_Toc129614843"/>
      <w:bookmarkStart w:id="117" w:name="_Toc171419779"/>
      <w:r>
        <w:t>APIs</w:t>
      </w:r>
      <w:bookmarkEnd w:id="115"/>
      <w:bookmarkEnd w:id="116"/>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4"/>
      </w:r>
      <w:bookmarkEnd w:id="117"/>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F7C81A5" w14:textId="0FED8632" w:rsidR="00BF380B" w:rsidRDefault="00DE14C5" w:rsidP="00AC52B1">
      <w:pPr>
        <w:pStyle w:val="Heading3"/>
      </w:pPr>
      <w:bookmarkStart w:id="118" w:name="_Toc129613949"/>
      <w:bookmarkStart w:id="119" w:name="_Ref138427258"/>
      <w:bookmarkStart w:id="120" w:name="_Toc171419780"/>
      <w:r w:rsidRPr="0034596E">
        <w:t>H5D</w:t>
      </w:r>
      <w:r w:rsidR="008B4C6E" w:rsidRPr="0034596E">
        <w:t>get_defined</w:t>
      </w:r>
      <w:bookmarkStart w:id="121" w:name="_Toc129613950"/>
      <w:bookmarkEnd w:id="118"/>
      <w:bookmarkEnd w:id="119"/>
      <w:bookmarkEnd w:id="120"/>
    </w:p>
    <w:p w14:paraId="2B575C40" w14:textId="53B68DE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121"/>
    </w:p>
    <w:p w14:paraId="39AC2BC7" w14:textId="57940A39"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H5Dget_defined</w:t>
      </w:r>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122" w:name="_Toc129613951"/>
      <w:r w:rsidRPr="0034596E">
        <w:t>Parameters</w:t>
      </w:r>
      <w:bookmarkEnd w:id="122"/>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123" w:name="_Toc129613952"/>
      <w:r w:rsidRPr="0034596E">
        <w:t>Description</w:t>
      </w:r>
      <w:bookmarkEnd w:id="123"/>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124" w:name="_Toc129613953"/>
      <w:r w:rsidRPr="00BF257A">
        <w:t>Returns</w:t>
      </w:r>
      <w:bookmarkEnd w:id="124"/>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ins w:id="125" w:author="Elena Pourmal" w:date="2024-06-27T16:04:00Z">
        <w:r w:rsidR="00AF4B4D">
          <w:rPr>
            <w:rFonts w:asciiTheme="minorHAnsi" w:hAnsiTheme="minorHAnsi" w:cstheme="minorHAnsi"/>
            <w:sz w:val="24"/>
          </w:rPr>
          <w:t>H5I_IN</w:t>
        </w:r>
      </w:ins>
      <w:ins w:id="126" w:author="Elena Pourmal" w:date="2024-06-27T16:05:00Z">
        <w:r w:rsidR="00AF4B4D">
          <w:rPr>
            <w:rFonts w:asciiTheme="minorHAnsi" w:hAnsiTheme="minorHAnsi" w:cstheme="minorHAnsi"/>
            <w:sz w:val="24"/>
          </w:rPr>
          <w:t>VALID_HID</w:t>
        </w:r>
      </w:ins>
      <w:r w:rsidRPr="0089025D">
        <w:rPr>
          <w:rFonts w:asciiTheme="minorHAnsi" w:hAnsiTheme="minorHAnsi" w:cstheme="minorHAnsi"/>
          <w:sz w:val="24"/>
        </w:rPr>
        <w:t>.</w:t>
      </w:r>
    </w:p>
    <w:p w14:paraId="72B7E54F" w14:textId="4D2655D5" w:rsidR="00DE14C5" w:rsidRDefault="00DE14C5" w:rsidP="00AC52B1">
      <w:pPr>
        <w:pStyle w:val="Heading3"/>
      </w:pPr>
      <w:bookmarkStart w:id="127" w:name="_Toc129613954"/>
      <w:bookmarkStart w:id="128" w:name="_Ref138427279"/>
      <w:bookmarkStart w:id="129" w:name="_Toc171419781"/>
      <w:r w:rsidRPr="0034596E">
        <w:t>H5D</w:t>
      </w:r>
      <w:r w:rsidR="008B4C6E" w:rsidRPr="0034596E">
        <w:t>erase</w:t>
      </w:r>
      <w:bookmarkEnd w:id="127"/>
      <w:bookmarkEnd w:id="128"/>
      <w:bookmarkEnd w:id="129"/>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130" w:name="_Toc129613955"/>
      <w:r w:rsidRPr="00BF257A">
        <w:t>Signature</w:t>
      </w:r>
      <w:bookmarkEnd w:id="130"/>
    </w:p>
    <w:p w14:paraId="50176C95" w14:textId="2758B5BA"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H5Derase</w:t>
      </w:r>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131" w:name="_Toc129613956"/>
      <w:r w:rsidRPr="00BF257A">
        <w:lastRenderedPageBreak/>
        <w:t>Parameters</w:t>
      </w:r>
      <w:bookmarkEnd w:id="131"/>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132" w:name="_Toc129613957"/>
      <w:r w:rsidRPr="00BF257A">
        <w:t>Description</w:t>
      </w:r>
      <w:bookmarkEnd w:id="132"/>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65A1DEC"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layout </w:t>
      </w:r>
      <w:r w:rsidRPr="008B20E9">
        <w:rPr>
          <w:rFonts w:ascii="Consolas" w:hAnsi="Consolas" w:cs="Consolas"/>
          <w:szCs w:val="21"/>
        </w:rPr>
        <w:t>H5D_SPARSE_CHUNK</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5"/>
      </w:r>
    </w:p>
    <w:p w14:paraId="5B0E2DB3" w14:textId="77777777" w:rsidR="00DE14C5" w:rsidRPr="00BF257A" w:rsidRDefault="00DE14C5" w:rsidP="00D21DC4">
      <w:pPr>
        <w:pStyle w:val="Heading4"/>
      </w:pPr>
      <w:bookmarkStart w:id="133" w:name="_Toc129613958"/>
      <w:r w:rsidRPr="00BF257A">
        <w:t>Returns</w:t>
      </w:r>
      <w:bookmarkEnd w:id="133"/>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134" w:name="_Toc129613959"/>
      <w:bookmarkStart w:id="135" w:name="_Toc129614844"/>
      <w:bookmarkStart w:id="136" w:name="_Ref138707416"/>
      <w:bookmarkStart w:id="137" w:name="_Toc171419782"/>
      <w:r>
        <w:t>APIs</w:t>
      </w:r>
      <w:bookmarkEnd w:id="134"/>
      <w:bookmarkEnd w:id="135"/>
      <w:r w:rsidR="006E195C">
        <w:t xml:space="preserve"> to </w:t>
      </w:r>
      <w:r w:rsidR="00E0375F">
        <w:t>S</w:t>
      </w:r>
      <w:r w:rsidR="006E195C">
        <w:t xml:space="preserve">upport </w:t>
      </w:r>
      <w:r w:rsidR="00E0375F">
        <w:t>D</w:t>
      </w:r>
      <w:r w:rsidR="006E195C">
        <w:t xml:space="preserve">irect </w:t>
      </w:r>
      <w:r w:rsidR="00E0375F">
        <w:t>C</w:t>
      </w:r>
      <w:r w:rsidR="006E195C">
        <w:t>hunk I/O</w:t>
      </w:r>
      <w:bookmarkEnd w:id="136"/>
      <w:bookmarkEnd w:id="137"/>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ins w:id="138" w:author="Elena Pourmal" w:date="2024-07-09T10:43:00Z"/>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ins w:id="139" w:author="Elena Pourmal" w:date="2024-07-09T11:05:00Z">
        <w:r w:rsidR="00953288">
          <w:rPr>
            <w:rFonts w:asciiTheme="minorHAnsi" w:hAnsiTheme="minorHAnsi" w:cstheme="minorHAnsi"/>
          </w:rPr>
          <w:t xml:space="preserve"> </w:t>
        </w:r>
      </w:ins>
      <w:ins w:id="140" w:author="Elena Pourmal" w:date="2024-07-09T10:43:00Z">
        <w:r w:rsidR="001D3E2B">
          <w:rPr>
            <w:rFonts w:asciiTheme="minorHAnsi" w:hAnsiTheme="minorHAnsi" w:cstheme="minorHAnsi"/>
          </w:rPr>
          <w:t xml:space="preserve">For reader’s convenience the </w:t>
        </w:r>
      </w:ins>
      <w:ins w:id="141" w:author="Elena Pourmal" w:date="2024-07-09T10:41:00Z">
        <w:r w:rsidR="001D3E2B">
          <w:rPr>
            <w:rFonts w:asciiTheme="minorHAnsi" w:hAnsiTheme="minorHAnsi" w:cstheme="minorHAnsi"/>
          </w:rPr>
          <w:t xml:space="preserve">Table below </w:t>
        </w:r>
      </w:ins>
      <w:ins w:id="142" w:author="Elena Pourmal" w:date="2024-07-09T10:42:00Z">
        <w:r w:rsidR="001D3E2B">
          <w:rPr>
            <w:rFonts w:asciiTheme="minorHAnsi" w:hAnsiTheme="minorHAnsi" w:cstheme="minorHAnsi"/>
          </w:rPr>
          <w:t>lists existing functions for dense chunks and proposed new counterparts for the structured chunks.</w:t>
        </w:r>
      </w:ins>
    </w:p>
    <w:p w14:paraId="018F7873" w14:textId="77777777" w:rsidR="001D3E2B" w:rsidRDefault="001D3E2B" w:rsidP="0052155A">
      <w:pPr>
        <w:rPr>
          <w:ins w:id="143" w:author="Elena Pourmal" w:date="2024-07-09T10:43:00Z"/>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rPr>
          <w:ins w:id="144" w:author="Elena Pourmal" w:date="2024-07-09T10:44:00Z"/>
        </w:trPr>
        <w:tc>
          <w:tcPr>
            <w:tcW w:w="3361" w:type="dxa"/>
          </w:tcPr>
          <w:p w14:paraId="05EFBE5D" w14:textId="7197EBFE" w:rsidR="001D3E2B" w:rsidRPr="006B599F" w:rsidRDefault="001D3E2B" w:rsidP="006B599F">
            <w:pPr>
              <w:jc w:val="center"/>
              <w:rPr>
                <w:ins w:id="145" w:author="Elena Pourmal" w:date="2024-07-09T10:44:00Z"/>
                <w:rFonts w:asciiTheme="minorHAnsi" w:hAnsiTheme="minorHAnsi" w:cstheme="minorHAnsi"/>
                <w:b/>
                <w:bCs/>
              </w:rPr>
            </w:pPr>
            <w:ins w:id="146" w:author="Elena Pourmal" w:date="2024-07-09T10:45:00Z">
              <w:r w:rsidRPr="006B599F">
                <w:rPr>
                  <w:rFonts w:asciiTheme="minorHAnsi" w:hAnsiTheme="minorHAnsi" w:cstheme="minorHAnsi"/>
                  <w:b/>
                  <w:bCs/>
                </w:rPr>
                <w:t xml:space="preserve">Dense </w:t>
              </w:r>
            </w:ins>
            <w:ins w:id="147" w:author="Elena Pourmal" w:date="2024-07-09T10:46:00Z">
              <w:r w:rsidRPr="006B599F">
                <w:rPr>
                  <w:rFonts w:asciiTheme="minorHAnsi" w:hAnsiTheme="minorHAnsi" w:cstheme="minorHAnsi"/>
                  <w:b/>
                  <w:bCs/>
                </w:rPr>
                <w:t>chunk functions</w:t>
              </w:r>
            </w:ins>
          </w:p>
        </w:tc>
        <w:tc>
          <w:tcPr>
            <w:tcW w:w="4208" w:type="dxa"/>
          </w:tcPr>
          <w:p w14:paraId="59669F5E" w14:textId="0025D872" w:rsidR="001D3E2B" w:rsidRPr="006B599F" w:rsidRDefault="001D3E2B" w:rsidP="006B599F">
            <w:pPr>
              <w:jc w:val="center"/>
              <w:rPr>
                <w:ins w:id="148" w:author="Elena Pourmal" w:date="2024-07-09T10:44:00Z"/>
                <w:rFonts w:asciiTheme="minorHAnsi" w:hAnsiTheme="minorHAnsi" w:cstheme="minorHAnsi"/>
                <w:b/>
                <w:bCs/>
              </w:rPr>
            </w:pPr>
            <w:ins w:id="149" w:author="Elena Pourmal" w:date="2024-07-09T10:46:00Z">
              <w:r w:rsidRPr="006B599F">
                <w:rPr>
                  <w:rFonts w:asciiTheme="minorHAnsi" w:hAnsiTheme="minorHAnsi" w:cstheme="minorHAnsi"/>
                  <w:b/>
                  <w:bCs/>
                </w:rPr>
                <w:t>Structured chunk functions</w:t>
              </w:r>
            </w:ins>
          </w:p>
        </w:tc>
        <w:tc>
          <w:tcPr>
            <w:tcW w:w="3136" w:type="dxa"/>
          </w:tcPr>
          <w:p w14:paraId="50FCD215" w14:textId="18A96BBE" w:rsidR="001D3E2B" w:rsidRPr="00953288" w:rsidRDefault="006B599F" w:rsidP="006B599F">
            <w:pPr>
              <w:jc w:val="center"/>
              <w:rPr>
                <w:ins w:id="150" w:author="Elena Pourmal" w:date="2024-07-09T10:44:00Z"/>
                <w:rFonts w:asciiTheme="minorHAnsi" w:hAnsiTheme="minorHAnsi" w:cstheme="minorHAnsi"/>
                <w:b/>
                <w:bCs/>
              </w:rPr>
            </w:pPr>
            <w:ins w:id="151" w:author="Elena Pourmal" w:date="2024-07-09T10:46:00Z">
              <w:r w:rsidRPr="00953288">
                <w:rPr>
                  <w:rFonts w:asciiTheme="minorHAnsi" w:hAnsiTheme="minorHAnsi" w:cstheme="minorHAnsi"/>
                  <w:b/>
                  <w:bCs/>
                </w:rPr>
                <w:t>Comment</w:t>
              </w:r>
            </w:ins>
          </w:p>
        </w:tc>
      </w:tr>
      <w:tr w:rsidR="001D3E2B" w14:paraId="2D7BEB67" w14:textId="77777777" w:rsidTr="00294FBC">
        <w:trPr>
          <w:ins w:id="152" w:author="Elena Pourmal" w:date="2024-07-09T10:44:00Z"/>
        </w:trPr>
        <w:tc>
          <w:tcPr>
            <w:tcW w:w="3361" w:type="dxa"/>
          </w:tcPr>
          <w:p w14:paraId="3C4A8725" w14:textId="2A59F3B8" w:rsidR="001D3E2B" w:rsidRPr="001D3E2B" w:rsidRDefault="00221EDD" w:rsidP="0052155A">
            <w:pPr>
              <w:rPr>
                <w:ins w:id="153" w:author="Elena Pourmal" w:date="2024-07-09T10:44:00Z"/>
                <w:rFonts w:ascii="Consolas" w:hAnsi="Consolas" w:cs="Consolas"/>
                <w:sz w:val="22"/>
                <w:szCs w:val="22"/>
              </w:rPr>
            </w:pPr>
            <w:ins w:id="154" w:author="Elena Pourmal" w:date="2024-07-09T11:07: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"title38"</w:instrText>
              </w:r>
              <w:r>
                <w:rPr>
                  <w:rFonts w:ascii="Consolas" w:hAnsi="Consolas" w:cs="Consolas"/>
                  <w:sz w:val="22"/>
                  <w:szCs w:val="22"/>
                </w:rPr>
              </w:r>
              <w:r>
                <w:rPr>
                  <w:rFonts w:ascii="Consolas" w:hAnsi="Consolas" w:cs="Consolas"/>
                  <w:sz w:val="22"/>
                  <w:szCs w:val="22"/>
                </w:rPr>
                <w:fldChar w:fldCharType="separate"/>
              </w:r>
              <w:r w:rsidR="001D3E2B" w:rsidRPr="00221EDD">
                <w:rPr>
                  <w:rStyle w:val="Hyperlink"/>
                  <w:rFonts w:ascii="Consolas" w:hAnsi="Consolas" w:cs="Consolas"/>
                  <w:sz w:val="22"/>
                  <w:szCs w:val="22"/>
                </w:rPr>
                <w:t>H5Dwrite_c</w:t>
              </w:r>
              <w:r w:rsidR="001D3E2B" w:rsidRPr="00221EDD">
                <w:rPr>
                  <w:rStyle w:val="Hyperlink"/>
                  <w:rFonts w:ascii="Consolas" w:hAnsi="Consolas" w:cs="Consolas"/>
                  <w:sz w:val="22"/>
                  <w:szCs w:val="22"/>
                </w:rPr>
                <w:t>h</w:t>
              </w:r>
              <w:r w:rsidR="001D3E2B" w:rsidRPr="00221EDD">
                <w:rPr>
                  <w:rStyle w:val="Hyperlink"/>
                  <w:rFonts w:ascii="Consolas" w:hAnsi="Consolas" w:cs="Consolas"/>
                  <w:sz w:val="22"/>
                  <w:szCs w:val="22"/>
                </w:rPr>
                <w:t>unk</w:t>
              </w:r>
              <w:r>
                <w:rPr>
                  <w:rFonts w:ascii="Consolas" w:hAnsi="Consolas" w:cs="Consolas"/>
                  <w:sz w:val="22"/>
                  <w:szCs w:val="22"/>
                </w:rPr>
                <w:fldChar w:fldCharType="end"/>
              </w:r>
            </w:ins>
          </w:p>
        </w:tc>
        <w:tc>
          <w:tcPr>
            <w:tcW w:w="4208" w:type="dxa"/>
          </w:tcPr>
          <w:p w14:paraId="122F66B1" w14:textId="5F68AC64" w:rsidR="001D3E2B" w:rsidRPr="001D3E2B" w:rsidRDefault="001D3E2B" w:rsidP="0052155A">
            <w:pPr>
              <w:rPr>
                <w:ins w:id="155" w:author="Elena Pourmal" w:date="2024-07-09T10:44:00Z"/>
                <w:rFonts w:ascii="Consolas" w:hAnsi="Consolas" w:cs="Consolas"/>
                <w:sz w:val="22"/>
                <w:szCs w:val="22"/>
              </w:rPr>
            </w:pPr>
            <w:ins w:id="156" w:author="Elena Pourmal" w:date="2024-07-09T10:45:00Z">
              <w:r w:rsidRPr="001D3E2B">
                <w:rPr>
                  <w:rFonts w:ascii="Consolas" w:hAnsi="Consolas" w:cs="Consolas"/>
                  <w:sz w:val="22"/>
                  <w:szCs w:val="22"/>
                </w:rPr>
                <w:t>H5Dwrite_struct_chunk</w:t>
              </w:r>
            </w:ins>
          </w:p>
        </w:tc>
        <w:tc>
          <w:tcPr>
            <w:tcW w:w="3136" w:type="dxa"/>
          </w:tcPr>
          <w:p w14:paraId="3F835C62" w14:textId="4E70BC46" w:rsidR="001D3E2B" w:rsidRPr="00436DB0" w:rsidRDefault="00294FBC" w:rsidP="0052155A">
            <w:pPr>
              <w:rPr>
                <w:ins w:id="157" w:author="Elena Pourmal" w:date="2024-07-09T10:44:00Z"/>
                <w:rFonts w:asciiTheme="minorHAnsi" w:hAnsiTheme="minorHAnsi" w:cstheme="minorHAnsi"/>
              </w:rPr>
            </w:pPr>
            <w:ins w:id="158" w:author="Elena Pourmal" w:date="2024-07-09T11:11:00Z">
              <w:r w:rsidRPr="00436DB0">
                <w:rPr>
                  <w:rFonts w:asciiTheme="minorHAnsi" w:hAnsiTheme="minorHAnsi" w:cstheme="minorHAnsi"/>
                </w:rPr>
                <w:t xml:space="preserve">See section </w:t>
              </w:r>
            </w:ins>
            <w:r w:rsidRPr="00436DB0">
              <w:rPr>
                <w:rFonts w:asciiTheme="minorHAnsi" w:hAnsiTheme="minorHAnsi" w:cstheme="minorHAnsi"/>
              </w:rPr>
              <w:fldChar w:fldCharType="begin"/>
            </w:r>
            <w:r w:rsidRPr="00436DB0">
              <w:rPr>
                <w:rFonts w:asciiTheme="minorHAnsi" w:hAnsiTheme="minorHAnsi" w:cstheme="minorHAnsi"/>
              </w:rPr>
              <w:instrText xml:space="preserve"> REF _Ref138427309 \r \h </w:instrText>
            </w:r>
            <w:r w:rsidRPr="00436DB0">
              <w:rPr>
                <w:rFonts w:asciiTheme="minorHAnsi" w:hAnsiTheme="minorHAnsi" w:cstheme="minorHAnsi"/>
              </w:rPr>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ins w:id="159" w:author="Elena Pourmal" w:date="2024-07-09T11:11:00Z">
              <w:r w:rsidRPr="00436DB0">
                <w:rPr>
                  <w:rFonts w:asciiTheme="minorHAnsi" w:hAnsiTheme="minorHAnsi" w:cstheme="minorHAnsi"/>
                </w:rPr>
                <w:t>2.2.1</w:t>
              </w:r>
              <w:r w:rsidRPr="00436DB0">
                <w:rPr>
                  <w:rFonts w:asciiTheme="minorHAnsi" w:hAnsiTheme="minorHAnsi" w:cstheme="minorHAnsi"/>
                </w:rPr>
                <w:fldChar w:fldCharType="end"/>
              </w:r>
            </w:ins>
          </w:p>
        </w:tc>
      </w:tr>
      <w:tr w:rsidR="006B599F" w14:paraId="28B76B82" w14:textId="77777777" w:rsidTr="00294FBC">
        <w:trPr>
          <w:ins w:id="160" w:author="Elena Pourmal" w:date="2024-07-09T10:44:00Z"/>
        </w:trPr>
        <w:tc>
          <w:tcPr>
            <w:tcW w:w="3361" w:type="dxa"/>
          </w:tcPr>
          <w:p w14:paraId="0602930E" w14:textId="72A2FC85" w:rsidR="006B599F" w:rsidRPr="001D3E2B" w:rsidRDefault="00221EDD" w:rsidP="006B599F">
            <w:pPr>
              <w:rPr>
                <w:ins w:id="161" w:author="Elena Pourmal" w:date="2024-07-09T10:44:00Z"/>
                <w:rFonts w:ascii="Consolas" w:hAnsi="Consolas" w:cs="Consolas"/>
                <w:sz w:val="22"/>
                <w:szCs w:val="22"/>
              </w:rPr>
            </w:pPr>
            <w:ins w:id="162" w:author="Elena Pourmal" w:date="2024-07-09T11:08: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"title30"</w:instrText>
              </w:r>
              <w:r>
                <w:rPr>
                  <w:rFonts w:ascii="Consolas" w:hAnsi="Consolas" w:cs="Consolas"/>
                  <w:sz w:val="22"/>
                  <w:szCs w:val="22"/>
                </w:rPr>
              </w:r>
              <w:r>
                <w:rPr>
                  <w:rFonts w:ascii="Consolas" w:hAnsi="Consolas" w:cs="Consolas"/>
                  <w:sz w:val="22"/>
                  <w:szCs w:val="22"/>
                </w:rPr>
                <w:fldChar w:fldCharType="separate"/>
              </w:r>
              <w:r w:rsidR="006B599F" w:rsidRPr="00221EDD">
                <w:rPr>
                  <w:rStyle w:val="Hyperlink"/>
                  <w:rFonts w:ascii="Consolas" w:hAnsi="Consolas" w:cs="Consolas"/>
                  <w:sz w:val="22"/>
                  <w:szCs w:val="22"/>
                </w:rPr>
                <w:t>H5D</w:t>
              </w:r>
              <w:r w:rsidR="006B599F" w:rsidRPr="00221EDD">
                <w:rPr>
                  <w:rStyle w:val="Hyperlink"/>
                  <w:rFonts w:ascii="Consolas" w:hAnsi="Consolas" w:cs="Consolas"/>
                  <w:sz w:val="22"/>
                  <w:szCs w:val="22"/>
                </w:rPr>
                <w:t>read</w:t>
              </w:r>
              <w:r w:rsidR="006B599F" w:rsidRPr="00221EDD">
                <w:rPr>
                  <w:rStyle w:val="Hyperlink"/>
                  <w:rFonts w:ascii="Consolas" w:hAnsi="Consolas" w:cs="Consolas"/>
                  <w:sz w:val="22"/>
                  <w:szCs w:val="22"/>
                </w:rPr>
                <w:t>_c</w:t>
              </w:r>
              <w:r w:rsidR="006B599F" w:rsidRPr="00221EDD">
                <w:rPr>
                  <w:rStyle w:val="Hyperlink"/>
                  <w:rFonts w:ascii="Consolas" w:hAnsi="Consolas" w:cs="Consolas"/>
                  <w:sz w:val="22"/>
                  <w:szCs w:val="22"/>
                </w:rPr>
                <w:t>h</w:t>
              </w:r>
              <w:r w:rsidR="006B599F" w:rsidRPr="00221EDD">
                <w:rPr>
                  <w:rStyle w:val="Hyperlink"/>
                  <w:rFonts w:ascii="Consolas" w:hAnsi="Consolas" w:cs="Consolas"/>
                  <w:sz w:val="22"/>
                  <w:szCs w:val="22"/>
                </w:rPr>
                <w:t>unk</w:t>
              </w:r>
              <w:r>
                <w:rPr>
                  <w:rFonts w:ascii="Consolas" w:hAnsi="Consolas" w:cs="Consolas"/>
                  <w:sz w:val="22"/>
                  <w:szCs w:val="22"/>
                </w:rPr>
                <w:fldChar w:fldCharType="end"/>
              </w:r>
            </w:ins>
          </w:p>
        </w:tc>
        <w:tc>
          <w:tcPr>
            <w:tcW w:w="4208" w:type="dxa"/>
          </w:tcPr>
          <w:p w14:paraId="2BD04240" w14:textId="794E900E" w:rsidR="006B599F" w:rsidRPr="001D3E2B" w:rsidRDefault="006B599F" w:rsidP="006B599F">
            <w:pPr>
              <w:rPr>
                <w:ins w:id="163" w:author="Elena Pourmal" w:date="2024-07-09T10:44:00Z"/>
                <w:rFonts w:ascii="Consolas" w:hAnsi="Consolas" w:cs="Consolas"/>
                <w:sz w:val="22"/>
                <w:szCs w:val="22"/>
              </w:rPr>
            </w:pPr>
            <w:ins w:id="164" w:author="Elena Pourmal" w:date="2024-07-09T10:46:00Z">
              <w:r w:rsidRPr="001D3E2B">
                <w:rPr>
                  <w:rFonts w:ascii="Consolas" w:hAnsi="Consolas" w:cs="Consolas"/>
                  <w:sz w:val="22"/>
                  <w:szCs w:val="22"/>
                </w:rPr>
                <w:t>H5D</w:t>
              </w:r>
            </w:ins>
            <w:ins w:id="165" w:author="Elena Pourmal" w:date="2024-07-09T10:47:00Z">
              <w:r>
                <w:rPr>
                  <w:rFonts w:ascii="Consolas" w:hAnsi="Consolas" w:cs="Consolas"/>
                  <w:sz w:val="22"/>
                  <w:szCs w:val="22"/>
                </w:rPr>
                <w:t>read</w:t>
              </w:r>
            </w:ins>
            <w:ins w:id="166" w:author="Elena Pourmal" w:date="2024-07-09T10:46:00Z">
              <w:r w:rsidRPr="001D3E2B">
                <w:rPr>
                  <w:rFonts w:ascii="Consolas" w:hAnsi="Consolas" w:cs="Consolas"/>
                  <w:sz w:val="22"/>
                  <w:szCs w:val="22"/>
                </w:rPr>
                <w:t>_struct_chunk</w:t>
              </w:r>
            </w:ins>
          </w:p>
        </w:tc>
        <w:tc>
          <w:tcPr>
            <w:tcW w:w="3136" w:type="dxa"/>
          </w:tcPr>
          <w:p w14:paraId="6F8A53A2" w14:textId="55F3A691" w:rsidR="006B599F" w:rsidRPr="00436DB0" w:rsidRDefault="00294FBC" w:rsidP="006B599F">
            <w:pPr>
              <w:rPr>
                <w:ins w:id="167" w:author="Elena Pourmal" w:date="2024-07-09T10:44:00Z"/>
                <w:rFonts w:asciiTheme="minorHAnsi" w:hAnsiTheme="minorHAnsi" w:cstheme="minorHAnsi"/>
              </w:rPr>
            </w:pPr>
            <w:ins w:id="168" w:author="Elena Pourmal" w:date="2024-07-09T11:11:00Z">
              <w:r w:rsidRPr="00436DB0">
                <w:rPr>
                  <w:rFonts w:asciiTheme="minorHAnsi" w:hAnsiTheme="minorHAnsi" w:cstheme="minorHAnsi"/>
                </w:rPr>
                <w:t xml:space="preserve">See section </w:t>
              </w:r>
            </w:ins>
            <w:r w:rsidRPr="00436DB0">
              <w:rPr>
                <w:rFonts w:asciiTheme="minorHAnsi" w:hAnsiTheme="minorHAnsi" w:cstheme="minorHAnsi"/>
              </w:rPr>
              <w:fldChar w:fldCharType="begin"/>
            </w:r>
            <w:r w:rsidRPr="00436DB0">
              <w:rPr>
                <w:rFonts w:asciiTheme="minorHAnsi" w:hAnsiTheme="minorHAnsi" w:cstheme="minorHAnsi"/>
              </w:rPr>
              <w:instrText xml:space="preserve"> REF _Ref171415938 \r \h </w:instrText>
            </w:r>
            <w:r w:rsidRPr="00436DB0">
              <w:rPr>
                <w:rFonts w:asciiTheme="minorHAnsi" w:hAnsiTheme="minorHAnsi" w:cstheme="minorHAnsi"/>
              </w:rPr>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ins w:id="169" w:author="Elena Pourmal" w:date="2024-07-09T11:12:00Z">
              <w:r w:rsidRPr="00436DB0">
                <w:rPr>
                  <w:rFonts w:asciiTheme="minorHAnsi" w:hAnsiTheme="minorHAnsi" w:cstheme="minorHAnsi"/>
                </w:rPr>
                <w:t>2.2.2</w:t>
              </w:r>
              <w:r w:rsidRPr="00436DB0">
                <w:rPr>
                  <w:rFonts w:asciiTheme="minorHAnsi" w:hAnsiTheme="minorHAnsi" w:cstheme="minorHAnsi"/>
                </w:rPr>
                <w:fldChar w:fldCharType="end"/>
              </w:r>
            </w:ins>
          </w:p>
        </w:tc>
      </w:tr>
      <w:tr w:rsidR="006B599F" w14:paraId="660C7FDB" w14:textId="77777777" w:rsidTr="00294FBC">
        <w:trPr>
          <w:ins w:id="170" w:author="Elena Pourmal" w:date="2024-07-09T10:44:00Z"/>
        </w:trPr>
        <w:tc>
          <w:tcPr>
            <w:tcW w:w="3361" w:type="dxa"/>
          </w:tcPr>
          <w:p w14:paraId="1FA4253B" w14:textId="40BE9F44" w:rsidR="006B599F" w:rsidRPr="001D3E2B" w:rsidRDefault="00221EDD" w:rsidP="006B599F">
            <w:pPr>
              <w:rPr>
                <w:ins w:id="171" w:author="Elena Pourmal" w:date="2024-07-09T10:44:00Z"/>
                <w:rFonts w:ascii="Consolas" w:hAnsi="Consolas" w:cs="Consolas"/>
                <w:sz w:val="22"/>
                <w:szCs w:val="22"/>
              </w:rPr>
            </w:pPr>
            <w:ins w:id="172" w:author="Elena Pourmal" w:date="2024-07-09T11:08: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"title16"</w:instrText>
              </w:r>
              <w:r>
                <w:rPr>
                  <w:rFonts w:ascii="Consolas" w:hAnsi="Consolas" w:cs="Consolas"/>
                  <w:sz w:val="22"/>
                  <w:szCs w:val="22"/>
                </w:rPr>
              </w:r>
              <w:r>
                <w:rPr>
                  <w:rFonts w:ascii="Consolas" w:hAnsi="Consolas" w:cs="Consolas"/>
                  <w:sz w:val="22"/>
                  <w:szCs w:val="22"/>
                </w:rPr>
                <w:fldChar w:fldCharType="separate"/>
              </w:r>
              <w:r w:rsidR="006B599F" w:rsidRPr="00221EDD">
                <w:rPr>
                  <w:rStyle w:val="Hyperlink"/>
                  <w:rFonts w:ascii="Consolas" w:hAnsi="Consolas" w:cs="Consolas"/>
                  <w:sz w:val="22"/>
                  <w:szCs w:val="22"/>
                </w:rPr>
                <w:t>H5Dget_chunk_i</w:t>
              </w:r>
              <w:r w:rsidR="006B599F" w:rsidRPr="00221EDD">
                <w:rPr>
                  <w:rStyle w:val="Hyperlink"/>
                  <w:rFonts w:ascii="Consolas" w:hAnsi="Consolas" w:cs="Consolas"/>
                  <w:sz w:val="22"/>
                  <w:szCs w:val="22"/>
                </w:rPr>
                <w:t>n</w:t>
              </w:r>
              <w:r w:rsidR="006B599F" w:rsidRPr="00221EDD">
                <w:rPr>
                  <w:rStyle w:val="Hyperlink"/>
                  <w:rFonts w:ascii="Consolas" w:hAnsi="Consolas" w:cs="Consolas"/>
                  <w:sz w:val="22"/>
                  <w:szCs w:val="22"/>
                </w:rPr>
                <w:t>fo</w:t>
              </w:r>
              <w:r>
                <w:rPr>
                  <w:rFonts w:ascii="Consolas" w:hAnsi="Consolas" w:cs="Consolas"/>
                  <w:sz w:val="22"/>
                  <w:szCs w:val="22"/>
                </w:rPr>
                <w:fldChar w:fldCharType="end"/>
              </w:r>
            </w:ins>
          </w:p>
        </w:tc>
        <w:tc>
          <w:tcPr>
            <w:tcW w:w="4208" w:type="dxa"/>
          </w:tcPr>
          <w:p w14:paraId="77351B73" w14:textId="53986B4B" w:rsidR="006B599F" w:rsidRPr="001D3E2B" w:rsidRDefault="006B599F" w:rsidP="006B599F">
            <w:pPr>
              <w:rPr>
                <w:ins w:id="173" w:author="Elena Pourmal" w:date="2024-07-09T10:44:00Z"/>
                <w:rFonts w:ascii="Consolas" w:hAnsi="Consolas" w:cs="Consolas"/>
                <w:sz w:val="22"/>
                <w:szCs w:val="22"/>
              </w:rPr>
            </w:pPr>
            <w:ins w:id="174" w:author="Elena Pourmal" w:date="2024-07-09T10:47:00Z">
              <w:r>
                <w:rPr>
                  <w:rFonts w:ascii="Consolas" w:hAnsi="Consolas" w:cs="Consolas"/>
                  <w:sz w:val="22"/>
                  <w:szCs w:val="22"/>
                </w:rPr>
                <w:t>H5Dget_</w:t>
              </w:r>
              <w:r>
                <w:rPr>
                  <w:rFonts w:ascii="Consolas" w:hAnsi="Consolas" w:cs="Consolas"/>
                  <w:sz w:val="22"/>
                  <w:szCs w:val="22"/>
                </w:rPr>
                <w:t>struct_</w:t>
              </w:r>
              <w:r>
                <w:rPr>
                  <w:rFonts w:ascii="Consolas" w:hAnsi="Consolas" w:cs="Consolas"/>
                  <w:sz w:val="22"/>
                  <w:szCs w:val="22"/>
                </w:rPr>
                <w:t>chunk_info</w:t>
              </w:r>
            </w:ins>
          </w:p>
        </w:tc>
        <w:tc>
          <w:tcPr>
            <w:tcW w:w="3136" w:type="dxa"/>
          </w:tcPr>
          <w:p w14:paraId="4B6B14DF" w14:textId="7F49DA0B" w:rsidR="006B599F" w:rsidRPr="00436DB0" w:rsidRDefault="00294FBC" w:rsidP="006B599F">
            <w:pPr>
              <w:rPr>
                <w:ins w:id="175" w:author="Elena Pourmal" w:date="2024-07-09T10:44:00Z"/>
                <w:rFonts w:asciiTheme="minorHAnsi" w:hAnsiTheme="minorHAnsi" w:cstheme="minorHAnsi"/>
              </w:rPr>
            </w:pPr>
            <w:ins w:id="176" w:author="Elena Pourmal" w:date="2024-07-09T11:12:00Z">
              <w:r w:rsidRPr="00436DB0">
                <w:rPr>
                  <w:rFonts w:asciiTheme="minorHAnsi" w:hAnsiTheme="minorHAnsi" w:cstheme="minorHAnsi"/>
                </w:rPr>
                <w:t xml:space="preserve">See section </w:t>
              </w:r>
            </w:ins>
            <w:r w:rsidRPr="00436DB0">
              <w:rPr>
                <w:rFonts w:asciiTheme="minorHAnsi" w:hAnsiTheme="minorHAnsi" w:cstheme="minorHAnsi"/>
              </w:rPr>
              <w:fldChar w:fldCharType="begin"/>
            </w:r>
            <w:r w:rsidRPr="00436DB0">
              <w:rPr>
                <w:rFonts w:asciiTheme="minorHAnsi" w:hAnsiTheme="minorHAnsi" w:cstheme="minorHAnsi"/>
              </w:rPr>
              <w:instrText xml:space="preserve"> REF _Ref138427335 \r \h </w:instrText>
            </w:r>
            <w:r w:rsidRPr="00436DB0">
              <w:rPr>
                <w:rFonts w:asciiTheme="minorHAnsi" w:hAnsiTheme="minorHAnsi" w:cstheme="minorHAnsi"/>
              </w:rPr>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ins w:id="177" w:author="Elena Pourmal" w:date="2024-07-09T11:12:00Z">
              <w:r w:rsidRPr="00436DB0">
                <w:rPr>
                  <w:rFonts w:asciiTheme="minorHAnsi" w:hAnsiTheme="minorHAnsi" w:cstheme="minorHAnsi"/>
                </w:rPr>
                <w:t>2.2.3</w:t>
              </w:r>
              <w:r w:rsidRPr="00436DB0">
                <w:rPr>
                  <w:rFonts w:asciiTheme="minorHAnsi" w:hAnsiTheme="minorHAnsi" w:cstheme="minorHAnsi"/>
                </w:rPr>
                <w:fldChar w:fldCharType="end"/>
              </w:r>
            </w:ins>
          </w:p>
        </w:tc>
      </w:tr>
      <w:tr w:rsidR="006B599F" w14:paraId="587ACA65" w14:textId="77777777" w:rsidTr="00294FBC">
        <w:trPr>
          <w:ins w:id="178" w:author="Elena Pourmal" w:date="2024-07-09T10:44:00Z"/>
        </w:trPr>
        <w:tc>
          <w:tcPr>
            <w:tcW w:w="3361" w:type="dxa"/>
          </w:tcPr>
          <w:p w14:paraId="0891F464" w14:textId="57DFCB6D" w:rsidR="006B599F" w:rsidRPr="001D3E2B" w:rsidRDefault="00221EDD" w:rsidP="006B599F">
            <w:pPr>
              <w:rPr>
                <w:ins w:id="179" w:author="Elena Pourmal" w:date="2024-07-09T10:44:00Z"/>
                <w:rFonts w:ascii="Consolas" w:hAnsi="Consolas" w:cs="Consolas"/>
                <w:sz w:val="22"/>
                <w:szCs w:val="22"/>
              </w:rPr>
            </w:pPr>
            <w:ins w:id="180" w:author="Elena Pourmal" w:date="2024-07-09T11:09: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"title17"</w:instrText>
              </w:r>
              <w:r>
                <w:rPr>
                  <w:rFonts w:ascii="Consolas" w:hAnsi="Consolas" w:cs="Consolas"/>
                  <w:sz w:val="22"/>
                  <w:szCs w:val="22"/>
                </w:rPr>
              </w:r>
              <w:r>
                <w:rPr>
                  <w:rFonts w:ascii="Consolas" w:hAnsi="Consolas" w:cs="Consolas"/>
                  <w:sz w:val="22"/>
                  <w:szCs w:val="22"/>
                </w:rPr>
                <w:fldChar w:fldCharType="separate"/>
              </w:r>
              <w:r w:rsidR="006B599F" w:rsidRPr="00221EDD">
                <w:rPr>
                  <w:rStyle w:val="Hyperlink"/>
                  <w:rFonts w:ascii="Consolas" w:hAnsi="Consolas" w:cs="Consolas"/>
                  <w:sz w:val="22"/>
                  <w:szCs w:val="22"/>
                </w:rPr>
                <w:t>H5Dget_chunk_info_by_coord</w:t>
              </w:r>
              <w:r>
                <w:rPr>
                  <w:rFonts w:ascii="Consolas" w:hAnsi="Consolas" w:cs="Consolas"/>
                  <w:sz w:val="22"/>
                  <w:szCs w:val="22"/>
                </w:rPr>
                <w:fldChar w:fldCharType="end"/>
              </w:r>
            </w:ins>
          </w:p>
        </w:tc>
        <w:tc>
          <w:tcPr>
            <w:tcW w:w="4208" w:type="dxa"/>
          </w:tcPr>
          <w:p w14:paraId="62594F28" w14:textId="6A177EEB" w:rsidR="006B599F" w:rsidRPr="001D3E2B" w:rsidRDefault="006B599F" w:rsidP="006B599F">
            <w:pPr>
              <w:rPr>
                <w:ins w:id="181" w:author="Elena Pourmal" w:date="2024-07-09T10:44:00Z"/>
                <w:rFonts w:ascii="Consolas" w:hAnsi="Consolas" w:cs="Consolas"/>
                <w:sz w:val="22"/>
                <w:szCs w:val="22"/>
              </w:rPr>
            </w:pPr>
            <w:ins w:id="182" w:author="Elena Pourmal" w:date="2024-07-09T10:48:00Z">
              <w:r>
                <w:rPr>
                  <w:rFonts w:ascii="Consolas" w:hAnsi="Consolas" w:cs="Consolas"/>
                  <w:sz w:val="22"/>
                  <w:szCs w:val="22"/>
                </w:rPr>
                <w:t>H5Dget_</w:t>
              </w:r>
              <w:r>
                <w:rPr>
                  <w:rFonts w:ascii="Consolas" w:hAnsi="Consolas" w:cs="Consolas"/>
                  <w:sz w:val="22"/>
                  <w:szCs w:val="22"/>
                </w:rPr>
                <w:t>struct_</w:t>
              </w:r>
              <w:r>
                <w:rPr>
                  <w:rFonts w:ascii="Consolas" w:hAnsi="Consolas" w:cs="Consolas"/>
                  <w:sz w:val="22"/>
                  <w:szCs w:val="22"/>
                </w:rPr>
                <w:t>chunk_info_by_coord</w:t>
              </w:r>
            </w:ins>
          </w:p>
        </w:tc>
        <w:tc>
          <w:tcPr>
            <w:tcW w:w="3136" w:type="dxa"/>
          </w:tcPr>
          <w:p w14:paraId="173E9F87" w14:textId="4F3EE23D" w:rsidR="006B599F" w:rsidRPr="00436DB0" w:rsidRDefault="00294FBC" w:rsidP="006B599F">
            <w:pPr>
              <w:rPr>
                <w:ins w:id="183" w:author="Elena Pourmal" w:date="2024-07-09T10:44:00Z"/>
                <w:rFonts w:asciiTheme="minorHAnsi" w:hAnsiTheme="minorHAnsi" w:cstheme="minorHAnsi"/>
              </w:rPr>
            </w:pPr>
            <w:ins w:id="184" w:author="Elena Pourmal" w:date="2024-07-09T11:12:00Z">
              <w:r w:rsidRPr="00436DB0">
                <w:rPr>
                  <w:rFonts w:asciiTheme="minorHAnsi" w:hAnsiTheme="minorHAnsi" w:cstheme="minorHAnsi"/>
                </w:rPr>
                <w:t xml:space="preserve">See section </w:t>
              </w:r>
            </w:ins>
            <w:r w:rsidRPr="00436DB0">
              <w:rPr>
                <w:rFonts w:asciiTheme="minorHAnsi" w:hAnsiTheme="minorHAnsi" w:cstheme="minorHAnsi"/>
              </w:rPr>
              <w:fldChar w:fldCharType="begin"/>
            </w:r>
            <w:r w:rsidRPr="00436DB0">
              <w:rPr>
                <w:rFonts w:asciiTheme="minorHAnsi" w:hAnsiTheme="minorHAnsi" w:cstheme="minorHAnsi"/>
              </w:rPr>
              <w:instrText xml:space="preserve"> REF _Ref138427352 \r \h </w:instrText>
            </w:r>
            <w:r w:rsidRPr="00436DB0">
              <w:rPr>
                <w:rFonts w:asciiTheme="minorHAnsi" w:hAnsiTheme="minorHAnsi" w:cstheme="minorHAnsi"/>
              </w:rPr>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ins w:id="185" w:author="Elena Pourmal" w:date="2024-07-09T11:12:00Z">
              <w:r w:rsidRPr="00436DB0">
                <w:rPr>
                  <w:rFonts w:asciiTheme="minorHAnsi" w:hAnsiTheme="minorHAnsi" w:cstheme="minorHAnsi"/>
                </w:rPr>
                <w:t>2.2.4</w:t>
              </w:r>
              <w:r w:rsidRPr="00436DB0">
                <w:rPr>
                  <w:rFonts w:asciiTheme="minorHAnsi" w:hAnsiTheme="minorHAnsi" w:cstheme="minorHAnsi"/>
                </w:rPr>
                <w:fldChar w:fldCharType="end"/>
              </w:r>
            </w:ins>
          </w:p>
        </w:tc>
      </w:tr>
      <w:tr w:rsidR="0057030C" w14:paraId="58F08128" w14:textId="77777777" w:rsidTr="00294FBC">
        <w:trPr>
          <w:ins w:id="186" w:author="Elena Pourmal" w:date="2024-07-09T11:36:00Z"/>
        </w:trPr>
        <w:tc>
          <w:tcPr>
            <w:tcW w:w="3361" w:type="dxa"/>
          </w:tcPr>
          <w:p w14:paraId="035B5E27" w14:textId="7AF8F125" w:rsidR="0057030C" w:rsidRDefault="0057030C" w:rsidP="0057030C">
            <w:pPr>
              <w:rPr>
                <w:ins w:id="187" w:author="Elena Pourmal" w:date="2024-07-09T11:36:00Z"/>
                <w:rFonts w:ascii="Consolas" w:hAnsi="Consolas" w:cs="Consolas"/>
                <w:sz w:val="22"/>
                <w:szCs w:val="22"/>
              </w:rPr>
            </w:pPr>
            <w:ins w:id="188" w:author="Elena Pourmal" w:date="2024-07-09T11:36: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"title6"</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H5Dchunk_iter</w:t>
              </w:r>
              <w:r>
                <w:rPr>
                  <w:rFonts w:ascii="Consolas" w:hAnsi="Consolas" w:cs="Consolas"/>
                  <w:sz w:val="22"/>
                  <w:szCs w:val="22"/>
                </w:rPr>
                <w:fldChar w:fldCharType="end"/>
              </w:r>
            </w:ins>
          </w:p>
        </w:tc>
        <w:tc>
          <w:tcPr>
            <w:tcW w:w="4208" w:type="dxa"/>
          </w:tcPr>
          <w:p w14:paraId="6337AFC5" w14:textId="3B480FF4" w:rsidR="0057030C" w:rsidRDefault="0057030C" w:rsidP="0057030C">
            <w:pPr>
              <w:rPr>
                <w:ins w:id="189" w:author="Elena Pourmal" w:date="2024-07-09T11:36:00Z"/>
                <w:rFonts w:ascii="Consolas" w:hAnsi="Consolas" w:cs="Consolas"/>
                <w:sz w:val="22"/>
                <w:szCs w:val="22"/>
              </w:rPr>
            </w:pPr>
            <w:ins w:id="190" w:author="Elena Pourmal" w:date="2024-07-09T11:36:00Z">
              <w:r>
                <w:rPr>
                  <w:rFonts w:ascii="Consolas" w:hAnsi="Consolas" w:cs="Consolas"/>
                  <w:sz w:val="22"/>
                  <w:szCs w:val="22"/>
                </w:rPr>
                <w:t>H5Dstruct_chunk_iter</w:t>
              </w:r>
            </w:ins>
          </w:p>
        </w:tc>
        <w:tc>
          <w:tcPr>
            <w:tcW w:w="3136" w:type="dxa"/>
          </w:tcPr>
          <w:p w14:paraId="6A5EFBD8" w14:textId="5698D2B0" w:rsidR="0057030C" w:rsidRPr="00436DB0" w:rsidRDefault="0057030C" w:rsidP="0057030C">
            <w:pPr>
              <w:rPr>
                <w:ins w:id="191" w:author="Elena Pourmal" w:date="2024-07-09T11:36:00Z"/>
                <w:rFonts w:asciiTheme="minorHAnsi" w:hAnsiTheme="minorHAnsi" w:cstheme="minorHAnsi"/>
              </w:rPr>
            </w:pPr>
            <w:ins w:id="192" w:author="Elena Pourmal" w:date="2024-07-09T11:36:00Z">
              <w:r w:rsidRPr="00436DB0">
                <w:rPr>
                  <w:rFonts w:asciiTheme="minorHAnsi" w:hAnsiTheme="minorHAnsi" w:cstheme="minorHAnsi"/>
                </w:rPr>
                <w:t xml:space="preserve">See sections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_Ref138427369 \r \h </w:instrText>
              </w:r>
              <w:r w:rsidRPr="00436DB0">
                <w:rPr>
                  <w:rFonts w:asciiTheme="minorHAnsi" w:hAnsiTheme="minorHAnsi" w:cstheme="minorHAnsi"/>
                </w:rPr>
              </w:r>
              <w:r>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Pr="00436DB0">
                <w:rPr>
                  <w:rFonts w:asciiTheme="minorHAnsi" w:hAnsiTheme="minorHAnsi" w:cstheme="minorHAnsi"/>
                </w:rPr>
                <w:t>2.2.5</w:t>
              </w:r>
              <w:r w:rsidRPr="00436DB0">
                <w:rPr>
                  <w:rFonts w:asciiTheme="minorHAnsi" w:hAnsiTheme="minorHAnsi" w:cstheme="minorHAnsi"/>
                </w:rPr>
                <w:fldChar w:fldCharType="end"/>
              </w:r>
              <w:r w:rsidRPr="00436DB0">
                <w:rPr>
                  <w:rFonts w:asciiTheme="minorHAnsi" w:hAnsiTheme="minorHAnsi" w:cstheme="minorHAnsi"/>
                </w:rPr>
                <w:t xml:space="preserve"> and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_Ref171416007 \r \h </w:instrText>
              </w:r>
              <w:r w:rsidRPr="00436DB0">
                <w:rPr>
                  <w:rFonts w:asciiTheme="minorHAnsi" w:hAnsiTheme="minorHAnsi" w:cstheme="minorHAnsi"/>
                </w:rPr>
              </w:r>
              <w:r>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Pr="00436DB0">
                <w:rPr>
                  <w:rFonts w:asciiTheme="minorHAnsi" w:hAnsiTheme="minorHAnsi" w:cstheme="minorHAnsi"/>
                </w:rPr>
                <w:t>2.2.6</w:t>
              </w:r>
              <w:r w:rsidRPr="00436DB0">
                <w:rPr>
                  <w:rFonts w:asciiTheme="minorHAnsi" w:hAnsiTheme="minorHAnsi" w:cstheme="minorHAnsi"/>
                </w:rPr>
                <w:fldChar w:fldCharType="end"/>
              </w:r>
              <w:r w:rsidRPr="00436DB0">
                <w:rPr>
                  <w:rFonts w:asciiTheme="minorHAnsi" w:hAnsiTheme="minorHAnsi" w:cstheme="minorHAnsi"/>
                </w:rPr>
                <w:t xml:space="preserve"> </w:t>
              </w:r>
            </w:ins>
          </w:p>
        </w:tc>
      </w:tr>
      <w:tr w:rsidR="0057030C" w14:paraId="3DA5EDBC" w14:textId="77777777" w:rsidTr="00294FBC">
        <w:trPr>
          <w:trHeight w:val="75"/>
          <w:ins w:id="193" w:author="Elena Pourmal" w:date="2024-07-09T10:44:00Z"/>
        </w:trPr>
        <w:tc>
          <w:tcPr>
            <w:tcW w:w="3361" w:type="dxa"/>
          </w:tcPr>
          <w:p w14:paraId="7F601795" w14:textId="77777777" w:rsidR="0057030C" w:rsidRDefault="0057030C" w:rsidP="0057030C">
            <w:pPr>
              <w:rPr>
                <w:ins w:id="194" w:author="Elena Pourmal" w:date="2024-07-09T11:37:00Z"/>
                <w:rFonts w:ascii="Consolas" w:hAnsi="Consolas" w:cs="Consolas"/>
                <w:sz w:val="22"/>
                <w:szCs w:val="22"/>
              </w:rPr>
            </w:pPr>
            <w:ins w:id="195" w:author="Elena Pourmal" w:date="2024-07-09T11:09: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"title18"</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H5Dget_chunk_storage_size</w:t>
              </w:r>
              <w:r>
                <w:rPr>
                  <w:rFonts w:ascii="Consolas" w:hAnsi="Consolas" w:cs="Consolas"/>
                  <w:sz w:val="22"/>
                  <w:szCs w:val="22"/>
                </w:rPr>
                <w:fldChar w:fldCharType="end"/>
              </w:r>
            </w:ins>
          </w:p>
          <w:p w14:paraId="79B3620D" w14:textId="12100088" w:rsidR="0057030C" w:rsidRPr="001D3E2B" w:rsidRDefault="0057030C" w:rsidP="0057030C">
            <w:pPr>
              <w:rPr>
                <w:ins w:id="196" w:author="Elena Pourmal" w:date="2024-07-09T10:44:00Z"/>
                <w:rFonts w:ascii="Consolas" w:hAnsi="Consolas" w:cs="Consolas"/>
                <w:sz w:val="22"/>
                <w:szCs w:val="22"/>
              </w:rPr>
            </w:pPr>
            <w:ins w:id="197" w:author="Elena Pourmal" w:date="2024-07-09T11:37: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"title20"</w:instrText>
              </w:r>
              <w:r>
                <w:rPr>
                  <w:rFonts w:ascii="Consolas" w:hAnsi="Consolas" w:cs="Consolas"/>
                  <w:sz w:val="22"/>
                  <w:szCs w:val="22"/>
                </w:rPr>
              </w:r>
              <w:r>
                <w:rPr>
                  <w:rFonts w:ascii="Consolas" w:hAnsi="Consolas" w:cs="Consolas"/>
                  <w:sz w:val="22"/>
                  <w:szCs w:val="22"/>
                </w:rPr>
                <w:fldChar w:fldCharType="separate"/>
              </w:r>
              <w:r w:rsidRPr="0057030C">
                <w:rPr>
                  <w:rStyle w:val="Hyperlink"/>
                  <w:rFonts w:ascii="Consolas" w:hAnsi="Consolas" w:cs="Consolas"/>
                  <w:sz w:val="22"/>
                  <w:szCs w:val="22"/>
                </w:rPr>
                <w:t>H5Dget_num_chunks</w:t>
              </w:r>
              <w:r>
                <w:rPr>
                  <w:rFonts w:ascii="Consolas" w:hAnsi="Consolas" w:cs="Consolas"/>
                  <w:sz w:val="22"/>
                  <w:szCs w:val="22"/>
                </w:rPr>
                <w:fldChar w:fldCharType="end"/>
              </w:r>
            </w:ins>
          </w:p>
        </w:tc>
        <w:tc>
          <w:tcPr>
            <w:tcW w:w="4208" w:type="dxa"/>
          </w:tcPr>
          <w:p w14:paraId="2026A157" w14:textId="77777777" w:rsidR="0057030C" w:rsidRDefault="0057030C" w:rsidP="0057030C">
            <w:pPr>
              <w:jc w:val="center"/>
              <w:rPr>
                <w:ins w:id="198" w:author="Elena Pourmal" w:date="2024-07-09T10:58:00Z"/>
                <w:rFonts w:ascii="Consolas" w:hAnsi="Consolas" w:cs="Consolas"/>
                <w:sz w:val="22"/>
                <w:szCs w:val="22"/>
              </w:rPr>
            </w:pPr>
          </w:p>
          <w:p w14:paraId="71C572FF" w14:textId="0B7B9C44" w:rsidR="0057030C" w:rsidRPr="001D3E2B" w:rsidRDefault="0057030C" w:rsidP="0057030C">
            <w:pPr>
              <w:jc w:val="center"/>
              <w:rPr>
                <w:ins w:id="199" w:author="Elena Pourmal" w:date="2024-07-09T10:44:00Z"/>
                <w:rFonts w:ascii="Consolas" w:hAnsi="Consolas" w:cs="Consolas"/>
                <w:sz w:val="22"/>
                <w:szCs w:val="22"/>
              </w:rPr>
            </w:pPr>
            <w:ins w:id="200" w:author="Elena Pourmal" w:date="2024-07-09T10:58:00Z">
              <w:r>
                <w:rPr>
                  <w:rFonts w:ascii="Consolas" w:hAnsi="Consolas" w:cs="Consolas"/>
                  <w:sz w:val="22"/>
                  <w:szCs w:val="22"/>
                </w:rPr>
                <w:t>-</w:t>
              </w:r>
            </w:ins>
          </w:p>
        </w:tc>
        <w:tc>
          <w:tcPr>
            <w:tcW w:w="3136" w:type="dxa"/>
          </w:tcPr>
          <w:p w14:paraId="3ED99E97" w14:textId="5674EBC6" w:rsidR="0057030C" w:rsidRPr="00436DB0" w:rsidRDefault="0057030C" w:rsidP="0057030C">
            <w:pPr>
              <w:rPr>
                <w:ins w:id="201" w:author="Elena Pourmal" w:date="2024-07-09T10:44:00Z"/>
                <w:rFonts w:asciiTheme="minorHAnsi" w:hAnsiTheme="minorHAnsi" w:cstheme="minorHAnsi"/>
              </w:rPr>
            </w:pPr>
            <w:ins w:id="202" w:author="Elena Pourmal" w:date="2024-07-09T10:57:00Z">
              <w:r w:rsidRPr="00436DB0">
                <w:rPr>
                  <w:rFonts w:asciiTheme="minorHAnsi" w:hAnsiTheme="minorHAnsi" w:cstheme="minorHAnsi"/>
                </w:rPr>
                <w:t>No speci</w:t>
              </w:r>
            </w:ins>
            <w:ins w:id="203" w:author="Elena Pourmal" w:date="2024-07-09T10:58:00Z">
              <w:r w:rsidRPr="00436DB0">
                <w:rPr>
                  <w:rFonts w:asciiTheme="minorHAnsi" w:hAnsiTheme="minorHAnsi" w:cstheme="minorHAnsi"/>
                </w:rPr>
                <w:t>a</w:t>
              </w:r>
            </w:ins>
            <w:ins w:id="204" w:author="Elena Pourmal" w:date="2024-07-09T10:57:00Z">
              <w:r w:rsidRPr="00436DB0">
                <w:rPr>
                  <w:rFonts w:asciiTheme="minorHAnsi" w:hAnsiTheme="minorHAnsi" w:cstheme="minorHAnsi"/>
                </w:rPr>
                <w:t>l function provid</w:t>
              </w:r>
            </w:ins>
            <w:ins w:id="205" w:author="Elena Pourmal" w:date="2024-07-09T10:58:00Z">
              <w:r w:rsidRPr="00436DB0">
                <w:rPr>
                  <w:rFonts w:asciiTheme="minorHAnsi" w:hAnsiTheme="minorHAnsi" w:cstheme="minorHAnsi"/>
                </w:rPr>
                <w:t>ed for structured chunk. Se</w:t>
              </w:r>
            </w:ins>
            <w:ins w:id="206" w:author="Elena Pourmal" w:date="2024-07-09T10:59:00Z">
              <w:r w:rsidRPr="00436DB0">
                <w:rPr>
                  <w:rFonts w:asciiTheme="minorHAnsi" w:hAnsiTheme="minorHAnsi" w:cstheme="minorHAnsi"/>
                </w:rPr>
                <w:t xml:space="preserve">e discussion in Section </w:t>
              </w:r>
            </w:ins>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w:instrText>
            </w:r>
            <w:r w:rsidRPr="00436DB0">
              <w:rPr>
                <w:rFonts w:asciiTheme="minorHAnsi" w:hAnsiTheme="minorHAnsi" w:cstheme="minorHAnsi"/>
              </w:rPr>
            </w:r>
            <w:r w:rsidRP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ins w:id="207" w:author="Elena Pourmal" w:date="2024-07-09T11:00:00Z">
              <w:r w:rsidRPr="00436DB0">
                <w:rPr>
                  <w:rFonts w:asciiTheme="minorHAnsi" w:hAnsiTheme="minorHAnsi" w:cstheme="minorHAnsi"/>
                </w:rPr>
                <w:t>2.2.7</w:t>
              </w:r>
              <w:r w:rsidRPr="00436DB0">
                <w:rPr>
                  <w:rFonts w:asciiTheme="minorHAnsi" w:hAnsiTheme="minorHAnsi" w:cstheme="minorHAnsi"/>
                </w:rPr>
                <w:fldChar w:fldCharType="end"/>
              </w:r>
            </w:ins>
          </w:p>
        </w:tc>
      </w:tr>
    </w:tbl>
    <w:p w14:paraId="0627BB9B" w14:textId="77777777" w:rsidR="001D3E2B" w:rsidRDefault="001D3E2B" w:rsidP="0052155A">
      <w:pPr>
        <w:rPr>
          <w:ins w:id="208" w:author="Elena Pourmal" w:date="2024-07-09T10:42:00Z"/>
          <w:rFonts w:asciiTheme="minorHAnsi" w:hAnsiTheme="minorHAnsi" w:cstheme="minorHAnsi"/>
        </w:rPr>
      </w:pPr>
    </w:p>
    <w:p w14:paraId="5CD6283B" w14:textId="77777777" w:rsidR="001D3E2B" w:rsidRDefault="001D3E2B" w:rsidP="0052155A">
      <w:pPr>
        <w:rPr>
          <w:ins w:id="209" w:author="Elena Pourmal" w:date="2024-07-09T10:43:00Z"/>
          <w:rFonts w:asciiTheme="minorHAnsi" w:hAnsiTheme="minorHAnsi" w:cstheme="minorHAnsi"/>
        </w:rPr>
      </w:pPr>
    </w:p>
    <w:p w14:paraId="2FA03F11" w14:textId="77777777" w:rsidR="001D3E2B" w:rsidRDefault="001D3E2B" w:rsidP="0052155A">
      <w:pPr>
        <w:rPr>
          <w:rFonts w:asciiTheme="minorHAnsi" w:hAnsiTheme="minorHAnsi" w:cstheme="minorHAnsi"/>
        </w:rPr>
      </w:pP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3B17D946" w:rsidR="00F876FD" w:rsidRPr="0062458D" w:rsidRDefault="00F876FD" w:rsidP="0062458D">
      <w:pPr>
        <w:rPr>
          <w:rFonts w:ascii="Consolas" w:hAnsi="Consolas" w:cs="Consolas"/>
          <w:sz w:val="22"/>
          <w:szCs w:val="22"/>
        </w:rPr>
      </w:pPr>
      <w:r w:rsidRPr="0062458D">
        <w:rPr>
          <w:rFonts w:ascii="Consolas" w:hAnsi="Consolas" w:cs="Consolas"/>
          <w:sz w:val="22"/>
          <w:szCs w:val="22"/>
        </w:rPr>
        <w:t>typedef struct H5D_s</w:t>
      </w:r>
      <w:r w:rsidR="00DE668D">
        <w:rPr>
          <w:rFonts w:ascii="Consolas" w:hAnsi="Consolas" w:cs="Consolas"/>
          <w:sz w:val="22"/>
          <w:szCs w:val="22"/>
        </w:rPr>
        <w:t>truct_</w:t>
      </w:r>
      <w:r w:rsidRPr="0062458D">
        <w:rPr>
          <w:rFonts w:ascii="Consolas" w:hAnsi="Consolas" w:cs="Consolas"/>
          <w:sz w:val="22"/>
          <w:szCs w:val="22"/>
        </w:rPr>
        <w:t>chunk_info_t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gramStart"/>
      <w:r w:rsidRPr="0062458D">
        <w:rPr>
          <w:rFonts w:ascii="Consolas" w:hAnsi="Consolas" w:cs="Consolas"/>
          <w:sz w:val="22"/>
          <w:szCs w:val="22"/>
        </w:rPr>
        <w:t xml:space="preserve">type;   </w:t>
      </w:r>
      <w:proofErr w:type="gramEnd"/>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w:t>
      </w:r>
      <w:proofErr w:type="gramEnd"/>
      <w:r w:rsidR="00F876FD"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commentRangeStart w:id="210"/>
      <w:commentRangeStart w:id="211"/>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commentRangeEnd w:id="210"/>
      <w:r w:rsidR="00D10CAF">
        <w:rPr>
          <w:rStyle w:val="CommentReference"/>
          <w:rFonts w:asciiTheme="minorHAnsi" w:eastAsiaTheme="minorHAnsi" w:hAnsiTheme="minorHAnsi" w:cstheme="minorBidi"/>
          <w:lang w:eastAsia="en-US" w:bidi="ar-SA"/>
        </w:rPr>
        <w:commentReference w:id="210"/>
      </w:r>
      <w:commentRangeEnd w:id="211"/>
      <w:r w:rsidR="0057030C">
        <w:rPr>
          <w:rStyle w:val="CommentReference"/>
          <w:rFonts w:asciiTheme="minorHAnsi" w:eastAsiaTheme="minorHAnsi" w:hAnsiTheme="minorHAnsi" w:cstheme="minorBidi"/>
          <w:lang w:eastAsia="en-US" w:bidi="ar-SA"/>
        </w:rPr>
        <w:commentReference w:id="211"/>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4009783F" w:rsidR="0068396B" w:rsidRDefault="00436DB0" w:rsidP="0052155A">
      <w:pPr>
        <w:rPr>
          <w:rFonts w:asciiTheme="minorHAnsi" w:hAnsiTheme="minorHAnsi" w:cstheme="minorHAnsi"/>
        </w:rPr>
      </w:pPr>
      <w:ins w:id="212" w:author="Elena Pourmal" w:date="2024-07-09T11:16:00Z">
        <w:r>
          <w:rPr>
            <w:rFonts w:asciiTheme="minorHAnsi" w:hAnsiTheme="minorHAnsi" w:cstheme="minorHAnsi"/>
          </w:rPr>
          <w:t xml:space="preserve">Please notice that in unfiltered case </w:t>
        </w:r>
        <w:r w:rsidR="00512AFB">
          <w:rPr>
            <w:rFonts w:asciiTheme="minorHAnsi" w:hAnsiTheme="minorHAnsi" w:cstheme="minorHAnsi"/>
          </w:rPr>
          <w:t xml:space="preserve">the values </w:t>
        </w:r>
      </w:ins>
      <w:ins w:id="213" w:author="Elena Pourmal" w:date="2024-07-09T11:17:00Z">
        <w:r w:rsidR="00512AFB">
          <w:rPr>
            <w:rFonts w:asciiTheme="minorHAnsi" w:hAnsiTheme="minorHAnsi" w:cstheme="minorHAnsi"/>
          </w:rPr>
          <w:t xml:space="preserve">of the sections’ sizes will be the same as </w:t>
        </w:r>
      </w:ins>
      <w:ins w:id="214" w:author="Elena Pourmal" w:date="2024-07-09T11:19:00Z">
        <w:r w:rsidR="00512AFB">
          <w:rPr>
            <w:rFonts w:asciiTheme="minorHAnsi" w:hAnsiTheme="minorHAnsi" w:cstheme="minorHAnsi"/>
          </w:rPr>
          <w:t xml:space="preserve">the </w:t>
        </w:r>
      </w:ins>
      <w:ins w:id="215" w:author="Elena Pourmal" w:date="2024-07-09T11:17:00Z">
        <w:r w:rsidR="00512AFB">
          <w:rPr>
            <w:rFonts w:asciiTheme="minorHAnsi" w:hAnsiTheme="minorHAnsi" w:cstheme="minorHAnsi"/>
          </w:rPr>
          <w:t>corresponding original sizes</w:t>
        </w:r>
      </w:ins>
      <w:ins w:id="216" w:author="Elena Pourmal" w:date="2024-07-09T11:24:00Z">
        <w:r w:rsidR="00512AFB">
          <w:rPr>
            <w:rFonts w:asciiTheme="minorHAnsi" w:hAnsiTheme="minorHAnsi" w:cstheme="minorHAnsi"/>
          </w:rPr>
          <w:t xml:space="preserve">.  </w:t>
        </w:r>
        <w:r w:rsidR="00512AFB">
          <w:rPr>
            <w:rFonts w:asciiTheme="minorHAnsi" w:hAnsiTheme="minorHAnsi" w:cstheme="minorHAnsi"/>
          </w:rPr>
          <w:t>The value</w:t>
        </w:r>
      </w:ins>
      <w:ins w:id="217" w:author="Elena Pourmal" w:date="2024-07-09T11:28:00Z">
        <w:r w:rsidR="0057030C">
          <w:rPr>
            <w:rFonts w:asciiTheme="minorHAnsi" w:hAnsiTheme="minorHAnsi" w:cstheme="minorHAnsi"/>
          </w:rPr>
          <w:t>s</w:t>
        </w:r>
      </w:ins>
      <w:ins w:id="218" w:author="Elena Pourmal" w:date="2024-07-09T11:24:00Z">
        <w:r w:rsidR="00512AFB">
          <w:rPr>
            <w:rFonts w:asciiTheme="minorHAnsi" w:hAnsiTheme="minorHAnsi" w:cstheme="minorHAnsi"/>
          </w:rPr>
          <w:t xml:space="preserve"> </w:t>
        </w:r>
      </w:ins>
      <w:ins w:id="219" w:author="Elena Pourmal" w:date="2024-07-09T11:28:00Z">
        <w:r w:rsidR="0057030C">
          <w:rPr>
            <w:rFonts w:asciiTheme="minorHAnsi" w:hAnsiTheme="minorHAnsi" w:cstheme="minorHAnsi"/>
          </w:rPr>
          <w:t>are</w:t>
        </w:r>
      </w:ins>
      <w:ins w:id="220" w:author="Elena Pourmal" w:date="2024-07-09T11:24:00Z">
        <w:r w:rsidR="00512AFB">
          <w:rPr>
            <w:rFonts w:asciiTheme="minorHAnsi" w:hAnsiTheme="minorHAnsi" w:cstheme="minorHAnsi"/>
          </w:rPr>
          <w:t xml:space="preserve"> 0 if the section is empty. See File Format Specification, section VIII, Appendix E: Layout of</w:t>
        </w:r>
      </w:ins>
      <w:ins w:id="221" w:author="Elena Pourmal" w:date="2024-07-09T11:25:00Z">
        <w:r w:rsidR="00512AFB">
          <w:rPr>
            <w:rFonts w:asciiTheme="minorHAnsi" w:hAnsiTheme="minorHAnsi" w:cstheme="minorHAnsi"/>
          </w:rPr>
          <w:t xml:space="preserve"> Structured Chunk</w:t>
        </w:r>
      </w:ins>
      <w:ins w:id="222" w:author="Elena Pourmal" w:date="2024-07-09T11:27:00Z">
        <w:r w:rsidR="00512AFB">
          <w:rPr>
            <w:rFonts w:asciiTheme="minorHAnsi" w:hAnsiTheme="minorHAnsi" w:cstheme="minorHAnsi"/>
          </w:rPr>
          <w:t>.</w:t>
        </w:r>
      </w:ins>
      <w:ins w:id="223" w:author="Elena Pourmal" w:date="2024-07-09T11:24:00Z">
        <w:r w:rsidR="00512AFB">
          <w:rPr>
            <w:rFonts w:asciiTheme="minorHAnsi" w:hAnsiTheme="minorHAnsi" w:cstheme="minorHAnsi"/>
          </w:rPr>
          <w:t xml:space="preserve"> </w:t>
        </w:r>
      </w:ins>
    </w:p>
    <w:p w14:paraId="3268FD05" w14:textId="51B86484" w:rsidR="000B1DBE" w:rsidRDefault="00986FEF" w:rsidP="00AC52B1">
      <w:pPr>
        <w:pStyle w:val="Heading3"/>
      </w:pPr>
      <w:bookmarkStart w:id="224" w:name="_Ref138427309"/>
      <w:bookmarkStart w:id="225" w:name="_Toc171419783"/>
      <w:r w:rsidRPr="0034596E">
        <w:t>H5D</w:t>
      </w:r>
      <w:r>
        <w:t>write</w:t>
      </w:r>
      <w:r w:rsidR="006E195C" w:rsidRPr="0034596E">
        <w:t>_s</w:t>
      </w:r>
      <w:r w:rsidR="00233745">
        <w:t>truct_</w:t>
      </w:r>
      <w:r w:rsidR="006E195C" w:rsidRPr="0034596E">
        <w:t>chunk</w:t>
      </w:r>
      <w:bookmarkEnd w:id="224"/>
      <w:bookmarkEnd w:id="225"/>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51B4852A"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H5D</w:t>
      </w:r>
      <w:r w:rsidR="00986FEF">
        <w:rPr>
          <w:rFonts w:ascii="Consolas" w:hAnsi="Consolas" w:cs="Consolas"/>
          <w:sz w:val="22"/>
          <w:szCs w:val="22"/>
        </w:rPr>
        <w:t>write</w:t>
      </w:r>
      <w:r w:rsidRPr="001215FB">
        <w:rPr>
          <w:rFonts w:ascii="Consolas" w:hAnsi="Consolas" w:cs="Consolas"/>
          <w:sz w:val="22"/>
          <w:szCs w:val="22"/>
        </w:rPr>
        <w:t>_</w:t>
      </w:r>
      <w:r w:rsidR="00AB6533">
        <w:rPr>
          <w:rFonts w:ascii="Consolas" w:hAnsi="Consolas" w:cs="Consolas"/>
          <w:sz w:val="22"/>
          <w:szCs w:val="22"/>
        </w:rPr>
        <w:t>s</w:t>
      </w:r>
      <w:r w:rsidR="00DE668D">
        <w:rPr>
          <w:rFonts w:ascii="Consolas" w:hAnsi="Consolas" w:cs="Consolas"/>
          <w:sz w:val="22"/>
          <w:szCs w:val="22"/>
        </w:rPr>
        <w:t>truct_</w:t>
      </w:r>
      <w:r w:rsidRPr="001215FB">
        <w:rPr>
          <w:rFonts w:ascii="Consolas" w:hAnsi="Consolas" w:cs="Consolas"/>
          <w:sz w:val="22"/>
          <w:szCs w:val="22"/>
        </w:rPr>
        <w:t>chunk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dxpl_id,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lastRenderedPageBreak/>
        <w:t>Description</w:t>
      </w:r>
    </w:p>
    <w:p w14:paraId="07813151" w14:textId="45709A43"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p w14:paraId="4A7E703F" w14:textId="510375E9" w:rsidR="006E195C" w:rsidRDefault="009F511B" w:rsidP="00AC52B1">
      <w:pPr>
        <w:pStyle w:val="Heading3"/>
      </w:pPr>
      <w:bookmarkStart w:id="226" w:name="_Ref171415938"/>
      <w:bookmarkStart w:id="227" w:name="_Toc171419784"/>
      <w:r w:rsidRPr="0034596E">
        <w:t>H5D</w:t>
      </w:r>
      <w:r>
        <w:t>read</w:t>
      </w:r>
      <w:r w:rsidR="006E195C" w:rsidRPr="0034596E">
        <w:t>_s</w:t>
      </w:r>
      <w:r w:rsidR="00233745">
        <w:t>truct_</w:t>
      </w:r>
      <w:r w:rsidR="006E195C" w:rsidRPr="0034596E">
        <w:t>chunk</w:t>
      </w:r>
      <w:bookmarkEnd w:id="226"/>
      <w:bookmarkEnd w:id="227"/>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11B42782"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H5D</w:t>
      </w:r>
      <w:r w:rsidR="007F5C9A">
        <w:rPr>
          <w:rFonts w:ascii="Consolas" w:hAnsi="Consolas" w:cs="Consolas"/>
          <w:sz w:val="22"/>
          <w:szCs w:val="22"/>
        </w:rPr>
        <w:t>read</w:t>
      </w:r>
      <w:r w:rsidRPr="007A0392">
        <w:rPr>
          <w:rFonts w:ascii="Consolas" w:hAnsi="Consolas" w:cs="Consolas"/>
          <w:sz w:val="22"/>
          <w:szCs w:val="22"/>
        </w:rPr>
        <w:t>_</w:t>
      </w:r>
      <w:r w:rsidR="00C11054">
        <w:rPr>
          <w:rFonts w:ascii="Consolas" w:hAnsi="Consolas" w:cs="Consolas"/>
          <w:sz w:val="22"/>
          <w:szCs w:val="22"/>
        </w:rPr>
        <w:t>s</w:t>
      </w:r>
      <w:r w:rsidR="00DE668D">
        <w:rPr>
          <w:rFonts w:ascii="Consolas" w:hAnsi="Consolas" w:cs="Consolas"/>
          <w:sz w:val="22"/>
          <w:szCs w:val="22"/>
        </w:rPr>
        <w:t>truct_</w:t>
      </w:r>
      <w:r w:rsidRPr="007A0392">
        <w:rPr>
          <w:rFonts w:ascii="Consolas" w:hAnsi="Consolas" w:cs="Consolas"/>
          <w:sz w:val="22"/>
          <w:szCs w:val="22"/>
        </w:rPr>
        <w:t>chunk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dxpl_id,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46226AAE"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p>
        </w:tc>
      </w:tr>
    </w:tbl>
    <w:p w14:paraId="4D52083C" w14:textId="77777777" w:rsidR="00831F25" w:rsidRPr="0034596E" w:rsidRDefault="00831F25" w:rsidP="00D21DC4">
      <w:pPr>
        <w:pStyle w:val="Heading4"/>
      </w:pPr>
      <w:r w:rsidRPr="0034596E">
        <w:t>Description</w:t>
      </w:r>
    </w:p>
    <w:p w14:paraId="4FA0D362" w14:textId="72775F38"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2C06BE">
        <w:rPr>
          <w:rFonts w:asciiTheme="minorHAnsi" w:hAnsiTheme="minorHAnsi" w:cstheme="minorHAnsi"/>
          <w:sz w:val="24"/>
        </w:rPr>
        <w:t>Such chunk has</w:t>
      </w:r>
      <w:r w:rsidR="001225BD">
        <w:rPr>
          <w:rFonts w:asciiTheme="minorHAnsi" w:hAnsiTheme="minorHAnsi" w:cstheme="minorHAnsi"/>
          <w:sz w:val="24"/>
        </w:rPr>
        <w:t xml:space="preserve"> only two sections: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356EF92E" w:rsidR="001B4F38" w:rsidRDefault="001B4F38" w:rsidP="00AC52B1">
      <w:pPr>
        <w:pStyle w:val="Heading3"/>
      </w:pPr>
      <w:bookmarkStart w:id="228" w:name="_Ref138427335"/>
      <w:bookmarkStart w:id="229" w:name="_Toc171419785"/>
      <w:r w:rsidRPr="0034596E">
        <w:lastRenderedPageBreak/>
        <w:t>H5D</w:t>
      </w:r>
      <w:r>
        <w:t>get_s</w:t>
      </w:r>
      <w:r w:rsidR="00233745">
        <w:t>truct_</w:t>
      </w:r>
      <w:r>
        <w:t>chunk_info</w:t>
      </w:r>
      <w:bookmarkEnd w:id="228"/>
      <w:bookmarkEnd w:id="229"/>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1B2EDAB1"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E668D">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chunk_idx,</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*addr,</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14"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770894FB" w:rsidR="00340416" w:rsidRDefault="00340416" w:rsidP="00AC52B1">
      <w:pPr>
        <w:pStyle w:val="Heading3"/>
      </w:pPr>
      <w:bookmarkStart w:id="230" w:name="_Ref138427352"/>
      <w:bookmarkStart w:id="231" w:name="_Toc171419786"/>
      <w:r w:rsidRPr="0034596E">
        <w:t>H5D</w:t>
      </w:r>
      <w:r>
        <w:t>get_s</w:t>
      </w:r>
      <w:r w:rsidR="00DE668D">
        <w:t>tru</w:t>
      </w:r>
      <w:r w:rsidR="00D44B80">
        <w:t>c</w:t>
      </w:r>
      <w:r w:rsidR="00DE668D">
        <w:t>t_</w:t>
      </w:r>
      <w:r>
        <w:t>chunk_info_by_coord</w:t>
      </w:r>
      <w:bookmarkEnd w:id="230"/>
      <w:bookmarkEnd w:id="231"/>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6A87B696"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Consolas" w:hAnsi="Consolas" w:cs="Consolas"/>
          <w:sz w:val="22"/>
          <w:szCs w:val="22"/>
        </w:rPr>
        <w:t xml:space="preserve">_by_coord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lastRenderedPageBreak/>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*chunk_info,</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*addr,</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25F3D91C" w:rsidR="00340416" w:rsidRPr="001215FB" w:rsidRDefault="000E514B"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15"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2E8C517C" w:rsidR="00143596" w:rsidRDefault="00143596" w:rsidP="00AC52B1">
      <w:pPr>
        <w:pStyle w:val="Heading3"/>
      </w:pPr>
      <w:bookmarkStart w:id="232" w:name="_Ref138427369"/>
      <w:bookmarkStart w:id="233" w:name="_Toc171419787"/>
      <w:r w:rsidRPr="0034596E">
        <w:t>H5D</w:t>
      </w:r>
      <w:r>
        <w:t>s</w:t>
      </w:r>
      <w:r w:rsidR="00233745">
        <w:t>truct_</w:t>
      </w:r>
      <w:r>
        <w:t>chunk_iter</w:t>
      </w:r>
      <w:bookmarkEnd w:id="232"/>
      <w:bookmarkEnd w:id="233"/>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C61C15E"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H5Ds</w:t>
      </w:r>
      <w:r w:rsidR="00DE668D">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 xml:space="preserve">iter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dxpl_id,</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2CD77C5D" w14:textId="0A4CB45C"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lastRenderedPageBreak/>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AC52B1">
      <w:pPr>
        <w:pStyle w:val="Heading3"/>
        <w:rPr>
          <w:rStyle w:val="HTMLCode"/>
          <w:rFonts w:asciiTheme="minorHAnsi" w:eastAsiaTheme="majorEastAsia" w:hAnsiTheme="minorHAnsi" w:cstheme="minorHAnsi"/>
          <w:color w:val="000000"/>
          <w:sz w:val="24"/>
          <w:szCs w:val="24"/>
          <w:lang w:eastAsia="zh-CN" w:bidi="hi-IN"/>
        </w:rPr>
      </w:pPr>
      <w:bookmarkStart w:id="234" w:name="_Ref171416007"/>
      <w:bookmarkStart w:id="235" w:name="_Toc171419788"/>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234"/>
      <w:bookmarkEnd w:id="235"/>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*chunk_info,</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*addr,</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*chunk_size,</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16"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17"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18"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AC52B1">
      <w:pPr>
        <w:pStyle w:val="Heading3"/>
      </w:pPr>
      <w:bookmarkStart w:id="236" w:name="_Toc129613963"/>
      <w:bookmarkStart w:id="237" w:name="_Toc129614846"/>
      <w:bookmarkStart w:id="238" w:name="_Ref129963798"/>
      <w:bookmarkStart w:id="239" w:name="_Ref130461215"/>
      <w:bookmarkStart w:id="240" w:name="_Ref130461241"/>
      <w:bookmarkStart w:id="241" w:name="_Ref171415231"/>
      <w:bookmarkStart w:id="242" w:name="_Toc171419789"/>
      <w:r>
        <w:t>Other considerations</w:t>
      </w:r>
      <w:bookmarkEnd w:id="241"/>
      <w:bookmarkEnd w:id="242"/>
    </w:p>
    <w:p w14:paraId="590F9C0A" w14:textId="1A37F1AA" w:rsidR="00C6293E" w:rsidRDefault="00143596" w:rsidP="00851406">
      <w:pPr>
        <w:rPr>
          <w:ins w:id="243" w:author="Elena Pourmal" w:date="2024-07-09T11:47:00Z"/>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ins w:id="244" w:author="Elena Pourmal" w:date="2024-07-09T11:40:00Z">
        <w:r w:rsidR="00C6293E">
          <w:rPr>
            <w:rFonts w:asciiTheme="minorHAnsi" w:hAnsiTheme="minorHAnsi" w:cstheme="minorHAnsi"/>
          </w:rPr>
          <w:t xml:space="preserve"> </w:t>
        </w:r>
      </w:ins>
      <w:ins w:id="245" w:author="Elena Pourmal" w:date="2024-07-09T11:46:00Z">
        <w:r w:rsidR="00C6293E">
          <w:rPr>
            <w:rFonts w:asciiTheme="minorHAnsi" w:hAnsiTheme="minorHAnsi" w:cstheme="minorHAnsi"/>
          </w:rPr>
          <w:t xml:space="preserve">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ins>
      <w:ins w:id="246" w:author="Elena Pourmal" w:date="2024-07-09T11:47:00Z">
        <w:r w:rsidR="00C6293E" w:rsidRPr="005E0B84">
          <w:rPr>
            <w:rFonts w:ascii="Consolas" w:hAnsi="Consolas" w:cs="Consolas"/>
            <w:sz w:val="22"/>
            <w:szCs w:val="22"/>
          </w:rPr>
          <w:lastRenderedPageBreak/>
          <w:t>H5Dget_chunk_info_by_coord</w:t>
        </w:r>
        <w:r w:rsidR="00C6293E">
          <w:rPr>
            <w:rFonts w:asciiTheme="minorHAnsi" w:hAnsiTheme="minorHAnsi" w:cstheme="minorHAnsi"/>
          </w:rPr>
          <w:t xml:space="preserve">, and </w:t>
        </w:r>
      </w:ins>
      <w:r w:rsidR="00C6293E" w:rsidRPr="005E0B84">
        <w:rPr>
          <w:rFonts w:ascii="Consolas" w:hAnsi="Consolas" w:cs="Consolas"/>
          <w:sz w:val="22"/>
          <w:szCs w:val="22"/>
        </w:rPr>
        <w:t>H5Dchunk_iter</w:t>
      </w:r>
      <w:r w:rsidR="00C6293E">
        <w:rPr>
          <w:rFonts w:asciiTheme="minorHAnsi" w:hAnsiTheme="minorHAnsi" w:cstheme="minorHAnsi"/>
        </w:rPr>
        <w:t xml:space="preserve"> </w:t>
      </w:r>
      <w:ins w:id="247" w:author="Elena Pourmal" w:date="2024-07-09T11:48:00Z">
        <w:r w:rsidR="00C6293E">
          <w:rPr>
            <w:rFonts w:asciiTheme="minorHAnsi" w:hAnsiTheme="minorHAnsi" w:cstheme="minorHAnsi"/>
          </w:rPr>
          <w:t xml:space="preserve">since metadata information </w:t>
        </w:r>
        <w:r w:rsidR="005E0B84">
          <w:rPr>
            <w:rFonts w:asciiTheme="minorHAnsi" w:hAnsiTheme="minorHAnsi" w:cstheme="minorHAnsi"/>
          </w:rPr>
          <w:t>for structured chun</w:t>
        </w:r>
      </w:ins>
      <w:ins w:id="248" w:author="Elena Pourmal" w:date="2024-07-09T11:49:00Z">
        <w:r w:rsidR="005E0B84">
          <w:rPr>
            <w:rFonts w:asciiTheme="minorHAnsi" w:hAnsiTheme="minorHAnsi" w:cstheme="minorHAnsi"/>
          </w:rPr>
          <w:t>k is more complex than can be passed to the current functions.</w:t>
        </w:r>
      </w:ins>
    </w:p>
    <w:p w14:paraId="3391D050" w14:textId="77777777" w:rsidR="00C6293E" w:rsidRDefault="00C6293E" w:rsidP="00851406">
      <w:pPr>
        <w:rPr>
          <w:ins w:id="249" w:author="Elena Pourmal" w:date="2024-07-09T11:47:00Z"/>
          <w:rFonts w:asciiTheme="minorHAnsi" w:hAnsiTheme="minorHAnsi" w:cstheme="minorHAnsi"/>
        </w:rPr>
      </w:pPr>
    </w:p>
    <w:p w14:paraId="106370B4" w14:textId="357A7845" w:rsidR="00851406" w:rsidRDefault="00C6293E" w:rsidP="00851406">
      <w:pPr>
        <w:rPr>
          <w:ins w:id="250" w:author="Elena Pourmal" w:date="2024-07-09T11:40:00Z"/>
          <w:rFonts w:asciiTheme="minorHAnsi" w:hAnsiTheme="minorHAnsi" w:cstheme="minorHAnsi"/>
        </w:rPr>
      </w:pPr>
      <w:ins w:id="251" w:author="Elena Pourmal" w:date="2024-07-09T11:40:00Z">
        <w:r>
          <w:rPr>
            <w:rFonts w:asciiTheme="minorHAnsi" w:hAnsiTheme="minorHAnsi" w:cstheme="minorHAnsi"/>
          </w:rPr>
          <w:t>The behavior of the existing chunk functions when used with the structured chunk</w:t>
        </w:r>
      </w:ins>
      <w:ins w:id="252" w:author="Elena Pourmal" w:date="2024-07-09T11:50:00Z">
        <w:r w:rsidR="005E0B84">
          <w:rPr>
            <w:rFonts w:asciiTheme="minorHAnsi" w:hAnsiTheme="minorHAnsi" w:cstheme="minorHAnsi"/>
          </w:rPr>
          <w:t xml:space="preserve"> is </w:t>
        </w:r>
        <w:r w:rsidR="005E0B84">
          <w:rPr>
            <w:rFonts w:asciiTheme="minorHAnsi" w:hAnsiTheme="minorHAnsi" w:cstheme="minorHAnsi"/>
          </w:rPr>
          <w:t>summarized in the table below</w:t>
        </w:r>
      </w:ins>
      <w:ins w:id="253" w:author="Elena Pourmal" w:date="2024-07-09T11:40:00Z">
        <w:r>
          <w:rPr>
            <w:rFonts w:asciiTheme="minorHAnsi" w:hAnsiTheme="minorHAnsi" w:cstheme="minorHAnsi"/>
          </w:rPr>
          <w:t>.</w:t>
        </w:r>
      </w:ins>
    </w:p>
    <w:p w14:paraId="73C07FBC" w14:textId="77777777" w:rsidR="00C6293E" w:rsidRDefault="00C6293E" w:rsidP="00851406">
      <w:pPr>
        <w:rPr>
          <w:ins w:id="254" w:author="Elena Pourmal" w:date="2024-06-27T16:07:00Z"/>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rPr>
          <w:ins w:id="255" w:author="Elena Pourmal" w:date="2024-07-09T11:33:00Z"/>
        </w:trPr>
        <w:tc>
          <w:tcPr>
            <w:tcW w:w="3361" w:type="dxa"/>
          </w:tcPr>
          <w:p w14:paraId="56CEB6C9" w14:textId="77777777" w:rsidR="00C6293E" w:rsidRPr="006B599F" w:rsidRDefault="00C6293E" w:rsidP="0036045B">
            <w:pPr>
              <w:jc w:val="center"/>
              <w:rPr>
                <w:ins w:id="256" w:author="Elena Pourmal" w:date="2024-07-09T11:33:00Z"/>
                <w:rFonts w:asciiTheme="minorHAnsi" w:hAnsiTheme="minorHAnsi" w:cstheme="minorHAnsi"/>
                <w:b/>
                <w:bCs/>
              </w:rPr>
            </w:pPr>
            <w:ins w:id="257" w:author="Elena Pourmal" w:date="2024-07-09T11:33:00Z">
              <w:r w:rsidRPr="006B599F">
                <w:rPr>
                  <w:rFonts w:asciiTheme="minorHAnsi" w:hAnsiTheme="minorHAnsi" w:cstheme="minorHAnsi"/>
                  <w:b/>
                  <w:bCs/>
                </w:rPr>
                <w:t>Dense chunk functions</w:t>
              </w:r>
            </w:ins>
          </w:p>
        </w:tc>
        <w:tc>
          <w:tcPr>
            <w:tcW w:w="7434" w:type="dxa"/>
          </w:tcPr>
          <w:p w14:paraId="534721F3" w14:textId="5250992C" w:rsidR="00C6293E" w:rsidRPr="006B599F" w:rsidRDefault="00C6293E" w:rsidP="0036045B">
            <w:pPr>
              <w:jc w:val="center"/>
              <w:rPr>
                <w:ins w:id="258" w:author="Elena Pourmal" w:date="2024-07-09T11:33:00Z"/>
                <w:rFonts w:asciiTheme="minorHAnsi" w:hAnsiTheme="minorHAnsi" w:cstheme="minorHAnsi"/>
                <w:b/>
                <w:bCs/>
              </w:rPr>
            </w:pPr>
            <w:ins w:id="259" w:author="Elena Pourmal" w:date="2024-07-09T11:41:00Z">
              <w:r>
                <w:rPr>
                  <w:rFonts w:asciiTheme="minorHAnsi" w:hAnsiTheme="minorHAnsi" w:cstheme="minorHAnsi"/>
                  <w:b/>
                  <w:bCs/>
                </w:rPr>
                <w:t>Behavior on s</w:t>
              </w:r>
            </w:ins>
            <w:ins w:id="260" w:author="Elena Pourmal" w:date="2024-07-09T11:33:00Z">
              <w:r w:rsidRPr="006B599F">
                <w:rPr>
                  <w:rFonts w:asciiTheme="minorHAnsi" w:hAnsiTheme="minorHAnsi" w:cstheme="minorHAnsi"/>
                  <w:b/>
                  <w:bCs/>
                </w:rPr>
                <w:t>tructured chunk</w:t>
              </w:r>
            </w:ins>
          </w:p>
        </w:tc>
      </w:tr>
      <w:tr w:rsidR="00C6293E" w14:paraId="64A1FBC3" w14:textId="77777777" w:rsidTr="00C6293E">
        <w:trPr>
          <w:ins w:id="261" w:author="Elena Pourmal" w:date="2024-07-09T11:33:00Z"/>
        </w:trPr>
        <w:tc>
          <w:tcPr>
            <w:tcW w:w="3361" w:type="dxa"/>
          </w:tcPr>
          <w:p w14:paraId="75EE3414" w14:textId="77777777" w:rsidR="00C6293E" w:rsidRPr="001D3E2B" w:rsidRDefault="00C6293E" w:rsidP="0036045B">
            <w:pPr>
              <w:rPr>
                <w:ins w:id="262" w:author="Elena Pourmal" w:date="2024-07-09T11:33:00Z"/>
                <w:rFonts w:ascii="Consolas" w:hAnsi="Consolas" w:cs="Consolas"/>
                <w:sz w:val="22"/>
                <w:szCs w:val="22"/>
              </w:rPr>
            </w:pPr>
            <w:ins w:id="263" w:author="Elena Pourmal" w:date="2024-07-09T11:33: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"title38"</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H5Dwrite_chunk</w:t>
              </w:r>
              <w:r>
                <w:rPr>
                  <w:rFonts w:ascii="Consolas" w:hAnsi="Consolas" w:cs="Consolas"/>
                  <w:sz w:val="22"/>
                  <w:szCs w:val="22"/>
                </w:rPr>
                <w:fldChar w:fldCharType="end"/>
              </w:r>
            </w:ins>
          </w:p>
        </w:tc>
        <w:tc>
          <w:tcPr>
            <w:tcW w:w="7434" w:type="dxa"/>
          </w:tcPr>
          <w:p w14:paraId="4E50E3B1" w14:textId="46C12FD3" w:rsidR="00C6293E" w:rsidRPr="00C6293E" w:rsidRDefault="00C6293E" w:rsidP="0036045B">
            <w:pPr>
              <w:rPr>
                <w:ins w:id="264" w:author="Elena Pourmal" w:date="2024-07-09T11:33:00Z"/>
                <w:rFonts w:asciiTheme="minorHAnsi" w:hAnsiTheme="minorHAnsi" w:cstheme="minorHAnsi"/>
              </w:rPr>
            </w:pPr>
            <w:ins w:id="265" w:author="Elena Pourmal" w:date="2024-07-09T11:41:00Z">
              <w:r w:rsidRPr="00C6293E">
                <w:rPr>
                  <w:rFonts w:asciiTheme="minorHAnsi" w:hAnsiTheme="minorHAnsi" w:cstheme="minorHAnsi"/>
                </w:rPr>
                <w:t>Fails</w:t>
              </w:r>
            </w:ins>
          </w:p>
        </w:tc>
      </w:tr>
      <w:tr w:rsidR="00C6293E" w14:paraId="4920FF6D" w14:textId="77777777" w:rsidTr="00C6293E">
        <w:trPr>
          <w:ins w:id="266" w:author="Elena Pourmal" w:date="2024-07-09T11:33:00Z"/>
        </w:trPr>
        <w:tc>
          <w:tcPr>
            <w:tcW w:w="3361" w:type="dxa"/>
          </w:tcPr>
          <w:p w14:paraId="35445D8E" w14:textId="77777777" w:rsidR="00C6293E" w:rsidRPr="001D3E2B" w:rsidRDefault="00C6293E" w:rsidP="0036045B">
            <w:pPr>
              <w:rPr>
                <w:ins w:id="267" w:author="Elena Pourmal" w:date="2024-07-09T11:33:00Z"/>
                <w:rFonts w:ascii="Consolas" w:hAnsi="Consolas" w:cs="Consolas"/>
                <w:sz w:val="22"/>
                <w:szCs w:val="22"/>
              </w:rPr>
            </w:pPr>
            <w:ins w:id="268" w:author="Elena Pourmal" w:date="2024-07-09T11:33: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"title30"</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w:t>
              </w:r>
              <w:r w:rsidRPr="00221EDD">
                <w:rPr>
                  <w:rStyle w:val="Hyperlink"/>
                  <w:rFonts w:ascii="Consolas" w:hAnsi="Consolas" w:cs="Consolas"/>
                  <w:sz w:val="22"/>
                  <w:szCs w:val="22"/>
                </w:rPr>
                <w:t>read</w:t>
              </w:r>
              <w:r w:rsidRPr="00221EDD">
                <w:rPr>
                  <w:rStyle w:val="Hyperlink"/>
                  <w:rFonts w:ascii="Consolas" w:hAnsi="Consolas" w:cs="Consolas"/>
                  <w:sz w:val="22"/>
                  <w:szCs w:val="22"/>
                </w:rPr>
                <w:t>_chunk</w:t>
              </w:r>
              <w:r>
                <w:rPr>
                  <w:rFonts w:ascii="Consolas" w:hAnsi="Consolas" w:cs="Consolas"/>
                  <w:sz w:val="22"/>
                  <w:szCs w:val="22"/>
                </w:rPr>
                <w:fldChar w:fldCharType="end"/>
              </w:r>
            </w:ins>
          </w:p>
        </w:tc>
        <w:tc>
          <w:tcPr>
            <w:tcW w:w="7434" w:type="dxa"/>
          </w:tcPr>
          <w:p w14:paraId="1AC5D1C7" w14:textId="39CA0294" w:rsidR="00C6293E" w:rsidRPr="00C6293E" w:rsidRDefault="00C6293E" w:rsidP="0036045B">
            <w:pPr>
              <w:rPr>
                <w:ins w:id="269" w:author="Elena Pourmal" w:date="2024-07-09T11:33:00Z"/>
                <w:rFonts w:asciiTheme="minorHAnsi" w:hAnsiTheme="minorHAnsi" w:cstheme="minorHAnsi"/>
              </w:rPr>
            </w:pPr>
            <w:ins w:id="270" w:author="Elena Pourmal" w:date="2024-07-09T11:43:00Z">
              <w:r>
                <w:rPr>
                  <w:rFonts w:asciiTheme="minorHAnsi" w:hAnsiTheme="minorHAnsi" w:cstheme="minorHAnsi"/>
                </w:rPr>
                <w:t>Wor</w:t>
              </w:r>
            </w:ins>
            <w:ins w:id="271" w:author="Elena Pourmal" w:date="2024-07-09T11:44:00Z">
              <w:r>
                <w:rPr>
                  <w:rFonts w:asciiTheme="minorHAnsi" w:hAnsiTheme="minorHAnsi" w:cstheme="minorHAnsi"/>
                </w:rPr>
                <w:t>ks as for dense chunk; application will need to use other functions to interpret chunk structure.</w:t>
              </w:r>
            </w:ins>
          </w:p>
        </w:tc>
      </w:tr>
      <w:tr w:rsidR="00C6293E" w14:paraId="10958A14" w14:textId="77777777" w:rsidTr="00C6293E">
        <w:trPr>
          <w:ins w:id="272" w:author="Elena Pourmal" w:date="2024-07-09T11:33:00Z"/>
        </w:trPr>
        <w:tc>
          <w:tcPr>
            <w:tcW w:w="3361" w:type="dxa"/>
          </w:tcPr>
          <w:p w14:paraId="11F3E506" w14:textId="77777777" w:rsidR="00C6293E" w:rsidRPr="001D3E2B" w:rsidRDefault="00C6293E" w:rsidP="0036045B">
            <w:pPr>
              <w:rPr>
                <w:ins w:id="273" w:author="Elena Pourmal" w:date="2024-07-09T11:33:00Z"/>
                <w:rFonts w:ascii="Consolas" w:hAnsi="Consolas" w:cs="Consolas"/>
                <w:sz w:val="22"/>
                <w:szCs w:val="22"/>
              </w:rPr>
            </w:pPr>
            <w:ins w:id="274" w:author="Elena Pourmal" w:date="2024-07-09T11:33: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"title16"</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H5Dget_chunk_info</w:t>
              </w:r>
              <w:r>
                <w:rPr>
                  <w:rFonts w:ascii="Consolas" w:hAnsi="Consolas" w:cs="Consolas"/>
                  <w:sz w:val="22"/>
                  <w:szCs w:val="22"/>
                </w:rPr>
                <w:fldChar w:fldCharType="end"/>
              </w:r>
            </w:ins>
          </w:p>
        </w:tc>
        <w:tc>
          <w:tcPr>
            <w:tcW w:w="7434" w:type="dxa"/>
          </w:tcPr>
          <w:p w14:paraId="54A5C449" w14:textId="4EF440DE" w:rsidR="00C6293E" w:rsidRPr="00C6293E" w:rsidRDefault="00C6293E" w:rsidP="0036045B">
            <w:pPr>
              <w:rPr>
                <w:ins w:id="275" w:author="Elena Pourmal" w:date="2024-07-09T11:33:00Z"/>
                <w:rFonts w:asciiTheme="minorHAnsi" w:hAnsiTheme="minorHAnsi" w:cstheme="minorHAnsi"/>
              </w:rPr>
            </w:pPr>
            <w:ins w:id="276" w:author="Elena Pourmal" w:date="2024-07-09T11:44:00Z">
              <w:r>
                <w:rPr>
                  <w:rFonts w:asciiTheme="minorHAnsi" w:hAnsiTheme="minorHAnsi" w:cstheme="minorHAnsi"/>
                </w:rPr>
                <w:t>Fails</w:t>
              </w:r>
            </w:ins>
          </w:p>
        </w:tc>
      </w:tr>
      <w:tr w:rsidR="00C6293E" w14:paraId="70108585" w14:textId="77777777" w:rsidTr="00C6293E">
        <w:trPr>
          <w:ins w:id="277" w:author="Elena Pourmal" w:date="2024-07-09T11:33:00Z"/>
        </w:trPr>
        <w:tc>
          <w:tcPr>
            <w:tcW w:w="3361" w:type="dxa"/>
          </w:tcPr>
          <w:p w14:paraId="53DECFA5" w14:textId="77777777" w:rsidR="00C6293E" w:rsidRPr="001D3E2B" w:rsidRDefault="00C6293E" w:rsidP="0036045B">
            <w:pPr>
              <w:rPr>
                <w:ins w:id="278" w:author="Elena Pourmal" w:date="2024-07-09T11:33:00Z"/>
                <w:rFonts w:ascii="Consolas" w:hAnsi="Consolas" w:cs="Consolas"/>
                <w:sz w:val="22"/>
                <w:szCs w:val="22"/>
              </w:rPr>
            </w:pPr>
            <w:ins w:id="279" w:author="Elena Pourmal" w:date="2024-07-09T11:33: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"title17"</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H5Dget_chunk_info_by_coord</w:t>
              </w:r>
              <w:r>
                <w:rPr>
                  <w:rFonts w:ascii="Consolas" w:hAnsi="Consolas" w:cs="Consolas"/>
                  <w:sz w:val="22"/>
                  <w:szCs w:val="22"/>
                </w:rPr>
                <w:fldChar w:fldCharType="end"/>
              </w:r>
            </w:ins>
          </w:p>
        </w:tc>
        <w:tc>
          <w:tcPr>
            <w:tcW w:w="7434" w:type="dxa"/>
          </w:tcPr>
          <w:p w14:paraId="25D0D77E" w14:textId="2638010C" w:rsidR="00C6293E" w:rsidRPr="00C6293E" w:rsidRDefault="00C6293E" w:rsidP="0036045B">
            <w:pPr>
              <w:rPr>
                <w:ins w:id="280" w:author="Elena Pourmal" w:date="2024-07-09T11:33:00Z"/>
                <w:rFonts w:asciiTheme="minorHAnsi" w:hAnsiTheme="minorHAnsi" w:cstheme="minorHAnsi"/>
              </w:rPr>
            </w:pPr>
            <w:ins w:id="281" w:author="Elena Pourmal" w:date="2024-07-09T11:44:00Z">
              <w:r>
                <w:rPr>
                  <w:rFonts w:asciiTheme="minorHAnsi" w:hAnsiTheme="minorHAnsi" w:cstheme="minorHAnsi"/>
                </w:rPr>
                <w:t>Fails</w:t>
              </w:r>
            </w:ins>
          </w:p>
        </w:tc>
      </w:tr>
      <w:tr w:rsidR="00C6293E" w14:paraId="1856399A" w14:textId="77777777" w:rsidTr="00C6293E">
        <w:trPr>
          <w:ins w:id="282" w:author="Elena Pourmal" w:date="2024-07-09T11:42:00Z"/>
        </w:trPr>
        <w:tc>
          <w:tcPr>
            <w:tcW w:w="3361" w:type="dxa"/>
          </w:tcPr>
          <w:p w14:paraId="687925E6" w14:textId="11EF5C4C" w:rsidR="00C6293E" w:rsidRDefault="00C6293E" w:rsidP="0036045B">
            <w:pPr>
              <w:rPr>
                <w:ins w:id="283" w:author="Elena Pourmal" w:date="2024-07-09T11:42:00Z"/>
                <w:rFonts w:ascii="Consolas" w:hAnsi="Consolas" w:cs="Consolas"/>
                <w:sz w:val="22"/>
                <w:szCs w:val="22"/>
              </w:rPr>
            </w:pPr>
            <w:ins w:id="284" w:author="Elena Pourmal" w:date="2024-07-09T11:42: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"title6"</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H5Dchunk_iter</w:t>
              </w:r>
              <w:r>
                <w:rPr>
                  <w:rFonts w:ascii="Consolas" w:hAnsi="Consolas" w:cs="Consolas"/>
                  <w:sz w:val="22"/>
                  <w:szCs w:val="22"/>
                </w:rPr>
                <w:fldChar w:fldCharType="end"/>
              </w:r>
            </w:ins>
          </w:p>
        </w:tc>
        <w:tc>
          <w:tcPr>
            <w:tcW w:w="7434" w:type="dxa"/>
          </w:tcPr>
          <w:p w14:paraId="0AAFE0F8" w14:textId="56C39FBF" w:rsidR="00C6293E" w:rsidRPr="00C6293E" w:rsidRDefault="00C6293E" w:rsidP="0036045B">
            <w:pPr>
              <w:rPr>
                <w:ins w:id="285" w:author="Elena Pourmal" w:date="2024-07-09T11:42:00Z"/>
                <w:rFonts w:asciiTheme="minorHAnsi" w:hAnsiTheme="minorHAnsi" w:cstheme="minorHAnsi"/>
              </w:rPr>
            </w:pPr>
            <w:ins w:id="286" w:author="Elena Pourmal" w:date="2024-07-09T11:42:00Z">
              <w:r>
                <w:rPr>
                  <w:rFonts w:asciiTheme="minorHAnsi" w:hAnsiTheme="minorHAnsi" w:cstheme="minorHAnsi"/>
                </w:rPr>
                <w:t>Fails</w:t>
              </w:r>
            </w:ins>
          </w:p>
        </w:tc>
      </w:tr>
      <w:tr w:rsidR="00C6293E" w14:paraId="335C25DE" w14:textId="77777777" w:rsidTr="005E0B84">
        <w:trPr>
          <w:trHeight w:val="422"/>
          <w:ins w:id="287" w:author="Elena Pourmal" w:date="2024-07-09T11:33:00Z"/>
        </w:trPr>
        <w:tc>
          <w:tcPr>
            <w:tcW w:w="3361" w:type="dxa"/>
          </w:tcPr>
          <w:p w14:paraId="44DF3AB9" w14:textId="77777777" w:rsidR="00C6293E" w:rsidRPr="001D3E2B" w:rsidRDefault="00C6293E" w:rsidP="0036045B">
            <w:pPr>
              <w:rPr>
                <w:ins w:id="288" w:author="Elena Pourmal" w:date="2024-07-09T11:33:00Z"/>
                <w:rFonts w:ascii="Consolas" w:hAnsi="Consolas" w:cs="Consolas"/>
                <w:sz w:val="22"/>
                <w:szCs w:val="22"/>
              </w:rPr>
            </w:pPr>
            <w:ins w:id="289" w:author="Elena Pourmal" w:date="2024-07-09T11:33: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"title18"</w:instrText>
              </w:r>
              <w:r>
                <w:rPr>
                  <w:rFonts w:ascii="Consolas" w:hAnsi="Consolas" w:cs="Consolas"/>
                  <w:sz w:val="22"/>
                  <w:szCs w:val="22"/>
                </w:rPr>
              </w:r>
              <w:r>
                <w:rPr>
                  <w:rFonts w:ascii="Consolas" w:hAnsi="Consolas" w:cs="Consolas"/>
                  <w:sz w:val="22"/>
                  <w:szCs w:val="22"/>
                </w:rPr>
                <w:fldChar w:fldCharType="separate"/>
              </w:r>
              <w:r w:rsidRPr="00221EDD">
                <w:rPr>
                  <w:rStyle w:val="Hyperlink"/>
                  <w:rFonts w:ascii="Consolas" w:hAnsi="Consolas" w:cs="Consolas"/>
                  <w:sz w:val="22"/>
                  <w:szCs w:val="22"/>
                </w:rPr>
                <w:t>H5Dget_chunk_s</w:t>
              </w:r>
              <w:r w:rsidRPr="00221EDD">
                <w:rPr>
                  <w:rStyle w:val="Hyperlink"/>
                  <w:rFonts w:ascii="Consolas" w:hAnsi="Consolas" w:cs="Consolas"/>
                  <w:sz w:val="22"/>
                  <w:szCs w:val="22"/>
                </w:rPr>
                <w:t>t</w:t>
              </w:r>
              <w:r w:rsidRPr="00221EDD">
                <w:rPr>
                  <w:rStyle w:val="Hyperlink"/>
                  <w:rFonts w:ascii="Consolas" w:hAnsi="Consolas" w:cs="Consolas"/>
                  <w:sz w:val="22"/>
                  <w:szCs w:val="22"/>
                </w:rPr>
                <w:t>orage_size</w:t>
              </w:r>
              <w:r>
                <w:rPr>
                  <w:rFonts w:ascii="Consolas" w:hAnsi="Consolas" w:cs="Consolas"/>
                  <w:sz w:val="22"/>
                  <w:szCs w:val="22"/>
                </w:rPr>
                <w:fldChar w:fldCharType="end"/>
              </w:r>
            </w:ins>
          </w:p>
        </w:tc>
        <w:tc>
          <w:tcPr>
            <w:tcW w:w="7434" w:type="dxa"/>
          </w:tcPr>
          <w:p w14:paraId="26A6042B" w14:textId="3342FBFF" w:rsidR="00C6293E" w:rsidRPr="00C6293E" w:rsidRDefault="00C6293E" w:rsidP="00C6293E">
            <w:pPr>
              <w:rPr>
                <w:ins w:id="290" w:author="Elena Pourmal" w:date="2024-07-09T11:33:00Z"/>
                <w:rFonts w:asciiTheme="minorHAnsi" w:hAnsiTheme="minorHAnsi" w:cstheme="minorHAnsi"/>
              </w:rPr>
            </w:pPr>
            <w:ins w:id="291" w:author="Elena Pourmal" w:date="2024-07-09T11:43:00Z">
              <w:r>
                <w:rPr>
                  <w:rFonts w:asciiTheme="minorHAnsi" w:hAnsiTheme="minorHAnsi" w:cstheme="minorHAnsi"/>
                </w:rPr>
                <w:t>Works as for dense chunk</w:t>
              </w:r>
            </w:ins>
          </w:p>
        </w:tc>
      </w:tr>
      <w:tr w:rsidR="00C6293E" w14:paraId="001D28EF" w14:textId="77777777" w:rsidTr="00C6293E">
        <w:trPr>
          <w:ins w:id="292" w:author="Elena Pourmal" w:date="2024-07-09T11:33:00Z"/>
        </w:trPr>
        <w:tc>
          <w:tcPr>
            <w:tcW w:w="3361" w:type="dxa"/>
          </w:tcPr>
          <w:p w14:paraId="71258C7D" w14:textId="42165E66" w:rsidR="00C6293E" w:rsidRPr="001D3E2B" w:rsidRDefault="00C6293E" w:rsidP="0036045B">
            <w:pPr>
              <w:rPr>
                <w:ins w:id="293" w:author="Elena Pourmal" w:date="2024-07-09T11:33:00Z"/>
                <w:rFonts w:ascii="Consolas" w:hAnsi="Consolas" w:cs="Consolas"/>
                <w:sz w:val="22"/>
                <w:szCs w:val="22"/>
              </w:rPr>
            </w:pPr>
            <w:ins w:id="294" w:author="Elena Pourmal" w:date="2024-07-09T11:45:00Z">
              <w:r>
                <w:rPr>
                  <w:rFonts w:ascii="Consolas" w:hAnsi="Consolas" w:cs="Consolas"/>
                  <w:sz w:val="22"/>
                  <w:szCs w:val="22"/>
                </w:rPr>
                <w:fldChar w:fldCharType="begin"/>
              </w:r>
              <w:r>
                <w:rPr>
                  <w:rFonts w:ascii="Consolas" w:hAnsi="Consolas" w:cs="Consolas"/>
                  <w:sz w:val="22"/>
                  <w:szCs w:val="22"/>
                </w:rPr>
                <w:instrText>HYPERLINK "https://docs.hdfgroup.org/hdf5/v1_14/group___h5_d.html" \l "title20"</w:instrText>
              </w:r>
              <w:r>
                <w:rPr>
                  <w:rFonts w:ascii="Consolas" w:hAnsi="Consolas" w:cs="Consolas"/>
                  <w:sz w:val="22"/>
                  <w:szCs w:val="22"/>
                </w:rPr>
              </w:r>
              <w:r>
                <w:rPr>
                  <w:rFonts w:ascii="Consolas" w:hAnsi="Consolas" w:cs="Consolas"/>
                  <w:sz w:val="22"/>
                  <w:szCs w:val="22"/>
                </w:rPr>
                <w:fldChar w:fldCharType="separate"/>
              </w:r>
              <w:r w:rsidRPr="0057030C">
                <w:rPr>
                  <w:rStyle w:val="Hyperlink"/>
                  <w:rFonts w:ascii="Consolas" w:hAnsi="Consolas" w:cs="Consolas"/>
                  <w:sz w:val="22"/>
                  <w:szCs w:val="22"/>
                </w:rPr>
                <w:t>H5Dget_num_chunks</w:t>
              </w:r>
              <w:r>
                <w:rPr>
                  <w:rFonts w:ascii="Consolas" w:hAnsi="Consolas" w:cs="Consolas"/>
                  <w:sz w:val="22"/>
                  <w:szCs w:val="22"/>
                </w:rPr>
                <w:fldChar w:fldCharType="end"/>
              </w:r>
            </w:ins>
          </w:p>
        </w:tc>
        <w:tc>
          <w:tcPr>
            <w:tcW w:w="7434" w:type="dxa"/>
          </w:tcPr>
          <w:p w14:paraId="488B8541" w14:textId="36420362" w:rsidR="00C6293E" w:rsidRPr="00C6293E" w:rsidRDefault="00C6293E" w:rsidP="0036045B">
            <w:pPr>
              <w:rPr>
                <w:ins w:id="295" w:author="Elena Pourmal" w:date="2024-07-09T11:33:00Z"/>
                <w:rFonts w:asciiTheme="minorHAnsi" w:hAnsiTheme="minorHAnsi" w:cstheme="minorHAnsi"/>
              </w:rPr>
            </w:pPr>
            <w:ins w:id="296" w:author="Elena Pourmal" w:date="2024-07-09T11:45:00Z">
              <w:r>
                <w:rPr>
                  <w:rFonts w:asciiTheme="minorHAnsi" w:hAnsiTheme="minorHAnsi" w:cstheme="minorHAnsi"/>
                </w:rPr>
                <w:t>Works as for dense chunk</w:t>
              </w:r>
            </w:ins>
          </w:p>
        </w:tc>
      </w:tr>
    </w:tbl>
    <w:p w14:paraId="7CF2AEA3" w14:textId="77777777" w:rsidR="0057030C" w:rsidRDefault="0057030C" w:rsidP="0057030C">
      <w:pPr>
        <w:rPr>
          <w:ins w:id="297" w:author="Elena Pourmal" w:date="2024-07-09T11:30:00Z"/>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298" w:name="_Ref138707614"/>
      <w:bookmarkStart w:id="299" w:name="_Toc171419790"/>
      <w:r>
        <w:t>Structured Chunk Filtering</w:t>
      </w:r>
      <w:bookmarkEnd w:id="298"/>
      <w:bookmarkEnd w:id="299"/>
    </w:p>
    <w:p w14:paraId="4A0034D7" w14:textId="498888DB"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D13F4F">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6E81A632" w:rsidR="00E0765C" w:rsidRDefault="00E0765C" w:rsidP="00E0765C">
      <w:pPr>
        <w:pStyle w:val="Heading3"/>
      </w:pPr>
      <w:bookmarkStart w:id="300" w:name="_Ref138427391"/>
      <w:bookmarkStart w:id="301" w:name="_Toc171419791"/>
      <w:commentRangeStart w:id="302"/>
      <w:commentRangeStart w:id="303"/>
      <w:r>
        <w:t>H5Pset_filter</w:t>
      </w:r>
      <w:bookmarkEnd w:id="300"/>
      <w:r w:rsidR="00DE668D">
        <w:t>2</w:t>
      </w:r>
      <w:commentRangeEnd w:id="302"/>
      <w:r w:rsidR="00D10CAF">
        <w:rPr>
          <w:rStyle w:val="CommentReference"/>
          <w:rFonts w:asciiTheme="minorHAnsi" w:eastAsiaTheme="minorHAnsi" w:hAnsiTheme="minorHAnsi" w:cstheme="minorBidi"/>
          <w:b w:val="0"/>
          <w:bCs w:val="0"/>
          <w:color w:val="auto"/>
        </w:rPr>
        <w:commentReference w:id="302"/>
      </w:r>
      <w:commentRangeEnd w:id="303"/>
      <w:r w:rsidR="00973D8D">
        <w:rPr>
          <w:rStyle w:val="CommentReference"/>
          <w:rFonts w:asciiTheme="minorHAnsi" w:eastAsiaTheme="minorHAnsi" w:hAnsiTheme="minorHAnsi" w:cstheme="minorBidi"/>
          <w:b w:val="0"/>
          <w:bCs w:val="0"/>
          <w:color w:val="auto"/>
        </w:rPr>
        <w:commentReference w:id="303"/>
      </w:r>
      <w:bookmarkEnd w:id="301"/>
    </w:p>
    <w:p w14:paraId="45491EEE" w14:textId="62F3AE04"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ins w:id="304" w:author="Elena Pourmal" w:date="2024-07-09T11:52:00Z">
        <w:r w:rsidR="00973D8D">
          <w:rPr>
            <w:rFonts w:asciiTheme="minorHAnsi" w:hAnsiTheme="minorHAnsi" w:cstheme="minorHAnsi"/>
          </w:rPr>
          <w:t xml:space="preserve"> </w:t>
        </w:r>
      </w:ins>
      <w:ins w:id="305" w:author="Elena Pourmal" w:date="2024-07-09T11:51:00Z">
        <w:r w:rsidR="00973D8D">
          <w:rPr>
            <w:rFonts w:asciiTheme="minorHAnsi" w:hAnsiTheme="minorHAnsi" w:cstheme="minorHAnsi"/>
          </w:rPr>
          <w:t>The new function can be used on both datasets and group creation</w:t>
        </w:r>
      </w:ins>
      <w:ins w:id="306" w:author="Elena Pourmal" w:date="2024-07-09T11:52:00Z">
        <w:r w:rsidR="00973D8D">
          <w:rPr>
            <w:rFonts w:asciiTheme="minorHAnsi" w:hAnsiTheme="minorHAnsi" w:cstheme="minorHAnsi"/>
          </w:rPr>
          <w:t xml:space="preserve"> </w:t>
        </w:r>
      </w:ins>
      <w:ins w:id="307" w:author="Elena Pourmal" w:date="2024-07-09T11:51:00Z">
        <w:r w:rsidR="00973D8D">
          <w:rPr>
            <w:rFonts w:asciiTheme="minorHAnsi" w:hAnsiTheme="minorHAnsi" w:cstheme="minorHAnsi"/>
          </w:rPr>
          <w:t>property</w:t>
        </w:r>
      </w:ins>
      <w:ins w:id="308" w:author="Elena Pourmal" w:date="2024-07-09T11:52:00Z">
        <w:r w:rsidR="00973D8D">
          <w:rPr>
            <w:rFonts w:asciiTheme="minorHAnsi" w:hAnsiTheme="minorHAnsi" w:cstheme="minorHAnsi"/>
          </w:rPr>
          <w:t>.</w:t>
        </w:r>
      </w:ins>
    </w:p>
    <w:p w14:paraId="5F682220" w14:textId="77777777" w:rsidR="00E0765C" w:rsidRPr="00226A0D" w:rsidRDefault="00E0765C" w:rsidP="00D21DC4">
      <w:pPr>
        <w:pStyle w:val="Heading4"/>
      </w:pPr>
      <w:r w:rsidRPr="00226A0D">
        <w:t>Signature</w:t>
      </w:r>
    </w:p>
    <w:p w14:paraId="38F2054F" w14:textId="5664EBDB"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r>
        <w:rPr>
          <w:rFonts w:ascii="Consolas" w:hAnsi="Consolas" w:cs="Consolas"/>
          <w:sz w:val="22"/>
          <w:szCs w:val="22"/>
        </w:rPr>
        <w:t>H5Pset_filter</w:t>
      </w:r>
      <w:r w:rsidR="00DE668D">
        <w:rPr>
          <w:rFonts w:ascii="Consolas" w:hAnsi="Consolas" w:cs="Consola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E0765C">
        <w:rPr>
          <w:rFonts w:ascii="Consolas" w:hAnsi="Consolas" w:cs="Consolas"/>
          <w:i/>
          <w:iCs/>
          <w:sz w:val="22"/>
          <w:szCs w:val="22"/>
        </w:rPr>
        <w:t>uint</w:t>
      </w:r>
      <w:r w:rsidR="008141C2">
        <w:rPr>
          <w:rFonts w:ascii="Consolas" w:hAnsi="Consolas" w:cs="Consolas"/>
          <w:i/>
          <w:iCs/>
          <w:sz w:val="22"/>
          <w:szCs w:val="22"/>
        </w:rPr>
        <w:t>64</w:t>
      </w:r>
      <w:r w:rsidRPr="00E0765C">
        <w:rPr>
          <w:rFonts w:ascii="Consolas" w:hAnsi="Consolas" w:cs="Consolas"/>
          <w:i/>
          <w:iCs/>
          <w:sz w:val="22"/>
          <w:szCs w:val="22"/>
        </w:rPr>
        <w:t>_t</w:t>
      </w:r>
      <w:r>
        <w:rPr>
          <w:rFonts w:ascii="Consolas" w:hAnsi="Consolas" w:cs="Consolas"/>
          <w:sz w:val="22"/>
          <w:szCs w:val="22"/>
        </w:rPr>
        <w:t xml:space="preserve"> </w:t>
      </w:r>
      <w:proofErr w:type="spellStart"/>
      <w:r>
        <w:rPr>
          <w:rFonts w:ascii="Consolas" w:hAnsi="Consolas" w:cs="Consolas"/>
          <w:sz w:val="22"/>
          <w:szCs w:val="22"/>
        </w:rPr>
        <w:t>section_</w:t>
      </w:r>
      <w:r w:rsidR="009B5042">
        <w:rPr>
          <w:rFonts w:ascii="Consolas" w:hAnsi="Consolas" w:cs="Consolas"/>
          <w:sz w:val="22"/>
          <w:szCs w:val="22"/>
        </w:rPr>
        <w:t>number</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9B5042">
              <w:rPr>
                <w:rFonts w:ascii="Consolas" w:hAnsi="Consolas" w:cs="Consolas"/>
                <w:sz w:val="22"/>
                <w:szCs w:val="22"/>
              </w:rPr>
              <w:t>number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3587F83B"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ins w:id="309" w:author="Elena Pourmal" w:date="2024-06-27T16:31:00Z"/>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19"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D373946" w:rsidR="007D0BA7" w:rsidRPr="00DF6BBA" w:rsidRDefault="007D0BA7" w:rsidP="00072824">
      <w:pPr>
        <w:spacing w:before="100" w:beforeAutospacing="1" w:after="100" w:afterAutospacing="1"/>
        <w:rPr>
          <w:rFonts w:asciiTheme="minorHAnsi" w:hAnsiTheme="minorHAnsi" w:cstheme="minorHAnsi"/>
        </w:rPr>
      </w:pPr>
      <w:ins w:id="310" w:author="Elena Pourmal" w:date="2024-06-27T16:31:00Z">
        <w:r w:rsidRPr="007D0BA7">
          <w:rPr>
            <w:rFonts w:asciiTheme="minorHAnsi" w:hAnsiTheme="minorHAnsi" w:cstheme="minorHAnsi"/>
          </w:rPr>
          <w:sym w:font="Wingdings" w:char="F0E8"/>
        </w:r>
        <w:r>
          <w:rPr>
            <w:rFonts w:asciiTheme="minorHAnsi" w:hAnsiTheme="minorHAnsi" w:cstheme="minorHAnsi"/>
          </w:rPr>
          <w:t xml:space="preserve"> </w:t>
        </w:r>
      </w:ins>
      <w:ins w:id="311" w:author="Elena Pourmal" w:date="2024-06-27T16:32:00Z">
        <w:r>
          <w:rPr>
            <w:rFonts w:asciiTheme="minorHAnsi" w:hAnsiTheme="minorHAnsi" w:cstheme="minorHAnsi"/>
          </w:rPr>
          <w:t>Mention</w:t>
        </w:r>
      </w:ins>
      <w:ins w:id="312" w:author="Elena Pourmal" w:date="2024-06-27T16:31:00Z">
        <w:r>
          <w:rPr>
            <w:rFonts w:asciiTheme="minorHAnsi" w:hAnsiTheme="minorHAnsi" w:cstheme="minorHAnsi"/>
          </w:rPr>
          <w:t xml:space="preserve"> H5Pset_edc_check </w:t>
        </w:r>
      </w:ins>
      <w:ins w:id="313" w:author="Elena Pourmal" w:date="2024-06-27T16:32:00Z">
        <w:r>
          <w:rPr>
            <w:rFonts w:asciiTheme="minorHAnsi" w:hAnsiTheme="minorHAnsi" w:cstheme="minorHAnsi"/>
          </w:rPr>
          <w:t xml:space="preserve">– suggest the same behavior but don’t </w:t>
        </w:r>
      </w:ins>
      <w:ins w:id="314" w:author="Elena Pourmal" w:date="2024-06-27T16:33:00Z">
        <w:r>
          <w:rPr>
            <w:rFonts w:asciiTheme="minorHAnsi" w:hAnsiTheme="minorHAnsi" w:cstheme="minorHAnsi"/>
          </w:rPr>
          <w:t xml:space="preserve">implement for VL </w:t>
        </w:r>
        <w:commentRangeStart w:id="315"/>
        <w:r>
          <w:rPr>
            <w:rFonts w:asciiTheme="minorHAnsi" w:hAnsiTheme="minorHAnsi" w:cstheme="minorHAnsi"/>
          </w:rPr>
          <w:t>data</w:t>
        </w:r>
      </w:ins>
      <w:commentRangeEnd w:id="315"/>
      <w:ins w:id="316" w:author="Elena Pourmal" w:date="2024-07-09T12:13:00Z">
        <w:r w:rsidR="0012151A">
          <w:rPr>
            <w:rStyle w:val="CommentReference"/>
            <w:rFonts w:asciiTheme="minorHAnsi" w:eastAsiaTheme="minorHAnsi" w:hAnsiTheme="minorHAnsi" w:cstheme="minorBidi"/>
          </w:rPr>
          <w:commentReference w:id="315"/>
        </w:r>
      </w:ins>
    </w:p>
    <w:p w14:paraId="36775853" w14:textId="053985AA" w:rsidR="007C37AE" w:rsidRDefault="007C37AE" w:rsidP="007C37AE">
      <w:pPr>
        <w:pStyle w:val="Heading3"/>
      </w:pPr>
      <w:r>
        <w:t xml:space="preserve">  </w:t>
      </w:r>
      <w:bookmarkStart w:id="317" w:name="_Ref138427426"/>
      <w:bookmarkStart w:id="318" w:name="_Toc171419792"/>
      <w:r>
        <w:t>Other extensions to manage structured chunk filters</w:t>
      </w:r>
      <w:bookmarkEnd w:id="317"/>
      <w:bookmarkEnd w:id="318"/>
      <w:r>
        <w:t xml:space="preserve"> </w:t>
      </w:r>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 xml:space="preserve">Below is the list of </w:t>
      </w:r>
      <w:r w:rsidR="00E30483">
        <w:rPr>
          <w:rFonts w:asciiTheme="minorHAnsi" w:hAnsiTheme="minorHAnsi" w:cstheme="minorHAnsi"/>
        </w:rPr>
        <w:lastRenderedPageBreak/>
        <w:t>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6B1C33E0" w:rsidR="008F7AA7" w:rsidRPr="00D21DC4" w:rsidRDefault="00A74BAA" w:rsidP="00D21DC4">
      <w:pPr>
        <w:pStyle w:val="Heading4"/>
        <w:rPr>
          <w:rFonts w:ascii="Consolas" w:hAnsi="Consolas" w:cs="Consolas"/>
          <w:i w:val="0"/>
          <w:iCs w:val="0"/>
          <w:sz w:val="22"/>
        </w:rPr>
      </w:pPr>
      <w:r w:rsidRPr="006656AC">
        <w:rPr>
          <w:rFonts w:ascii="Consolas" w:hAnsi="Consolas" w:cs="Consolas"/>
          <w:sz w:val="22"/>
        </w:rPr>
        <w:t>int</w:t>
      </w:r>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H5Pget_nfilter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6656AC">
        <w:rPr>
          <w:rFonts w:ascii="Consolas" w:hAnsi="Consolas" w:cs="Consolas"/>
          <w:sz w:val="22"/>
        </w:rPr>
        <w:t>uint</w:t>
      </w:r>
      <w:r w:rsidR="006B6CA6" w:rsidRPr="006656AC">
        <w:rPr>
          <w:rFonts w:ascii="Consolas" w:hAnsi="Consolas" w:cs="Consolas"/>
          <w:sz w:val="22"/>
        </w:rPr>
        <w:t>64</w:t>
      </w:r>
      <w:r w:rsidR="00774B9D" w:rsidRPr="006656AC">
        <w:rPr>
          <w:rFonts w:ascii="Consolas" w:hAnsi="Consolas" w:cs="Consolas"/>
          <w:sz w:val="22"/>
        </w:rPr>
        <w:t>_t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48BA3382" w:rsidR="008F7AA7" w:rsidRPr="00D21DC4" w:rsidRDefault="008F7AA7"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r w:rsidRPr="00D21DC4">
        <w:rPr>
          <w:rFonts w:ascii="Consolas" w:hAnsi="Consolas" w:cs="Consolas"/>
          <w:b/>
          <w:bCs/>
          <w:i w:val="0"/>
          <w:iCs w:val="0"/>
          <w:sz w:val="22"/>
        </w:rPr>
        <w:t>H5Pget_</w:t>
      </w:r>
      <w:del w:id="319" w:author="Elena Pourmal" w:date="2024-06-27T16:34:00Z">
        <w:r w:rsidRPr="00D21DC4" w:rsidDel="007D0BA7">
          <w:rPr>
            <w:rFonts w:ascii="Consolas" w:hAnsi="Consolas" w:cs="Consolas"/>
            <w:b/>
            <w:bCs/>
            <w:i w:val="0"/>
            <w:iCs w:val="0"/>
            <w:sz w:val="22"/>
          </w:rPr>
          <w:delText>filter</w:delText>
        </w:r>
        <w:r w:rsidR="00AB2EBF" w:rsidDel="007D0BA7">
          <w:rPr>
            <w:rFonts w:ascii="Consolas" w:hAnsi="Consolas" w:cs="Consolas"/>
            <w:b/>
            <w:bCs/>
            <w:i w:val="0"/>
            <w:iCs w:val="0"/>
            <w:sz w:val="22"/>
          </w:rPr>
          <w:delText>2</w:delText>
        </w:r>
        <w:r w:rsidR="00995CEA" w:rsidRPr="00D21DC4" w:rsidDel="007D0BA7">
          <w:rPr>
            <w:rFonts w:ascii="Consolas" w:hAnsi="Consolas" w:cs="Consolas"/>
            <w:i w:val="0"/>
            <w:iCs w:val="0"/>
            <w:sz w:val="22"/>
          </w:rPr>
          <w:delText xml:space="preserve"> </w:delText>
        </w:r>
      </w:del>
      <w:ins w:id="320" w:author="Elena Pourmal" w:date="2024-06-27T16:34:00Z">
        <w:r w:rsidR="007D0BA7" w:rsidRPr="00D21DC4">
          <w:rPr>
            <w:rFonts w:ascii="Consolas" w:hAnsi="Consolas" w:cs="Consolas"/>
            <w:b/>
            <w:bCs/>
            <w:i w:val="0"/>
            <w:iCs w:val="0"/>
            <w:sz w:val="22"/>
          </w:rPr>
          <w:t>filter</w:t>
        </w:r>
        <w:r w:rsidR="007D0BA7">
          <w:rPr>
            <w:rFonts w:ascii="Consolas" w:hAnsi="Consolas" w:cs="Consolas"/>
            <w:b/>
            <w:bCs/>
            <w:i w:val="0"/>
            <w:iCs w:val="0"/>
            <w:sz w:val="22"/>
          </w:rPr>
          <w:t>3</w:t>
        </w:r>
        <w:r w:rsidR="007D0BA7" w:rsidRPr="00D21DC4">
          <w:rPr>
            <w:rFonts w:ascii="Consolas" w:hAnsi="Consolas" w:cs="Consolas"/>
            <w:i w:val="0"/>
            <w:iCs w:val="0"/>
            <w:sz w:val="22"/>
          </w:rPr>
          <w:t xml:space="preserve"> </w:t>
        </w:r>
      </w:ins>
      <w:r w:rsidRPr="00D21DC4">
        <w:rPr>
          <w:rFonts w:ascii="Consolas" w:hAnsi="Consolas" w:cs="Consolas"/>
          <w:i w:val="0"/>
          <w:iCs w:val="0"/>
          <w:sz w:val="22"/>
        </w:rPr>
        <w:t>(</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idx</w:t>
      </w:r>
      <w:proofErr w:type="spellEnd"/>
      <w:r w:rsidRPr="00D21DC4">
        <w:rPr>
          <w:rFonts w:ascii="Consolas" w:hAnsi="Consolas" w:cs="Consolas"/>
          <w:i w:val="0"/>
          <w:iCs w:val="0"/>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w:t>
      </w:r>
      <w:r w:rsidR="00AB2EBF">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w:t>
      </w:r>
      <w:r w:rsidR="002B6657" w:rsidRPr="00D21DC4">
        <w:rPr>
          <w:rFonts w:ascii="Consolas" w:hAnsi="Consolas" w:cs="Consolas"/>
          <w:i w:val="0"/>
          <w:iCs w:val="0"/>
          <w:sz w:val="22"/>
        </w:rPr>
        <w:t>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w:t>
      </w:r>
      <w:proofErr w:type="gramStart"/>
      <w:r w:rsidRPr="00D21DC4">
        <w:rPr>
          <w:rFonts w:ascii="Consolas" w:hAnsi="Consolas" w:cs="Consolas"/>
          <w:i w:val="0"/>
          <w:iCs w:val="0"/>
          <w:sz w:val="22"/>
        </w:rPr>
        <w:t>name[</w:t>
      </w:r>
      <w:proofErr w:type="gram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067C6122" w:rsidR="00995CEA" w:rsidRPr="00D21DC4" w:rsidRDefault="00995CEA"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r w:rsidRPr="004D300B">
        <w:rPr>
          <w:rFonts w:ascii="Consolas" w:hAnsi="Consolas" w:cs="Consolas"/>
          <w:b/>
          <w:bCs/>
          <w:i w:val="0"/>
          <w:iCs w:val="0"/>
          <w:sz w:val="22"/>
        </w:rPr>
        <w:t>H5Pget_filter_by_id</w:t>
      </w:r>
      <w:ins w:id="321" w:author="Elena Pourmal" w:date="2024-06-27T16:34:00Z">
        <w:r w:rsidR="007D0BA7">
          <w:rPr>
            <w:rFonts w:ascii="Consolas" w:hAnsi="Consolas" w:cs="Consolas"/>
            <w:b/>
            <w:bCs/>
            <w:i w:val="0"/>
            <w:iCs w:val="0"/>
            <w:sz w:val="22"/>
          </w:rPr>
          <w:t>3</w:t>
        </w:r>
      </w:ins>
      <w:r w:rsidRPr="00D21DC4">
        <w:rPr>
          <w:rFonts w:ascii="Consolas" w:hAnsi="Consolas" w:cs="Consolas"/>
          <w:i w:val="0"/>
          <w:iCs w:val="0"/>
          <w:sz w:val="22"/>
        </w:rPr>
        <w:t xml:space="preserve"> (</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H5Z_filter_t</w:t>
      </w:r>
      <w:r w:rsidRPr="00D21DC4">
        <w:rPr>
          <w:rFonts w:ascii="Consolas" w:hAnsi="Consolas" w:cs="Consolas"/>
          <w:i w:val="0"/>
          <w:iCs w:val="0"/>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w:t>
      </w:r>
      <w:proofErr w:type="gramStart"/>
      <w:r w:rsidRPr="00D21DC4">
        <w:rPr>
          <w:rFonts w:ascii="Consolas" w:hAnsi="Consolas" w:cs="Consolas"/>
          <w:i w:val="0"/>
          <w:iCs w:val="0"/>
          <w:sz w:val="22"/>
        </w:rPr>
        <w:t>name[</w:t>
      </w:r>
      <w:proofErr w:type="gram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38272E45" w:rsidR="008F7AA7" w:rsidRPr="00D21DC4" w:rsidRDefault="002B6657" w:rsidP="00D21DC4">
      <w:pPr>
        <w:pStyle w:val="Heading4"/>
        <w:rPr>
          <w:rFonts w:ascii="Consolas" w:hAnsi="Consolas" w:cs="Consolas"/>
          <w:i w:val="0"/>
          <w:iCs w:val="0"/>
          <w:sz w:val="22"/>
        </w:rPr>
      </w:pPr>
      <w:proofErr w:type="spellStart"/>
      <w:r w:rsidRPr="006656AC">
        <w:rPr>
          <w:rFonts w:ascii="Consolas" w:hAnsi="Consolas" w:cs="Consolas"/>
          <w:sz w:val="22"/>
        </w:rPr>
        <w:t>herr_t</w:t>
      </w:r>
      <w:proofErr w:type="spellEnd"/>
      <w:r w:rsidR="008F7AA7" w:rsidRPr="00D21DC4">
        <w:rPr>
          <w:rFonts w:ascii="Consolas" w:hAnsi="Consolas" w:cs="Consolas"/>
          <w:i w:val="0"/>
          <w:iCs w:val="0"/>
          <w:sz w:val="22"/>
        </w:rPr>
        <w:t xml:space="preserve"> </w:t>
      </w:r>
      <w:r w:rsidR="008F7AA7" w:rsidRPr="00D21DC4">
        <w:rPr>
          <w:rFonts w:ascii="Consolas" w:hAnsi="Consolas" w:cs="Consolas"/>
          <w:b/>
          <w:bCs/>
          <w:i w:val="0"/>
          <w:iCs w:val="0"/>
          <w:sz w:val="22"/>
        </w:rPr>
        <w:t>H5Premove_filter</w:t>
      </w:r>
      <w:r w:rsidR="00AB2EBF">
        <w:rPr>
          <w:rFonts w:ascii="Consolas" w:hAnsi="Consolas" w:cs="Consolas"/>
          <w:b/>
          <w:bCs/>
          <w:i w:val="0"/>
          <w:iCs w:val="0"/>
          <w:sz w:val="22"/>
        </w:rPr>
        <w:t>2</w:t>
      </w:r>
      <w:r w:rsidR="008F7AA7" w:rsidRPr="00D21DC4">
        <w:rPr>
          <w:rFonts w:ascii="Consolas" w:hAnsi="Consolas" w:cs="Consolas"/>
          <w:i w:val="0"/>
          <w:iCs w:val="0"/>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color w:val="0070C0"/>
          <w:sz w:val="22"/>
        </w:rPr>
        <w:t xml:space="preserve">, </w:t>
      </w:r>
      <w:r w:rsidRPr="00932837">
        <w:rPr>
          <w:rFonts w:ascii="Consolas" w:hAnsi="Consolas" w:cs="Consolas"/>
          <w:sz w:val="22"/>
        </w:rPr>
        <w:t>H5Z_filter_t</w:t>
      </w:r>
      <w:r w:rsidRPr="00D21DC4">
        <w:rPr>
          <w:rFonts w:ascii="Consolas" w:hAnsi="Consolas" w:cs="Consolas"/>
          <w:i w:val="0"/>
          <w:iCs w:val="0"/>
          <w:sz w:val="22"/>
        </w:rPr>
        <w:t xml:space="preserve">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133DC3C7"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r w:rsidRPr="00995CEA">
        <w:rPr>
          <w:rFonts w:ascii="Consolas" w:hAnsi="Consolas" w:cs="Consolas"/>
          <w:b/>
          <w:bCs/>
          <w:sz w:val="22"/>
          <w:szCs w:val="22"/>
        </w:rPr>
        <w:t>H5Pmodify_filter</w:t>
      </w:r>
      <w:r w:rsidR="00AB2EBF">
        <w:rPr>
          <w:rFonts w:ascii="Consolas" w:hAnsi="Consolas" w:cs="Consolas"/>
          <w:b/>
          <w:bC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section_number</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AC52B1">
      <w:pPr>
        <w:pStyle w:val="Heading3"/>
      </w:pPr>
      <w:r>
        <w:t xml:space="preserve">  </w:t>
      </w:r>
      <w:bookmarkStart w:id="322" w:name="_Toc171419793"/>
      <w:r>
        <w:t>Behavior of predefined filter functions</w:t>
      </w:r>
      <w:bookmarkEnd w:id="322"/>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5209D4C" w:rsidR="00403840" w:rsidRPr="00414BF0"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p>
    <w:p w14:paraId="418E0F7C" w14:textId="123D7D94"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ins w:id="323" w:author="Elena Pourmal" w:date="2024-06-27T16:37:00Z">
        <w:r w:rsidR="00D549AF">
          <w:rPr>
            <w:rFonts w:ascii="Courier New" w:hAnsi="Courier New" w:cs="Courier New"/>
            <w:sz w:val="22"/>
            <w:szCs w:val="22"/>
          </w:rPr>
          <w:t>A</w:t>
        </w:r>
      </w:ins>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23A6ABF5"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ins w:id="324" w:author="Elena Pourmal" w:date="2024-06-27T16:37:00Z">
        <w:r w:rsidR="00D549AF">
          <w:rPr>
            <w:rFonts w:ascii="Courier New" w:hAnsi="Courier New" w:cs="Courier New"/>
            <w:sz w:val="22"/>
            <w:szCs w:val="22"/>
          </w:rPr>
          <w:t>A</w:t>
        </w:r>
      </w:ins>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lastRenderedPageBreak/>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173795E"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ins w:id="325" w:author="Elena Pourmal" w:date="2024-06-27T16:37:00Z">
        <w:r w:rsidR="00D549AF">
          <w:rPr>
            <w:rFonts w:ascii="Courier New" w:hAnsi="Courier New" w:cs="Courier New"/>
            <w:sz w:val="22"/>
            <w:szCs w:val="22"/>
          </w:rPr>
          <w:t>A</w:t>
        </w:r>
      </w:ins>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AC52B1">
      <w:pPr>
        <w:pStyle w:val="Heading3"/>
      </w:pPr>
      <w:bookmarkStart w:id="326" w:name="_Toc171419794"/>
      <w:r>
        <w:t>Note on H5Pset_fle</w:t>
      </w:r>
      <w:r w:rsidR="00872D63">
        <w:t>t</w:t>
      </w:r>
      <w:r>
        <w:t>cher32</w:t>
      </w:r>
      <w:bookmarkEnd w:id="326"/>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ins w:id="327" w:author="Elena Pourmal" w:date="2024-07-09T11:59:00Z">
        <w:r w:rsidR="003E49CD">
          <w:rPr>
            <w:rFonts w:asciiTheme="minorHAnsi" w:hAnsiTheme="minorHAnsi" w:cstheme="minorHAnsi"/>
            <w:sz w:val="24"/>
          </w:rPr>
          <w:t xml:space="preserve"> except when it i</w:t>
        </w:r>
      </w:ins>
      <w:ins w:id="328" w:author="Elena Pourmal" w:date="2024-07-09T12:00:00Z">
        <w:r w:rsidR="003E49CD">
          <w:rPr>
            <w:rFonts w:asciiTheme="minorHAnsi" w:hAnsiTheme="minorHAnsi" w:cstheme="minorHAnsi"/>
            <w:sz w:val="24"/>
          </w:rPr>
          <w:t>s applied to the sections that contain raw data of the fixed-size datatype.</w:t>
        </w:r>
      </w:ins>
    </w:p>
    <w:p w14:paraId="090B3611" w14:textId="4B595649" w:rsidR="00D84339" w:rsidRDefault="006A1E51" w:rsidP="00066207">
      <w:pPr>
        <w:pStyle w:val="TextBody"/>
        <w:rPr>
          <w:ins w:id="329" w:author="Elena Pourmal" w:date="2024-06-27T16:35:00Z"/>
          <w:rFonts w:asciiTheme="minorHAnsi" w:hAnsiTheme="minorHAnsi" w:cstheme="minorHAnsi"/>
          <w:sz w:val="24"/>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00ED00C2" w14:textId="6C7A0E13" w:rsidR="004B0752" w:rsidRDefault="004B0752" w:rsidP="000F4D9E">
      <w:pPr>
        <w:pStyle w:val="Heading2"/>
      </w:pPr>
      <w:bookmarkStart w:id="330" w:name="_Toc171419795"/>
      <w:r>
        <w:t>C Code Example</w:t>
      </w:r>
      <w:bookmarkEnd w:id="236"/>
      <w:bookmarkEnd w:id="237"/>
      <w:bookmarkEnd w:id="238"/>
      <w:bookmarkEnd w:id="239"/>
      <w:bookmarkEnd w:id="240"/>
      <w:r w:rsidR="00E0375F">
        <w:t>s</w:t>
      </w:r>
      <w:bookmarkEnd w:id="330"/>
    </w:p>
    <w:p w14:paraId="04CA8726" w14:textId="339AC064" w:rsidR="006957F2" w:rsidRPr="0034596E" w:rsidRDefault="006957F2" w:rsidP="00AC52B1">
      <w:pPr>
        <w:pStyle w:val="Heading3"/>
      </w:pPr>
      <w:bookmarkStart w:id="331" w:name="_Toc171419796"/>
      <w:r w:rsidRPr="0034596E">
        <w:rPr>
          <w:rStyle w:val="Heading2Char"/>
          <w:b/>
          <w:bCs/>
          <w:sz w:val="24"/>
          <w:szCs w:val="24"/>
        </w:rPr>
        <w:t xml:space="preserve">Example 1 </w:t>
      </w:r>
      <w:r w:rsidR="00E80D88">
        <w:rPr>
          <w:rStyle w:val="Heading2Char"/>
          <w:b/>
          <w:bCs/>
          <w:sz w:val="24"/>
          <w:szCs w:val="24"/>
        </w:rPr>
        <w:t>Setting</w:t>
      </w:r>
      <w:r w:rsidRPr="0034596E">
        <w:rPr>
          <w:rStyle w:val="Heading2Char"/>
          <w:b/>
          <w:bCs/>
          <w:sz w:val="24"/>
          <w:szCs w:val="24"/>
        </w:rPr>
        <w:t xml:space="preserve"> sparse storage</w:t>
      </w:r>
      <w:r w:rsidR="003A5730">
        <w:rPr>
          <w:rStyle w:val="Heading2Char"/>
          <w:b/>
          <w:bCs/>
          <w:sz w:val="24"/>
          <w:szCs w:val="24"/>
        </w:rPr>
        <w:t xml:space="preserve"> and compression</w:t>
      </w:r>
      <w:bookmarkEnd w:id="331"/>
    </w:p>
    <w:p w14:paraId="193D4090" w14:textId="742CD361" w:rsidR="006957F2" w:rsidRPr="00D52869" w:rsidRDefault="006957F2" w:rsidP="006957F2">
      <w:pPr>
        <w:rPr>
          <w:rFonts w:asciiTheme="minorHAnsi" w:hAnsiTheme="minorHAnsi" w:cstheme="minorHAnsi"/>
          <w:i/>
          <w:iCs/>
        </w:rPr>
      </w:pPr>
      <w:r w:rsidRPr="006957F2">
        <w:rPr>
          <w:rFonts w:asciiTheme="minorHAnsi" w:hAnsiTheme="minorHAnsi" w:cstheme="minorHAnsi"/>
        </w:rPr>
        <w:t xml:space="preserve">In this example we show how to set sparse chunk storage using new API </w:t>
      </w:r>
      <w:r w:rsidRPr="006957F2">
        <w:rPr>
          <w:rFonts w:ascii="Consolas" w:hAnsi="Consolas" w:cs="Consolas"/>
          <w:sz w:val="22"/>
          <w:szCs w:val="22"/>
        </w:rPr>
        <w:t>H5Pset_</w:t>
      </w:r>
      <w:r w:rsidR="003A5730">
        <w:rPr>
          <w:rFonts w:ascii="Consolas" w:hAnsi="Consolas" w:cs="Consolas"/>
          <w:sz w:val="22"/>
          <w:szCs w:val="22"/>
        </w:rPr>
        <w:t>layout</w:t>
      </w:r>
      <w:r w:rsidRPr="006957F2">
        <w:rPr>
          <w:rFonts w:asciiTheme="minorHAnsi" w:hAnsiTheme="minorHAnsi" w:cstheme="minorHAnsi"/>
        </w:rPr>
        <w:t xml:space="preserve"> and existing functions to set up compression on </w:t>
      </w:r>
      <w:r w:rsidR="00281E49">
        <w:rPr>
          <w:rFonts w:asciiTheme="minorHAnsi" w:hAnsiTheme="minorHAnsi" w:cstheme="minorHAnsi"/>
        </w:rPr>
        <w:t>two sections</w:t>
      </w:r>
      <w:r w:rsidRPr="006957F2">
        <w:rPr>
          <w:rFonts w:asciiTheme="minorHAnsi" w:hAnsiTheme="minorHAnsi" w:cstheme="minorHAnsi"/>
        </w:rPr>
        <w:t xml:space="preserve"> of </w:t>
      </w:r>
      <w:r w:rsidR="003A5730">
        <w:rPr>
          <w:rFonts w:asciiTheme="minorHAnsi" w:hAnsiTheme="minorHAnsi" w:cstheme="minorHAnsi"/>
        </w:rPr>
        <w:t xml:space="preserve">the </w:t>
      </w:r>
      <w:r w:rsidRPr="006957F2">
        <w:rPr>
          <w:rFonts w:asciiTheme="minorHAnsi" w:hAnsiTheme="minorHAnsi" w:cstheme="minorHAnsi"/>
        </w:rPr>
        <w:t xml:space="preserve">sparse chunk (serialized selection </w:t>
      </w:r>
      <w:r w:rsidR="00281E49">
        <w:rPr>
          <w:rFonts w:asciiTheme="minorHAnsi" w:hAnsiTheme="minorHAnsi" w:cstheme="minorHAnsi"/>
        </w:rPr>
        <w:t xml:space="preserve">section </w:t>
      </w:r>
      <w:r w:rsidRPr="006957F2">
        <w:rPr>
          <w:rFonts w:asciiTheme="minorHAnsi" w:hAnsiTheme="minorHAnsi" w:cstheme="minorHAnsi"/>
        </w:rPr>
        <w:t xml:space="preserve">and </w:t>
      </w:r>
      <w:r w:rsidR="00281E49">
        <w:rPr>
          <w:rFonts w:asciiTheme="minorHAnsi" w:hAnsiTheme="minorHAnsi" w:cstheme="minorHAnsi"/>
        </w:rPr>
        <w:t xml:space="preserve">the </w:t>
      </w:r>
      <w:r w:rsidR="003A5730">
        <w:rPr>
          <w:rFonts w:asciiTheme="minorHAnsi" w:hAnsiTheme="minorHAnsi" w:cstheme="minorHAnsi"/>
        </w:rPr>
        <w:t xml:space="preserve">fixed-size </w:t>
      </w:r>
      <w:r w:rsidR="00281E49">
        <w:rPr>
          <w:rFonts w:asciiTheme="minorHAnsi" w:hAnsiTheme="minorHAnsi" w:cstheme="minorHAnsi"/>
        </w:rPr>
        <w:t xml:space="preserve">section </w:t>
      </w:r>
      <w:r w:rsidR="003A5730">
        <w:rPr>
          <w:rFonts w:asciiTheme="minorHAnsi" w:hAnsiTheme="minorHAnsi" w:cstheme="minorHAnsi"/>
        </w:rPr>
        <w:t>that holds</w:t>
      </w:r>
      <w:r w:rsidR="00281E49">
        <w:rPr>
          <w:rFonts w:asciiTheme="minorHAnsi" w:hAnsiTheme="minorHAnsi" w:cstheme="minorHAnsi"/>
        </w:rPr>
        <w:t xml:space="preserve"> </w:t>
      </w:r>
      <w:r w:rsidR="00D52869">
        <w:rPr>
          <w:rFonts w:asciiTheme="minorHAnsi" w:hAnsiTheme="minorHAnsi" w:cstheme="minorHAnsi"/>
        </w:rPr>
        <w:t xml:space="preserve">defined elements </w:t>
      </w:r>
      <w:r w:rsidR="003A5730">
        <w:rPr>
          <w:rFonts w:asciiTheme="minorHAnsi" w:hAnsiTheme="minorHAnsi" w:cstheme="minorHAnsi"/>
        </w:rPr>
        <w:t>of</w:t>
      </w:r>
      <w:r w:rsidR="00D52869">
        <w:rPr>
          <w:rFonts w:asciiTheme="minorHAnsi" w:hAnsiTheme="minorHAnsi" w:cstheme="minorHAnsi"/>
        </w:rPr>
        <w:t xml:space="preserve"> </w:t>
      </w:r>
      <w:r w:rsidR="00281E49">
        <w:rPr>
          <w:rFonts w:asciiTheme="minorHAnsi" w:hAnsiTheme="minorHAnsi" w:cstheme="minorHAnsi"/>
        </w:rPr>
        <w:t>integer type</w:t>
      </w:r>
      <w:r w:rsidRPr="006957F2">
        <w:rPr>
          <w:rFonts w:asciiTheme="minorHAnsi" w:hAnsiTheme="minorHAnsi" w:cstheme="minorHAnsi"/>
        </w:rPr>
        <w:t>).</w:t>
      </w:r>
      <w:r w:rsidR="00D52869">
        <w:rPr>
          <w:rFonts w:asciiTheme="minorHAnsi" w:hAnsiTheme="minorHAnsi" w:cstheme="minorHAnsi"/>
        </w:rPr>
        <w:t xml:space="preserve"> </w:t>
      </w:r>
    </w:p>
    <w:p w14:paraId="2C841407" w14:textId="4FA7ABF2" w:rsidR="006957F2" w:rsidRDefault="006957F2" w:rsidP="006957F2">
      <w:pPr>
        <w:pStyle w:val="HTMLPreformatted"/>
      </w:pPr>
      <w:r>
        <w:t>….</w:t>
      </w:r>
    </w:p>
    <w:p w14:paraId="3D2700E0" w14:textId="7EC6D825" w:rsidR="006957F2" w:rsidRDefault="006957F2" w:rsidP="006957F2">
      <w:pPr>
        <w:pStyle w:val="HTMLPreformatted"/>
      </w:pPr>
      <w:r>
        <w:t xml:space="preserve">    H5Z_filter_t    </w:t>
      </w:r>
      <w:proofErr w:type="spellStart"/>
      <w:r>
        <w:t>filter_type</w:t>
      </w:r>
      <w:proofErr w:type="spellEnd"/>
      <w:r>
        <w:t>;</w:t>
      </w:r>
    </w:p>
    <w:p w14:paraId="52F1BDA9" w14:textId="6D8CA2AF" w:rsidR="006957F2" w:rsidRDefault="006957F2" w:rsidP="006957F2">
      <w:pPr>
        <w:pStyle w:val="HTMLPreformatted"/>
      </w:pPr>
      <w:r>
        <w:t xml:space="preserve">    </w:t>
      </w:r>
      <w:proofErr w:type="spellStart"/>
      <w:r>
        <w:t>hsize_t</w:t>
      </w:r>
      <w:proofErr w:type="spellEnd"/>
      <w:r>
        <w:t xml:space="preserve">         </w:t>
      </w:r>
      <w:proofErr w:type="spellStart"/>
      <w:r>
        <w:t>chunk</w:t>
      </w:r>
      <w:r w:rsidR="00226967">
        <w:t>_</w:t>
      </w:r>
      <w:proofErr w:type="gramStart"/>
      <w:r w:rsidR="00226967">
        <w:t>dims</w:t>
      </w:r>
      <w:proofErr w:type="spellEnd"/>
      <w:r>
        <w:t>[</w:t>
      </w:r>
      <w:proofErr w:type="gramEnd"/>
      <w:r>
        <w:t>2] = {CHUNK0, CHUNK1};</w:t>
      </w:r>
    </w:p>
    <w:p w14:paraId="0238F11B" w14:textId="59C05F82" w:rsidR="00017EC9" w:rsidRDefault="006957F2" w:rsidP="006957F2">
      <w:pPr>
        <w:pStyle w:val="HTMLPreformatted"/>
      </w:pPr>
      <w:r>
        <w:t xml:space="preserve">    uint</w:t>
      </w:r>
      <w:r w:rsidR="00017EC9">
        <w:t>64</w:t>
      </w:r>
      <w:r w:rsidR="00D21DC4">
        <w:t>_t</w:t>
      </w:r>
      <w:r>
        <w:t xml:space="preserve">    </w:t>
      </w:r>
      <w:r w:rsidR="00D21DC4">
        <w:t xml:space="preserve">    </w:t>
      </w:r>
      <w:r>
        <w:t>flags;</w:t>
      </w:r>
    </w:p>
    <w:p w14:paraId="6FF43C14" w14:textId="4749FE7F" w:rsidR="00A06AEE" w:rsidRDefault="00A06AEE" w:rsidP="006957F2">
      <w:pPr>
        <w:pStyle w:val="HTMLPreformatted"/>
      </w:pPr>
      <w:r>
        <w:t xml:space="preserve">    </w:t>
      </w:r>
      <w:proofErr w:type="spellStart"/>
      <w:r>
        <w:t>size_t</w:t>
      </w:r>
      <w:proofErr w:type="spellEnd"/>
      <w:r>
        <w:t xml:space="preserve">          </w:t>
      </w:r>
      <w:proofErr w:type="spellStart"/>
      <w:r>
        <w:t>nelmts</w:t>
      </w:r>
      <w:proofErr w:type="spellEnd"/>
      <w:r>
        <w:t xml:space="preserve"> = 1;</w:t>
      </w:r>
    </w:p>
    <w:p w14:paraId="6426DE80" w14:textId="70E7062C" w:rsidR="006957F2" w:rsidRDefault="006957F2" w:rsidP="006957F2">
      <w:pPr>
        <w:pStyle w:val="HTMLPreformatted"/>
      </w:pPr>
      <w:r>
        <w:t>…..</w:t>
      </w:r>
      <w:r w:rsidR="00D21DC4" w:rsidRPr="00D21DC4">
        <w:t xml:space="preserve"> </w:t>
      </w:r>
      <w:r w:rsidR="00D21DC4">
        <w:t xml:space="preserve">unsigned int    </w:t>
      </w:r>
      <w:r w:rsidR="00A06AEE">
        <w:t>data</w:t>
      </w:r>
      <w:r w:rsidR="00017EC9">
        <w:t xml:space="preserve"> = 9</w:t>
      </w:r>
      <w:r w:rsidR="00D21DC4">
        <w:t>;</w:t>
      </w:r>
    </w:p>
    <w:p w14:paraId="3858A776" w14:textId="3C1D1E6D" w:rsidR="006957F2" w:rsidRDefault="006957F2" w:rsidP="006957F2"/>
    <w:p w14:paraId="1C404021" w14:textId="046A3D50"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957F2">
        <w:rPr>
          <w:rFonts w:ascii="Courier New" w:hAnsi="Courier New" w:cs="Courier New"/>
          <w:sz w:val="20"/>
          <w:szCs w:val="20"/>
        </w:rPr>
        <w:t>/*</w:t>
      </w:r>
    </w:p>
    <w:p w14:paraId="67E902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711045DA" w14:textId="581187F5"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D37E04">
        <w:rPr>
          <w:rFonts w:ascii="Courier New" w:hAnsi="Courier New" w:cs="Courier New"/>
          <w:sz w:val="20"/>
          <w:szCs w:val="20"/>
        </w:rPr>
        <w:t>data elements of sparse array</w:t>
      </w:r>
      <w:r>
        <w:rPr>
          <w:rFonts w:ascii="Courier New" w:hAnsi="Courier New" w:cs="Courier New"/>
          <w:sz w:val="20"/>
          <w:szCs w:val="20"/>
        </w:rPr>
        <w:t xml:space="preserve"> </w:t>
      </w:r>
      <w:r w:rsidRPr="006957F2">
        <w:rPr>
          <w:rFonts w:ascii="Courier New" w:hAnsi="Courier New" w:cs="Courier New"/>
          <w:sz w:val="20"/>
          <w:szCs w:val="20"/>
        </w:rPr>
        <w:t>and set the chunk size.</w:t>
      </w:r>
    </w:p>
    <w:p w14:paraId="65834AF4" w14:textId="67C0C77E"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270ED66" w14:textId="77777777"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7F9C3D44" w14:textId="75B87BA9" w:rsidR="00321C0B" w:rsidRPr="00A13E5F" w:rsidRDefault="00321C0B"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A13E5F">
        <w:rPr>
          <w:rFonts w:ascii="Courier New" w:hAnsi="Courier New" w:cs="Courier New"/>
          <w:sz w:val="20"/>
          <w:szCs w:val="20"/>
        </w:rPr>
        <w:t>status = H5Pset_layout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 xml:space="preserve">, </w:t>
      </w:r>
      <w:r w:rsidRPr="00A13E5F">
        <w:rPr>
          <w:rFonts w:ascii="Courier New" w:hAnsi="Courier New" w:cs="Courier New"/>
          <w:color w:val="000000" w:themeColor="text1"/>
          <w:sz w:val="20"/>
          <w:szCs w:val="20"/>
        </w:rPr>
        <w:t>H5D_SPARSE_CHUNK</w:t>
      </w:r>
      <w:r w:rsidR="00281E49" w:rsidRPr="00A13E5F">
        <w:rPr>
          <w:rFonts w:ascii="Courier New" w:hAnsi="Courier New" w:cs="Courier New"/>
          <w:color w:val="000000" w:themeColor="text1"/>
          <w:sz w:val="20"/>
          <w:szCs w:val="20"/>
        </w:rPr>
        <w:t>);</w:t>
      </w:r>
    </w:p>
    <w:p w14:paraId="38F4ECF8" w14:textId="13C8586A" w:rsidR="006957F2" w:rsidRPr="00414BF0"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414BF0">
        <w:rPr>
          <w:rFonts w:ascii="Courier New" w:hAnsi="Courier New" w:cs="Courier New"/>
          <w:color w:val="000000" w:themeColor="text1"/>
          <w:sz w:val="20"/>
          <w:szCs w:val="20"/>
        </w:rPr>
        <w:t>status = H5Pset_chunk (</w:t>
      </w:r>
      <w:proofErr w:type="spellStart"/>
      <w:r w:rsidRPr="00414BF0">
        <w:rPr>
          <w:rFonts w:ascii="Courier New" w:hAnsi="Courier New" w:cs="Courier New"/>
          <w:color w:val="000000" w:themeColor="text1"/>
          <w:sz w:val="20"/>
          <w:szCs w:val="20"/>
        </w:rPr>
        <w:t>dcpl</w:t>
      </w:r>
      <w:proofErr w:type="spellEnd"/>
      <w:r w:rsidRPr="00414BF0">
        <w:rPr>
          <w:rFonts w:ascii="Courier New" w:hAnsi="Courier New" w:cs="Courier New"/>
          <w:color w:val="000000" w:themeColor="text1"/>
          <w:sz w:val="20"/>
          <w:szCs w:val="20"/>
        </w:rPr>
        <w:t xml:space="preserve">, 2, </w:t>
      </w:r>
      <w:proofErr w:type="spellStart"/>
      <w:r w:rsidRPr="00414BF0">
        <w:rPr>
          <w:rFonts w:ascii="Courier New" w:hAnsi="Courier New" w:cs="Courier New"/>
          <w:color w:val="000000" w:themeColor="text1"/>
          <w:sz w:val="20"/>
          <w:szCs w:val="20"/>
        </w:rPr>
        <w:t>chunk</w:t>
      </w:r>
      <w:r w:rsidR="00226967" w:rsidRPr="00414BF0">
        <w:rPr>
          <w:rFonts w:ascii="Courier New" w:hAnsi="Courier New" w:cs="Courier New"/>
          <w:color w:val="000000" w:themeColor="text1"/>
          <w:sz w:val="20"/>
          <w:szCs w:val="20"/>
        </w:rPr>
        <w:t>_dims</w:t>
      </w:r>
      <w:proofErr w:type="spellEnd"/>
      <w:r w:rsidRPr="00414BF0">
        <w:rPr>
          <w:rFonts w:ascii="Courier New" w:hAnsi="Courier New" w:cs="Courier New"/>
          <w:color w:val="000000" w:themeColor="text1"/>
          <w:sz w:val="20"/>
          <w:szCs w:val="20"/>
        </w:rPr>
        <w:t>);</w:t>
      </w:r>
    </w:p>
    <w:p w14:paraId="639EC2B8" w14:textId="174F7FA7" w:rsidR="006957F2" w:rsidRDefault="00281E49"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1E49">
        <w:rPr>
          <w:rFonts w:ascii="Courier New" w:hAnsi="Courier New" w:cs="Courier New"/>
          <w:color w:val="1F497D" w:themeColor="text2"/>
          <w:sz w:val="20"/>
          <w:szCs w:val="20"/>
        </w:rPr>
        <w:t xml:space="preserve">    </w:t>
      </w:r>
    </w:p>
    <w:p w14:paraId="0398F2A2" w14:textId="7126E725" w:rsidR="00F2524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sidR="00281E49">
        <w:rPr>
          <w:rFonts w:ascii="Courier New" w:hAnsi="Courier New" w:cs="Courier New"/>
          <w:sz w:val="20"/>
          <w:szCs w:val="20"/>
        </w:rPr>
        <w:t>A</w:t>
      </w:r>
      <w:r w:rsidR="000526BF">
        <w:rPr>
          <w:rFonts w:ascii="Courier New" w:hAnsi="Courier New" w:cs="Courier New"/>
          <w:sz w:val="20"/>
          <w:szCs w:val="20"/>
        </w:rPr>
        <w:t xml:space="preserve">pply </w:t>
      </w:r>
      <w:r w:rsidR="00F25242">
        <w:rPr>
          <w:rFonts w:ascii="Courier New" w:hAnsi="Courier New" w:cs="Courier New"/>
          <w:sz w:val="20"/>
          <w:szCs w:val="20"/>
        </w:rPr>
        <w:t xml:space="preserve">compression </w:t>
      </w:r>
      <w:r w:rsidR="00281E49">
        <w:rPr>
          <w:rFonts w:ascii="Courier New" w:hAnsi="Courier New" w:cs="Courier New"/>
          <w:sz w:val="20"/>
          <w:szCs w:val="20"/>
        </w:rPr>
        <w:t xml:space="preserve">methods </w:t>
      </w:r>
      <w:r w:rsidR="000526BF">
        <w:rPr>
          <w:rFonts w:ascii="Courier New" w:hAnsi="Courier New" w:cs="Courier New"/>
          <w:sz w:val="20"/>
          <w:szCs w:val="20"/>
        </w:rPr>
        <w:t>to different sections of</w:t>
      </w:r>
    </w:p>
    <w:p w14:paraId="57AA03F7" w14:textId="2F526949" w:rsidR="00281E49" w:rsidRDefault="00F2524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r w:rsidR="000526BF">
        <w:rPr>
          <w:rFonts w:ascii="Courier New" w:hAnsi="Courier New" w:cs="Courier New"/>
          <w:sz w:val="20"/>
          <w:szCs w:val="20"/>
        </w:rPr>
        <w:t xml:space="preserve">a </w:t>
      </w:r>
      <w:r>
        <w:rPr>
          <w:rFonts w:ascii="Courier New" w:hAnsi="Courier New" w:cs="Courier New"/>
          <w:sz w:val="20"/>
          <w:szCs w:val="20"/>
        </w:rPr>
        <w:t>structured chunk. In this example</w:t>
      </w:r>
      <w:r w:rsidR="00281E49">
        <w:rPr>
          <w:rFonts w:ascii="Courier New" w:hAnsi="Courier New" w:cs="Courier New"/>
          <w:sz w:val="20"/>
          <w:szCs w:val="20"/>
        </w:rPr>
        <w:t>, sparse chunk has two sect</w:t>
      </w:r>
      <w:r w:rsidR="00574457">
        <w:rPr>
          <w:rFonts w:ascii="Courier New" w:hAnsi="Courier New" w:cs="Courier New"/>
          <w:sz w:val="20"/>
          <w:szCs w:val="20"/>
        </w:rPr>
        <w:t>i</w:t>
      </w:r>
      <w:r w:rsidR="00281E49">
        <w:rPr>
          <w:rFonts w:ascii="Courier New" w:hAnsi="Courier New" w:cs="Courier New"/>
          <w:sz w:val="20"/>
          <w:szCs w:val="20"/>
        </w:rPr>
        <w:t>ons.</w:t>
      </w:r>
    </w:p>
    <w:p w14:paraId="16AA044E" w14:textId="3C6CE66C" w:rsidR="00281E49"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Pr>
          <w:rFonts w:ascii="Courier New" w:hAnsi="Courier New" w:cs="Courier New"/>
          <w:sz w:val="20"/>
          <w:szCs w:val="20"/>
        </w:rPr>
        <w:t>W</w:t>
      </w:r>
      <w:r w:rsidR="00F25242">
        <w:rPr>
          <w:rFonts w:ascii="Courier New" w:hAnsi="Courier New" w:cs="Courier New"/>
          <w:sz w:val="20"/>
          <w:szCs w:val="20"/>
        </w:rPr>
        <w:t xml:space="preserve">e are using </w:t>
      </w:r>
      <w:proofErr w:type="spellStart"/>
      <w:r w:rsidR="00F25242">
        <w:rPr>
          <w:rFonts w:ascii="Courier New" w:hAnsi="Courier New" w:cs="Courier New"/>
          <w:sz w:val="20"/>
          <w:szCs w:val="20"/>
        </w:rPr>
        <w:t>gzip</w:t>
      </w:r>
      <w:proofErr w:type="spellEnd"/>
      <w:r w:rsidR="00F25242">
        <w:rPr>
          <w:rFonts w:ascii="Courier New" w:hAnsi="Courier New" w:cs="Courier New"/>
          <w:sz w:val="20"/>
          <w:szCs w:val="20"/>
        </w:rPr>
        <w:t xml:space="preserve"> compression on</w:t>
      </w:r>
      <w:r>
        <w:rPr>
          <w:rFonts w:ascii="Courier New" w:hAnsi="Courier New" w:cs="Courier New"/>
          <w:sz w:val="20"/>
          <w:szCs w:val="20"/>
        </w:rPr>
        <w:t xml:space="preserve"> the </w:t>
      </w:r>
      <w:r w:rsidR="000526BF">
        <w:rPr>
          <w:rFonts w:ascii="Courier New" w:hAnsi="Courier New" w:cs="Courier New"/>
          <w:sz w:val="20"/>
          <w:szCs w:val="20"/>
        </w:rPr>
        <w:t>encoded</w:t>
      </w:r>
      <w:r w:rsidR="00F25242">
        <w:rPr>
          <w:rFonts w:ascii="Courier New" w:hAnsi="Courier New" w:cs="Courier New"/>
          <w:sz w:val="20"/>
          <w:szCs w:val="20"/>
        </w:rPr>
        <w:t xml:space="preserve"> selection</w:t>
      </w:r>
      <w:r>
        <w:rPr>
          <w:rFonts w:ascii="Courier New" w:hAnsi="Courier New" w:cs="Courier New"/>
          <w:sz w:val="20"/>
          <w:szCs w:val="20"/>
        </w:rPr>
        <w:t xml:space="preserve"> section </w:t>
      </w:r>
    </w:p>
    <w:p w14:paraId="692426DB" w14:textId="079DE180" w:rsidR="006957F2" w:rsidRPr="006957F2"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and</w:t>
      </w:r>
      <w:proofErr w:type="gramEnd"/>
      <w:r>
        <w:rPr>
          <w:rFonts w:ascii="Courier New" w:hAnsi="Courier New" w:cs="Courier New"/>
          <w:sz w:val="20"/>
          <w:szCs w:val="20"/>
        </w:rPr>
        <w:t xml:space="preserve"> </w:t>
      </w:r>
      <w:proofErr w:type="spellStart"/>
      <w:r>
        <w:rPr>
          <w:rFonts w:ascii="Courier New" w:hAnsi="Courier New" w:cs="Courier New"/>
          <w:sz w:val="20"/>
          <w:szCs w:val="20"/>
        </w:rPr>
        <w:t>szip</w:t>
      </w:r>
      <w:proofErr w:type="spellEnd"/>
      <w:r>
        <w:rPr>
          <w:rFonts w:ascii="Courier New" w:hAnsi="Courier New" w:cs="Courier New"/>
          <w:sz w:val="20"/>
          <w:szCs w:val="20"/>
        </w:rPr>
        <w:t xml:space="preserve"> on the fixed-size data section</w:t>
      </w:r>
      <w:r w:rsidR="00F25242">
        <w:rPr>
          <w:rFonts w:ascii="Courier New" w:hAnsi="Courier New" w:cs="Courier New"/>
          <w:sz w:val="20"/>
          <w:szCs w:val="20"/>
        </w:rPr>
        <w:t>.</w:t>
      </w:r>
      <w:r w:rsidR="006957F2" w:rsidRPr="006957F2">
        <w:rPr>
          <w:rFonts w:ascii="Courier New" w:hAnsi="Courier New" w:cs="Courier New"/>
          <w:sz w:val="20"/>
          <w:szCs w:val="20"/>
        </w:rPr>
        <w:t xml:space="preserve"> </w:t>
      </w:r>
    </w:p>
    <w:p w14:paraId="2877C66B" w14:textId="77777777" w:rsidR="00F25242" w:rsidRPr="006957F2" w:rsidRDefault="006957F2"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1F497D" w:themeColor="text2"/>
          <w:sz w:val="20"/>
          <w:szCs w:val="20"/>
        </w:rPr>
      </w:pPr>
      <w:r w:rsidRPr="006957F2">
        <w:rPr>
          <w:rFonts w:ascii="Courier New" w:hAnsi="Courier New" w:cs="Courier New"/>
          <w:sz w:val="20"/>
          <w:szCs w:val="20"/>
        </w:rPr>
        <w:t xml:space="preserve">     </w:t>
      </w:r>
      <w:r w:rsidR="00F25242" w:rsidRPr="006957F2">
        <w:rPr>
          <w:rFonts w:ascii="Courier New" w:hAnsi="Courier New" w:cs="Courier New"/>
          <w:sz w:val="20"/>
          <w:szCs w:val="20"/>
        </w:rPr>
        <w:t>*/</w:t>
      </w:r>
    </w:p>
    <w:p w14:paraId="5633FD96" w14:textId="711C030F" w:rsidR="006957F2" w:rsidRPr="00A13E5F" w:rsidRDefault="00CD5D08" w:rsidP="00CD5D08">
      <w:pPr>
        <w:pStyle w:val="TextBody"/>
        <w:spacing w:after="120" w:line="240" w:lineRule="auto"/>
        <w:rPr>
          <w:rFonts w:ascii="Courier New" w:hAnsi="Courier New" w:cs="Courier New"/>
          <w:sz w:val="20"/>
          <w:szCs w:val="20"/>
        </w:rPr>
      </w:pPr>
      <w:r>
        <w:rPr>
          <w:rFonts w:ascii="Courier New" w:hAnsi="Courier New" w:cs="Courier New"/>
          <w:sz w:val="22"/>
          <w:szCs w:val="22"/>
        </w:rPr>
        <w:lastRenderedPageBreak/>
        <w:t xml:space="preserve">   </w:t>
      </w:r>
      <w:r w:rsidR="00017EC9">
        <w:rPr>
          <w:rFonts w:ascii="Courier New" w:hAnsi="Courier New" w:cs="Courier New"/>
          <w:sz w:val="22"/>
          <w:szCs w:val="22"/>
        </w:rPr>
        <w:t xml:space="preserve"> </w:t>
      </w:r>
      <w:r w:rsidRPr="00CD5D08">
        <w:rPr>
          <w:rFonts w:ascii="Courier New" w:hAnsi="Courier New" w:cs="Courier New"/>
          <w:sz w:val="20"/>
          <w:szCs w:val="20"/>
        </w:rPr>
        <w:t>flags = H5Z_FLAG_OPTIONAL;</w:t>
      </w:r>
    </w:p>
    <w:p w14:paraId="78ED6BE3" w14:textId="2F4812A1" w:rsid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226967" w:rsidRPr="00A13E5F">
        <w:rPr>
          <w:rFonts w:ascii="Courier New" w:hAnsi="Courier New" w:cs="Courier New"/>
          <w:sz w:val="20"/>
          <w:szCs w:val="20"/>
        </w:rPr>
        <w:t xml:space="preserve"> </w:t>
      </w:r>
      <w:r w:rsidR="006524A7" w:rsidRPr="00A13E5F">
        <w:rPr>
          <w:rFonts w:ascii="Courier New" w:hAnsi="Courier New" w:cs="Courier New"/>
          <w:sz w:val="20"/>
          <w:szCs w:val="20"/>
        </w:rPr>
        <w:t>H5Z_FLAG_SPARSE_SELECTION</w:t>
      </w:r>
      <w:r w:rsidR="006524A7">
        <w:rPr>
          <w:rFonts w:ascii="Courier New" w:hAnsi="Courier New" w:cs="Courier New"/>
          <w:sz w:val="20"/>
          <w:szCs w:val="20"/>
        </w:rPr>
        <w:t>,</w:t>
      </w:r>
    </w:p>
    <w:p w14:paraId="0474B2AA" w14:textId="0A4562DA" w:rsidR="00281E49"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6957F2" w:rsidRPr="00A13E5F">
        <w:rPr>
          <w:rFonts w:ascii="Courier New" w:hAnsi="Courier New" w:cs="Courier New"/>
          <w:sz w:val="20"/>
          <w:szCs w:val="20"/>
        </w:rPr>
        <w:t xml:space="preserve">H5Z_FILTER_DEFALTE, flags, </w:t>
      </w:r>
      <w:proofErr w:type="spellStart"/>
      <w:r w:rsidR="00017EC9">
        <w:rPr>
          <w:rFonts w:ascii="Courier New" w:hAnsi="Courier New" w:cs="Courier New"/>
          <w:sz w:val="20"/>
          <w:szCs w:val="20"/>
        </w:rPr>
        <w:t>nelem</w:t>
      </w:r>
      <w:proofErr w:type="spellEnd"/>
      <w:r w:rsidR="00017EC9">
        <w:rPr>
          <w:rFonts w:ascii="Courier New" w:hAnsi="Courier New" w:cs="Courier New"/>
          <w:sz w:val="20"/>
          <w:szCs w:val="20"/>
        </w:rPr>
        <w:t>, &amp;</w:t>
      </w:r>
      <w:r w:rsidR="00A06AEE">
        <w:rPr>
          <w:rFonts w:ascii="Courier New" w:hAnsi="Courier New" w:cs="Courier New"/>
          <w:sz w:val="20"/>
          <w:szCs w:val="20"/>
        </w:rPr>
        <w:t>data</w:t>
      </w:r>
      <w:r w:rsidR="006957F2" w:rsidRPr="00A13E5F">
        <w:rPr>
          <w:rFonts w:ascii="Courier New" w:hAnsi="Courier New" w:cs="Courier New"/>
          <w:sz w:val="20"/>
          <w:szCs w:val="20"/>
        </w:rPr>
        <w:t>);</w:t>
      </w:r>
    </w:p>
    <w:p w14:paraId="16661842" w14:textId="77777777" w:rsidR="00CD5D08" w:rsidRPr="00A13E5F" w:rsidRDefault="00CD5D08"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6189BE" w14:textId="6DB2113D" w:rsidR="006524A7" w:rsidRDefault="00281E49"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6524A7" w:rsidRPr="006524A7">
        <w:rPr>
          <w:rFonts w:ascii="Courier New" w:hAnsi="Courier New" w:cs="Courier New"/>
          <w:sz w:val="20"/>
          <w:szCs w:val="20"/>
        </w:rPr>
        <w:t xml:space="preserve"> </w:t>
      </w:r>
      <w:r w:rsidR="006524A7" w:rsidRPr="00A13E5F">
        <w:rPr>
          <w:rFonts w:ascii="Courier New" w:hAnsi="Courier New" w:cs="Courier New"/>
          <w:sz w:val="20"/>
          <w:szCs w:val="20"/>
        </w:rPr>
        <w:t>H5Z_FLAG_SPARSE_FIXED_DATA</w:t>
      </w:r>
      <w:r w:rsidR="006524A7">
        <w:rPr>
          <w:rFonts w:ascii="Courier New" w:hAnsi="Courier New" w:cs="Courier New"/>
          <w:sz w:val="20"/>
          <w:szCs w:val="20"/>
        </w:rPr>
        <w:t>,</w:t>
      </w:r>
    </w:p>
    <w:p w14:paraId="0BF6D570" w14:textId="634C4C7E" w:rsidR="00281E49" w:rsidRPr="006957F2"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81E49" w:rsidRPr="00A13E5F">
        <w:rPr>
          <w:rFonts w:ascii="Courier New" w:hAnsi="Courier New" w:cs="Courier New"/>
          <w:sz w:val="20"/>
          <w:szCs w:val="20"/>
        </w:rPr>
        <w:t>H5Z_FILTER_SZIP, flags, …);</w:t>
      </w:r>
    </w:p>
    <w:p w14:paraId="2733B3A5" w14:textId="1766ED93"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7F9AB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B5EDC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13C5204"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223314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6B274C9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DB2DD41"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EE5B3"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F1ECAC2"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6B55604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55C2C0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7C131D61" w14:textId="49A88324"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w:t>
      </w:r>
      <w:r w:rsidR="00017EC9">
        <w:rPr>
          <w:rFonts w:ascii="Courier New" w:hAnsi="Courier New" w:cs="Courier New"/>
          <w:sz w:val="20"/>
          <w:szCs w:val="20"/>
        </w:rPr>
        <w:t>a</w:t>
      </w:r>
      <w:proofErr w:type="spellEnd"/>
      <w:r w:rsidR="00017EC9">
        <w:rPr>
          <w:rFonts w:ascii="Courier New" w:hAnsi="Courier New" w:cs="Courier New"/>
          <w:sz w:val="20"/>
          <w:szCs w:val="20"/>
        </w:rPr>
        <w:t>[</w:t>
      </w:r>
      <w:proofErr w:type="gramEnd"/>
      <w:r w:rsidRPr="006957F2">
        <w:rPr>
          <w:rFonts w:ascii="Courier New" w:hAnsi="Courier New" w:cs="Courier New"/>
          <w:sz w:val="20"/>
          <w:szCs w:val="20"/>
        </w:rPr>
        <w:t>0]);</w:t>
      </w:r>
    </w:p>
    <w:p w14:paraId="72ED2A91" w14:textId="0F86FE4E"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45AC7A" w14:textId="77777777" w:rsidR="00F67792" w:rsidRDefault="00F6779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0E607B05" w14:textId="78AD4978" w:rsidR="006957F2" w:rsidRP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6524A7">
        <w:rPr>
          <w:rFonts w:asciiTheme="minorHAnsi" w:hAnsiTheme="minorHAnsi" w:cstheme="minorHAnsi"/>
        </w:rPr>
        <w:t xml:space="preserve">To find information about the applied filters one can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nfilters</w:t>
      </w:r>
      <w:r w:rsidR="00AB2EBF">
        <w:rPr>
          <w:rFonts w:ascii="Consolas" w:hAnsi="Consolas" w:cs="Consolas"/>
          <w:sz w:val="22"/>
          <w:szCs w:val="22"/>
        </w:rPr>
        <w:t>2</w:t>
      </w:r>
      <w:r w:rsidRPr="006524A7">
        <w:rPr>
          <w:rFonts w:asciiTheme="minorHAnsi" w:hAnsiTheme="minorHAnsi" w:cstheme="minorHAnsi"/>
        </w:rPr>
        <w:t xml:space="preserve"> to find the number of applied filters and then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filter</w:t>
      </w:r>
      <w:r w:rsidR="00D33DCE">
        <w:rPr>
          <w:rFonts w:ascii="Consolas" w:hAnsi="Consolas" w:cs="Consolas"/>
          <w:sz w:val="22"/>
          <w:szCs w:val="22"/>
        </w:rPr>
        <w:t>2</w:t>
      </w:r>
      <w:r w:rsidRPr="006524A7">
        <w:rPr>
          <w:rFonts w:asciiTheme="minorHAnsi" w:hAnsiTheme="minorHAnsi" w:cstheme="minorHAnsi"/>
        </w:rPr>
        <w:t xml:space="preserve"> to find </w:t>
      </w:r>
      <w:r w:rsidR="00F25242" w:rsidRPr="006524A7">
        <w:rPr>
          <w:rFonts w:asciiTheme="minorHAnsi" w:hAnsiTheme="minorHAnsi" w:cstheme="minorHAnsi"/>
        </w:rPr>
        <w:t xml:space="preserve">information </w:t>
      </w:r>
      <w:r w:rsidR="006524A7">
        <w:rPr>
          <w:rFonts w:asciiTheme="minorHAnsi" w:hAnsiTheme="minorHAnsi" w:cstheme="minorHAnsi"/>
        </w:rPr>
        <w:t xml:space="preserve">about </w:t>
      </w:r>
      <w:r w:rsidR="00F25242" w:rsidRPr="006524A7">
        <w:rPr>
          <w:rFonts w:asciiTheme="minorHAnsi" w:hAnsiTheme="minorHAnsi" w:cstheme="minorHAnsi"/>
        </w:rPr>
        <w:t>filters</w:t>
      </w:r>
      <w:r w:rsidR="006524A7">
        <w:rPr>
          <w:rFonts w:asciiTheme="minorHAnsi" w:hAnsiTheme="minorHAnsi" w:cstheme="minorHAnsi"/>
        </w:rPr>
        <w:t xml:space="preserve"> used on specific </w:t>
      </w:r>
      <w:r w:rsidR="001430EA">
        <w:rPr>
          <w:rFonts w:asciiTheme="minorHAnsi" w:hAnsiTheme="minorHAnsi" w:cstheme="minorHAnsi"/>
        </w:rPr>
        <w:t>s</w:t>
      </w:r>
      <w:r w:rsidR="006524A7">
        <w:rPr>
          <w:rFonts w:asciiTheme="minorHAnsi" w:hAnsiTheme="minorHAnsi" w:cstheme="minorHAnsi"/>
        </w:rPr>
        <w:t>ection</w:t>
      </w:r>
      <w:r w:rsidR="00F25242" w:rsidRPr="006524A7">
        <w:rPr>
          <w:rFonts w:asciiTheme="minorHAnsi" w:hAnsiTheme="minorHAnsi" w:cstheme="minorHAnsi"/>
        </w:rPr>
        <w:t>.</w:t>
      </w:r>
      <w:r w:rsidR="0071517B" w:rsidRPr="006524A7">
        <w:rPr>
          <w:rFonts w:asciiTheme="minorHAnsi" w:hAnsiTheme="minorHAnsi" w:cstheme="minorHAnsi"/>
        </w:rPr>
        <w:t xml:space="preserve"> Example below assumes that </w:t>
      </w:r>
      <w:r w:rsidR="000526BF" w:rsidRPr="006524A7">
        <w:rPr>
          <w:rFonts w:asciiTheme="minorHAnsi" w:hAnsiTheme="minorHAnsi" w:cstheme="minorHAnsi"/>
        </w:rPr>
        <w:t>Encoded Selection section of the structured chunk</w:t>
      </w:r>
      <w:r w:rsidR="0071517B" w:rsidRPr="006524A7">
        <w:rPr>
          <w:rFonts w:asciiTheme="minorHAnsi" w:hAnsiTheme="minorHAnsi" w:cstheme="minorHAnsi"/>
        </w:rPr>
        <w:t xml:space="preserve"> was filtered</w:t>
      </w:r>
      <w:r w:rsidR="004D22EB" w:rsidRPr="006524A7">
        <w:rPr>
          <w:rFonts w:asciiTheme="minorHAnsi" w:hAnsiTheme="minorHAnsi" w:cstheme="minorHAnsi"/>
        </w:rPr>
        <w:t>.</w:t>
      </w:r>
    </w:p>
    <w:p w14:paraId="0DE7F2AD" w14:textId="77777777" w:rsidR="006957F2" w:rsidRPr="0045282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0A71EC09" w14:textId="66296A43" w:rsidR="006957F2" w:rsidRPr="006524A7" w:rsidRDefault="006957F2" w:rsidP="006957F2">
      <w:pPr>
        <w:pStyle w:val="HTMLPreformatted"/>
      </w:pPr>
      <w:r w:rsidRPr="006524A7">
        <w:t xml:space="preserve">    </w:t>
      </w:r>
      <w:proofErr w:type="spellStart"/>
      <w:r w:rsidRPr="006524A7">
        <w:t>nelmts</w:t>
      </w:r>
      <w:proofErr w:type="spellEnd"/>
      <w:r w:rsidRPr="006524A7">
        <w:t xml:space="preserve"> = 0;</w:t>
      </w:r>
    </w:p>
    <w:p w14:paraId="5DDE80DA" w14:textId="1C6F055E" w:rsidR="006957F2" w:rsidRPr="006524A7" w:rsidRDefault="006957F2" w:rsidP="006957F2">
      <w:pPr>
        <w:pStyle w:val="HTMLPreformatted"/>
      </w:pPr>
      <w:r w:rsidRPr="006524A7">
        <w:t xml:space="preserve">    </w:t>
      </w:r>
      <w:proofErr w:type="spellStart"/>
      <w:r w:rsidRPr="006524A7">
        <w:t>idx</w:t>
      </w:r>
      <w:proofErr w:type="spellEnd"/>
      <w:r w:rsidRPr="006524A7">
        <w:t xml:space="preserve"> = </w:t>
      </w:r>
      <w:r w:rsidR="006524A7">
        <w:t>0</w:t>
      </w:r>
      <w:r w:rsidRPr="006524A7">
        <w:t xml:space="preserve">;  </w:t>
      </w:r>
    </w:p>
    <w:p w14:paraId="4B3B565F" w14:textId="4C2CBB33" w:rsidR="00961AE2" w:rsidRDefault="006957F2" w:rsidP="006957F2">
      <w:pPr>
        <w:pStyle w:val="HTMLPreformatted"/>
      </w:pPr>
      <w:r w:rsidRPr="006524A7">
        <w:t xml:space="preserve">    </w:t>
      </w:r>
      <w:proofErr w:type="spellStart"/>
      <w:r w:rsidRPr="006524A7">
        <w:t>filter_type</w:t>
      </w:r>
      <w:proofErr w:type="spellEnd"/>
      <w:r w:rsidRPr="006524A7">
        <w:t xml:space="preserve"> = H5Pget</w:t>
      </w:r>
      <w:r w:rsidR="00961AE2">
        <w:t>_</w:t>
      </w:r>
      <w:r w:rsidRPr="006524A7">
        <w:t>filter</w:t>
      </w:r>
      <w:r w:rsidR="00AB2EBF">
        <w:t>2</w:t>
      </w:r>
      <w:r w:rsidRPr="006524A7">
        <w:t xml:space="preserve"> (</w:t>
      </w:r>
      <w:proofErr w:type="spellStart"/>
      <w:r w:rsidRPr="006524A7">
        <w:t>dcpl</w:t>
      </w:r>
      <w:proofErr w:type="spellEnd"/>
      <w:r w:rsidRPr="006524A7">
        <w:t xml:space="preserve">, </w:t>
      </w:r>
      <w:r w:rsidR="006524A7" w:rsidRPr="00A13E5F">
        <w:t>H5Z_FLAG_SPARSE_SELECTION</w:t>
      </w:r>
      <w:r w:rsidR="006524A7">
        <w:t xml:space="preserve">, </w:t>
      </w:r>
      <w:proofErr w:type="spellStart"/>
      <w:r w:rsidRPr="006524A7">
        <w:t>idx</w:t>
      </w:r>
      <w:proofErr w:type="spellEnd"/>
      <w:r w:rsidRPr="006524A7">
        <w:t>,</w:t>
      </w:r>
    </w:p>
    <w:p w14:paraId="54B78B46" w14:textId="77777777" w:rsidR="00961AE2" w:rsidRDefault="00961AE2" w:rsidP="006957F2">
      <w:pPr>
        <w:pStyle w:val="HTMLPreformatted"/>
      </w:pPr>
      <w:r>
        <w:t xml:space="preserve">                                    </w:t>
      </w:r>
      <w:r w:rsidR="006957F2" w:rsidRPr="006524A7">
        <w:t xml:space="preserve"> </w:t>
      </w:r>
      <w:r>
        <w:t xml:space="preserve">   </w:t>
      </w:r>
      <w:r w:rsidR="006957F2" w:rsidRPr="006524A7">
        <w:t>&amp;flags, &amp;</w:t>
      </w:r>
      <w:proofErr w:type="spellStart"/>
      <w:r w:rsidR="006957F2" w:rsidRPr="006524A7">
        <w:t>nelmts</w:t>
      </w:r>
      <w:proofErr w:type="spellEnd"/>
      <w:r w:rsidR="006957F2" w:rsidRPr="006524A7">
        <w:t>, NULL, 0, NULL,</w:t>
      </w:r>
    </w:p>
    <w:p w14:paraId="6694E63F" w14:textId="220C56D9" w:rsidR="006957F2" w:rsidRPr="006524A7" w:rsidRDefault="00961AE2" w:rsidP="006957F2">
      <w:pPr>
        <w:pStyle w:val="HTMLPreformatted"/>
      </w:pPr>
      <w:r>
        <w:t xml:space="preserve">                                       </w:t>
      </w:r>
      <w:r w:rsidR="006524A7">
        <w:t xml:space="preserve"> </w:t>
      </w:r>
      <w:r w:rsidR="006957F2" w:rsidRPr="006524A7">
        <w:t>&amp;</w:t>
      </w:r>
      <w:proofErr w:type="spellStart"/>
      <w:r w:rsidR="006957F2" w:rsidRPr="006524A7">
        <w:t>filter_info</w:t>
      </w:r>
      <w:proofErr w:type="spellEnd"/>
      <w:r w:rsidR="006957F2" w:rsidRPr="006524A7">
        <w:t>);</w:t>
      </w:r>
    </w:p>
    <w:p w14:paraId="5C96C89E" w14:textId="0377CEC6" w:rsidR="006957F2" w:rsidRDefault="006957F2" w:rsidP="006957F2">
      <w:pPr>
        <w:pStyle w:val="HTMLPreformatted"/>
      </w:pPr>
      <w:r w:rsidRPr="006524A7">
        <w:t xml:space="preserve">    </w:t>
      </w:r>
      <w:r w:rsidR="006A304E">
        <w:t>switch (</w:t>
      </w:r>
      <w:proofErr w:type="spellStart"/>
      <w:r w:rsidR="006A304E">
        <w:t>filter_type</w:t>
      </w:r>
      <w:proofErr w:type="spellEnd"/>
      <w:r w:rsidR="006A304E">
        <w:t>) {</w:t>
      </w:r>
    </w:p>
    <w:p w14:paraId="7A72ACF6" w14:textId="42942FA3" w:rsidR="006A304E" w:rsidRPr="006524A7" w:rsidRDefault="006A304E" w:rsidP="006957F2">
      <w:pPr>
        <w:pStyle w:val="HTMLPreformatted"/>
      </w:pPr>
      <w:r>
        <w:t xml:space="preserve">        case </w:t>
      </w:r>
      <w:r w:rsidRPr="006524A7">
        <w:t>H5Z_FILTER_DEFLATE</w:t>
      </w:r>
      <w:r>
        <w:t>:</w:t>
      </w:r>
    </w:p>
    <w:p w14:paraId="53F6C437" w14:textId="05F1145E" w:rsidR="006957F2" w:rsidRDefault="006957F2" w:rsidP="006957F2">
      <w:pPr>
        <w:pStyle w:val="HTMLPreformatted"/>
      </w:pPr>
      <w:r w:rsidRPr="006524A7">
        <w:t xml:space="preserve">    </w:t>
      </w:r>
      <w:r w:rsidR="006A304E">
        <w:t xml:space="preserve">    </w:t>
      </w:r>
      <w:proofErr w:type="spellStart"/>
      <w:r w:rsidRPr="006524A7">
        <w:t>printf</w:t>
      </w:r>
      <w:proofErr w:type="spellEnd"/>
      <w:r w:rsidR="001430EA">
        <w:t xml:space="preserve"> </w:t>
      </w:r>
      <w:r w:rsidRPr="006524A7">
        <w:t xml:space="preserve">("H5Z_FILTER_DEFLATE is applied to </w:t>
      </w:r>
      <w:r w:rsidR="000526BF" w:rsidRPr="006524A7">
        <w:t>selection section</w:t>
      </w:r>
      <w:r w:rsidRPr="006524A7">
        <w:t>\n");</w:t>
      </w:r>
    </w:p>
    <w:p w14:paraId="7DAEBCB8" w14:textId="6344B112" w:rsidR="006A304E" w:rsidRDefault="006A304E" w:rsidP="006957F2">
      <w:pPr>
        <w:pStyle w:val="HTMLPreformatted"/>
      </w:pPr>
      <w:r>
        <w:t xml:space="preserve">        break;</w:t>
      </w:r>
    </w:p>
    <w:p w14:paraId="7639237E" w14:textId="2F2171D3" w:rsidR="006A304E" w:rsidRPr="006524A7" w:rsidRDefault="006A304E" w:rsidP="006957F2">
      <w:pPr>
        <w:pStyle w:val="HTMLPreformatted"/>
      </w:pPr>
      <w:r>
        <w:t xml:space="preserve">    }</w:t>
      </w:r>
    </w:p>
    <w:p w14:paraId="633D16EC" w14:textId="4E2E4D13" w:rsidR="006957F2" w:rsidRPr="006524A7" w:rsidRDefault="006957F2" w:rsidP="006957F2">
      <w:pPr>
        <w:pStyle w:val="HTMLPreformatted"/>
      </w:pPr>
      <w:r w:rsidRPr="006524A7">
        <w:t xml:space="preserve">            </w:t>
      </w:r>
    </w:p>
    <w:p w14:paraId="54E10E1B" w14:textId="2DC914BB" w:rsidR="00226967" w:rsidRPr="006524A7" w:rsidRDefault="001430EA" w:rsidP="006957F2">
      <w:pPr>
        <w:pStyle w:val="HTMLPreformatted"/>
      </w:pPr>
      <w:r>
        <w:t xml:space="preserve">      </w:t>
      </w:r>
    </w:p>
    <w:p w14:paraId="1117749E" w14:textId="1E45EB15" w:rsidR="00226967" w:rsidRPr="0034596E" w:rsidRDefault="00226967" w:rsidP="00AC52B1">
      <w:pPr>
        <w:pStyle w:val="Heading3"/>
      </w:pPr>
      <w:bookmarkStart w:id="332" w:name="_Ref130461294"/>
      <w:bookmarkStart w:id="333" w:name="_Ref137479689"/>
      <w:bookmarkStart w:id="334" w:name="_Toc171419797"/>
      <w:r w:rsidRPr="0034596E">
        <w:rPr>
          <w:rStyle w:val="Heading2Char"/>
          <w:b/>
          <w:bCs/>
          <w:sz w:val="24"/>
          <w:szCs w:val="24"/>
        </w:rPr>
        <w:t xml:space="preserve">Example 2 Using </w:t>
      </w:r>
      <w:r w:rsidR="00572B7A">
        <w:rPr>
          <w:rStyle w:val="Heading2Char"/>
          <w:b/>
          <w:bCs/>
          <w:sz w:val="24"/>
          <w:szCs w:val="24"/>
        </w:rPr>
        <w:t xml:space="preserve">predefined filter function </w:t>
      </w:r>
      <w:r w:rsidRPr="00CF025B">
        <w:rPr>
          <w:rStyle w:val="Heading2Char"/>
          <w:b/>
          <w:bCs/>
          <w:sz w:val="24"/>
          <w:szCs w:val="24"/>
        </w:rPr>
        <w:t>H5Pset_</w:t>
      </w:r>
      <w:r w:rsidR="00572B7A">
        <w:rPr>
          <w:rStyle w:val="Heading2Char"/>
          <w:b/>
          <w:bCs/>
          <w:sz w:val="24"/>
          <w:szCs w:val="24"/>
        </w:rPr>
        <w:t>deflate</w:t>
      </w:r>
      <w:bookmarkEnd w:id="334"/>
      <w:r w:rsidRPr="0034596E">
        <w:rPr>
          <w:rStyle w:val="Heading2Char"/>
          <w:b/>
          <w:bCs/>
          <w:sz w:val="24"/>
          <w:szCs w:val="24"/>
        </w:rPr>
        <w:t xml:space="preserve"> </w:t>
      </w:r>
      <w:bookmarkEnd w:id="332"/>
      <w:bookmarkEnd w:id="333"/>
    </w:p>
    <w:p w14:paraId="6385D268" w14:textId="6F48B02F" w:rsidR="00226967" w:rsidRPr="00226967" w:rsidRDefault="00226967" w:rsidP="006957F2">
      <w:pPr>
        <w:pStyle w:val="HTMLPreformatted"/>
        <w:rPr>
          <w:sz w:val="24"/>
          <w:szCs w:val="24"/>
        </w:rPr>
      </w:pPr>
      <w:r>
        <w:rPr>
          <w:rFonts w:asciiTheme="minorHAnsi" w:hAnsiTheme="minorHAnsi" w:cstheme="minorHAnsi"/>
          <w:sz w:val="24"/>
          <w:szCs w:val="24"/>
        </w:rPr>
        <w:t xml:space="preserve">We can use </w:t>
      </w:r>
      <w:r w:rsidR="00572B7A">
        <w:rPr>
          <w:rFonts w:asciiTheme="minorHAnsi" w:hAnsiTheme="minorHAnsi" w:cstheme="minorHAnsi"/>
          <w:sz w:val="24"/>
          <w:szCs w:val="24"/>
        </w:rPr>
        <w:t xml:space="preserve">predefined filter </w:t>
      </w:r>
      <w:r>
        <w:rPr>
          <w:rFonts w:asciiTheme="minorHAnsi" w:hAnsiTheme="minorHAnsi" w:cstheme="minorHAnsi"/>
          <w:sz w:val="24"/>
          <w:szCs w:val="24"/>
        </w:rPr>
        <w:t xml:space="preserve">functions </w:t>
      </w:r>
      <w:r w:rsidR="00572B7A">
        <w:rPr>
          <w:rFonts w:asciiTheme="minorHAnsi" w:hAnsiTheme="minorHAnsi" w:cstheme="minorHAnsi"/>
          <w:sz w:val="24"/>
          <w:szCs w:val="24"/>
        </w:rPr>
        <w:t xml:space="preserve">on all sections of the sparse chunk. </w:t>
      </w:r>
    </w:p>
    <w:p w14:paraId="4DDD7A1A" w14:textId="77777777" w:rsidR="00226967" w:rsidRDefault="00226967" w:rsidP="006957F2">
      <w:pPr>
        <w:pStyle w:val="HTMLPreformatted"/>
      </w:pPr>
    </w:p>
    <w:p w14:paraId="00C0B12E" w14:textId="77777777" w:rsidR="00C479C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14:paraId="3E05F547" w14:textId="08B1A83F" w:rsidR="00226967" w:rsidRPr="006957F2" w:rsidRDefault="00572B7A"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26967" w:rsidRPr="006957F2">
        <w:rPr>
          <w:rFonts w:ascii="Courier New" w:hAnsi="Courier New" w:cs="Courier New"/>
          <w:sz w:val="20"/>
          <w:szCs w:val="20"/>
        </w:rPr>
        <w:t>/*</w:t>
      </w:r>
    </w:p>
    <w:p w14:paraId="059F76FE"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51A4ABB7" w14:textId="26ADD15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572B7A">
        <w:rPr>
          <w:rFonts w:ascii="Courier New" w:hAnsi="Courier New" w:cs="Courier New"/>
          <w:sz w:val="20"/>
          <w:szCs w:val="20"/>
        </w:rPr>
        <w:t>all sections of the sparse chunk using DEFLATE filter.</w:t>
      </w:r>
    </w:p>
    <w:p w14:paraId="355C6339"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34575015"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14A80F52" w14:textId="53F24E26"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r w:rsidRPr="006957F2">
        <w:rPr>
          <w:rFonts w:ascii="Courier New" w:hAnsi="Courier New" w:cs="Courier New"/>
          <w:color w:val="000000" w:themeColor="text1"/>
          <w:sz w:val="20"/>
          <w:szCs w:val="20"/>
        </w:rPr>
        <w:t>status = H5Pset</w:t>
      </w:r>
      <w:r w:rsidRPr="00226967">
        <w:rPr>
          <w:rFonts w:ascii="Courier New" w:hAnsi="Courier New" w:cs="Courier New"/>
          <w:color w:val="000000" w:themeColor="text1"/>
          <w:sz w:val="20"/>
          <w:szCs w:val="20"/>
        </w:rPr>
        <w:t>_</w:t>
      </w:r>
      <w:r>
        <w:rPr>
          <w:rFonts w:ascii="Courier New" w:hAnsi="Courier New" w:cs="Courier New"/>
          <w:color w:val="000000" w:themeColor="text1"/>
          <w:sz w:val="20"/>
          <w:szCs w:val="20"/>
        </w:rPr>
        <w:t>layout</w:t>
      </w:r>
      <w:r w:rsidRPr="006957F2">
        <w:rPr>
          <w:rFonts w:ascii="Courier New" w:hAnsi="Courier New" w:cs="Courier New"/>
          <w:color w:val="000000" w:themeColor="text1"/>
          <w:sz w:val="20"/>
          <w:szCs w:val="20"/>
        </w:rPr>
        <w:t xml:space="preserve"> (</w:t>
      </w:r>
      <w:proofErr w:type="spellStart"/>
      <w:r w:rsidRPr="006957F2">
        <w:rPr>
          <w:rFonts w:ascii="Courier New" w:hAnsi="Courier New" w:cs="Courier New"/>
          <w:color w:val="000000" w:themeColor="text1"/>
          <w:sz w:val="20"/>
          <w:szCs w:val="20"/>
        </w:rPr>
        <w:t>dcpl</w:t>
      </w:r>
      <w:proofErr w:type="spellEnd"/>
      <w:r w:rsidRPr="006957F2">
        <w:rPr>
          <w:rFonts w:ascii="Courier New" w:hAnsi="Courier New" w:cs="Courier New"/>
          <w:color w:val="000000" w:themeColor="text1"/>
          <w:sz w:val="20"/>
          <w:szCs w:val="20"/>
        </w:rPr>
        <w:t xml:space="preserve">, </w:t>
      </w:r>
      <w:r w:rsidRPr="00226967">
        <w:rPr>
          <w:rFonts w:ascii="Courier New" w:hAnsi="Courier New" w:cs="Courier New"/>
          <w:color w:val="000000" w:themeColor="text1"/>
          <w:sz w:val="20"/>
          <w:szCs w:val="20"/>
        </w:rPr>
        <w:t>H5D_SPARSE_CHUNK</w:t>
      </w:r>
      <w:r>
        <w:rPr>
          <w:rFonts w:ascii="Courier New" w:hAnsi="Courier New" w:cs="Courier New"/>
          <w:color w:val="000000" w:themeColor="text1"/>
          <w:sz w:val="20"/>
          <w:szCs w:val="20"/>
        </w:rPr>
        <w:t>)</w:t>
      </w:r>
      <w:r w:rsidRPr="006957F2">
        <w:rPr>
          <w:rFonts w:ascii="Courier New" w:hAnsi="Courier New" w:cs="Courier New"/>
          <w:color w:val="000000" w:themeColor="text1"/>
          <w:sz w:val="20"/>
          <w:szCs w:val="20"/>
        </w:rPr>
        <w:t>;</w:t>
      </w:r>
    </w:p>
    <w:p w14:paraId="48D2110B" w14:textId="3B1439F0" w:rsidR="00226967" w:rsidRP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status = H5Pset_chunk (</w:t>
      </w:r>
      <w:proofErr w:type="spellStart"/>
      <w:r>
        <w:rPr>
          <w:rFonts w:ascii="Courier New" w:hAnsi="Courier New" w:cs="Courier New"/>
          <w:color w:val="000000" w:themeColor="text1"/>
          <w:sz w:val="20"/>
          <w:szCs w:val="20"/>
        </w:rPr>
        <w:t>dcpl</w:t>
      </w:r>
      <w:proofErr w:type="spellEnd"/>
      <w:r>
        <w:rPr>
          <w:rFonts w:ascii="Courier New" w:hAnsi="Courier New" w:cs="Courier New"/>
          <w:color w:val="000000" w:themeColor="text1"/>
          <w:sz w:val="20"/>
          <w:szCs w:val="20"/>
        </w:rPr>
        <w:t xml:space="preserve">, 2, </w:t>
      </w:r>
      <w:proofErr w:type="spellStart"/>
      <w:r>
        <w:rPr>
          <w:rFonts w:ascii="Courier New" w:hAnsi="Courier New" w:cs="Courier New"/>
          <w:color w:val="000000" w:themeColor="text1"/>
          <w:sz w:val="20"/>
          <w:szCs w:val="20"/>
        </w:rPr>
        <w:t>chunk_dims</w:t>
      </w:r>
      <w:proofErr w:type="spellEnd"/>
      <w:r>
        <w:rPr>
          <w:rFonts w:ascii="Courier New" w:hAnsi="Courier New" w:cs="Courier New"/>
          <w:color w:val="000000" w:themeColor="text1"/>
          <w:sz w:val="20"/>
          <w:szCs w:val="20"/>
        </w:rPr>
        <w:t xml:space="preserve">); </w:t>
      </w:r>
    </w:p>
    <w:p w14:paraId="272F7650" w14:textId="44E78829" w:rsidR="00226967"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color w:val="1F497D" w:themeColor="text2"/>
          <w:sz w:val="20"/>
          <w:szCs w:val="20"/>
        </w:rPr>
        <w:t xml:space="preserve">    </w:t>
      </w:r>
      <w:r w:rsidRPr="006957F2">
        <w:rPr>
          <w:rFonts w:ascii="Courier New" w:hAnsi="Courier New" w:cs="Courier New"/>
          <w:sz w:val="20"/>
          <w:szCs w:val="20"/>
        </w:rPr>
        <w:t>status = H5Pset_deflate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9);</w:t>
      </w:r>
    </w:p>
    <w:p w14:paraId="7D093437" w14:textId="77777777" w:rsidR="00572B7A" w:rsidRPr="006957F2" w:rsidRDefault="00226967"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572B7A" w:rsidRPr="006957F2">
        <w:rPr>
          <w:rFonts w:ascii="Courier New" w:hAnsi="Courier New" w:cs="Courier New"/>
          <w:sz w:val="20"/>
          <w:szCs w:val="20"/>
        </w:rPr>
        <w:t>/*</w:t>
      </w:r>
    </w:p>
    <w:p w14:paraId="652524E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D04B22A"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833DAB7"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185A4FB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BB0B98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CB5E85"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lastRenderedPageBreak/>
        <w:t xml:space="preserve">    /*</w:t>
      </w:r>
    </w:p>
    <w:p w14:paraId="05F5D74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43518DA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2AB3E9A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53169489" w14:textId="77777777" w:rsidR="00572B7A"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wdata</w:t>
      </w:r>
      <w:proofErr w:type="spellEnd"/>
      <w:r w:rsidRPr="006957F2">
        <w:rPr>
          <w:rFonts w:ascii="Courier New" w:hAnsi="Courier New" w:cs="Courier New"/>
          <w:sz w:val="20"/>
          <w:szCs w:val="20"/>
        </w:rPr>
        <w:t>[</w:t>
      </w:r>
      <w:proofErr w:type="gramEnd"/>
      <w:r w:rsidRPr="006957F2">
        <w:rPr>
          <w:rFonts w:ascii="Courier New" w:hAnsi="Courier New" w:cs="Courier New"/>
          <w:sz w:val="20"/>
          <w:szCs w:val="20"/>
        </w:rPr>
        <w:t>0]);</w:t>
      </w:r>
    </w:p>
    <w:p w14:paraId="5246B535" w14:textId="244D3DD0" w:rsidR="00226967" w:rsidRPr="006957F2" w:rsidRDefault="00226967"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251D28" w14:textId="1BDC4A5A" w:rsidR="006957F2" w:rsidRPr="006F7EDF" w:rsidRDefault="006F7EDF" w:rsidP="006F7EDF">
      <w:pPr>
        <w:pStyle w:val="HTMLPreformatted"/>
        <w:rPr>
          <w:rFonts w:asciiTheme="minorHAnsi" w:hAnsiTheme="minorHAnsi" w:cstheme="minorHAnsi"/>
          <w:sz w:val="24"/>
          <w:szCs w:val="24"/>
        </w:rPr>
      </w:pPr>
      <w:r w:rsidRPr="006F7EDF">
        <w:rPr>
          <w:rFonts w:asciiTheme="minorHAnsi" w:hAnsiTheme="minorHAnsi" w:cstheme="minorHAnsi"/>
          <w:sz w:val="24"/>
          <w:szCs w:val="24"/>
        </w:rPr>
        <w:t>As one can see</w:t>
      </w:r>
      <w:r w:rsidR="00572B7A">
        <w:rPr>
          <w:rFonts w:asciiTheme="minorHAnsi" w:hAnsiTheme="minorHAnsi" w:cstheme="minorHAnsi"/>
          <w:sz w:val="24"/>
          <w:szCs w:val="24"/>
        </w:rPr>
        <w:t xml:space="preserve"> from the two examples above</w:t>
      </w:r>
      <w:r w:rsidRPr="006F7EDF">
        <w:rPr>
          <w:rFonts w:asciiTheme="minorHAnsi" w:hAnsiTheme="minorHAnsi" w:cstheme="minorHAnsi"/>
          <w:sz w:val="24"/>
          <w:szCs w:val="24"/>
        </w:rPr>
        <w:t>, there is no any substantial changes to the programming model when working with the sparse data.</w:t>
      </w:r>
      <w:r w:rsidR="00226967" w:rsidRPr="006F7EDF">
        <w:rPr>
          <w:rFonts w:asciiTheme="minorHAnsi" w:hAnsiTheme="minorHAnsi" w:cstheme="minorHAnsi"/>
          <w:sz w:val="24"/>
          <w:szCs w:val="24"/>
        </w:rPr>
        <w:t xml:space="preserve"> </w:t>
      </w:r>
    </w:p>
    <w:p w14:paraId="759207C3" w14:textId="21CB0282" w:rsidR="00E66F99" w:rsidRDefault="00776EA4" w:rsidP="00BF36C4">
      <w:pPr>
        <w:pStyle w:val="Heading1"/>
      </w:pPr>
      <w:bookmarkStart w:id="335" w:name="_Ref132198279"/>
      <w:bookmarkStart w:id="336" w:name="_Ref132201694"/>
      <w:bookmarkStart w:id="337" w:name="_Toc171419798"/>
      <w:r>
        <w:t xml:space="preserve">Sparse Matrices </w:t>
      </w:r>
      <w:r w:rsidR="004E6F43">
        <w:t xml:space="preserve">Optimized Memory </w:t>
      </w:r>
      <w:r>
        <w:t>Formats and HDF5 Sparse Storage</w:t>
      </w:r>
      <w:bookmarkEnd w:id="335"/>
      <w:bookmarkEnd w:id="336"/>
      <w:bookmarkEnd w:id="337"/>
    </w:p>
    <w:p w14:paraId="72FA4E10" w14:textId="52D7198B" w:rsidR="004E6F43" w:rsidRDefault="00B94004" w:rsidP="00E66F99">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E66F99">
      <w:pPr>
        <w:rPr>
          <w:rFonts w:asciiTheme="minorHAnsi" w:hAnsiTheme="minorHAnsi" w:cstheme="minorHAnsi"/>
        </w:rPr>
      </w:pPr>
    </w:p>
    <w:p w14:paraId="0C65CCE7" w14:textId="48E48355" w:rsidR="00E66F99" w:rsidRPr="00E66F99" w:rsidRDefault="00914161" w:rsidP="00E66F99">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04CE2DE5" w14:textId="437B82C5" w:rsidR="004B0752" w:rsidRDefault="004B0752" w:rsidP="00BF36C4">
      <w:pPr>
        <w:pStyle w:val="Heading1"/>
      </w:pPr>
      <w:bookmarkStart w:id="338" w:name="_Toc129613965"/>
      <w:bookmarkStart w:id="339" w:name="_Toc129614848"/>
      <w:bookmarkStart w:id="340" w:name="_Ref132996480"/>
      <w:bookmarkStart w:id="341" w:name="_Toc171419799"/>
      <w:r>
        <w:t>Changes to the Command-</w:t>
      </w:r>
      <w:r w:rsidR="007E0693">
        <w:t>L</w:t>
      </w:r>
      <w:r>
        <w:t>ine Tools</w:t>
      </w:r>
      <w:bookmarkEnd w:id="338"/>
      <w:bookmarkEnd w:id="339"/>
      <w:bookmarkEnd w:id="340"/>
      <w:bookmarkEnd w:id="341"/>
    </w:p>
    <w:p w14:paraId="3F45A5C4" w14:textId="77777777" w:rsidR="00A27AB9" w:rsidRDefault="00EE2942" w:rsidP="00FA68D1">
      <w:pPr>
        <w:rPr>
          <w:rFonts w:asciiTheme="minorHAnsi" w:hAnsiTheme="minorHAnsi" w:cstheme="minorHAnsi"/>
        </w:rPr>
      </w:pPr>
      <w:r>
        <w:rPr>
          <w:rFonts w:asciiTheme="minorHAnsi" w:hAnsiTheme="minorHAnsi" w:cstheme="minorHAnsi"/>
        </w:rPr>
        <w:t>In general, all command-line tools should work with sparse data as they work with the dense data. Of course, this statement requires confirmation.</w:t>
      </w:r>
      <w:r w:rsidR="001C0D39">
        <w:rPr>
          <w:rFonts w:asciiTheme="minorHAnsi" w:hAnsiTheme="minorHAnsi" w:cstheme="minorHAnsi"/>
        </w:rPr>
        <w:t xml:space="preserve"> Existing tools tests </w:t>
      </w:r>
      <w:r w:rsidR="00A27AB9">
        <w:rPr>
          <w:rFonts w:asciiTheme="minorHAnsi" w:hAnsiTheme="minorHAnsi" w:cstheme="minorHAnsi"/>
        </w:rPr>
        <w:t xml:space="preserve">and files </w:t>
      </w:r>
      <w:r w:rsidR="001C0D39">
        <w:rPr>
          <w:rFonts w:asciiTheme="minorHAnsi" w:hAnsiTheme="minorHAnsi" w:cstheme="minorHAnsi"/>
        </w:rPr>
        <w:t>have to be updated to include sparse dataset</w:t>
      </w:r>
      <w:r w:rsidR="00A27AB9">
        <w:rPr>
          <w:rFonts w:asciiTheme="minorHAnsi" w:hAnsiTheme="minorHAnsi" w:cstheme="minorHAnsi"/>
        </w:rPr>
        <w:t>s</w:t>
      </w:r>
      <w:r w:rsidR="001C0D39">
        <w:rPr>
          <w:rFonts w:asciiTheme="minorHAnsi" w:hAnsiTheme="minorHAnsi" w:cstheme="minorHAnsi"/>
        </w:rPr>
        <w:t>.</w:t>
      </w:r>
      <w:r>
        <w:rPr>
          <w:rFonts w:asciiTheme="minorHAnsi" w:hAnsiTheme="minorHAnsi" w:cstheme="minorHAnsi"/>
        </w:rPr>
        <w:t xml:space="preserve"> </w:t>
      </w:r>
    </w:p>
    <w:p w14:paraId="701E87E4" w14:textId="77777777" w:rsidR="00A27AB9" w:rsidRDefault="00A27AB9" w:rsidP="00FA68D1">
      <w:pPr>
        <w:rPr>
          <w:rFonts w:asciiTheme="minorHAnsi" w:hAnsiTheme="minorHAnsi" w:cstheme="minorHAnsi"/>
        </w:rPr>
      </w:pPr>
    </w:p>
    <w:p w14:paraId="749C2230" w14:textId="69AC4214" w:rsidR="007E0693" w:rsidRDefault="001C0D39" w:rsidP="00FA68D1">
      <w:pPr>
        <w:rPr>
          <w:rFonts w:asciiTheme="minorHAnsi" w:hAnsiTheme="minorHAnsi" w:cstheme="minorHAnsi"/>
        </w:rPr>
      </w:pPr>
      <w:r>
        <w:rPr>
          <w:rFonts w:asciiTheme="minorHAnsi" w:hAnsiTheme="minorHAnsi" w:cstheme="minorHAnsi"/>
        </w:rPr>
        <w:t xml:space="preserve">In this RFC we outline the changes to a few tools that would require </w:t>
      </w:r>
      <w:r w:rsidR="00A27AB9">
        <w:rPr>
          <w:rFonts w:asciiTheme="minorHAnsi" w:hAnsiTheme="minorHAnsi" w:cstheme="minorHAnsi"/>
        </w:rPr>
        <w:t xml:space="preserve">changes to the user’s interface, i.e., </w:t>
      </w:r>
      <w:r>
        <w:rPr>
          <w:rFonts w:asciiTheme="minorHAnsi" w:hAnsiTheme="minorHAnsi" w:cstheme="minorHAnsi"/>
        </w:rPr>
        <w:t xml:space="preserve">additional flags to display locations of the defined elements or to </w:t>
      </w:r>
      <w:r w:rsidR="002328D6">
        <w:rPr>
          <w:rFonts w:asciiTheme="minorHAnsi" w:hAnsiTheme="minorHAnsi" w:cstheme="minorHAnsi"/>
        </w:rPr>
        <w:t xml:space="preserve">the output to </w:t>
      </w:r>
      <w:r>
        <w:rPr>
          <w:rFonts w:asciiTheme="minorHAnsi" w:hAnsiTheme="minorHAnsi" w:cstheme="minorHAnsi"/>
        </w:rPr>
        <w:t xml:space="preserve">specify </w:t>
      </w:r>
      <w:r w:rsidR="00A27AB9">
        <w:rPr>
          <w:rFonts w:asciiTheme="minorHAnsi" w:hAnsiTheme="minorHAnsi" w:cstheme="minorHAnsi"/>
        </w:rPr>
        <w:t>the usage of</w:t>
      </w:r>
      <w:r>
        <w:rPr>
          <w:rFonts w:asciiTheme="minorHAnsi" w:hAnsiTheme="minorHAnsi" w:cstheme="minorHAnsi"/>
        </w:rPr>
        <w:t xml:space="preserve"> sparse chunk storage</w:t>
      </w:r>
      <w:r w:rsidR="00A27AB9">
        <w:rPr>
          <w:rFonts w:asciiTheme="minorHAnsi" w:hAnsiTheme="minorHAnsi" w:cstheme="minorHAnsi"/>
        </w:rPr>
        <w:t>.</w:t>
      </w:r>
      <w:r>
        <w:rPr>
          <w:rFonts w:asciiTheme="minorHAnsi" w:hAnsiTheme="minorHAnsi" w:cstheme="minorHAnsi"/>
        </w:rPr>
        <w:t xml:space="preserve"> </w:t>
      </w:r>
      <w:r w:rsidR="007E0693">
        <w:rPr>
          <w:rFonts w:asciiTheme="minorHAnsi" w:hAnsiTheme="minorHAnsi" w:cstheme="minorHAnsi"/>
        </w:rPr>
        <w:t xml:space="preserve">Here we only outline the major changes and will leave the exact specifications </w:t>
      </w:r>
      <w:r w:rsidR="00A27AB9">
        <w:rPr>
          <w:rFonts w:asciiTheme="minorHAnsi" w:hAnsiTheme="minorHAnsi" w:cstheme="minorHAnsi"/>
        </w:rPr>
        <w:t xml:space="preserve">to </w:t>
      </w:r>
      <w:r w:rsidR="007E0693">
        <w:rPr>
          <w:rFonts w:asciiTheme="minorHAnsi" w:hAnsiTheme="minorHAnsi" w:cstheme="minorHAnsi"/>
        </w:rPr>
        <w:t xml:space="preserve">another </w:t>
      </w:r>
      <w:r w:rsidR="00485088">
        <w:rPr>
          <w:rFonts w:asciiTheme="minorHAnsi" w:hAnsiTheme="minorHAnsi" w:cstheme="minorHAnsi"/>
        </w:rPr>
        <w:t xml:space="preserve">tools specific </w:t>
      </w:r>
      <w:r w:rsidR="007E0693">
        <w:rPr>
          <w:rFonts w:asciiTheme="minorHAnsi" w:hAnsiTheme="minorHAnsi" w:cstheme="minorHAnsi"/>
        </w:rPr>
        <w:t>RFC.</w:t>
      </w:r>
    </w:p>
    <w:p w14:paraId="221308AB" w14:textId="77777777" w:rsidR="007E0693" w:rsidRDefault="007E0693" w:rsidP="00FA68D1">
      <w:pPr>
        <w:rPr>
          <w:rFonts w:asciiTheme="minorHAnsi" w:hAnsiTheme="minorHAnsi" w:cstheme="minorHAnsi"/>
        </w:rPr>
      </w:pPr>
    </w:p>
    <w:p w14:paraId="70D7F71D" w14:textId="680FC620" w:rsidR="007E0693" w:rsidRDefault="007E0693" w:rsidP="000F4D9E">
      <w:pPr>
        <w:pStyle w:val="Heading2"/>
      </w:pPr>
      <w:bookmarkStart w:id="342" w:name="_Toc171419800"/>
      <w:r>
        <w:t>h5dump</w:t>
      </w:r>
      <w:bookmarkEnd w:id="342"/>
    </w:p>
    <w:p w14:paraId="639D9B63" w14:textId="4E3431D1" w:rsidR="007E0693" w:rsidRDefault="007E0693" w:rsidP="00FA68D1">
      <w:pPr>
        <w:rPr>
          <w:rFonts w:asciiTheme="minorHAnsi" w:hAnsiTheme="minorHAnsi" w:cstheme="minorHAnsi"/>
        </w:rPr>
      </w:pPr>
      <w:r>
        <w:rPr>
          <w:rFonts w:asciiTheme="minorHAnsi" w:hAnsiTheme="minorHAnsi" w:cstheme="minorHAnsi"/>
        </w:rPr>
        <w:t>DDL used by h5dump out</w:t>
      </w:r>
      <w:r w:rsidR="00EE2942">
        <w:rPr>
          <w:rFonts w:asciiTheme="minorHAnsi" w:hAnsiTheme="minorHAnsi" w:cstheme="minorHAnsi"/>
        </w:rPr>
        <w:t>put</w:t>
      </w:r>
      <w:r>
        <w:rPr>
          <w:rFonts w:asciiTheme="minorHAnsi" w:hAnsiTheme="minorHAnsi" w:cstheme="minorHAnsi"/>
        </w:rPr>
        <w:t xml:space="preserve"> should be updated to indicate new storage type and locations of the “defined” data elements. </w:t>
      </w:r>
    </w:p>
    <w:p w14:paraId="4BA6455D" w14:textId="77777777" w:rsidR="007E0693" w:rsidRDefault="007E0693" w:rsidP="00FA68D1">
      <w:pPr>
        <w:rPr>
          <w:rFonts w:asciiTheme="minorHAnsi" w:hAnsiTheme="minorHAnsi" w:cstheme="minorHAnsi"/>
        </w:rPr>
      </w:pPr>
    </w:p>
    <w:p w14:paraId="445A38B6" w14:textId="293DA8FB" w:rsidR="007E0693" w:rsidRDefault="007E0693" w:rsidP="00FA68D1">
      <w:pPr>
        <w:rPr>
          <w:rFonts w:asciiTheme="minorHAnsi" w:hAnsiTheme="minorHAnsi" w:cstheme="minorHAnsi"/>
        </w:rPr>
      </w:pPr>
      <w:r>
        <w:rPr>
          <w:rFonts w:asciiTheme="minorHAnsi" w:hAnsiTheme="minorHAnsi" w:cstheme="minorHAnsi"/>
        </w:rPr>
        <w:t xml:space="preserve">Here we provide an example how </w:t>
      </w:r>
      <w:r w:rsidRPr="007E0693">
        <w:rPr>
          <w:rFonts w:ascii="Consolas" w:hAnsi="Consolas" w:cs="Consolas"/>
          <w:sz w:val="22"/>
          <w:szCs w:val="22"/>
        </w:rPr>
        <w:t>h5dump</w:t>
      </w:r>
      <w:r>
        <w:rPr>
          <w:rFonts w:asciiTheme="minorHAnsi" w:hAnsiTheme="minorHAnsi" w:cstheme="minorHAnsi"/>
        </w:rPr>
        <w:t xml:space="preserve"> output may look like for a dataset </w:t>
      </w:r>
      <w:r w:rsidR="00EF5377">
        <w:rPr>
          <w:rFonts w:asciiTheme="minorHAnsi" w:hAnsiTheme="minorHAnsi" w:cstheme="minorHAnsi"/>
        </w:rPr>
        <w:t xml:space="preserve">created in Example 1 </w:t>
      </w:r>
      <w:r>
        <w:rPr>
          <w:rFonts w:asciiTheme="minorHAnsi" w:hAnsiTheme="minorHAnsi" w:cstheme="minorHAnsi"/>
        </w:rPr>
        <w:t>that uses sparse storage. “</w:t>
      </w:r>
      <w:r w:rsidRPr="007E0693">
        <w:rPr>
          <w:rFonts w:ascii="Consolas" w:hAnsi="Consolas" w:cs="Consolas"/>
          <w:sz w:val="22"/>
          <w:szCs w:val="22"/>
        </w:rPr>
        <w:t>SPARSE CHUNK</w:t>
      </w:r>
      <w:r>
        <w:rPr>
          <w:rFonts w:asciiTheme="minorHAnsi" w:hAnsiTheme="minorHAnsi" w:cstheme="minorHAnsi"/>
        </w:rPr>
        <w:t>” keyword indicates new storage type. The rest of the output is similar to the output for a dataset with chunked storage and GZIP compression applied</w:t>
      </w:r>
      <w:r w:rsidR="00E54C50">
        <w:rPr>
          <w:rFonts w:asciiTheme="minorHAnsi" w:hAnsiTheme="minorHAnsi" w:cstheme="minorHAnsi"/>
        </w:rPr>
        <w:t xml:space="preserve"> to each section of the structured chunk</w:t>
      </w:r>
      <w:r>
        <w:rPr>
          <w:rFonts w:asciiTheme="minorHAnsi" w:hAnsiTheme="minorHAnsi" w:cstheme="minorHAnsi"/>
        </w:rPr>
        <w:t>.</w:t>
      </w:r>
    </w:p>
    <w:p w14:paraId="02B545F4" w14:textId="77777777" w:rsidR="007E0693" w:rsidRDefault="007E0693" w:rsidP="00FA68D1">
      <w:pPr>
        <w:rPr>
          <w:rFonts w:asciiTheme="minorHAnsi" w:hAnsiTheme="minorHAnsi" w:cstheme="minorHAnsi"/>
        </w:rPr>
      </w:pPr>
    </w:p>
    <w:p w14:paraId="24E044CE" w14:textId="2DB6EF7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hdf5/bin/h5dump -p -H </w:t>
      </w:r>
      <w:r>
        <w:rPr>
          <w:rFonts w:ascii="Consolas" w:hAnsi="Consolas"/>
          <w:sz w:val="20"/>
          <w:szCs w:val="20"/>
        </w:rPr>
        <w:t>h5sparse</w:t>
      </w:r>
      <w:r w:rsidRPr="003667FC">
        <w:rPr>
          <w:rFonts w:ascii="Consolas" w:hAnsi="Consolas"/>
          <w:sz w:val="20"/>
          <w:szCs w:val="20"/>
        </w:rPr>
        <w:t>.h5</w:t>
      </w:r>
    </w:p>
    <w:p w14:paraId="219BEE88" w14:textId="363F6CB9"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HDF5 "h5</w:t>
      </w:r>
      <w:r w:rsidR="00C45446">
        <w:rPr>
          <w:rFonts w:ascii="Consolas" w:hAnsi="Consolas"/>
          <w:sz w:val="20"/>
          <w:szCs w:val="20"/>
        </w:rPr>
        <w:t>sparse</w:t>
      </w:r>
      <w:r w:rsidRPr="003667FC">
        <w:rPr>
          <w:rFonts w:ascii="Consolas" w:hAnsi="Consolas"/>
          <w:sz w:val="20"/>
          <w:szCs w:val="20"/>
        </w:rPr>
        <w:t>.h5" {</w:t>
      </w:r>
    </w:p>
    <w:p w14:paraId="761AA298"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GROUP "/" {</w:t>
      </w:r>
    </w:p>
    <w:p w14:paraId="76DC98D7"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DATASET "DS1" {</w:t>
      </w:r>
    </w:p>
    <w:p w14:paraId="07E05CD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DATATYPE  H</w:t>
      </w:r>
      <w:proofErr w:type="gramEnd"/>
      <w:r w:rsidRPr="003667FC">
        <w:rPr>
          <w:rFonts w:ascii="Consolas" w:hAnsi="Consolas"/>
          <w:sz w:val="20"/>
          <w:szCs w:val="20"/>
        </w:rPr>
        <w:t>5T_STD_I32LE</w:t>
      </w:r>
    </w:p>
    <w:p w14:paraId="4555FA1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DATASPACE  SIMPLE</w:t>
      </w:r>
      <w:proofErr w:type="gramEnd"/>
      <w:r w:rsidRPr="003667FC">
        <w:rPr>
          <w:rFonts w:ascii="Consolas" w:hAnsi="Consolas"/>
          <w:sz w:val="20"/>
          <w:szCs w:val="20"/>
        </w:rPr>
        <w:t xml:space="preserve"> { ( 32, 64 ) / ( 32, 64 ) }</w:t>
      </w:r>
    </w:p>
    <w:p w14:paraId="0E676234"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STORAGE_LAYOUT {</w:t>
      </w:r>
    </w:p>
    <w:p w14:paraId="2F2F1A51" w14:textId="1D8C5DE3" w:rsidR="007E0693"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r w:rsidRPr="007E0693">
        <w:rPr>
          <w:rFonts w:ascii="Consolas" w:hAnsi="Consolas"/>
          <w:b/>
          <w:bCs/>
          <w:sz w:val="20"/>
          <w:szCs w:val="20"/>
        </w:rPr>
        <w:t>SPARSE CHUNK</w:t>
      </w:r>
      <w:r w:rsidRPr="003667FC">
        <w:rPr>
          <w:rFonts w:ascii="Consolas" w:hAnsi="Consolas"/>
          <w:sz w:val="20"/>
          <w:szCs w:val="20"/>
        </w:rPr>
        <w:t xml:space="preserve"> </w:t>
      </w:r>
      <w:proofErr w:type="gramStart"/>
      <w:r w:rsidRPr="003667FC">
        <w:rPr>
          <w:rFonts w:ascii="Consolas" w:hAnsi="Consolas"/>
          <w:sz w:val="20"/>
          <w:szCs w:val="20"/>
        </w:rPr>
        <w:t>( 5</w:t>
      </w:r>
      <w:proofErr w:type="gramEnd"/>
      <w:r w:rsidRPr="003667FC">
        <w:rPr>
          <w:rFonts w:ascii="Consolas" w:hAnsi="Consolas"/>
          <w:sz w:val="20"/>
          <w:szCs w:val="20"/>
        </w:rPr>
        <w:t>, 9 )</w:t>
      </w:r>
    </w:p>
    <w:p w14:paraId="130D502B" w14:textId="1BAD90FF" w:rsidR="00E54C50" w:rsidRPr="003667FC" w:rsidRDefault="00E54C50" w:rsidP="007E0693">
      <w:pPr>
        <w:pStyle w:val="ListParagraph"/>
        <w:spacing w:after="0"/>
        <w:ind w:left="0"/>
        <w:rPr>
          <w:rFonts w:ascii="Consolas" w:hAnsi="Consolas"/>
          <w:sz w:val="20"/>
          <w:szCs w:val="20"/>
        </w:rPr>
      </w:pPr>
      <w:r>
        <w:rPr>
          <w:rFonts w:ascii="Consolas" w:hAnsi="Consolas"/>
          <w:sz w:val="20"/>
          <w:szCs w:val="20"/>
        </w:rPr>
        <w:t xml:space="preserve">         SECTION </w:t>
      </w:r>
      <w:r w:rsidR="00EF5377">
        <w:rPr>
          <w:rFonts w:ascii="Consolas" w:hAnsi="Consolas"/>
          <w:sz w:val="20"/>
          <w:szCs w:val="20"/>
        </w:rPr>
        <w:t xml:space="preserve">0 </w:t>
      </w:r>
      <w:r>
        <w:rPr>
          <w:rFonts w:ascii="Consolas" w:hAnsi="Consolas"/>
          <w:sz w:val="20"/>
          <w:szCs w:val="20"/>
        </w:rPr>
        <w:t>&lt;</w:t>
      </w:r>
      <w:proofErr w:type="spellStart"/>
      <w:r>
        <w:rPr>
          <w:rFonts w:ascii="Consolas" w:hAnsi="Consolas"/>
          <w:sz w:val="20"/>
          <w:szCs w:val="20"/>
        </w:rPr>
        <w:t>section_name</w:t>
      </w:r>
      <w:proofErr w:type="spellEnd"/>
      <w:r>
        <w:rPr>
          <w:rFonts w:ascii="Consolas" w:hAnsi="Consolas"/>
          <w:sz w:val="20"/>
          <w:szCs w:val="20"/>
        </w:rPr>
        <w:t>&gt;</w:t>
      </w:r>
      <w:r>
        <w:rPr>
          <w:rStyle w:val="FootnoteReference"/>
          <w:rFonts w:ascii="Consolas" w:hAnsi="Consolas"/>
          <w:sz w:val="20"/>
          <w:szCs w:val="20"/>
        </w:rPr>
        <w:footnoteReference w:id="6"/>
      </w:r>
      <w:r>
        <w:rPr>
          <w:rFonts w:ascii="Consolas" w:hAnsi="Consolas"/>
          <w:sz w:val="20"/>
          <w:szCs w:val="20"/>
        </w:rPr>
        <w:t xml:space="preserve"> </w:t>
      </w:r>
      <w:r w:rsidRPr="007E0693">
        <w:rPr>
          <w:rFonts w:ascii="Consolas" w:hAnsi="Consolas"/>
          <w:bCs/>
          <w:sz w:val="20"/>
          <w:szCs w:val="20"/>
        </w:rPr>
        <w:t xml:space="preserve">SIZE </w:t>
      </w:r>
      <w:r>
        <w:rPr>
          <w:rFonts w:ascii="Consolas" w:hAnsi="Consolas"/>
          <w:bCs/>
          <w:sz w:val="20"/>
          <w:szCs w:val="20"/>
        </w:rPr>
        <w:t>100</w:t>
      </w:r>
      <w:r w:rsidRPr="007E0693">
        <w:rPr>
          <w:rFonts w:ascii="Consolas" w:hAnsi="Consolas"/>
          <w:bCs/>
          <w:sz w:val="20"/>
          <w:szCs w:val="20"/>
        </w:rPr>
        <w:t xml:space="preserve"> (</w:t>
      </w:r>
      <w:r>
        <w:rPr>
          <w:rFonts w:ascii="Consolas" w:hAnsi="Consolas"/>
          <w:bCs/>
          <w:sz w:val="20"/>
          <w:szCs w:val="20"/>
        </w:rPr>
        <w:t>2</w:t>
      </w:r>
      <w:r w:rsidRPr="007E0693">
        <w:rPr>
          <w:rFonts w:ascii="Consolas" w:hAnsi="Consolas"/>
          <w:bCs/>
          <w:sz w:val="20"/>
          <w:szCs w:val="20"/>
        </w:rPr>
        <w:t>:1 COMPRESSION)</w:t>
      </w:r>
    </w:p>
    <w:p w14:paraId="3D115C75" w14:textId="4231C913"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00E54C50">
        <w:rPr>
          <w:rFonts w:ascii="Consolas" w:hAnsi="Consolas"/>
          <w:sz w:val="20"/>
          <w:szCs w:val="20"/>
        </w:rPr>
        <w:t xml:space="preserve">SECTION </w:t>
      </w:r>
      <w:r w:rsidR="00EF5377">
        <w:rPr>
          <w:rFonts w:ascii="Consolas" w:hAnsi="Consolas"/>
          <w:sz w:val="20"/>
          <w:szCs w:val="20"/>
        </w:rPr>
        <w:t xml:space="preserve">1 </w:t>
      </w:r>
      <w:r w:rsidR="00E54C50">
        <w:rPr>
          <w:rFonts w:ascii="Consolas" w:hAnsi="Consolas"/>
          <w:sz w:val="20"/>
          <w:szCs w:val="20"/>
        </w:rPr>
        <w:t>&lt;</w:t>
      </w:r>
      <w:proofErr w:type="spellStart"/>
      <w:r w:rsidR="00E54C50">
        <w:rPr>
          <w:rFonts w:ascii="Consolas" w:hAnsi="Consolas"/>
          <w:sz w:val="20"/>
          <w:szCs w:val="20"/>
        </w:rPr>
        <w:t>section_name</w:t>
      </w:r>
      <w:proofErr w:type="spellEnd"/>
      <w:r w:rsidR="00E54C50">
        <w:rPr>
          <w:rFonts w:ascii="Consolas" w:hAnsi="Consolas"/>
          <w:sz w:val="20"/>
          <w:szCs w:val="20"/>
        </w:rPr>
        <w:t xml:space="preserve">&gt; </w:t>
      </w:r>
      <w:r w:rsidRPr="007E0693">
        <w:rPr>
          <w:rFonts w:ascii="Consolas" w:hAnsi="Consolas"/>
          <w:bCs/>
          <w:sz w:val="20"/>
          <w:szCs w:val="20"/>
        </w:rPr>
        <w:t>SIZE 5018 (1.633:1 COMPRESSION)</w:t>
      </w:r>
    </w:p>
    <w:p w14:paraId="5E14D5D6"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605C4AB5" w14:textId="4B5BAD5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FILTERS </w:t>
      </w:r>
      <w:r w:rsidR="00E54C50">
        <w:rPr>
          <w:rFonts w:ascii="Consolas" w:hAnsi="Consolas"/>
          <w:sz w:val="20"/>
          <w:szCs w:val="20"/>
        </w:rPr>
        <w:t xml:space="preserve">SECTION </w:t>
      </w:r>
      <w:r w:rsidR="00EF5377">
        <w:rPr>
          <w:rFonts w:ascii="Consolas" w:hAnsi="Consolas"/>
          <w:sz w:val="20"/>
          <w:szCs w:val="20"/>
        </w:rPr>
        <w:t>0</w:t>
      </w:r>
      <w:r w:rsidR="00D21DC4">
        <w:rPr>
          <w:rFonts w:ascii="Consolas" w:hAnsi="Consolas"/>
          <w:sz w:val="20"/>
          <w:szCs w:val="20"/>
        </w:rPr>
        <w:t xml:space="preserve"> </w:t>
      </w:r>
      <w:r w:rsidRPr="003667FC">
        <w:rPr>
          <w:rFonts w:ascii="Consolas" w:hAnsi="Consolas"/>
          <w:sz w:val="20"/>
          <w:szCs w:val="20"/>
        </w:rPr>
        <w:t>{</w:t>
      </w:r>
    </w:p>
    <w:p w14:paraId="4FAAE509" w14:textId="1113B092"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Pr="007E0693">
        <w:rPr>
          <w:rFonts w:ascii="Consolas" w:hAnsi="Consolas"/>
          <w:bCs/>
          <w:sz w:val="20"/>
          <w:szCs w:val="20"/>
        </w:rPr>
        <w:t xml:space="preserve">COMPRESSION DEFLATE </w:t>
      </w:r>
      <w:proofErr w:type="gramStart"/>
      <w:r w:rsidRPr="007E0693">
        <w:rPr>
          <w:rFonts w:ascii="Consolas" w:hAnsi="Consolas"/>
          <w:bCs/>
          <w:sz w:val="20"/>
          <w:szCs w:val="20"/>
        </w:rPr>
        <w:t>{ LEVEL</w:t>
      </w:r>
      <w:proofErr w:type="gramEnd"/>
      <w:r w:rsidRPr="007E0693">
        <w:rPr>
          <w:rFonts w:ascii="Consolas" w:hAnsi="Consolas"/>
          <w:bCs/>
          <w:sz w:val="20"/>
          <w:szCs w:val="20"/>
        </w:rPr>
        <w:t xml:space="preserve"> 9 }</w:t>
      </w:r>
    </w:p>
    <w:p w14:paraId="6A215798" w14:textId="77777777" w:rsidR="007E0693" w:rsidRDefault="007E0693" w:rsidP="007E0693">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57054CCD" w14:textId="404E662E" w:rsidR="00E54C50" w:rsidRPr="003667FC" w:rsidRDefault="00E54C50" w:rsidP="00E54C50">
      <w:pPr>
        <w:pStyle w:val="ListParagraph"/>
        <w:spacing w:after="0"/>
        <w:ind w:left="0"/>
        <w:rPr>
          <w:rFonts w:ascii="Consolas" w:hAnsi="Consolas"/>
          <w:sz w:val="20"/>
          <w:szCs w:val="20"/>
        </w:rPr>
      </w:pPr>
      <w:r>
        <w:rPr>
          <w:rFonts w:ascii="Consolas" w:hAnsi="Consolas"/>
          <w:sz w:val="20"/>
          <w:szCs w:val="20"/>
        </w:rPr>
        <w:t xml:space="preserve">      </w:t>
      </w:r>
      <w:r w:rsidRPr="003667FC">
        <w:rPr>
          <w:rFonts w:ascii="Consolas" w:hAnsi="Consolas"/>
          <w:sz w:val="20"/>
          <w:szCs w:val="20"/>
        </w:rPr>
        <w:t xml:space="preserve">FILTERS </w:t>
      </w:r>
      <w:r>
        <w:rPr>
          <w:rFonts w:ascii="Consolas" w:hAnsi="Consolas"/>
          <w:sz w:val="20"/>
          <w:szCs w:val="20"/>
        </w:rPr>
        <w:t xml:space="preserve">SECTION </w:t>
      </w:r>
      <w:r w:rsidR="00EF5377">
        <w:rPr>
          <w:rFonts w:ascii="Consolas" w:hAnsi="Consolas"/>
          <w:sz w:val="20"/>
          <w:szCs w:val="20"/>
        </w:rPr>
        <w:t>1</w:t>
      </w:r>
      <w:r w:rsidR="00D21DC4">
        <w:rPr>
          <w:rFonts w:ascii="Consolas" w:hAnsi="Consolas"/>
          <w:sz w:val="20"/>
          <w:szCs w:val="20"/>
        </w:rPr>
        <w:t xml:space="preserve"> </w:t>
      </w:r>
      <w:r w:rsidRPr="003667FC">
        <w:rPr>
          <w:rFonts w:ascii="Consolas" w:hAnsi="Consolas"/>
          <w:sz w:val="20"/>
          <w:szCs w:val="20"/>
        </w:rPr>
        <w:t>{</w:t>
      </w:r>
    </w:p>
    <w:p w14:paraId="012D3D6A" w14:textId="09957578" w:rsidR="00EF5377" w:rsidRPr="00C45446" w:rsidRDefault="00E54C50"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667FC">
        <w:rPr>
          <w:rFonts w:ascii="Consolas" w:hAnsi="Consolas"/>
          <w:sz w:val="20"/>
          <w:szCs w:val="20"/>
        </w:rPr>
        <w:t xml:space="preserve">         </w:t>
      </w:r>
      <w:r w:rsidRPr="00EF5377">
        <w:rPr>
          <w:rFonts w:ascii="Consolas" w:hAnsi="Consolas" w:cs="Consolas"/>
          <w:bCs/>
          <w:sz w:val="20"/>
          <w:szCs w:val="20"/>
        </w:rPr>
        <w:t xml:space="preserve">COMPRESSION </w:t>
      </w:r>
      <w:r w:rsidR="00EF5377" w:rsidRPr="00EF5377">
        <w:rPr>
          <w:rFonts w:ascii="Consolas" w:hAnsi="Consolas" w:cs="Consolas"/>
          <w:bCs/>
          <w:sz w:val="20"/>
          <w:szCs w:val="20"/>
        </w:rPr>
        <w:t xml:space="preserve">SZIP </w:t>
      </w:r>
      <w:r w:rsidRPr="00EF5377">
        <w:rPr>
          <w:rFonts w:ascii="Consolas" w:hAnsi="Consolas" w:cs="Consolas"/>
          <w:bCs/>
          <w:sz w:val="20"/>
          <w:szCs w:val="20"/>
        </w:rPr>
        <w:t xml:space="preserve">{ </w:t>
      </w:r>
    </w:p>
    <w:p w14:paraId="0BD85262" w14:textId="78CFA319"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PIXELS_PER_BLOCK 4</w:t>
      </w:r>
    </w:p>
    <w:p w14:paraId="04DD32C7" w14:textId="1C88D796"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MODE K13</w:t>
      </w:r>
    </w:p>
    <w:p w14:paraId="34F1A01C" w14:textId="54D8B92E"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CODING NEAREST NEIGHBOUR</w:t>
      </w:r>
    </w:p>
    <w:p w14:paraId="34982545" w14:textId="4B75AAC3"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BYTE_ORDER LSB</w:t>
      </w:r>
    </w:p>
    <w:p w14:paraId="4BDA8C67" w14:textId="52527FCA"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HEADER RAW</w:t>
      </w:r>
    </w:p>
    <w:p w14:paraId="016036C8" w14:textId="66CFFE51" w:rsidR="00E54C50" w:rsidRPr="007E0693" w:rsidRDefault="00EF5377" w:rsidP="00EF5377">
      <w:pPr>
        <w:pStyle w:val="ListParagraph"/>
        <w:spacing w:after="0"/>
        <w:ind w:left="0"/>
        <w:rPr>
          <w:rFonts w:ascii="Consolas" w:hAnsi="Consolas"/>
          <w:bCs/>
          <w:sz w:val="20"/>
          <w:szCs w:val="20"/>
        </w:rPr>
      </w:pPr>
      <w:r>
        <w:rPr>
          <w:rFonts w:ascii="Menlo" w:hAnsi="Menlo" w:cs="Menlo"/>
          <w:color w:val="000000"/>
          <w:sz w:val="22"/>
        </w:rPr>
        <w:t xml:space="preserve">      }</w:t>
      </w:r>
    </w:p>
    <w:p w14:paraId="6322561E" w14:textId="77777777" w:rsidR="00E54C50" w:rsidRPr="007E0693" w:rsidRDefault="00E54C50" w:rsidP="00E54C50">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3D22419F" w14:textId="77777777" w:rsidR="00E54C50" w:rsidRPr="007E0693" w:rsidRDefault="00E54C50" w:rsidP="007E0693">
      <w:pPr>
        <w:pStyle w:val="ListParagraph"/>
        <w:spacing w:after="0"/>
        <w:ind w:left="0"/>
        <w:rPr>
          <w:rFonts w:ascii="Consolas" w:hAnsi="Consolas"/>
          <w:bCs/>
          <w:sz w:val="20"/>
          <w:szCs w:val="20"/>
        </w:rPr>
      </w:pPr>
    </w:p>
    <w:p w14:paraId="1C2A4D7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FILLVALUE {</w:t>
      </w:r>
    </w:p>
    <w:p w14:paraId="1DE9BF1F"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FILL_TIME H5D_FILL_TIME_IFSET</w:t>
      </w:r>
    </w:p>
    <w:p w14:paraId="2B55BE49"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VALUE  0</w:t>
      </w:r>
    </w:p>
    <w:p w14:paraId="1371CEF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101C8D8E"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ALLOCATION_TIME {</w:t>
      </w:r>
    </w:p>
    <w:p w14:paraId="326F353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H5D_ALLOC_TIME_INCR</w:t>
      </w:r>
    </w:p>
    <w:p w14:paraId="6F58398B"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26A471CC"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0DAE72F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787CDE4B" w14:textId="77777777" w:rsidR="007E0693" w:rsidRPr="00363A32"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60D2AE98" w14:textId="010A5CFE" w:rsidR="007E0693" w:rsidRDefault="007E0693" w:rsidP="00FA68D1">
      <w:pPr>
        <w:rPr>
          <w:rFonts w:asciiTheme="minorHAnsi" w:hAnsiTheme="minorHAnsi" w:cstheme="minorHAnsi"/>
        </w:rPr>
      </w:pPr>
    </w:p>
    <w:p w14:paraId="5684834A" w14:textId="77777777" w:rsidR="00D13F4F" w:rsidRPr="00D13F4F" w:rsidRDefault="007E0693" w:rsidP="00D13F4F">
      <w:pPr>
        <w:rPr>
          <w:rFonts w:asciiTheme="minorHAnsi" w:hAnsiTheme="minorHAnsi" w:cstheme="minorHAnsi"/>
          <w:noProof/>
        </w:rPr>
      </w:pPr>
      <w:r>
        <w:rPr>
          <w:rFonts w:asciiTheme="minorHAnsi" w:hAnsiTheme="minorHAnsi" w:cstheme="minorHAnsi"/>
        </w:rPr>
        <w:t xml:space="preserve">We should note here that existing sub-setting flags can be used to specify bounding box to print sparse data as usual using fill values for data that is not defined. It would be helpful to introduce new flag to print locations of the defined elements, for </w:t>
      </w:r>
      <w:proofErr w:type="gramStart"/>
      <w:r>
        <w:rPr>
          <w:rFonts w:asciiTheme="minorHAnsi" w:hAnsiTheme="minorHAnsi" w:cstheme="minorHAnsi"/>
        </w:rPr>
        <w:t>example,</w:t>
      </w:r>
      <w:r w:rsidR="00315E6B">
        <w:rPr>
          <w:rFonts w:asciiTheme="minorHAnsi" w:hAnsiTheme="minorHAnsi" w:cstheme="minorHAnsi"/>
        </w:rPr>
        <w:t xml:space="preserve">  </w:t>
      </w:r>
      <w:r w:rsidRPr="00315E6B">
        <w:rPr>
          <w:rFonts w:ascii="Consolas" w:hAnsi="Consolas" w:cs="Consolas"/>
          <w:sz w:val="22"/>
          <w:szCs w:val="22"/>
        </w:rPr>
        <w:t>--</w:t>
      </w:r>
      <w:proofErr w:type="gramEnd"/>
      <w:r w:rsidRPr="00315E6B">
        <w:rPr>
          <w:rFonts w:ascii="Consolas" w:hAnsi="Consolas" w:cs="Consolas"/>
          <w:sz w:val="22"/>
          <w:szCs w:val="22"/>
        </w:rPr>
        <w:t>sparse-location</w:t>
      </w:r>
      <w:r>
        <w:rPr>
          <w:rFonts w:asciiTheme="minorHAnsi" w:hAnsiTheme="minorHAnsi" w:cstheme="minorHAnsi"/>
        </w:rPr>
        <w:t xml:space="preserve">s,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 right” simple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if all points are defined in that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Such formats are already used to print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and point selections (see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w:t>
      </w:r>
      <w:r w:rsidR="0035017D">
        <w:rPr>
          <w:rFonts w:asciiTheme="minorHAnsi" w:hAnsiTheme="minorHAnsi" w:cstheme="minorHAnsi"/>
        </w:rPr>
        <w:lastRenderedPageBreak/>
        <w:t xml:space="preserve">the left upper corner of a matrix, and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7"/>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w:t>
      </w:r>
      <w:proofErr w:type="gramStart"/>
      <w:r w:rsidR="0035017D">
        <w:rPr>
          <w:rFonts w:ascii="Consolas" w:hAnsi="Consolas" w:cs="Consolas"/>
          <w:sz w:val="22"/>
          <w:szCs w:val="22"/>
        </w:rPr>
        <w:t>),(</w:t>
      </w:r>
      <w:proofErr w:type="gramEnd"/>
      <w:r w:rsidR="0035017D">
        <w:rPr>
          <w:rFonts w:ascii="Consolas" w:hAnsi="Consolas" w:cs="Consolas"/>
          <w:sz w:val="22"/>
          <w:szCs w:val="22"/>
        </w:rPr>
        <w:t xml:space="preserve">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For example, for the matrix show by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34ADA16C" w14:textId="77777777" w:rsidR="00D13F4F" w:rsidRPr="00D13F4F" w:rsidRDefault="00D13F4F" w:rsidP="00D13F4F">
      <w:pPr>
        <w:rPr>
          <w:rFonts w:asciiTheme="minorHAnsi" w:hAnsiTheme="minorHAnsi" w:cstheme="minorHAnsi"/>
        </w:rPr>
      </w:pPr>
    </w:p>
    <w:p w14:paraId="059E2F14" w14:textId="6FA6929F" w:rsidR="007E0693" w:rsidRDefault="00D13F4F" w:rsidP="00FA68D1">
      <w:pPr>
        <w:rPr>
          <w:rFonts w:asciiTheme="minorHAnsi" w:hAnsiTheme="minorHAnsi" w:cstheme="minorHAnsi"/>
        </w:rPr>
      </w:pPr>
      <w:r w:rsidRPr="00D13F4F">
        <w:rPr>
          <w:rFonts w:asciiTheme="minorHAnsi" w:hAnsiTheme="minorHAnsi" w:cstheme="minorHAnsi"/>
          <w:noProof/>
        </w:rPr>
        <w:t>Figure</w:t>
      </w:r>
      <w:r w:rsidRPr="00CA5A6E">
        <w:t xml:space="preserve"> </w:t>
      </w:r>
      <w:r>
        <w:rPr>
          <w:noProof/>
        </w:rPr>
        <w:t>3</w:t>
      </w:r>
      <w:r w:rsidR="003B7936" w:rsidRPr="00D21DC4">
        <w:rPr>
          <w:rFonts w:asciiTheme="minorHAnsi" w:hAnsiTheme="minorHAnsi" w:cstheme="minorHAnsi"/>
        </w:rPr>
        <w:fldChar w:fldCharType="end"/>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the output </w:t>
      </w:r>
      <w:r w:rsidR="00AA0165">
        <w:rPr>
          <w:rFonts w:asciiTheme="minorHAnsi" w:hAnsiTheme="minorHAnsi" w:cstheme="minorHAnsi"/>
        </w:rPr>
        <w:t xml:space="preserve">for data locations may </w:t>
      </w:r>
      <w:r w:rsidR="003B7936">
        <w:rPr>
          <w:rFonts w:asciiTheme="minorHAnsi" w:hAnsiTheme="minorHAnsi" w:cstheme="minorHAnsi"/>
        </w:rPr>
        <w:t xml:space="preserve">look like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3B7936" w:rsidRDefault="003B7936" w:rsidP="00FA68D1">
      <w:pPr>
        <w:rPr>
          <w:rFonts w:asciiTheme="minorHAnsi" w:hAnsiTheme="minorHAnsi" w:cstheme="minorHAnsi"/>
        </w:rPr>
      </w:pPr>
    </w:p>
    <w:p w14:paraId="62576171" w14:textId="28380BD3"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00E54C50">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 xml:space="preserve"> {</w:t>
      </w:r>
    </w:p>
    <w:p w14:paraId="4D420D75"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7A0B206F"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17E847D9" w14:textId="56D87418"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REGION_TYPE </w:t>
      </w:r>
      <w:r w:rsidRPr="0035017D">
        <w:rPr>
          <w:rFonts w:ascii="Consolas" w:eastAsiaTheme="minorHAnsi" w:hAnsi="Consolas" w:cs="Consolas"/>
          <w:color w:val="000000"/>
          <w:sz w:val="20"/>
          <w:szCs w:val="20"/>
        </w:rPr>
        <w:t xml:space="preserve">BLOCK </w:t>
      </w:r>
      <w:r>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2,</w:t>
      </w:r>
      <w:proofErr w:type="gramStart"/>
      <w:r w:rsidRPr="0035017D">
        <w:rPr>
          <w:rFonts w:ascii="Consolas" w:eastAsiaTheme="minorHAnsi" w:hAnsi="Consolas" w:cs="Consolas"/>
          <w:color w:val="000000"/>
          <w:sz w:val="20"/>
          <w:szCs w:val="20"/>
        </w:rPr>
        <w:t>2)-(</w:t>
      </w:r>
      <w:proofErr w:type="gramEnd"/>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45191DAF" w14:textId="764DE39E"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BLOCK (6,</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6,2)    </w:t>
      </w:r>
    </w:p>
    <w:p w14:paraId="6F9491D9" w14:textId="28A6C7EB"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POINT (5,9), (11, 1), (12,8)</w:t>
      </w:r>
    </w:p>
    <w:p w14:paraId="31AC126A"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14:paraId="314B4B98"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6FAB1133" w14:textId="3118814C" w:rsidR="00404CC6"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bookmarkStart w:id="343" w:name="_Ref132028364"/>
    </w:p>
    <w:p w14:paraId="6C3E38ED" w14:textId="77777777" w:rsidR="006A304E" w:rsidRDefault="006A304E"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EE4E5FA"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099F08F"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0554298"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51105CF6" w14:textId="77777777" w:rsidR="00EE0D1D" w:rsidRPr="006A304E"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43BEE005" w:rsidR="003F5749" w:rsidRPr="003F5749" w:rsidRDefault="00CA5A6E" w:rsidP="003F5749">
      <w:pPr>
        <w:pStyle w:val="Caption"/>
        <w:jc w:val="center"/>
        <w:rPr>
          <w:rFonts w:cstheme="minorHAnsi"/>
          <w:sz w:val="24"/>
          <w:szCs w:val="24"/>
        </w:rPr>
      </w:pPr>
      <w:r w:rsidRPr="00CA5A6E">
        <w:rPr>
          <w:sz w:val="24"/>
          <w:szCs w:val="24"/>
        </w:rPr>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D13F4F">
        <w:rPr>
          <w:noProof/>
          <w:sz w:val="24"/>
          <w:szCs w:val="24"/>
        </w:rPr>
        <w:t>3</w:t>
      </w:r>
      <w:r w:rsidRPr="00CA5A6E">
        <w:rPr>
          <w:sz w:val="24"/>
          <w:szCs w:val="24"/>
        </w:rPr>
        <w:fldChar w:fldCharType="end"/>
      </w:r>
      <w:bookmarkEnd w:id="343"/>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EE0D1D">
        <w:trPr>
          <w:jc w:val="center"/>
        </w:trPr>
        <w:tc>
          <w:tcPr>
            <w:tcW w:w="901" w:type="dxa"/>
            <w:tcBorders>
              <w:bottom w:val="single" w:sz="4" w:space="0" w:color="000000" w:themeColor="text1"/>
            </w:tcBorders>
          </w:tcPr>
          <w:p w14:paraId="358845CB" w14:textId="4382E5EB" w:rsidR="00756C87" w:rsidRPr="003F5749" w:rsidRDefault="00756C87" w:rsidP="006E2F2A">
            <w:pPr>
              <w:jc w:val="center"/>
              <w:rPr>
                <w:rFonts w:ascii="Consolas" w:hAnsi="Consolas" w:cs="Consolas"/>
                <w:sz w:val="20"/>
                <w:szCs w:val="20"/>
              </w:rPr>
            </w:pPr>
            <w:r w:rsidRPr="00EE0D1D">
              <w:rPr>
                <w:rFonts w:ascii="Consolas" w:hAnsi="Consolas" w:cs="Consolas"/>
                <w:color w:val="808080" w:themeColor="background1" w:themeShade="80"/>
                <w:sz w:val="20"/>
                <w:szCs w:val="20"/>
              </w:rPr>
              <w:t>Row/column index</w:t>
            </w:r>
          </w:p>
        </w:tc>
        <w:tc>
          <w:tcPr>
            <w:tcW w:w="901" w:type="dxa"/>
            <w:tcBorders>
              <w:bottom w:val="double" w:sz="4" w:space="0" w:color="auto"/>
            </w:tcBorders>
          </w:tcPr>
          <w:p w14:paraId="4B71DC45" w14:textId="38377B8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0</w:t>
            </w:r>
          </w:p>
        </w:tc>
        <w:tc>
          <w:tcPr>
            <w:tcW w:w="902" w:type="dxa"/>
            <w:tcBorders>
              <w:bottom w:val="double" w:sz="4" w:space="0" w:color="auto"/>
            </w:tcBorders>
          </w:tcPr>
          <w:p w14:paraId="6A1C0FDE" w14:textId="253D1EA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1</w:t>
            </w:r>
          </w:p>
        </w:tc>
        <w:tc>
          <w:tcPr>
            <w:tcW w:w="902" w:type="dxa"/>
            <w:tcBorders>
              <w:bottom w:val="double" w:sz="4" w:space="0" w:color="auto"/>
            </w:tcBorders>
          </w:tcPr>
          <w:p w14:paraId="51999874" w14:textId="3B1BA83A"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2</w:t>
            </w:r>
          </w:p>
        </w:tc>
        <w:tc>
          <w:tcPr>
            <w:tcW w:w="902" w:type="dxa"/>
            <w:tcBorders>
              <w:bottom w:val="double" w:sz="4" w:space="0" w:color="auto"/>
            </w:tcBorders>
          </w:tcPr>
          <w:p w14:paraId="0C7A8E0F" w14:textId="51DBB3B1"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3</w:t>
            </w:r>
          </w:p>
        </w:tc>
        <w:tc>
          <w:tcPr>
            <w:tcW w:w="903" w:type="dxa"/>
            <w:tcBorders>
              <w:bottom w:val="double" w:sz="4" w:space="0" w:color="auto"/>
            </w:tcBorders>
          </w:tcPr>
          <w:p w14:paraId="54A888D9" w14:textId="59433F59"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4</w:t>
            </w:r>
          </w:p>
        </w:tc>
        <w:tc>
          <w:tcPr>
            <w:tcW w:w="903" w:type="dxa"/>
            <w:tcBorders>
              <w:bottom w:val="double" w:sz="4" w:space="0" w:color="auto"/>
            </w:tcBorders>
          </w:tcPr>
          <w:p w14:paraId="6096DDE6" w14:textId="1567B53E"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5</w:t>
            </w:r>
          </w:p>
        </w:tc>
        <w:tc>
          <w:tcPr>
            <w:tcW w:w="903" w:type="dxa"/>
            <w:tcBorders>
              <w:bottom w:val="double" w:sz="4" w:space="0" w:color="auto"/>
            </w:tcBorders>
          </w:tcPr>
          <w:p w14:paraId="16CB9E11" w14:textId="2108667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6</w:t>
            </w:r>
          </w:p>
        </w:tc>
        <w:tc>
          <w:tcPr>
            <w:tcW w:w="903" w:type="dxa"/>
            <w:tcBorders>
              <w:bottom w:val="double" w:sz="4" w:space="0" w:color="auto"/>
            </w:tcBorders>
          </w:tcPr>
          <w:p w14:paraId="1C7BC007" w14:textId="24536CE8"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7</w:t>
            </w:r>
          </w:p>
        </w:tc>
        <w:tc>
          <w:tcPr>
            <w:tcW w:w="903" w:type="dxa"/>
            <w:tcBorders>
              <w:bottom w:val="double" w:sz="4" w:space="0" w:color="auto"/>
            </w:tcBorders>
          </w:tcPr>
          <w:p w14:paraId="52829BD1" w14:textId="3A6187B7"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8</w:t>
            </w:r>
          </w:p>
        </w:tc>
        <w:tc>
          <w:tcPr>
            <w:tcW w:w="903" w:type="dxa"/>
            <w:tcBorders>
              <w:bottom w:val="double" w:sz="4" w:space="0" w:color="auto"/>
            </w:tcBorders>
          </w:tcPr>
          <w:p w14:paraId="77A08181" w14:textId="00CD25F4"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9</w:t>
            </w:r>
          </w:p>
        </w:tc>
      </w:tr>
      <w:tr w:rsidR="003F5749" w:rsidRPr="003F5749" w14:paraId="71E5394B" w14:textId="77777777" w:rsidTr="00EE0D1D">
        <w:trPr>
          <w:jc w:val="center"/>
        </w:trPr>
        <w:tc>
          <w:tcPr>
            <w:tcW w:w="901" w:type="dxa"/>
            <w:tcBorders>
              <w:right w:val="double" w:sz="4" w:space="0" w:color="auto"/>
            </w:tcBorders>
          </w:tcPr>
          <w:p w14:paraId="7FD85A66" w14:textId="0FBB32A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0</w:t>
            </w:r>
          </w:p>
        </w:tc>
        <w:tc>
          <w:tcPr>
            <w:tcW w:w="901" w:type="dxa"/>
            <w:tcBorders>
              <w:top w:val="double" w:sz="4" w:space="0" w:color="auto"/>
              <w:left w:val="double" w:sz="4" w:space="0" w:color="auto"/>
              <w:bottom w:val="single" w:sz="4" w:space="0" w:color="auto"/>
              <w:right w:val="single" w:sz="4" w:space="0" w:color="auto"/>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double" w:sz="4" w:space="0" w:color="auto"/>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EE0D1D">
        <w:trPr>
          <w:jc w:val="center"/>
        </w:trPr>
        <w:tc>
          <w:tcPr>
            <w:tcW w:w="901" w:type="dxa"/>
            <w:tcBorders>
              <w:right w:val="double" w:sz="4" w:space="0" w:color="auto"/>
            </w:tcBorders>
          </w:tcPr>
          <w:p w14:paraId="68D740E5" w14:textId="1B91FE3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EE0D1D">
        <w:trPr>
          <w:jc w:val="center"/>
        </w:trPr>
        <w:tc>
          <w:tcPr>
            <w:tcW w:w="901" w:type="dxa"/>
            <w:tcBorders>
              <w:right w:val="double" w:sz="4" w:space="0" w:color="auto"/>
            </w:tcBorders>
          </w:tcPr>
          <w:p w14:paraId="7BD8C9C4" w14:textId="4AD15E0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2</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EE0D1D">
        <w:trPr>
          <w:jc w:val="center"/>
        </w:trPr>
        <w:tc>
          <w:tcPr>
            <w:tcW w:w="901" w:type="dxa"/>
            <w:tcBorders>
              <w:right w:val="double" w:sz="4" w:space="0" w:color="auto"/>
            </w:tcBorders>
          </w:tcPr>
          <w:p w14:paraId="040A9D66" w14:textId="5D108C7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3</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EE0D1D">
        <w:trPr>
          <w:jc w:val="center"/>
        </w:trPr>
        <w:tc>
          <w:tcPr>
            <w:tcW w:w="901" w:type="dxa"/>
            <w:tcBorders>
              <w:right w:val="double" w:sz="4" w:space="0" w:color="auto"/>
            </w:tcBorders>
          </w:tcPr>
          <w:p w14:paraId="3EA4BE97" w14:textId="5EEA1A0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4</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EE0D1D">
        <w:trPr>
          <w:jc w:val="center"/>
        </w:trPr>
        <w:tc>
          <w:tcPr>
            <w:tcW w:w="901" w:type="dxa"/>
            <w:tcBorders>
              <w:right w:val="double" w:sz="4" w:space="0" w:color="auto"/>
            </w:tcBorders>
          </w:tcPr>
          <w:p w14:paraId="4CD45DB0" w14:textId="55F58C7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5</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EE0D1D">
        <w:trPr>
          <w:jc w:val="center"/>
        </w:trPr>
        <w:tc>
          <w:tcPr>
            <w:tcW w:w="901" w:type="dxa"/>
            <w:tcBorders>
              <w:right w:val="double" w:sz="4" w:space="0" w:color="auto"/>
            </w:tcBorders>
          </w:tcPr>
          <w:p w14:paraId="4BDE6017" w14:textId="481A3F6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6</w:t>
            </w:r>
          </w:p>
        </w:tc>
        <w:tc>
          <w:tcPr>
            <w:tcW w:w="901" w:type="dxa"/>
            <w:tcBorders>
              <w:top w:val="single" w:sz="4" w:space="0" w:color="auto"/>
              <w:left w:val="double" w:sz="4" w:space="0" w:color="auto"/>
              <w:bottom w:val="single" w:sz="4" w:space="0" w:color="auto"/>
              <w:right w:val="single" w:sz="4" w:space="0" w:color="auto"/>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EE0D1D">
        <w:trPr>
          <w:jc w:val="center"/>
        </w:trPr>
        <w:tc>
          <w:tcPr>
            <w:tcW w:w="901" w:type="dxa"/>
            <w:tcBorders>
              <w:right w:val="double" w:sz="4" w:space="0" w:color="auto"/>
            </w:tcBorders>
          </w:tcPr>
          <w:p w14:paraId="3AC12054" w14:textId="31FEC5D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7</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EE0D1D">
        <w:trPr>
          <w:jc w:val="center"/>
        </w:trPr>
        <w:tc>
          <w:tcPr>
            <w:tcW w:w="901" w:type="dxa"/>
            <w:tcBorders>
              <w:right w:val="double" w:sz="4" w:space="0" w:color="auto"/>
            </w:tcBorders>
          </w:tcPr>
          <w:p w14:paraId="4CF00A9F" w14:textId="15F842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8</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EE0D1D">
        <w:trPr>
          <w:jc w:val="center"/>
        </w:trPr>
        <w:tc>
          <w:tcPr>
            <w:tcW w:w="901" w:type="dxa"/>
            <w:tcBorders>
              <w:right w:val="double" w:sz="4" w:space="0" w:color="auto"/>
            </w:tcBorders>
          </w:tcPr>
          <w:p w14:paraId="01A7D9F9" w14:textId="7019962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9</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EE0D1D">
        <w:trPr>
          <w:jc w:val="center"/>
        </w:trPr>
        <w:tc>
          <w:tcPr>
            <w:tcW w:w="901" w:type="dxa"/>
            <w:tcBorders>
              <w:right w:val="double" w:sz="4" w:space="0" w:color="auto"/>
            </w:tcBorders>
          </w:tcPr>
          <w:p w14:paraId="051759AB" w14:textId="10D7F53E"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10</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EE0D1D">
        <w:trPr>
          <w:jc w:val="center"/>
        </w:trPr>
        <w:tc>
          <w:tcPr>
            <w:tcW w:w="901" w:type="dxa"/>
            <w:tcBorders>
              <w:right w:val="double" w:sz="4" w:space="0" w:color="auto"/>
            </w:tcBorders>
          </w:tcPr>
          <w:p w14:paraId="4C6FEB8D" w14:textId="2A7651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EE0D1D">
        <w:trPr>
          <w:jc w:val="center"/>
        </w:trPr>
        <w:tc>
          <w:tcPr>
            <w:tcW w:w="901" w:type="dxa"/>
            <w:tcBorders>
              <w:right w:val="double" w:sz="4" w:space="0" w:color="auto"/>
            </w:tcBorders>
          </w:tcPr>
          <w:p w14:paraId="1B39F4AC" w14:textId="7C610BA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12</w:t>
            </w:r>
          </w:p>
        </w:tc>
        <w:tc>
          <w:tcPr>
            <w:tcW w:w="901" w:type="dxa"/>
            <w:tcBorders>
              <w:top w:val="single" w:sz="4" w:space="0" w:color="auto"/>
              <w:left w:val="double" w:sz="4" w:space="0" w:color="auto"/>
              <w:bottom w:val="double" w:sz="4" w:space="0" w:color="auto"/>
              <w:right w:val="single" w:sz="4" w:space="0" w:color="auto"/>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single" w:sz="4" w:space="0" w:color="auto"/>
              <w:left w:val="single" w:sz="4" w:space="0" w:color="auto"/>
              <w:bottom w:val="double" w:sz="4" w:space="0" w:color="auto"/>
              <w:right w:val="double" w:sz="4" w:space="0" w:color="auto"/>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351E9FAD" w14:textId="77777777" w:rsidR="003B7936" w:rsidRDefault="003B7936" w:rsidP="003B7936">
      <w:pPr>
        <w:rPr>
          <w:rFonts w:asciiTheme="minorHAnsi" w:hAnsiTheme="minorHAnsi" w:cstheme="minorHAnsi"/>
        </w:rPr>
      </w:pPr>
      <w:r w:rsidRPr="0035017D">
        <w:rPr>
          <w:rFonts w:asciiTheme="minorHAnsi" w:hAnsiTheme="minorHAnsi" w:cstheme="minorHAnsi"/>
        </w:rPr>
        <w:t xml:space="preserve">It is also desired to print </w:t>
      </w:r>
      <w:r>
        <w:rPr>
          <w:rFonts w:asciiTheme="minorHAnsi" w:hAnsiTheme="minorHAnsi" w:cstheme="minorHAnsi"/>
        </w:rPr>
        <w:t xml:space="preserve">both locations and data at those locations. We will need another flag, e.g., </w:t>
      </w:r>
      <w:r w:rsidRPr="00315E6B">
        <w:rPr>
          <w:rFonts w:ascii="Consolas" w:hAnsi="Consolas" w:cs="Consolas"/>
          <w:sz w:val="22"/>
          <w:szCs w:val="22"/>
        </w:rPr>
        <w:t>--sparse</w:t>
      </w:r>
      <w:r>
        <w:rPr>
          <w:rFonts w:ascii="Consolas" w:hAnsi="Consolas" w:cs="Consolas"/>
          <w:sz w:val="22"/>
          <w:szCs w:val="22"/>
        </w:rPr>
        <w:t xml:space="preserve">, </w:t>
      </w:r>
      <w:r w:rsidRPr="0035017D">
        <w:rPr>
          <w:rFonts w:asciiTheme="minorHAnsi" w:hAnsiTheme="minorHAnsi" w:cstheme="minorHAnsi"/>
        </w:rPr>
        <w:t xml:space="preserve">that </w:t>
      </w:r>
      <w:r>
        <w:rPr>
          <w:rFonts w:asciiTheme="minorHAnsi" w:hAnsiTheme="minorHAnsi" w:cstheme="minorHAnsi"/>
        </w:rPr>
        <w:t>may provide an output shown below:</w:t>
      </w:r>
    </w:p>
    <w:p w14:paraId="58A460B3" w14:textId="77777777" w:rsidR="003B7936" w:rsidRDefault="003B7936" w:rsidP="00FA68D1">
      <w:pPr>
        <w:rPr>
          <w:rFonts w:asciiTheme="minorHAnsi" w:hAnsiTheme="minorHAnsi" w:cstheme="minorHAnsi"/>
        </w:rPr>
      </w:pPr>
    </w:p>
    <w:p w14:paraId="54CF2E60" w14:textId="65863DF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hAnsi="Consolas" w:cs="Consolas"/>
          <w:sz w:val="22"/>
          <w:szCs w:val="22"/>
        </w:rPr>
        <w:t xml:space="preserve"> </w:t>
      </w:r>
      <w:r>
        <w:rPr>
          <w:rFonts w:ascii="Menlo" w:eastAsiaTheme="minorHAnsi" w:hAnsi="Menlo" w:cs="Menlo"/>
          <w:color w:val="000000"/>
          <w:sz w:val="22"/>
          <w:szCs w:val="22"/>
        </w:rPr>
        <w:t xml:space="preserve">  </w:t>
      </w: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Pr="0035017D">
        <w:rPr>
          <w:rFonts w:ascii="Consolas" w:eastAsiaTheme="minorHAnsi" w:hAnsi="Consolas" w:cs="Consolas"/>
          <w:color w:val="000000"/>
          <w:sz w:val="20"/>
          <w:szCs w:val="20"/>
        </w:rPr>
        <w:t>" {</w:t>
      </w:r>
    </w:p>
    <w:p w14:paraId="2B32FB7B"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5DE67905" w14:textId="66065E6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lastRenderedPageBreak/>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09A79FB6" w14:textId="22DA363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r w:rsidR="003B7936">
        <w:rPr>
          <w:rFonts w:ascii="Consolas" w:eastAsiaTheme="minorHAnsi" w:hAnsi="Consolas" w:cs="Consolas"/>
          <w:color w:val="000000"/>
          <w:sz w:val="20"/>
          <w:szCs w:val="20"/>
        </w:rPr>
        <w:t>REGION_TYPE</w:t>
      </w:r>
      <w:r w:rsidR="003B7936"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BLOCK  (</w:t>
      </w:r>
      <w:proofErr w:type="gramEnd"/>
      <w:r w:rsidRPr="0035017D">
        <w:rPr>
          <w:rFonts w:ascii="Consolas" w:eastAsiaTheme="minorHAnsi" w:hAnsi="Consolas" w:cs="Consolas"/>
          <w:color w:val="000000"/>
          <w:sz w:val="20"/>
          <w:szCs w:val="20"/>
        </w:rPr>
        <w:t>2,2)-(</w:t>
      </w:r>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6DBD9EC3"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 {</w:t>
      </w:r>
    </w:p>
    <w:p w14:paraId="1E8098E7" w14:textId="2A761F8B"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(2,2)</w:t>
      </w:r>
      <w:r w:rsidRPr="0035017D">
        <w:rPr>
          <w:rFonts w:ascii="Consolas" w:eastAsiaTheme="minorHAnsi" w:hAnsi="Consolas" w:cs="Consolas"/>
          <w:color w:val="000000"/>
          <w:sz w:val="20"/>
          <w:szCs w:val="20"/>
        </w:rPr>
        <w:t xml:space="preserve">   66, 69, 72, 75, 78, 81,</w:t>
      </w:r>
    </w:p>
    <w:p w14:paraId="46768559" w14:textId="59F78951"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(3,2)   </w:t>
      </w:r>
      <w:r w:rsidRPr="0035017D">
        <w:rPr>
          <w:rFonts w:ascii="Consolas" w:eastAsiaTheme="minorHAnsi" w:hAnsi="Consolas" w:cs="Consolas"/>
          <w:color w:val="000000"/>
          <w:sz w:val="20"/>
          <w:szCs w:val="20"/>
        </w:rPr>
        <w:t>96, 99, 102, 105, 108, 111,</w:t>
      </w:r>
    </w:p>
    <w:p w14:paraId="4994AF3B" w14:textId="7239744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(4,2)   </w:t>
      </w:r>
      <w:r w:rsidRPr="0035017D">
        <w:rPr>
          <w:rFonts w:ascii="Consolas" w:eastAsiaTheme="minorHAnsi" w:hAnsi="Consolas" w:cs="Consolas"/>
          <w:color w:val="000000"/>
          <w:sz w:val="20"/>
          <w:szCs w:val="20"/>
        </w:rPr>
        <w:t>126, 129, 132, 135, 138, 141</w:t>
      </w:r>
    </w:p>
    <w:p w14:paraId="6813368F" w14:textId="2E643CD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567F2414" w14:textId="3635073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BLOCK (</w:t>
      </w:r>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0)-(</w:t>
      </w:r>
      <w:proofErr w:type="gramEnd"/>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,2)</w:t>
      </w:r>
    </w:p>
    <w:p w14:paraId="122FAA84" w14:textId="361C8C5D"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DATA {</w:t>
      </w:r>
    </w:p>
    <w:p w14:paraId="48D9C91B" w14:textId="00E3170B"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(6,0)   100, 0, -100</w:t>
      </w:r>
    </w:p>
    <w:p w14:paraId="7735DA5A" w14:textId="0041AA93"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 </w:t>
      </w:r>
    </w:p>
    <w:p w14:paraId="182AC327" w14:textId="01A3D86A"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POINT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xml:space="preserve">), </w:t>
      </w:r>
      <w:r w:rsidR="006E2F2A">
        <w:rPr>
          <w:rFonts w:ascii="Consolas" w:eastAsiaTheme="minorHAnsi" w:hAnsi="Consolas" w:cs="Consolas"/>
          <w:color w:val="000000"/>
          <w:sz w:val="20"/>
          <w:szCs w:val="20"/>
        </w:rPr>
        <w:t xml:space="preserve">(11, 1), </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,8)</w:t>
      </w:r>
    </w:p>
    <w:p w14:paraId="5648C6B7" w14:textId="72E7E91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C06A5" w:rsidRPr="0035017D">
        <w:rPr>
          <w:rFonts w:ascii="Consolas" w:eastAsiaTheme="minorHAnsi" w:hAnsi="Consolas" w:cs="Consolas"/>
          <w:color w:val="000000"/>
          <w:sz w:val="20"/>
          <w:szCs w:val="20"/>
        </w:rPr>
        <w:t>DATA {</w:t>
      </w:r>
      <w:r>
        <w:rPr>
          <w:rFonts w:ascii="Consolas" w:eastAsiaTheme="minorHAnsi" w:hAnsi="Consolas" w:cs="Consolas"/>
          <w:color w:val="000000"/>
          <w:sz w:val="20"/>
          <w:szCs w:val="20"/>
        </w:rPr>
        <w:t xml:space="preserve"> </w:t>
      </w:r>
    </w:p>
    <w:p w14:paraId="06247311" w14:textId="433F3AA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(11,1) 1</w:t>
      </w:r>
    </w:p>
    <w:p w14:paraId="3D11E3DB" w14:textId="3D4D4895"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2</w:t>
      </w:r>
    </w:p>
    <w:p w14:paraId="3123E908" w14:textId="798E65DD" w:rsidR="00756C87"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w:t>
      </w:r>
      <w:r w:rsidR="00181F9E">
        <w:rPr>
          <w:rFonts w:ascii="Consolas" w:eastAsiaTheme="minorHAnsi" w:hAnsi="Consolas" w:cs="Consolas"/>
          <w:color w:val="000000"/>
          <w:sz w:val="20"/>
          <w:szCs w:val="20"/>
        </w:rPr>
        <w:t>8</w:t>
      </w:r>
      <w:r>
        <w:rPr>
          <w:rFonts w:ascii="Consolas" w:eastAsiaTheme="minorHAnsi" w:hAnsi="Consolas" w:cs="Consolas"/>
          <w:color w:val="000000"/>
          <w:sz w:val="20"/>
          <w:szCs w:val="20"/>
        </w:rPr>
        <w:t>) 3</w:t>
      </w:r>
    </w:p>
    <w:p w14:paraId="36E1573E" w14:textId="5E999C7F" w:rsidR="00181F9E" w:rsidRPr="0035017D" w:rsidRDefault="007C06A5"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sidR="00181F9E">
        <w:rPr>
          <w:rFonts w:ascii="Consolas" w:eastAsiaTheme="minorHAnsi" w:hAnsi="Consolas" w:cs="Consolas"/>
          <w:color w:val="000000"/>
          <w:sz w:val="20"/>
          <w:szCs w:val="20"/>
        </w:rPr>
        <w:t>}</w:t>
      </w:r>
    </w:p>
    <w:p w14:paraId="4420FAC5"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275BF75C" w14:textId="66298C9F" w:rsidR="007E0693"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 xml:space="preserve">In the example above two </w:t>
      </w:r>
      <w:r w:rsidR="00181F9E">
        <w:rPr>
          <w:rFonts w:asciiTheme="minorHAnsi" w:hAnsiTheme="minorHAnsi" w:cstheme="minorHAnsi"/>
        </w:rPr>
        <w:t xml:space="preserve">BLOCK </w:t>
      </w:r>
      <w:r w:rsidR="00756C87">
        <w:rPr>
          <w:rFonts w:asciiTheme="minorHAnsi" w:hAnsiTheme="minorHAnsi" w:cstheme="minorHAnsi"/>
        </w:rPr>
        <w:t xml:space="preserve">segments </w:t>
      </w:r>
      <w:r w:rsidR="00181F9E">
        <w:rPr>
          <w:rFonts w:asciiTheme="minorHAnsi" w:hAnsiTheme="minorHAnsi" w:cstheme="minorHAnsi"/>
        </w:rPr>
        <w:t xml:space="preserve">represent simple </w:t>
      </w:r>
      <w:proofErr w:type="spellStart"/>
      <w:r w:rsidR="00181F9E">
        <w:rPr>
          <w:rFonts w:asciiTheme="minorHAnsi" w:hAnsiTheme="minorHAnsi" w:cstheme="minorHAnsi"/>
        </w:rPr>
        <w:t>hyperslab</w:t>
      </w:r>
      <w:r w:rsidR="00756C87">
        <w:rPr>
          <w:rFonts w:asciiTheme="minorHAnsi" w:hAnsiTheme="minorHAnsi" w:cstheme="minorHAnsi"/>
        </w:rPr>
        <w:t>s</w:t>
      </w:r>
      <w:proofErr w:type="spellEnd"/>
      <w:r w:rsidR="00756C87">
        <w:rPr>
          <w:rFonts w:asciiTheme="minorHAnsi" w:hAnsiTheme="minorHAnsi" w:cstheme="minorHAnsi"/>
        </w:rPr>
        <w:t xml:space="preserve"> and their data</w:t>
      </w:r>
      <w:r w:rsidR="00181F9E">
        <w:rPr>
          <w:rFonts w:asciiTheme="minorHAnsi" w:hAnsiTheme="minorHAnsi" w:cstheme="minorHAnsi"/>
        </w:rPr>
        <w:t xml:space="preserve">, </w:t>
      </w:r>
      <w:r w:rsidR="00756C87">
        <w:rPr>
          <w:rFonts w:asciiTheme="minorHAnsi" w:hAnsiTheme="minorHAnsi" w:cstheme="minorHAnsi"/>
        </w:rPr>
        <w:t>and the POINT segment shows the list of all point selections (e.g., coordinates of the elements and the values).</w:t>
      </w:r>
    </w:p>
    <w:p w14:paraId="6C96A29B" w14:textId="77777777" w:rsidR="006B3EDC" w:rsidRDefault="006B3EDC" w:rsidP="00FA68D1">
      <w:pPr>
        <w:rPr>
          <w:rFonts w:asciiTheme="minorHAnsi" w:hAnsiTheme="minorHAnsi" w:cstheme="minorHAnsi"/>
        </w:rPr>
      </w:pPr>
    </w:p>
    <w:p w14:paraId="2FE6AA50" w14:textId="776B616F" w:rsidR="00A56C45" w:rsidRPr="00A56C45" w:rsidRDefault="0038252F" w:rsidP="000F4D9E">
      <w:pPr>
        <w:pStyle w:val="Heading2"/>
      </w:pPr>
      <w:bookmarkStart w:id="344" w:name="_Toc171419801"/>
      <w:r>
        <w:t>h5ls</w:t>
      </w:r>
      <w:bookmarkEnd w:id="344"/>
    </w:p>
    <w:p w14:paraId="5709DF3E" w14:textId="688D364F" w:rsidR="0038252F" w:rsidRDefault="0038252F" w:rsidP="00FA68D1">
      <w:pPr>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w:t>
      </w:r>
      <w:r w:rsidR="00A56C45">
        <w:rPr>
          <w:rFonts w:asciiTheme="minorHAnsi" w:hAnsiTheme="minorHAnsi" w:cstheme="minorHAnsi"/>
        </w:rPr>
        <w:t>flags</w:t>
      </w:r>
      <w:r>
        <w:rPr>
          <w:rFonts w:asciiTheme="minorHAnsi" w:hAnsiTheme="minorHAnsi" w:cstheme="minorHAnsi"/>
        </w:rPr>
        <w:t xml:space="preserve"> </w:t>
      </w:r>
      <w:r w:rsidR="007C06A5">
        <w:rPr>
          <w:rFonts w:asciiTheme="minorHAnsi" w:hAnsiTheme="minorHAnsi" w:cstheme="minorHAnsi"/>
        </w:rPr>
        <w:t xml:space="preserve">for </w:t>
      </w:r>
      <w:r w:rsidR="00A56C45">
        <w:rPr>
          <w:rFonts w:asciiTheme="minorHAnsi" w:hAnsiTheme="minorHAnsi" w:cstheme="minorHAnsi"/>
        </w:rPr>
        <w:t xml:space="preserve">specifying </w:t>
      </w:r>
      <w:r w:rsidR="007C06A5">
        <w:rPr>
          <w:rFonts w:asciiTheme="minorHAnsi" w:hAnsiTheme="minorHAnsi" w:cstheme="minorHAnsi"/>
        </w:rPr>
        <w:t>sub-setting and de-referenc</w:t>
      </w:r>
      <w:r w:rsidR="00A56C45">
        <w:rPr>
          <w:rFonts w:asciiTheme="minorHAnsi" w:hAnsiTheme="minorHAnsi" w:cstheme="minorHAnsi"/>
        </w:rPr>
        <w:t>ing region references</w:t>
      </w:r>
      <w:r w:rsidR="007C06A5">
        <w:rPr>
          <w:rFonts w:asciiTheme="minorHAnsi" w:hAnsiTheme="minorHAnsi" w:cstheme="minorHAnsi"/>
        </w:rPr>
        <w:t xml:space="preserve"> </w:t>
      </w:r>
      <w:r w:rsidR="00A56C45">
        <w:rPr>
          <w:rFonts w:asciiTheme="minorHAnsi" w:hAnsiTheme="minorHAnsi" w:cstheme="minorHAnsi"/>
        </w:rPr>
        <w:t xml:space="preserve">and doesn’t use corresponding output format </w:t>
      </w:r>
      <w:r>
        <w:rPr>
          <w:rFonts w:asciiTheme="minorHAnsi" w:hAnsiTheme="minorHAnsi" w:cstheme="minorHAnsi"/>
        </w:rPr>
        <w:t xml:space="preserve">as </w:t>
      </w:r>
      <w:r w:rsidRPr="0038252F">
        <w:rPr>
          <w:rFonts w:ascii="Consolas" w:hAnsi="Consolas" w:cs="Consolas"/>
          <w:sz w:val="22"/>
          <w:szCs w:val="22"/>
        </w:rPr>
        <w:t>h5dump</w:t>
      </w:r>
      <w:r>
        <w:rPr>
          <w:rFonts w:asciiTheme="minorHAnsi" w:hAnsiTheme="minorHAnsi" w:cstheme="minorHAnsi"/>
        </w:rPr>
        <w:t>, we suggest no changes to the tool</w:t>
      </w:r>
      <w:r w:rsidR="00A56C45">
        <w:rPr>
          <w:rFonts w:asciiTheme="minorHAnsi" w:hAnsiTheme="minorHAnsi" w:cstheme="minorHAnsi"/>
        </w:rPr>
        <w:t xml:space="preserve"> (i.e., </w:t>
      </w:r>
      <w:r w:rsidR="003D3809">
        <w:rPr>
          <w:rFonts w:asciiTheme="minorHAnsi" w:hAnsiTheme="minorHAnsi" w:cstheme="minorHAnsi"/>
        </w:rPr>
        <w:t xml:space="preserve">any </w:t>
      </w:r>
      <w:r w:rsidR="00A56C45">
        <w:rPr>
          <w:rFonts w:asciiTheme="minorHAnsi" w:hAnsiTheme="minorHAnsi" w:cstheme="minorHAnsi"/>
        </w:rPr>
        <w:t>new flags) to print defined sparse data elements</w:t>
      </w:r>
      <w:r w:rsidR="00A56C45">
        <w:rPr>
          <w:rFonts w:ascii="Consolas" w:hAnsi="Consolas" w:cs="Consolas"/>
          <w:sz w:val="22"/>
          <w:szCs w:val="22"/>
        </w:rPr>
        <w:t xml:space="preserve">. </w:t>
      </w:r>
      <w:r w:rsidR="00A56C45" w:rsidRPr="00AC04CB">
        <w:rPr>
          <w:rFonts w:asciiTheme="minorHAnsi" w:hAnsiTheme="minorHAnsi" w:cstheme="minorHAnsi"/>
        </w:rPr>
        <w:t>T</w:t>
      </w:r>
      <w:r w:rsidR="00A56C45">
        <w:rPr>
          <w:rFonts w:asciiTheme="minorHAnsi" w:hAnsiTheme="minorHAnsi" w:cstheme="minorHAnsi"/>
        </w:rPr>
        <w:t>he only required change will be to indicate new type of storage “</w:t>
      </w:r>
      <w:r w:rsidR="003D3809">
        <w:rPr>
          <w:rFonts w:asciiTheme="minorHAnsi" w:hAnsiTheme="minorHAnsi" w:cstheme="minorHAnsi"/>
        </w:rPr>
        <w:t>S</w:t>
      </w:r>
      <w:r w:rsidR="00A56C45">
        <w:rPr>
          <w:rFonts w:asciiTheme="minorHAnsi" w:hAnsiTheme="minorHAnsi" w:cstheme="minorHAnsi"/>
        </w:rPr>
        <w:t xml:space="preserve">parse </w:t>
      </w:r>
      <w:r w:rsidR="003D3809">
        <w:rPr>
          <w:rFonts w:asciiTheme="minorHAnsi" w:hAnsiTheme="minorHAnsi" w:cstheme="minorHAnsi"/>
        </w:rPr>
        <w:t>C</w:t>
      </w:r>
      <w:r w:rsidR="00A56C45">
        <w:rPr>
          <w:rFonts w:asciiTheme="minorHAnsi" w:hAnsiTheme="minorHAnsi" w:cstheme="minorHAnsi"/>
        </w:rPr>
        <w:t>hunk</w:t>
      </w:r>
      <w:r w:rsidR="003060C7">
        <w:rPr>
          <w:rFonts w:asciiTheme="minorHAnsi" w:hAnsiTheme="minorHAnsi" w:cstheme="minorHAnsi"/>
        </w:rPr>
        <w:t>s</w:t>
      </w:r>
      <w:r w:rsidR="00A56C45">
        <w:rPr>
          <w:rFonts w:asciiTheme="minorHAnsi" w:hAnsiTheme="minorHAnsi" w:cstheme="minorHAnsi"/>
        </w:rPr>
        <w:t xml:space="preserve">” </w:t>
      </w:r>
      <w:r w:rsidR="003060C7">
        <w:rPr>
          <w:rFonts w:asciiTheme="minorHAnsi" w:hAnsiTheme="minorHAnsi" w:cstheme="minorHAnsi"/>
        </w:rPr>
        <w:t xml:space="preserve">(vs. current “Chunks”) </w:t>
      </w:r>
      <w:r w:rsidR="00A56C45">
        <w:rPr>
          <w:rFonts w:asciiTheme="minorHAnsi" w:hAnsiTheme="minorHAnsi" w:cstheme="minorHAnsi"/>
        </w:rPr>
        <w:t xml:space="preserve">as shown </w:t>
      </w:r>
      <w:r w:rsidR="003D3809">
        <w:rPr>
          <w:rFonts w:asciiTheme="minorHAnsi" w:hAnsiTheme="minorHAnsi" w:cstheme="minorHAnsi"/>
        </w:rPr>
        <w:t>below:</w:t>
      </w:r>
    </w:p>
    <w:p w14:paraId="0F2B8F60" w14:textId="77777777" w:rsidR="003D3809" w:rsidRDefault="003D3809" w:rsidP="00FA68D1">
      <w:pPr>
        <w:rPr>
          <w:rFonts w:asciiTheme="minorHAnsi" w:hAnsiTheme="minorHAnsi" w:cstheme="minorHAnsi"/>
        </w:rPr>
      </w:pPr>
    </w:p>
    <w:p w14:paraId="61EA6A93" w14:textId="432101E6"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w:t>
      </w:r>
      <w:proofErr w:type="spellStart"/>
      <w:r w:rsidRPr="003D3809">
        <w:rPr>
          <w:rFonts w:ascii="Consolas" w:eastAsiaTheme="minorHAnsi" w:hAnsi="Consolas" w:cs="Consolas"/>
          <w:color w:val="000000"/>
          <w:sz w:val="22"/>
          <w:szCs w:val="22"/>
        </w:rPr>
        <w:t>rv</w:t>
      </w:r>
      <w:proofErr w:type="spellEnd"/>
      <w:r w:rsidRPr="003D3809">
        <w:rPr>
          <w:rFonts w:ascii="Consolas" w:eastAsiaTheme="minorHAnsi" w:hAnsi="Consolas" w:cs="Consolas"/>
          <w:color w:val="000000"/>
          <w:sz w:val="22"/>
          <w:szCs w:val="22"/>
        </w:rPr>
        <w:t xml:space="preserve"> tfilters.h5</w:t>
      </w:r>
    </w:p>
    <w:p w14:paraId="7907754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E2BD40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Group</w:t>
      </w:r>
    </w:p>
    <w:p w14:paraId="6271EE4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47CEFC8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w:t>
      </w:r>
    </w:p>
    <w:p w14:paraId="6ABB702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33C9AA0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2BF439A6" w14:textId="3909CF7A" w:rsidR="00E54C50" w:rsidRPr="00CF025B"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sidR="00E54C50">
        <w:rPr>
          <w:rFonts w:ascii="Consolas" w:eastAsiaTheme="minorHAnsi" w:hAnsi="Consolas" w:cs="Consolas"/>
          <w:b/>
          <w:bCs/>
          <w:color w:val="000000"/>
          <w:sz w:val="22"/>
          <w:szCs w:val="22"/>
        </w:rPr>
        <w:t xml:space="preserve">  </w:t>
      </w:r>
    </w:p>
    <w:p w14:paraId="0E5380DF" w14:textId="56BB9D1F"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003D3809" w:rsidRPr="003D3809">
        <w:rPr>
          <w:rFonts w:ascii="Consolas" w:eastAsiaTheme="minorHAnsi" w:hAnsi="Consolas" w:cs="Consolas"/>
          <w:b/>
          <w:bCs/>
          <w:color w:val="000000"/>
          <w:sz w:val="22"/>
          <w:szCs w:val="22"/>
        </w:rPr>
        <w:t>Sparse Chunks</w:t>
      </w:r>
      <w:r w:rsidR="003D3809" w:rsidRPr="003D3809">
        <w:rPr>
          <w:rFonts w:ascii="Consolas" w:eastAsiaTheme="minorHAnsi" w:hAnsi="Consolas" w:cs="Consolas"/>
          <w:color w:val="000000"/>
          <w:sz w:val="22"/>
          <w:szCs w:val="22"/>
        </w:rPr>
        <w:t>: {10, 5} 200 bytes</w:t>
      </w:r>
    </w:p>
    <w:p w14:paraId="24FB3125" w14:textId="69B03D08" w:rsidR="00E54C50"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sidR="00E54C50">
        <w:rPr>
          <w:rFonts w:ascii="Consolas" w:eastAsiaTheme="minorHAnsi" w:hAnsi="Consolas" w:cs="Consolas"/>
          <w:color w:val="000000"/>
          <w:sz w:val="22"/>
          <w:szCs w:val="22"/>
        </w:rPr>
        <w:t xml:space="preserve"> Section 1 &lt;</w:t>
      </w:r>
      <w:proofErr w:type="spellStart"/>
      <w:r w:rsidR="00E54C50">
        <w:rPr>
          <w:rFonts w:ascii="Consolas" w:eastAsiaTheme="minorHAnsi" w:hAnsi="Consolas" w:cs="Consolas"/>
          <w:color w:val="000000"/>
          <w:sz w:val="22"/>
          <w:szCs w:val="22"/>
        </w:rPr>
        <w:t>section_name</w:t>
      </w:r>
      <w:proofErr w:type="spellEnd"/>
      <w:r w:rsidR="00E54C50">
        <w:rPr>
          <w:rFonts w:ascii="Consolas" w:eastAsiaTheme="minorHAnsi" w:hAnsi="Consolas" w:cs="Consolas"/>
          <w:color w:val="000000"/>
          <w:sz w:val="22"/>
          <w:szCs w:val="22"/>
        </w:rPr>
        <w:t>&gt;</w:t>
      </w:r>
    </w:p>
    <w:p w14:paraId="348393D9" w14:textId="4E4468EE"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D3809" w:rsidRPr="003D3809">
        <w:rPr>
          <w:rFonts w:ascii="Consolas" w:eastAsiaTheme="minorHAnsi" w:hAnsi="Consolas" w:cs="Consolas"/>
          <w:color w:val="000000"/>
          <w:sz w:val="22"/>
          <w:szCs w:val="22"/>
        </w:rPr>
        <w:t>Storage:   800 logical bytes, 458 allocated bytes, 174.67% utilization</w:t>
      </w:r>
    </w:p>
    <w:p w14:paraId="36CBC57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262898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59437F3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0D75875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w:t>
      </w:r>
      <w:proofErr w:type="gramStart"/>
      <w:r w:rsidRPr="003D3809">
        <w:rPr>
          <w:rFonts w:ascii="Consolas" w:eastAsiaTheme="minorHAnsi" w:hAnsi="Consolas" w:cs="Consolas"/>
          <w:color w:val="000000"/>
          <w:sz w:val="22"/>
          <w:szCs w:val="22"/>
        </w:rPr>
        <w:t>3  {</w:t>
      </w:r>
      <w:proofErr w:type="gramEnd"/>
      <w:r w:rsidRPr="003D3809">
        <w:rPr>
          <w:rFonts w:ascii="Consolas" w:eastAsiaTheme="minorHAnsi" w:hAnsi="Consolas" w:cs="Consolas"/>
          <w:color w:val="000000"/>
          <w:sz w:val="22"/>
          <w:szCs w:val="22"/>
        </w:rPr>
        <w:t>}</w:t>
      </w:r>
    </w:p>
    <w:p w14:paraId="70D65E03"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6AE17C84" w14:textId="77777777" w:rsid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33386671" w14:textId="5EA9841E" w:rsidR="00FA4F86"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Section 2 &lt;section name&gt;</w:t>
      </w:r>
    </w:p>
    <w:p w14:paraId="62FC05FD" w14:textId="5F9D052B" w:rsidR="00FA4F86" w:rsidRPr="003D3809"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2D646139" w14:textId="77777777" w:rsidR="003D3809" w:rsidRDefault="003D3809" w:rsidP="00FA68D1">
      <w:pPr>
        <w:rPr>
          <w:rFonts w:asciiTheme="minorHAnsi" w:hAnsiTheme="minorHAnsi" w:cstheme="minorHAnsi"/>
        </w:rPr>
      </w:pPr>
    </w:p>
    <w:p w14:paraId="3BC1CD7A" w14:textId="5DE8ADA6" w:rsidR="00055F52" w:rsidRDefault="00055F52" w:rsidP="000F4D9E">
      <w:pPr>
        <w:pStyle w:val="Heading2"/>
      </w:pPr>
      <w:bookmarkStart w:id="345" w:name="_Toc171419802"/>
      <w:r>
        <w:lastRenderedPageBreak/>
        <w:t>h5stat</w:t>
      </w:r>
      <w:bookmarkEnd w:id="345"/>
    </w:p>
    <w:p w14:paraId="2AC581D8" w14:textId="64FE442A" w:rsidR="00055F52" w:rsidRPr="00055F52" w:rsidRDefault="00055F52" w:rsidP="00055F52">
      <w:pPr>
        <w:rPr>
          <w:rFonts w:asciiTheme="minorHAnsi" w:hAnsiTheme="minorHAnsi" w:cstheme="minorHAnsi"/>
        </w:rPr>
      </w:pPr>
      <w:r w:rsidRPr="00055F52">
        <w:rPr>
          <w:rFonts w:asciiTheme="minorHAnsi" w:hAnsiTheme="minorHAnsi" w:cstheme="minorHAnsi"/>
        </w:rPr>
        <w:t>We will need to updated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sparse chunk layout. For example, if a file contains three sparse datasets along with the datasets with </w:t>
      </w:r>
      <w:r>
        <w:rPr>
          <w:rFonts w:asciiTheme="minorHAnsi" w:hAnsiTheme="minorHAnsi" w:cstheme="minorHAnsi"/>
        </w:rPr>
        <w:t xml:space="preserve">other </w:t>
      </w:r>
      <w:r w:rsidRPr="00055F52">
        <w:rPr>
          <w:rFonts w:asciiTheme="minorHAnsi" w:hAnsiTheme="minorHAnsi" w:cstheme="minorHAnsi"/>
        </w:rPr>
        <w:t>storage</w:t>
      </w:r>
      <w:r>
        <w:rPr>
          <w:rFonts w:asciiTheme="minorHAnsi" w:hAnsiTheme="minorHAnsi" w:cstheme="minorHAnsi"/>
        </w:rPr>
        <w:t xml:space="preserve"> layouts</w:t>
      </w:r>
      <w:r w:rsidRPr="00055F52">
        <w:rPr>
          <w:rFonts w:asciiTheme="minorHAnsi" w:hAnsiTheme="minorHAnsi" w:cstheme="minorHAnsi"/>
        </w:rPr>
        <w:t>, the output will look like this:</w:t>
      </w:r>
    </w:p>
    <w:p w14:paraId="49A93E32" w14:textId="77777777" w:rsidR="00055F52" w:rsidRDefault="00055F52" w:rsidP="00055F52"/>
    <w:p w14:paraId="78F16196" w14:textId="77777777"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COMPACT]: </w:t>
      </w:r>
      <w:r>
        <w:rPr>
          <w:rFonts w:ascii="Consolas" w:eastAsiaTheme="minorHAnsi" w:hAnsi="Consolas" w:cs="Consolas"/>
          <w:color w:val="000000"/>
          <w:sz w:val="22"/>
          <w:szCs w:val="22"/>
        </w:rPr>
        <w:t>…</w:t>
      </w:r>
    </w:p>
    <w:p w14:paraId="46AE9CB2" w14:textId="17F3322E" w:rsid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CONTIG]: </w:t>
      </w:r>
      <w:r>
        <w:rPr>
          <w:rFonts w:ascii="Consolas" w:eastAsiaTheme="minorHAnsi" w:hAnsi="Consolas" w:cs="Consolas"/>
          <w:color w:val="000000"/>
          <w:sz w:val="22"/>
          <w:szCs w:val="22"/>
        </w:rPr>
        <w:t>…</w:t>
      </w:r>
    </w:p>
    <w:p w14:paraId="4520A992" w14:textId="01396655"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CHUNKED]: </w:t>
      </w:r>
      <w:r>
        <w:rPr>
          <w:rFonts w:ascii="Consolas" w:eastAsiaTheme="minorHAnsi" w:hAnsi="Consolas" w:cs="Consolas"/>
          <w:color w:val="000000"/>
          <w:sz w:val="22"/>
          <w:szCs w:val="22"/>
        </w:rPr>
        <w:t>…</w:t>
      </w:r>
    </w:p>
    <w:p w14:paraId="61FD57DF" w14:textId="6CE827DC"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055F52">
      <w:pPr>
        <w:ind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VIRTUAL]: </w:t>
      </w:r>
      <w:r>
        <w:rPr>
          <w:rFonts w:ascii="Consolas" w:eastAsiaTheme="minorHAnsi" w:hAnsi="Consolas" w:cs="Consolas"/>
          <w:color w:val="000000"/>
          <w:sz w:val="22"/>
          <w:szCs w:val="22"/>
        </w:rPr>
        <w:t>…</w:t>
      </w:r>
    </w:p>
    <w:p w14:paraId="0CBB7352" w14:textId="776CE465" w:rsidR="00055F52" w:rsidRDefault="00055F52" w:rsidP="00055F52">
      <w:pPr>
        <w:ind w:firstLine="576"/>
        <w:rPr>
          <w:ins w:id="346" w:author="Elena Pourmal" w:date="2024-06-27T16:38:00Z"/>
          <w:rFonts w:ascii="Consolas" w:eastAsiaTheme="minorHAnsi" w:hAnsi="Consolas" w:cs="Consolas"/>
          <w:color w:val="000000"/>
          <w:sz w:val="22"/>
          <w:szCs w:val="22"/>
        </w:rPr>
      </w:pPr>
      <w:r>
        <w:rPr>
          <w:rFonts w:ascii="Consolas" w:eastAsiaTheme="minorHAnsi" w:hAnsi="Consolas" w:cs="Consolas"/>
          <w:color w:val="000000"/>
          <w:sz w:val="22"/>
          <w:szCs w:val="22"/>
        </w:rPr>
        <w:t>…..</w:t>
      </w:r>
    </w:p>
    <w:p w14:paraId="59CD9993" w14:textId="4C4E2F7B" w:rsidR="00D549AF" w:rsidRPr="007D7A7D" w:rsidRDefault="00D549AF" w:rsidP="00055F52">
      <w:pPr>
        <w:ind w:firstLine="576"/>
        <w:rPr>
          <w:rFonts w:ascii="Consolas" w:hAnsi="Consolas" w:cs="Consolas"/>
        </w:rPr>
      </w:pPr>
      <w:ins w:id="347" w:author="Elena Pourmal" w:date="2024-06-27T16:38:00Z">
        <w:r w:rsidRPr="00D549AF">
          <w:rPr>
            <w:rFonts w:ascii="Consolas" w:eastAsiaTheme="minorHAnsi" w:hAnsi="Consolas" w:cs="Consolas"/>
            <w:color w:val="000000"/>
            <w:sz w:val="22"/>
            <w:szCs w:val="22"/>
          </w:rPr>
          <w:sym w:font="Wingdings" w:char="F0E8"/>
        </w:r>
        <w:r>
          <w:rPr>
            <w:rFonts w:ascii="Consolas" w:eastAsiaTheme="minorHAnsi" w:hAnsi="Consolas" w:cs="Consolas"/>
            <w:color w:val="000000"/>
            <w:sz w:val="22"/>
            <w:szCs w:val="22"/>
          </w:rPr>
          <w:t xml:space="preserve"> filter information</w:t>
        </w:r>
      </w:ins>
      <w:ins w:id="348" w:author="Elena Pourmal" w:date="2024-06-27T16:41:00Z">
        <w:r>
          <w:rPr>
            <w:rFonts w:ascii="Consolas" w:eastAsiaTheme="minorHAnsi" w:hAnsi="Consolas" w:cs="Consolas"/>
            <w:color w:val="000000"/>
            <w:sz w:val="22"/>
            <w:szCs w:val="22"/>
          </w:rPr>
          <w:t xml:space="preserve"> </w:t>
        </w:r>
      </w:ins>
    </w:p>
    <w:p w14:paraId="7F684A5C" w14:textId="3810F946" w:rsidR="00386930" w:rsidRDefault="00386930" w:rsidP="000F4D9E">
      <w:pPr>
        <w:pStyle w:val="Heading2"/>
      </w:pPr>
      <w:bookmarkStart w:id="349" w:name="_Toc171419803"/>
      <w:r>
        <w:t>h5import</w:t>
      </w:r>
      <w:bookmarkEnd w:id="349"/>
    </w:p>
    <w:p w14:paraId="06BF625A" w14:textId="00BC1B61" w:rsidR="00774247" w:rsidRPr="00386930" w:rsidRDefault="00774247" w:rsidP="00774247">
      <w:pPr>
        <w:rPr>
          <w:rFonts w:asciiTheme="minorHAnsi" w:hAnsiTheme="minorHAnsi" w:cstheme="minorHAnsi"/>
        </w:rPr>
      </w:pPr>
      <w:r>
        <w:rPr>
          <w:rFonts w:asciiTheme="minorHAnsi" w:hAnsiTheme="minorHAnsi" w:cstheme="minorHAnsi"/>
        </w:rPr>
        <w:t>The biggest challenge for the tool will be to define new input class for sparse data provided as an ASCII file or binary file. We should take into consideration common sparse data storage schemas in both ASCII and binary files (see discussion in section</w:t>
      </w:r>
      <w:r w:rsidR="008E3C3D">
        <w:rPr>
          <w:rFonts w:asciiTheme="minorHAnsi" w:hAnsiTheme="minorHAnsi" w:cstheme="minorHAnsi"/>
        </w:rPr>
        <w:t xml:space="preserve"> </w:t>
      </w:r>
      <w:r w:rsidR="008E3C3D">
        <w:rPr>
          <w:rFonts w:asciiTheme="minorHAnsi" w:hAnsiTheme="minorHAnsi" w:cstheme="minorHAnsi"/>
        </w:rPr>
        <w:fldChar w:fldCharType="begin"/>
      </w:r>
      <w:r w:rsidR="008E3C3D">
        <w:rPr>
          <w:rFonts w:asciiTheme="minorHAnsi" w:hAnsiTheme="minorHAnsi" w:cstheme="minorHAnsi"/>
        </w:rPr>
        <w:instrText xml:space="preserve"> REF _Ref132198279 \r \h </w:instrText>
      </w:r>
      <w:r w:rsidR="008E3C3D">
        <w:rPr>
          <w:rFonts w:asciiTheme="minorHAnsi" w:hAnsiTheme="minorHAnsi" w:cstheme="minorHAnsi"/>
        </w:rPr>
      </w:r>
      <w:r w:rsidR="008E3C3D">
        <w:rPr>
          <w:rFonts w:asciiTheme="minorHAnsi" w:hAnsiTheme="minorHAnsi" w:cstheme="minorHAnsi"/>
        </w:rPr>
        <w:fldChar w:fldCharType="separate"/>
      </w:r>
      <w:r w:rsidR="00D13F4F">
        <w:rPr>
          <w:rFonts w:asciiTheme="minorHAnsi" w:hAnsiTheme="minorHAnsi" w:cstheme="minorHAnsi"/>
        </w:rPr>
        <w:t>3</w:t>
      </w:r>
      <w:r w:rsidR="008E3C3D">
        <w:rPr>
          <w:rFonts w:asciiTheme="minorHAnsi" w:hAnsiTheme="minorHAnsi" w:cstheme="minorHAnsi"/>
        </w:rPr>
        <w:fldChar w:fldCharType="end"/>
      </w:r>
      <w:r>
        <w:rPr>
          <w:rFonts w:asciiTheme="minorHAnsi" w:hAnsiTheme="minorHAnsi" w:cstheme="minorHAnsi"/>
        </w:rPr>
        <w:t xml:space="preserve"> </w:t>
      </w:r>
      <w:r w:rsidR="008E3C3D">
        <w:rPr>
          <w:rFonts w:asciiTheme="minorHAnsi" w:hAnsiTheme="minorHAnsi" w:cstheme="minorHAnsi"/>
        </w:rPr>
        <w:t xml:space="preserve">). </w:t>
      </w:r>
      <w:r w:rsidR="003F5749">
        <w:rPr>
          <w:rFonts w:asciiTheme="minorHAnsi" w:hAnsiTheme="minorHAnsi" w:cstheme="minorHAnsi"/>
        </w:rPr>
        <w:t>Currently, this is out of scope of this project.</w:t>
      </w:r>
    </w:p>
    <w:p w14:paraId="6592CCC7" w14:textId="77777777" w:rsidR="00774247" w:rsidRDefault="00774247" w:rsidP="00774247">
      <w:pPr>
        <w:rPr>
          <w:rFonts w:asciiTheme="minorHAnsi" w:hAnsiTheme="minorHAnsi" w:cstheme="minorHAnsi"/>
        </w:rPr>
      </w:pPr>
    </w:p>
    <w:p w14:paraId="0B3A8CD6" w14:textId="38C36EB8" w:rsidR="00774247" w:rsidRDefault="00774247" w:rsidP="00774247">
      <w:pPr>
        <w:rPr>
          <w:rFonts w:asciiTheme="minorHAnsi" w:hAnsiTheme="minorHAnsi" w:cstheme="minorHAnsi"/>
        </w:rPr>
      </w:pPr>
      <w:r>
        <w:rPr>
          <w:rFonts w:asciiTheme="minorHAnsi" w:hAnsiTheme="minorHAnsi" w:cstheme="minorHAnsi"/>
        </w:rPr>
        <w:t xml:space="preserve">Another observation is since </w:t>
      </w:r>
      <w:r w:rsidR="00956A87">
        <w:rPr>
          <w:rFonts w:asciiTheme="minorHAnsi" w:hAnsiTheme="minorHAnsi" w:cstheme="minorHAnsi"/>
        </w:rPr>
        <w:t>the tool is interoperable with</w:t>
      </w:r>
      <w:r>
        <w:rPr>
          <w:rFonts w:asciiTheme="minorHAnsi" w:hAnsiTheme="minorHAnsi" w:cstheme="minorHAnsi"/>
        </w:rPr>
        <w:t xml:space="preserve"> h5dump, we will need to preserve this option for sparse data</w:t>
      </w:r>
      <w:r w:rsidR="00956A87">
        <w:rPr>
          <w:rFonts w:asciiTheme="minorHAnsi" w:hAnsiTheme="minorHAnsi" w:cstheme="minorHAnsi"/>
        </w:rPr>
        <w:t xml:space="preserve"> when consider updates to configuration file and input data file. I.e., it would be beneficial to co-design h5dump and h5import changes.</w:t>
      </w:r>
    </w:p>
    <w:p w14:paraId="49F52346" w14:textId="4D63DDA3" w:rsidR="002328D6" w:rsidRDefault="002328D6" w:rsidP="000F4D9E">
      <w:pPr>
        <w:pStyle w:val="Heading2"/>
      </w:pPr>
      <w:bookmarkStart w:id="350" w:name="_Toc171419804"/>
      <w:r>
        <w:t>h5diff</w:t>
      </w:r>
      <w:bookmarkEnd w:id="350"/>
    </w:p>
    <w:p w14:paraId="37475644" w14:textId="2599076D" w:rsidR="002328D6" w:rsidRPr="002328D6" w:rsidRDefault="002328D6" w:rsidP="002328D6">
      <w:pPr>
        <w:rPr>
          <w:rFonts w:asciiTheme="minorHAnsi" w:hAnsiTheme="minorHAnsi" w:cstheme="minorHAnsi"/>
        </w:rPr>
      </w:pPr>
      <w:r w:rsidRPr="002328D6">
        <w:rPr>
          <w:rFonts w:asciiTheme="minorHAnsi" w:hAnsiTheme="minorHAnsi" w:cstheme="minorHAnsi"/>
        </w:rPr>
        <w:t>The tool doesn’t compare layouts</w:t>
      </w:r>
      <w:r>
        <w:rPr>
          <w:rFonts w:asciiTheme="minorHAnsi" w:hAnsiTheme="minorHAnsi" w:cstheme="minorHAnsi"/>
        </w:rPr>
        <w:t xml:space="preserve"> when diffing two datasets</w:t>
      </w:r>
      <w:r w:rsidRPr="002328D6">
        <w:rPr>
          <w:rFonts w:asciiTheme="minorHAnsi" w:hAnsiTheme="minorHAnsi" w:cstheme="minorHAnsi"/>
        </w:rPr>
        <w:t>, therefore</w:t>
      </w:r>
      <w:r w:rsidR="00386930">
        <w:rPr>
          <w:rFonts w:asciiTheme="minorHAnsi" w:hAnsiTheme="minorHAnsi" w:cstheme="minorHAnsi"/>
        </w:rPr>
        <w:t>,</w:t>
      </w:r>
      <w:r w:rsidRPr="002328D6">
        <w:rPr>
          <w:rFonts w:asciiTheme="minorHAnsi" w:hAnsiTheme="minorHAnsi" w:cstheme="minorHAnsi"/>
        </w:rPr>
        <w:t xml:space="preserve"> no changes to the flags or </w:t>
      </w:r>
      <w:r>
        <w:rPr>
          <w:rFonts w:asciiTheme="minorHAnsi" w:hAnsiTheme="minorHAnsi" w:cstheme="minorHAnsi"/>
        </w:rPr>
        <w:t xml:space="preserve">tool’s </w:t>
      </w:r>
      <w:r w:rsidRPr="002328D6">
        <w:rPr>
          <w:rFonts w:asciiTheme="minorHAnsi" w:hAnsiTheme="minorHAnsi" w:cstheme="minorHAnsi"/>
        </w:rPr>
        <w:t>output will be required.</w:t>
      </w:r>
    </w:p>
    <w:p w14:paraId="413E5B8D" w14:textId="2201CC38" w:rsidR="003060C7" w:rsidRDefault="003060C7" w:rsidP="000F4D9E">
      <w:pPr>
        <w:pStyle w:val="Heading2"/>
      </w:pPr>
      <w:bookmarkStart w:id="351" w:name="_Toc171419805"/>
      <w:r>
        <w:t>h5repack</w:t>
      </w:r>
      <w:bookmarkEnd w:id="351"/>
    </w:p>
    <w:p w14:paraId="08D0BFA4" w14:textId="5E5FE90A" w:rsidR="00052AFE" w:rsidRDefault="00052AFE" w:rsidP="000B7514">
      <w:pPr>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0B7514">
        <w:rPr>
          <w:rFonts w:asciiTheme="minorHAnsi" w:hAnsiTheme="minorHAnsi" w:cstheme="minorHAnsi"/>
        </w:rPr>
        <w:t xml:space="preserve">sparse chunk storage </w:t>
      </w:r>
      <w:r>
        <w:rPr>
          <w:rFonts w:asciiTheme="minorHAnsi" w:hAnsiTheme="minorHAnsi" w:cstheme="minorHAnsi"/>
        </w:rPr>
        <w:t>layout</w:t>
      </w:r>
      <w:r w:rsidR="000B7514">
        <w:rPr>
          <w:rFonts w:asciiTheme="minorHAnsi" w:hAnsiTheme="minorHAnsi" w:cstheme="minorHAnsi"/>
        </w:rPr>
        <w:t xml:space="preserve">. </w:t>
      </w:r>
    </w:p>
    <w:p w14:paraId="0801844C" w14:textId="77777777" w:rsidR="00052AFE" w:rsidRDefault="00052AFE" w:rsidP="000B7514">
      <w:pPr>
        <w:rPr>
          <w:rFonts w:asciiTheme="minorHAnsi" w:hAnsiTheme="minorHAnsi" w:cstheme="minorHAnsi"/>
        </w:rPr>
      </w:pPr>
    </w:p>
    <w:p w14:paraId="05B5B418" w14:textId="45ADEBF4" w:rsidR="000149A7" w:rsidRDefault="000B7514" w:rsidP="000B7514">
      <w:pPr>
        <w:rPr>
          <w:rFonts w:asciiTheme="minorHAnsi" w:hAnsiTheme="minorHAnsi" w:cstheme="minorHAnsi"/>
        </w:rPr>
      </w:pPr>
      <w:r>
        <w:rPr>
          <w:rFonts w:asciiTheme="minorHAnsi" w:hAnsiTheme="minorHAnsi" w:cstheme="minorHAnsi"/>
        </w:rPr>
        <w:t>Existing flag</w:t>
      </w:r>
      <w:r w:rsidR="000149A7">
        <w:rPr>
          <w:rFonts w:asciiTheme="minorHAnsi" w:hAnsiTheme="minorHAnsi" w:cstheme="minorHAnsi"/>
        </w:rPr>
        <w:t xml:space="preserve">s </w:t>
      </w:r>
      <w:r>
        <w:rPr>
          <w:rFonts w:asciiTheme="minorHAnsi" w:hAnsiTheme="minorHAnsi" w:cstheme="minorHAnsi"/>
        </w:rPr>
        <w:t xml:space="preserve">can be used to change storage from sparse chunk to </w:t>
      </w:r>
      <w:r w:rsidR="00991E90">
        <w:rPr>
          <w:rFonts w:asciiTheme="minorHAnsi" w:hAnsiTheme="minorHAnsi" w:cstheme="minorHAnsi"/>
        </w:rPr>
        <w:t xml:space="preserve">the </w:t>
      </w:r>
      <w:r>
        <w:rPr>
          <w:rFonts w:asciiTheme="minorHAnsi" w:hAnsiTheme="minorHAnsi" w:cstheme="minorHAnsi"/>
        </w:rPr>
        <w:t>chunked</w:t>
      </w:r>
      <w:r w:rsidR="000149A7">
        <w:rPr>
          <w:rFonts w:asciiTheme="minorHAnsi" w:hAnsiTheme="minorHAnsi" w:cstheme="minorHAnsi"/>
        </w:rPr>
        <w:t xml:space="preserve"> and </w:t>
      </w:r>
      <w:r w:rsidR="00991E90">
        <w:rPr>
          <w:rFonts w:asciiTheme="minorHAnsi" w:hAnsiTheme="minorHAnsi" w:cstheme="minorHAnsi"/>
        </w:rPr>
        <w:t xml:space="preserve">to the </w:t>
      </w:r>
      <w:r w:rsidR="000149A7">
        <w:rPr>
          <w:rFonts w:asciiTheme="minorHAnsi" w:hAnsiTheme="minorHAnsi" w:cstheme="minorHAnsi"/>
        </w:rPr>
        <w:t>contiguous storage layouts.</w:t>
      </w:r>
    </w:p>
    <w:p w14:paraId="473292B8" w14:textId="77777777" w:rsidR="000149A7" w:rsidRDefault="000149A7" w:rsidP="000B7514">
      <w:pPr>
        <w:rPr>
          <w:rFonts w:asciiTheme="minorHAnsi" w:hAnsiTheme="minorHAnsi" w:cstheme="minorHAnsi"/>
        </w:rPr>
      </w:pPr>
    </w:p>
    <w:p w14:paraId="67D6B44A" w14:textId="77777777" w:rsidR="00D13F4F" w:rsidRPr="00D13F4F" w:rsidRDefault="000B7514" w:rsidP="00D13F4F">
      <w:pPr>
        <w:rPr>
          <w:rFonts w:asciiTheme="minorHAnsi" w:hAnsiTheme="minorHAnsi" w:cstheme="minorHAnsi"/>
          <w:noProof/>
        </w:rPr>
      </w:pPr>
      <w:r>
        <w:rPr>
          <w:rFonts w:asciiTheme="minorHAnsi" w:hAnsiTheme="minorHAnsi" w:cstheme="minorHAnsi"/>
        </w:rPr>
        <w:t xml:space="preserve">We will need to introduce </w:t>
      </w:r>
      <w:r w:rsidR="0000138A">
        <w:rPr>
          <w:rFonts w:asciiTheme="minorHAnsi" w:hAnsiTheme="minorHAnsi" w:cstheme="minorHAnsi"/>
        </w:rPr>
        <w:t xml:space="preserve">a </w:t>
      </w:r>
      <w:r>
        <w:rPr>
          <w:rFonts w:asciiTheme="minorHAnsi" w:hAnsiTheme="minorHAnsi" w:cstheme="minorHAnsi"/>
        </w:rPr>
        <w:t>new flag</w:t>
      </w:r>
      <w:r w:rsidR="00052AFE">
        <w:rPr>
          <w:rFonts w:asciiTheme="minorHAnsi" w:hAnsiTheme="minorHAnsi" w:cstheme="minorHAnsi"/>
        </w:rPr>
        <w:t>, e.g</w:t>
      </w:r>
      <w:r w:rsidR="0049571B">
        <w:rPr>
          <w:rFonts w:asciiTheme="minorHAnsi" w:hAnsiTheme="minorHAnsi" w:cstheme="minorHAnsi"/>
        </w:rPr>
        <w:t>.</w:t>
      </w:r>
      <w:r w:rsidR="00052AFE">
        <w:rPr>
          <w:rFonts w:asciiTheme="minorHAnsi" w:hAnsiTheme="minorHAnsi" w:cstheme="minorHAnsi"/>
        </w:rPr>
        <w:t xml:space="preserve">, </w:t>
      </w:r>
      <w:r>
        <w:rPr>
          <w:rFonts w:asciiTheme="minorHAnsi" w:hAnsiTheme="minorHAnsi" w:cstheme="minorHAnsi"/>
        </w:rPr>
        <w:t>“SPARSECHUNK”</w:t>
      </w:r>
      <w:r w:rsidR="00052AFE">
        <w:rPr>
          <w:rFonts w:asciiTheme="minorHAnsi" w:hAnsiTheme="minorHAnsi" w:cstheme="minorHAnsi"/>
        </w:rPr>
        <w:t>,</w:t>
      </w:r>
      <w:r>
        <w:rPr>
          <w:rFonts w:asciiTheme="minorHAnsi" w:hAnsiTheme="minorHAnsi" w:cstheme="minorHAnsi"/>
        </w:rPr>
        <w:t xml:space="preserve"> when repacking </w:t>
      </w:r>
      <w:r w:rsidR="0019132C">
        <w:rPr>
          <w:rFonts w:asciiTheme="minorHAnsi" w:hAnsiTheme="minorHAnsi" w:cstheme="minorHAnsi"/>
        </w:rPr>
        <w:t>to use sparse chunk storage. Please notice that without specifying defined values sparse chunk storage will not achieve space savings since all data elements of each chunk will be stored along with the dataspace information</w:t>
      </w:r>
      <w:r w:rsidR="00052AFE">
        <w:rPr>
          <w:rFonts w:asciiTheme="minorHAnsi" w:hAnsiTheme="minorHAnsi" w:cstheme="minorHAnsi"/>
        </w:rPr>
        <w:t xml:space="preserve"> for the chunk</w:t>
      </w:r>
      <w:r w:rsidR="0019132C">
        <w:rPr>
          <w:rFonts w:asciiTheme="minorHAnsi" w:hAnsiTheme="minorHAnsi" w:cstheme="minorHAnsi"/>
        </w:rPr>
        <w:t xml:space="preserve">. In order to take advantage of sparse chunk storage we will need to introduce new flag, for example, </w:t>
      </w:r>
      <w:r w:rsidR="0019132C" w:rsidRPr="00052AFE">
        <w:rPr>
          <w:rFonts w:ascii="Consolas" w:hAnsi="Consolas" w:cs="Consolas"/>
          <w:sz w:val="22"/>
          <w:szCs w:val="22"/>
        </w:rPr>
        <w:t>--defined-elements</w:t>
      </w:r>
      <w:r w:rsidR="0019132C">
        <w:rPr>
          <w:rFonts w:asciiTheme="minorHAnsi" w:hAnsiTheme="minorHAnsi" w:cstheme="minorHAnsi"/>
        </w:rPr>
        <w:t xml:space="preserve">, </w:t>
      </w:r>
      <w:r w:rsidR="00052AFE">
        <w:rPr>
          <w:rFonts w:asciiTheme="minorHAnsi" w:hAnsiTheme="minorHAnsi" w:cstheme="minorHAnsi"/>
        </w:rPr>
        <w:t>followed by the list of BLOCKs and POINTs using format as specified by</w:t>
      </w:r>
      <w:r w:rsidR="009D348E">
        <w:rPr>
          <w:rFonts w:asciiTheme="minorHAnsi" w:hAnsiTheme="minorHAnsi" w:cstheme="minorHAnsi"/>
        </w:rPr>
        <w:t xml:space="preserve"> the</w:t>
      </w:r>
      <w:r w:rsidR="00052AFE">
        <w:rPr>
          <w:rFonts w:asciiTheme="minorHAnsi" w:hAnsiTheme="minorHAnsi" w:cstheme="minorHAnsi"/>
        </w:rPr>
        <w:t xml:space="preserve"> </w:t>
      </w:r>
      <w:r w:rsidR="00052AFE" w:rsidRPr="00052AFE">
        <w:rPr>
          <w:rFonts w:ascii="Consolas" w:hAnsi="Consolas" w:cs="Consolas"/>
          <w:sz w:val="22"/>
          <w:szCs w:val="22"/>
        </w:rPr>
        <w:t>h5dump</w:t>
      </w:r>
      <w:r w:rsidR="00052AFE">
        <w:rPr>
          <w:rFonts w:asciiTheme="minorHAnsi" w:hAnsiTheme="minorHAnsi" w:cstheme="minorHAnsi"/>
        </w:rPr>
        <w:t xml:space="preserve"> tool’s DDL</w:t>
      </w:r>
      <w:r w:rsidR="0049571B">
        <w:rPr>
          <w:rFonts w:asciiTheme="minorHAnsi" w:hAnsiTheme="minorHAnsi" w:cstheme="minorHAnsi"/>
        </w:rPr>
        <w:t xml:space="preserve"> as shown next. </w:t>
      </w:r>
      <w:r w:rsidR="009D348E">
        <w:rPr>
          <w:rFonts w:asciiTheme="minorHAnsi" w:hAnsiTheme="minorHAnsi" w:cstheme="minorHAnsi"/>
        </w:rPr>
        <w:t xml:space="preserve">We assume that example matrix shown on </w:t>
      </w:r>
      <w:r w:rsidR="009D348E" w:rsidRPr="0000138A">
        <w:rPr>
          <w:rFonts w:asciiTheme="minorHAnsi" w:hAnsiTheme="minorHAnsi" w:cstheme="minorHAnsi"/>
        </w:rPr>
        <w:fldChar w:fldCharType="begin"/>
      </w:r>
      <w:r w:rsidR="009D348E" w:rsidRPr="0000138A">
        <w:rPr>
          <w:rFonts w:asciiTheme="minorHAnsi" w:hAnsiTheme="minorHAnsi" w:cstheme="minorHAnsi"/>
        </w:rPr>
        <w:instrText xml:space="preserve"> REF _Ref132028364 \h  \* MERGEFORMAT </w:instrText>
      </w:r>
      <w:r w:rsidR="009D348E" w:rsidRPr="0000138A">
        <w:rPr>
          <w:rFonts w:asciiTheme="minorHAnsi" w:hAnsiTheme="minorHAnsi" w:cstheme="minorHAnsi"/>
        </w:rPr>
      </w:r>
      <w:r w:rsidR="009D348E" w:rsidRPr="0000138A">
        <w:rPr>
          <w:rFonts w:asciiTheme="minorHAnsi" w:hAnsiTheme="minorHAnsi" w:cstheme="minorHAnsi"/>
        </w:rPr>
        <w:fldChar w:fldCharType="separate"/>
      </w:r>
    </w:p>
    <w:p w14:paraId="32CF6C40" w14:textId="77777777" w:rsidR="00D13F4F" w:rsidRPr="00D13F4F" w:rsidRDefault="00D13F4F" w:rsidP="00D13F4F">
      <w:pPr>
        <w:rPr>
          <w:rFonts w:asciiTheme="minorHAnsi" w:hAnsiTheme="minorHAnsi" w:cstheme="minorHAnsi"/>
        </w:rPr>
      </w:pPr>
    </w:p>
    <w:p w14:paraId="1BEE3EDC" w14:textId="618F88CB" w:rsidR="0049571B" w:rsidRDefault="00D13F4F" w:rsidP="000B7514">
      <w:pPr>
        <w:rPr>
          <w:rFonts w:asciiTheme="minorHAnsi" w:hAnsiTheme="minorHAnsi" w:cstheme="minorHAnsi"/>
        </w:rPr>
      </w:pPr>
      <w:r w:rsidRPr="00D13F4F">
        <w:rPr>
          <w:rFonts w:asciiTheme="minorHAnsi" w:hAnsiTheme="minorHAnsi" w:cstheme="minorHAnsi"/>
          <w:noProof/>
        </w:rPr>
        <w:t>Figure</w:t>
      </w:r>
      <w:r w:rsidRPr="00CA5A6E">
        <w:t xml:space="preserve"> </w:t>
      </w:r>
      <w:r>
        <w:rPr>
          <w:noProof/>
        </w:rPr>
        <w:t>3</w:t>
      </w:r>
      <w:r w:rsidR="009D348E" w:rsidRPr="0000138A">
        <w:rPr>
          <w:rFonts w:asciiTheme="minorHAnsi" w:hAnsiTheme="minorHAnsi" w:cstheme="minorHAnsi"/>
        </w:rPr>
        <w:fldChar w:fldCharType="end"/>
      </w:r>
      <w:r w:rsidR="009D348E">
        <w:rPr>
          <w:rFonts w:asciiTheme="minorHAnsi" w:hAnsiTheme="minorHAnsi" w:cstheme="minorHAnsi"/>
        </w:rPr>
        <w:t xml:space="preserve"> is stored as a regular HDF5 dataset and is repacked to use sparse chunk storage layout using new option and known locations for defined elements.</w:t>
      </w:r>
    </w:p>
    <w:p w14:paraId="3A3C60BD" w14:textId="77777777" w:rsidR="009D348E" w:rsidRDefault="009D348E" w:rsidP="000B7514">
      <w:pPr>
        <w:rPr>
          <w:rFonts w:asciiTheme="minorHAnsi" w:hAnsiTheme="minorHAnsi" w:cstheme="minorHAnsi"/>
        </w:rPr>
      </w:pPr>
    </w:p>
    <w:p w14:paraId="58A7482B" w14:textId="08E3614D" w:rsidR="0049571B" w:rsidRDefault="0049571B" w:rsidP="000B7514">
      <w:pPr>
        <w:rPr>
          <w:rFonts w:asciiTheme="minorHAnsi" w:hAnsiTheme="minorHAnsi" w:cstheme="minorHAnsi"/>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=5x4</w:t>
      </w:r>
      <w:r w:rsidR="009D348E" w:rsidRPr="009D348E">
        <w:rPr>
          <w:rFonts w:ascii="Consolas" w:hAnsi="Consolas" w:cs="Consolas"/>
          <w:sz w:val="22"/>
          <w:szCs w:val="22"/>
        </w:rPr>
        <w:t xml:space="preserve"> BLOCK</w:t>
      </w:r>
      <w:r w:rsidR="009D348E">
        <w:rPr>
          <w:rFonts w:asciiTheme="minorHAnsi" w:hAnsiTheme="minorHAnsi" w:cstheme="minorHAnsi"/>
        </w:rPr>
        <w:t xml:space="preserve">  (</w:t>
      </w:r>
      <w:r w:rsidR="009D348E" w:rsidRPr="0035017D">
        <w:rPr>
          <w:rFonts w:ascii="Consolas" w:eastAsiaTheme="minorHAnsi" w:hAnsi="Consolas" w:cs="Consolas"/>
          <w:color w:val="000000"/>
          <w:sz w:val="20"/>
          <w:szCs w:val="20"/>
        </w:rPr>
        <w:t>2,2)-(</w:t>
      </w:r>
      <w:r w:rsidR="009D348E">
        <w:rPr>
          <w:rFonts w:ascii="Consolas" w:eastAsiaTheme="minorHAnsi" w:hAnsi="Consolas" w:cs="Consolas"/>
          <w:color w:val="000000"/>
          <w:sz w:val="20"/>
          <w:szCs w:val="20"/>
        </w:rPr>
        <w:t>4</w:t>
      </w:r>
      <w:r w:rsidR="009D348E" w:rsidRPr="0035017D">
        <w:rPr>
          <w:rFonts w:ascii="Consolas" w:eastAsiaTheme="minorHAnsi" w:hAnsi="Consolas" w:cs="Consolas"/>
          <w:color w:val="000000"/>
          <w:sz w:val="20"/>
          <w:szCs w:val="20"/>
        </w:rPr>
        <w:t>,7)</w:t>
      </w:r>
      <w:r w:rsidR="009D348E">
        <w:rPr>
          <w:rFonts w:ascii="Consolas" w:eastAsiaTheme="minorHAnsi" w:hAnsi="Consolas" w:cs="Consolas"/>
          <w:color w:val="000000"/>
          <w:sz w:val="20"/>
          <w:szCs w:val="20"/>
        </w:rPr>
        <w:t xml:space="preserve">, (6,0)-(6,2) POINT </w:t>
      </w:r>
    </w:p>
    <w:p w14:paraId="46BC2151" w14:textId="77777777" w:rsidR="009D348E" w:rsidRDefault="009D348E" w:rsidP="000B7514">
      <w:pPr>
        <w:rPr>
          <w:rFonts w:ascii="Consolas" w:eastAsiaTheme="minorHAnsi" w:hAnsi="Consolas" w:cs="Consolas"/>
          <w:color w:val="000000"/>
          <w:sz w:val="20"/>
          <w:szCs w:val="20"/>
        </w:rPr>
      </w:pPr>
      <w:r>
        <w:rPr>
          <w:rFonts w:ascii="Consolas" w:eastAsiaTheme="minorHAnsi" w:hAnsi="Consolas" w:cs="Consolas"/>
          <w:color w:val="000000"/>
          <w:sz w:val="20"/>
          <w:szCs w:val="20"/>
        </w:rPr>
        <w:lastRenderedPageBreak/>
        <w:t>(5,9), (11, 1), (12,8) dense.h5 sparse.h5</w:t>
      </w:r>
    </w:p>
    <w:p w14:paraId="263A5412" w14:textId="13883479" w:rsidR="0049571B" w:rsidRDefault="0049571B" w:rsidP="000B7514">
      <w:pPr>
        <w:rPr>
          <w:rFonts w:asciiTheme="minorHAnsi" w:hAnsiTheme="minorHAnsi" w:cstheme="minorHAnsi"/>
        </w:rPr>
      </w:pPr>
    </w:p>
    <w:p w14:paraId="657262ED" w14:textId="423B9461" w:rsidR="000B7514" w:rsidRDefault="0049571B" w:rsidP="000B7514">
      <w:pPr>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Pr>
          <w:rFonts w:asciiTheme="minorHAnsi" w:hAnsiTheme="minorHAnsi" w:cstheme="minorHAnsi"/>
        </w:rPr>
        <w:t xml:space="preserve">BLOCK/POINT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BLOCK/POINT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0B7514">
      <w:pPr>
        <w:rPr>
          <w:rFonts w:asciiTheme="minorHAnsi" w:hAnsiTheme="minorHAnsi" w:cstheme="minorHAnsi"/>
        </w:rPr>
      </w:pPr>
    </w:p>
    <w:p w14:paraId="5A68680A" w14:textId="36493A0C" w:rsidR="000C7515" w:rsidRDefault="000C7515" w:rsidP="000C7515">
      <w:pPr>
        <w:rPr>
          <w:rFonts w:ascii="Consolas" w:eastAsiaTheme="minorHAnsi" w:hAnsi="Consolas" w:cs="Consolas"/>
          <w:color w:val="000000"/>
          <w:sz w:val="20"/>
          <w:szCs w:val="20"/>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 xml:space="preserve">=5x4 </w:t>
      </w:r>
      <w:r>
        <w:rPr>
          <w:rFonts w:ascii="Consolas" w:hAnsi="Consolas" w:cs="Consolas"/>
          <w:sz w:val="22"/>
          <w:szCs w:val="22"/>
        </w:rPr>
        <w:t>–exclude 0</w:t>
      </w:r>
      <w:r>
        <w:rPr>
          <w:rFonts w:ascii="Consolas" w:eastAsiaTheme="minorHAnsi" w:hAnsi="Consolas" w:cs="Consolas"/>
          <w:color w:val="000000"/>
          <w:sz w:val="20"/>
          <w:szCs w:val="20"/>
        </w:rPr>
        <w:t xml:space="preserve"> dense.h5 sparse.h5</w:t>
      </w:r>
    </w:p>
    <w:p w14:paraId="1394B432" w14:textId="77777777" w:rsidR="000C7515" w:rsidRDefault="000C7515" w:rsidP="000B7514">
      <w:pPr>
        <w:rPr>
          <w:rFonts w:asciiTheme="minorHAnsi" w:hAnsiTheme="minorHAnsi" w:cstheme="minorHAnsi"/>
        </w:rPr>
      </w:pPr>
    </w:p>
    <w:p w14:paraId="67F02905" w14:textId="4DE13A52" w:rsidR="000C7515" w:rsidRPr="000B7514" w:rsidRDefault="000149A7" w:rsidP="000B7514">
      <w:pPr>
        <w:rPr>
          <w:rFonts w:asciiTheme="minorHAnsi" w:hAnsiTheme="minorHAnsi" w:cstheme="minorHAnsi"/>
        </w:rPr>
      </w:pPr>
      <w:r>
        <w:rPr>
          <w:rFonts w:asciiTheme="minorHAnsi" w:hAnsiTheme="minorHAnsi" w:cstheme="minorHAnsi"/>
        </w:rPr>
        <w:t>S</w:t>
      </w:r>
      <w:r w:rsidR="00463A53">
        <w:rPr>
          <w:rFonts w:asciiTheme="minorHAnsi" w:hAnsiTheme="minorHAnsi" w:cstheme="minorHAnsi"/>
        </w:rPr>
        <w:t>uch approach is problematic</w:t>
      </w:r>
      <w:r w:rsidR="001D53BC">
        <w:rPr>
          <w:rFonts w:asciiTheme="minorHAnsi" w:hAnsiTheme="minorHAnsi" w:cstheme="minorHAnsi"/>
        </w:rPr>
        <w:t xml:space="preserve"> as shown by the following example.</w:t>
      </w:r>
      <w:r w:rsidR="00463A53">
        <w:rPr>
          <w:rFonts w:asciiTheme="minorHAnsi" w:hAnsiTheme="minorHAnsi" w:cstheme="minorHAnsi"/>
        </w:rPr>
        <w:t xml:space="preserve"> In our original example of sparse matrix</w:t>
      </w:r>
      <w:r w:rsidR="001D53BC">
        <w:rPr>
          <w:rFonts w:asciiTheme="minorHAnsi" w:hAnsiTheme="minorHAnsi" w:cstheme="minorHAnsi"/>
        </w:rPr>
        <w:t xml:space="preserve"> stored using sparse chunk layout</w:t>
      </w:r>
      <w:r w:rsidR="00463A53">
        <w:rPr>
          <w:rFonts w:asciiTheme="minorHAnsi" w:hAnsiTheme="minorHAnsi" w:cstheme="minorHAnsi"/>
        </w:rPr>
        <w:t xml:space="preserve">, the second element in the </w:t>
      </w:r>
      <w:r w:rsidR="00463A53" w:rsidRPr="002328D6">
        <w:rPr>
          <w:rFonts w:ascii="Consolas" w:hAnsi="Consolas" w:cs="Consolas"/>
          <w:sz w:val="20"/>
          <w:szCs w:val="20"/>
        </w:rPr>
        <w:t>BLOCK (6,0) – (6,2)</w:t>
      </w:r>
      <w:r w:rsidR="00463A53">
        <w:rPr>
          <w:rFonts w:asciiTheme="minorHAnsi" w:hAnsiTheme="minorHAnsi" w:cstheme="minorHAnsi"/>
        </w:rPr>
        <w:t xml:space="preserve"> has value 0 and it is defined. </w:t>
      </w:r>
      <w:r w:rsidR="001D53BC">
        <w:rPr>
          <w:rFonts w:asciiTheme="minorHAnsi" w:hAnsiTheme="minorHAnsi" w:cstheme="minorHAnsi"/>
        </w:rPr>
        <w:t xml:space="preserve">If we repack the file to dense layout the default library fill value 0 </w:t>
      </w:r>
      <w:r w:rsidR="002328D6">
        <w:rPr>
          <w:rFonts w:asciiTheme="minorHAnsi" w:hAnsiTheme="minorHAnsi" w:cstheme="minorHAnsi"/>
        </w:rPr>
        <w:t>will be</w:t>
      </w:r>
      <w:r w:rsidR="001D53BC">
        <w:rPr>
          <w:rFonts w:asciiTheme="minorHAnsi" w:hAnsiTheme="minorHAnsi" w:cstheme="minorHAnsi"/>
        </w:rPr>
        <w:t xml:space="preserve"> used for undefined values. If we repack back to the sparse chunk layout using “</w:t>
      </w:r>
      <w:r w:rsidR="001D53BC">
        <w:rPr>
          <w:rFonts w:ascii="Consolas" w:hAnsi="Consolas" w:cs="Consolas"/>
          <w:sz w:val="22"/>
          <w:szCs w:val="22"/>
        </w:rPr>
        <w:t>–exclude 0</w:t>
      </w:r>
      <w:r w:rsidR="001D53BC">
        <w:rPr>
          <w:rFonts w:asciiTheme="minorHAnsi" w:hAnsiTheme="minorHAnsi" w:cstheme="minorHAnsi"/>
        </w:rPr>
        <w:t xml:space="preserve">”, the file will be different since the original </w:t>
      </w:r>
      <w:r w:rsidR="001D53BC" w:rsidRPr="001D53BC">
        <w:rPr>
          <w:rFonts w:ascii="Consolas" w:hAnsi="Consolas" w:cs="Consolas"/>
          <w:sz w:val="20"/>
          <w:szCs w:val="20"/>
        </w:rPr>
        <w:t>BLOCK</w:t>
      </w:r>
      <w:r w:rsidR="001D53BC" w:rsidRPr="001D53BC">
        <w:rPr>
          <w:rFonts w:asciiTheme="minorHAnsi" w:hAnsiTheme="minorHAnsi" w:cstheme="minorHAnsi"/>
          <w:sz w:val="20"/>
          <w:szCs w:val="20"/>
        </w:rPr>
        <w:t xml:space="preserve"> </w:t>
      </w:r>
      <w:r w:rsidR="001D53BC" w:rsidRPr="001D53BC">
        <w:rPr>
          <w:rFonts w:ascii="Consolas" w:eastAsiaTheme="minorHAnsi" w:hAnsi="Consolas" w:cs="Consolas"/>
          <w:color w:val="000000"/>
          <w:sz w:val="20"/>
          <w:szCs w:val="20"/>
        </w:rPr>
        <w:t>(6,</w:t>
      </w:r>
      <w:proofErr w:type="gramStart"/>
      <w:r w:rsidR="001D53BC" w:rsidRPr="001D53BC">
        <w:rPr>
          <w:rFonts w:ascii="Consolas" w:eastAsiaTheme="minorHAnsi" w:hAnsi="Consolas" w:cs="Consolas"/>
          <w:color w:val="000000"/>
          <w:sz w:val="20"/>
          <w:szCs w:val="20"/>
        </w:rPr>
        <w:t>0)-(</w:t>
      </w:r>
      <w:proofErr w:type="gramEnd"/>
      <w:r w:rsidR="001D53BC" w:rsidRPr="001D53BC">
        <w:rPr>
          <w:rFonts w:ascii="Consolas" w:eastAsiaTheme="minorHAnsi" w:hAnsi="Consolas" w:cs="Consolas"/>
          <w:color w:val="000000"/>
          <w:sz w:val="20"/>
          <w:szCs w:val="20"/>
        </w:rPr>
        <w:t>6,2)</w:t>
      </w:r>
      <w:r w:rsidR="001D53BC">
        <w:rPr>
          <w:rFonts w:ascii="Consolas" w:eastAsiaTheme="minorHAnsi" w:hAnsi="Consolas" w:cs="Consolas"/>
          <w:color w:val="000000"/>
          <w:sz w:val="20"/>
          <w:szCs w:val="20"/>
        </w:rPr>
        <w:t xml:space="preserve"> </w:t>
      </w:r>
      <w:r w:rsidR="001D53BC" w:rsidRPr="001D53BC">
        <w:rPr>
          <w:rFonts w:asciiTheme="minorHAnsi" w:eastAsiaTheme="minorHAnsi" w:hAnsiTheme="minorHAnsi" w:cstheme="minorHAnsi"/>
          <w:color w:val="000000"/>
        </w:rPr>
        <w:t>will become</w:t>
      </w:r>
      <w:r w:rsidR="001D53BC">
        <w:rPr>
          <w:rFonts w:ascii="Consolas" w:eastAsiaTheme="minorHAnsi" w:hAnsi="Consolas" w:cs="Consolas"/>
          <w:color w:val="000000"/>
          <w:sz w:val="20"/>
          <w:szCs w:val="20"/>
        </w:rPr>
        <w:t xml:space="preserve"> POINT(6,0), (6,2), </w:t>
      </w:r>
      <w:r w:rsidR="001D53BC" w:rsidRPr="001D53BC">
        <w:rPr>
          <w:rFonts w:asciiTheme="minorHAnsi" w:eastAsiaTheme="minorHAnsi" w:hAnsiTheme="minorHAnsi" w:cstheme="minorHAnsi"/>
          <w:color w:val="000000"/>
        </w:rPr>
        <w:t>i.e. we will violate round trip</w:t>
      </w:r>
      <w:r w:rsidR="002328D6" w:rsidRPr="002328D6">
        <w:rPr>
          <w:rFonts w:asciiTheme="minorHAnsi" w:eastAsiaTheme="minorHAnsi" w:hAnsiTheme="minorHAnsi" w:cstheme="minorHAnsi"/>
          <w:color w:val="000000"/>
        </w:rPr>
        <w:t xml:space="preserve"> </w:t>
      </w:r>
      <w:r w:rsidR="002328D6" w:rsidRPr="001D53BC">
        <w:rPr>
          <w:rFonts w:asciiTheme="minorHAnsi" w:eastAsiaTheme="minorHAnsi" w:hAnsiTheme="minorHAnsi" w:cstheme="minorHAnsi"/>
          <w:color w:val="000000"/>
        </w:rPr>
        <w:t>behavior</w:t>
      </w:r>
      <w:r w:rsidR="002328D6">
        <w:rPr>
          <w:rFonts w:asciiTheme="minorHAnsi" w:eastAsiaTheme="minorHAnsi" w:hAnsiTheme="minorHAnsi" w:cstheme="minorHAnsi"/>
          <w:color w:val="000000"/>
        </w:rPr>
        <w:t xml:space="preserve"> for </w:t>
      </w:r>
      <w:r w:rsidR="001D53BC" w:rsidRPr="002328D6">
        <w:rPr>
          <w:rFonts w:ascii="Consolas" w:eastAsiaTheme="minorHAnsi" w:hAnsi="Consolas" w:cs="Consolas"/>
          <w:color w:val="000000"/>
          <w:sz w:val="22"/>
          <w:szCs w:val="22"/>
        </w:rPr>
        <w:t>h5repack</w:t>
      </w:r>
      <w:r w:rsidR="001D53BC" w:rsidRPr="001D53BC">
        <w:rPr>
          <w:rFonts w:asciiTheme="minorHAnsi" w:eastAsiaTheme="minorHAnsi" w:hAnsiTheme="minorHAnsi" w:cstheme="minorHAnsi"/>
          <w:color w:val="000000"/>
        </w:rPr>
        <w:t>.</w:t>
      </w:r>
    </w:p>
    <w:p w14:paraId="3A43CB07" w14:textId="77777777" w:rsidR="003D3809" w:rsidRDefault="003D3809" w:rsidP="00FA68D1">
      <w:pPr>
        <w:rPr>
          <w:rFonts w:asciiTheme="minorHAnsi" w:hAnsiTheme="minorHAnsi" w:cstheme="minorHAnsi"/>
        </w:rPr>
      </w:pPr>
    </w:p>
    <w:p w14:paraId="6A81E59A" w14:textId="726A68A5" w:rsidR="00611674" w:rsidRDefault="006022C2" w:rsidP="00BF36C4">
      <w:pPr>
        <w:pStyle w:val="Heading1"/>
      </w:pPr>
      <w:bookmarkStart w:id="352" w:name="_Toc129613966"/>
      <w:bookmarkStart w:id="353" w:name="_Toc129614849"/>
      <w:bookmarkStart w:id="354" w:name="_Toc171419806"/>
      <w:r>
        <w:t xml:space="preserve">Final </w:t>
      </w:r>
      <w:r w:rsidR="00F81933">
        <w:t>R</w:t>
      </w:r>
      <w:r>
        <w:t>ecommendation</w:t>
      </w:r>
      <w:bookmarkEnd w:id="352"/>
      <w:bookmarkEnd w:id="353"/>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354"/>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355" w:name="_Ref138427681"/>
      <w:bookmarkStart w:id="356" w:name="_Toc129613967"/>
      <w:bookmarkStart w:id="357" w:name="_Toc129614850"/>
      <w:bookmarkStart w:id="358" w:name="_Toc171419807"/>
      <w:r>
        <w:lastRenderedPageBreak/>
        <w:t>Appendix</w:t>
      </w:r>
      <w:bookmarkEnd w:id="355"/>
      <w:bookmarkEnd w:id="358"/>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7397129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_Ref138427258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2.1.1</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7E794ECF"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_Ref138427279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2.1.2</w:t>
            </w:r>
            <w:r>
              <w:rPr>
                <w:rFonts w:asciiTheme="minorHAnsi" w:hAnsiTheme="minorHAnsi" w:cstheme="minorHAnsi"/>
              </w:rPr>
              <w:fldChar w:fldCharType="end"/>
            </w: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0F2E014B"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22EBD1A5"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7E3154A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62F8EF5C"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2.2.5</w:t>
            </w:r>
            <w:r>
              <w:rPr>
                <w:rFonts w:asciiTheme="minorHAnsi" w:hAnsiTheme="minorHAnsi" w:cstheme="minorHAnsi"/>
              </w:rPr>
              <w:fldChar w:fldCharType="end"/>
            </w: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37C58F8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42015A56"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AF911AF" w:rsidR="00526B38" w:rsidRDefault="007B5E95" w:rsidP="007232A8">
            <w:pPr>
              <w:rPr>
                <w:rFonts w:asciiTheme="minorHAnsi" w:hAnsiTheme="minorHAnsi" w:cstheme="minorHAnsi"/>
              </w:rPr>
            </w:pPr>
            <w:r w:rsidRPr="00D110B2">
              <w:rPr>
                <w:rFonts w:ascii="Consolas" w:hAnsi="Consolas" w:cs="Consolas"/>
                <w:sz w:val="22"/>
              </w:rPr>
              <w:t>H5Pget_filter</w:t>
            </w:r>
            <w:r w:rsidR="00200D5F">
              <w:rPr>
                <w:rFonts w:ascii="Consolas" w:hAnsi="Consolas" w:cs="Consolas"/>
                <w:sz w:val="22"/>
              </w:rPr>
              <w:t>2</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3DBFCCE3"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49CAFF2F" w:rsidR="007B5E95" w:rsidRDefault="007B5E95" w:rsidP="007232A8">
            <w:pPr>
              <w:rPr>
                <w:rFonts w:asciiTheme="minorHAnsi" w:hAnsiTheme="minorHAnsi" w:cstheme="minorHAnsi"/>
              </w:rPr>
            </w:pPr>
            <w:r w:rsidRPr="00E36389">
              <w:rPr>
                <w:rFonts w:ascii="Consolas" w:hAnsi="Consolas" w:cs="Consolas"/>
                <w:sz w:val="22"/>
              </w:rPr>
              <w:t>H5Pget_filter_by_id</w:t>
            </w:r>
            <w:r w:rsidR="00200D5F">
              <w:rPr>
                <w:rFonts w:ascii="Consolas" w:hAnsi="Consolas" w:cs="Consolas"/>
                <w:sz w:val="22"/>
              </w:rPr>
              <w:t>2</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3A0F8AF5"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59961452"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3DE74A91"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D13F4F">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359" w:name="_Toc171419808"/>
      <w:r>
        <w:lastRenderedPageBreak/>
        <w:t>Acknowledgment</w:t>
      </w:r>
      <w:bookmarkEnd w:id="356"/>
      <w:bookmarkEnd w:id="357"/>
      <w:bookmarkEnd w:id="359"/>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360" w:name="_Toc129613968"/>
      <w:bookmarkStart w:id="361" w:name="_Toc129614851"/>
      <w:bookmarkStart w:id="362" w:name="_Toc171419809"/>
      <w:r w:rsidRPr="00430A08">
        <w:t>References</w:t>
      </w:r>
      <w:bookmarkEnd w:id="360"/>
      <w:bookmarkEnd w:id="361"/>
      <w:bookmarkEnd w:id="362"/>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363" w:name="_Ref116044401"/>
      <w:bookmarkStart w:id="364" w:name="_Ref128647270"/>
      <w:bookmarkStart w:id="365" w:name="_Ref303934506"/>
      <w:r w:rsidRPr="000978A2">
        <w:rPr>
          <w:color w:val="000000" w:themeColor="text1"/>
        </w:rPr>
        <w:t>The HDF Group, Draft RFC: Sparse Chunks,</w:t>
      </w:r>
      <w:bookmarkEnd w:id="363"/>
      <w:r w:rsidRPr="000978A2">
        <w:rPr>
          <w:color w:val="000000" w:themeColor="text1"/>
        </w:rPr>
        <w:t xml:space="preserve"> </w:t>
      </w:r>
      <w:hyperlink r:id="rId20" w:history="1">
        <w:r w:rsidRPr="0007362B">
          <w:rPr>
            <w:rStyle w:val="Hyperlink"/>
          </w:rPr>
          <w:t>https://docs.hdfgroup.org/hdf5/rfc/RFC_Sparse_Chunks180830.pdf</w:t>
        </w:r>
      </w:hyperlink>
      <w:bookmarkEnd w:id="364"/>
    </w:p>
    <w:p w14:paraId="3B62CB2C" w14:textId="77777777" w:rsidR="009A5B24" w:rsidRDefault="009A5B24" w:rsidP="00D97B79">
      <w:pPr>
        <w:pStyle w:val="ListNumberReference"/>
        <w:numPr>
          <w:ilvl w:val="0"/>
          <w:numId w:val="7"/>
        </w:numPr>
        <w:jc w:val="left"/>
      </w:pPr>
      <w:bookmarkStart w:id="366" w:name="_Ref130396443"/>
      <w:bookmarkStart w:id="367" w:name="_Ref128647731"/>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366"/>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365"/>
      <w:r w:rsidR="00765212">
        <w:t xml:space="preserve">“HDF5 File Format Specification” </w:t>
      </w:r>
      <w:hyperlink r:id="rId21" w:history="1">
        <w:r w:rsidR="00471213" w:rsidRPr="00674F55">
          <w:rPr>
            <w:rStyle w:val="Hyperlink"/>
          </w:rPr>
          <w:t>https://www.hdfgroup.org/HDF5/doc/H5.format.html</w:t>
        </w:r>
      </w:hyperlink>
      <w:bookmarkEnd w:id="367"/>
      <w:r w:rsidR="00471213">
        <w:t xml:space="preserve"> </w:t>
      </w:r>
    </w:p>
    <w:p w14:paraId="2046335C" w14:textId="0CE8433E" w:rsidR="00D9646C" w:rsidRPr="0007362B" w:rsidRDefault="00D9646C" w:rsidP="00D97B79">
      <w:pPr>
        <w:pStyle w:val="ListNumberReference"/>
        <w:numPr>
          <w:ilvl w:val="0"/>
          <w:numId w:val="7"/>
        </w:numPr>
        <w:jc w:val="left"/>
      </w:pPr>
      <w:bookmarkStart w:id="368" w:name="_Ref133845881"/>
      <w:bookmarkStart w:id="369" w:name="_Ref130397004"/>
      <w:r>
        <w:t xml:space="preserve">John </w:t>
      </w:r>
      <w:proofErr w:type="spellStart"/>
      <w:r>
        <w:t>Mainzer</w:t>
      </w:r>
      <w:proofErr w:type="spellEnd"/>
      <w:r>
        <w:t xml:space="preserve">, Elena </w:t>
      </w:r>
      <w:proofErr w:type="spellStart"/>
      <w:r>
        <w:t>Pourmal</w:t>
      </w:r>
      <w:proofErr w:type="spellEnd"/>
      <w:r>
        <w:t>, “RFC: File Format Changes for Enabling Sparse Storage in HDF5”</w:t>
      </w:r>
      <w:r w:rsidR="001C562C">
        <w:t>.</w:t>
      </w:r>
      <w:bookmarkEnd w:id="368"/>
      <w:r>
        <w:t xml:space="preserve"> </w:t>
      </w:r>
      <w:bookmarkEnd w:id="369"/>
      <w:r w:rsidR="00D61263">
        <w:t xml:space="preserve">Available from </w:t>
      </w:r>
      <w:hyperlink r:id="rId22"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370" w:name="_Ref116047982"/>
      <w:bookmarkStart w:id="371" w:name="_Ref129964982"/>
      <w:r>
        <w:t>The HDF Group, Variable-Length Data in HDF5 Sketch Design,</w:t>
      </w:r>
      <w:bookmarkEnd w:id="370"/>
      <w:r>
        <w:t xml:space="preserve">  </w:t>
      </w:r>
      <w:hyperlink r:id="rId23" w:history="1">
        <w:r w:rsidRPr="0007362B">
          <w:rPr>
            <w:rStyle w:val="Hyperlink"/>
          </w:rPr>
          <w:t>https://docs.hdfgroup.org/hdf5/rfc/var_len_data_sketch_design_190715.pdf</w:t>
        </w:r>
      </w:hyperlink>
      <w:bookmarkEnd w:id="371"/>
      <w:r w:rsidRPr="0007362B">
        <w:t xml:space="preserve"> </w:t>
      </w:r>
    </w:p>
    <w:p w14:paraId="6A4754A0" w14:textId="7B41BD80" w:rsidR="00FF06CA" w:rsidRPr="00853E8F" w:rsidRDefault="00FF06CA" w:rsidP="00D97B79">
      <w:pPr>
        <w:pStyle w:val="ListNumberReference"/>
        <w:widowControl w:val="0"/>
        <w:numPr>
          <w:ilvl w:val="0"/>
          <w:numId w:val="7"/>
        </w:numPr>
        <w:autoSpaceDE w:val="0"/>
        <w:autoSpaceDN w:val="0"/>
        <w:adjustRightInd w:val="0"/>
        <w:spacing w:before="240" w:after="240"/>
        <w:jc w:val="left"/>
      </w:pPr>
      <w:bookmarkStart w:id="372" w:name="_Ref139990985"/>
      <w:r>
        <w:t xml:space="preserve">The HDF Group, API Compatibility Macros, </w:t>
      </w:r>
      <w:hyperlink r:id="rId24" w:history="1">
        <w:r w:rsidRPr="00850214">
          <w:rPr>
            <w:rStyle w:val="Hyperlink"/>
          </w:rPr>
          <w:t>https://docs.hdfgroup.org/hdf5/develop/api-compat-macros.html</w:t>
        </w:r>
      </w:hyperlink>
      <w:bookmarkEnd w:id="372"/>
      <w:r>
        <w:t xml:space="preserve"> </w:t>
      </w:r>
    </w:p>
    <w:p w14:paraId="4B7C0DC7" w14:textId="6B806F32" w:rsidR="00611674" w:rsidRDefault="00611674" w:rsidP="00611674"/>
    <w:p w14:paraId="3936B14C" w14:textId="023C8C40" w:rsidR="00B90924" w:rsidRDefault="00B90924" w:rsidP="00611674"/>
    <w:p w14:paraId="2AFB158C" w14:textId="77777777" w:rsidR="00B90924" w:rsidRDefault="00B90924" w:rsidP="004D300B">
      <w:pPr>
        <w:pStyle w:val="Heading"/>
      </w:pPr>
      <w:bookmarkStart w:id="373" w:name="_Toc171419810"/>
      <w:r>
        <w:t>Revision History</w:t>
      </w:r>
      <w:bookmarkEnd w:id="373"/>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B90924" w:rsidRPr="009D6CFF" w14:paraId="2474EF2D" w14:textId="77777777" w:rsidTr="00233745">
        <w:trPr>
          <w:jc w:val="center"/>
        </w:trPr>
        <w:tc>
          <w:tcPr>
            <w:tcW w:w="2337"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7743"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F639BC" w:rsidRPr="009D6CFF" w14:paraId="18D551B6" w14:textId="77777777" w:rsidTr="00233745">
        <w:trPr>
          <w:jc w:val="center"/>
        </w:trPr>
        <w:tc>
          <w:tcPr>
            <w:tcW w:w="2337"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7743"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373804" w:rsidRPr="009D6CFF" w14:paraId="1E5356AC" w14:textId="77777777" w:rsidTr="00233745">
        <w:trPr>
          <w:jc w:val="center"/>
        </w:trPr>
        <w:tc>
          <w:tcPr>
            <w:tcW w:w="2337"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7743"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97336E" w:rsidRPr="009D6CFF" w14:paraId="265B5170" w14:textId="77777777" w:rsidTr="00233745">
        <w:trPr>
          <w:jc w:val="center"/>
        </w:trPr>
        <w:tc>
          <w:tcPr>
            <w:tcW w:w="2337"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7743"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215BAA" w:rsidRPr="009D6CFF" w14:paraId="15A7616D" w14:textId="77777777" w:rsidTr="00233745">
        <w:trPr>
          <w:jc w:val="center"/>
        </w:trPr>
        <w:tc>
          <w:tcPr>
            <w:tcW w:w="2337"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7743"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0A2894" w:rsidRPr="009D6CFF" w14:paraId="5BA51FA6" w14:textId="77777777" w:rsidTr="00233745">
        <w:trPr>
          <w:jc w:val="center"/>
        </w:trPr>
        <w:tc>
          <w:tcPr>
            <w:tcW w:w="2337"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7743"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D61263" w:rsidRPr="009D6CFF" w14:paraId="2866898B" w14:textId="77777777" w:rsidTr="00233745">
        <w:trPr>
          <w:jc w:val="center"/>
        </w:trPr>
        <w:tc>
          <w:tcPr>
            <w:tcW w:w="2337"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7743"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1B769B" w:rsidRPr="009D6CFF" w14:paraId="3F1BF185" w14:textId="77777777" w:rsidTr="00233745">
        <w:trPr>
          <w:jc w:val="center"/>
        </w:trPr>
        <w:tc>
          <w:tcPr>
            <w:tcW w:w="2337"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7743"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bl>
    <w:p w14:paraId="67DD2C58" w14:textId="77777777" w:rsidR="00B90924" w:rsidRDefault="00B90924" w:rsidP="00611674"/>
    <w:sectPr w:rsidR="00B90924" w:rsidSect="00200239">
      <w:headerReference w:type="default" r:id="rId25"/>
      <w:footerReference w:type="default" r:id="rId26"/>
      <w:headerReference w:type="first" r:id="rId27"/>
      <w:footerReference w:type="first" r:id="rId28"/>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0" w:author="Elena Pourmal" w:date="2024-06-27T16:18:00Z" w:initials="EP">
    <w:p w14:paraId="4E63242A" w14:textId="77777777" w:rsidR="00D10CAF" w:rsidRDefault="00D10CAF" w:rsidP="00D10CAF">
      <w:r>
        <w:rPr>
          <w:rStyle w:val="CommentReference"/>
        </w:rPr>
        <w:annotationRef/>
      </w:r>
      <w:r>
        <w:rPr>
          <w:rFonts w:asciiTheme="minorHAnsi" w:eastAsiaTheme="minorHAnsi" w:hAnsiTheme="minorHAnsi" w:cstheme="minorBidi"/>
          <w:color w:val="000000"/>
          <w:sz w:val="20"/>
          <w:szCs w:val="20"/>
        </w:rPr>
        <w:t>Check File Format and explain what will happened in unfiltered case for the section</w:t>
      </w:r>
    </w:p>
  </w:comment>
  <w:comment w:id="211" w:author="Elena Pourmal" w:date="2024-07-09T11:28:00Z" w:initials="EP">
    <w:p w14:paraId="2F76922F" w14:textId="77777777" w:rsidR="0057030C" w:rsidRDefault="0057030C" w:rsidP="0057030C">
      <w:r>
        <w:rPr>
          <w:rStyle w:val="CommentReference"/>
        </w:rPr>
        <w:annotationRef/>
      </w:r>
      <w:r>
        <w:rPr>
          <w:rFonts w:asciiTheme="minorHAnsi" w:eastAsiaTheme="minorHAnsi" w:hAnsiTheme="minorHAnsi" w:cstheme="minorBidi"/>
          <w:color w:val="000000"/>
          <w:sz w:val="20"/>
          <w:szCs w:val="20"/>
        </w:rPr>
        <w:t xml:space="preserve">Done. </w:t>
      </w:r>
    </w:p>
  </w:comment>
  <w:comment w:id="302" w:author="Elena Pourmal" w:date="2024-06-27T16:19:00Z" w:initials="EP">
    <w:p w14:paraId="36EEA37E" w14:textId="2B577D0E" w:rsidR="00D10CAF" w:rsidRDefault="00D10CAF" w:rsidP="00D10CAF">
      <w:r>
        <w:rPr>
          <w:rStyle w:val="CommentReference"/>
        </w:rPr>
        <w:annotationRef/>
      </w:r>
      <w:r>
        <w:rPr>
          <w:rFonts w:asciiTheme="minorHAnsi" w:eastAsiaTheme="minorHAnsi" w:hAnsiTheme="minorHAnsi" w:cstheme="minorBidi"/>
          <w:color w:val="000000"/>
          <w:sz w:val="20"/>
          <w:szCs w:val="20"/>
        </w:rPr>
        <w:t>Mention that the same is applied to the group creation property</w:t>
      </w:r>
    </w:p>
  </w:comment>
  <w:comment w:id="303" w:author="Elena Pourmal" w:date="2024-07-09T11:52:00Z" w:initials="EP">
    <w:p w14:paraId="79E9F6C8" w14:textId="77777777" w:rsidR="00973D8D" w:rsidRDefault="00973D8D" w:rsidP="00973D8D">
      <w:r>
        <w:rPr>
          <w:rStyle w:val="CommentReference"/>
        </w:rPr>
        <w:annotationRef/>
      </w:r>
      <w:r>
        <w:rPr>
          <w:rFonts w:asciiTheme="minorHAnsi" w:eastAsiaTheme="minorHAnsi" w:hAnsiTheme="minorHAnsi" w:cstheme="minorBidi"/>
          <w:color w:val="000000"/>
          <w:sz w:val="20"/>
          <w:szCs w:val="20"/>
        </w:rPr>
        <w:t>Done</w:t>
      </w:r>
    </w:p>
  </w:comment>
  <w:comment w:id="315" w:author="Elena Pourmal" w:date="2024-07-09T12:13:00Z" w:initials="EP">
    <w:p w14:paraId="32177D58" w14:textId="77777777" w:rsidR="0012151A" w:rsidRDefault="0012151A" w:rsidP="0012151A">
      <w:r>
        <w:rPr>
          <w:rStyle w:val="CommentReference"/>
        </w:rPr>
        <w:annotationRef/>
      </w:r>
      <w:r>
        <w:rPr>
          <w:rFonts w:asciiTheme="minorHAnsi" w:eastAsiaTheme="minorHAnsi" w:hAnsiTheme="minorHAnsi" w:cstheme="minorBidi"/>
          <w:sz w:val="20"/>
          <w:szCs w:val="20"/>
        </w:rPr>
        <w:t>I need to talk to John about it. I don’t see why Fletcher 32 cannot be applied to heap if it doesn’t contain metadata, i.e., when we store VL data such as strings or vectors. The problem is that it becomes too complex since the user will not know which sections to specify. I suggest that we leave the function alone. It can be applied to the whole structured chunk dataset. Internally the library will apply it only to the raw data sections of fixed datatype or “pure” VL. If those do not exist, it is no-op.,i.e., the setting is ignored.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3242A" w15:done="0"/>
  <w15:commentEx w15:paraId="2F76922F" w15:paraIdParent="4E63242A" w15:done="0"/>
  <w15:commentEx w15:paraId="36EEA37E" w15:done="0"/>
  <w15:commentEx w15:paraId="79E9F6C8" w15:paraIdParent="36EEA37E" w15:done="0"/>
  <w15:commentEx w15:paraId="32177D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43EA03" w16cex:dateUtc="2024-06-27T21:18:00Z"/>
  <w16cex:commentExtensible w16cex:durableId="605DDBCC" w16cex:dateUtc="2024-07-09T16:28:00Z"/>
  <w16cex:commentExtensible w16cex:durableId="2BC7938E" w16cex:dateUtc="2024-06-27T21:19:00Z"/>
  <w16cex:commentExtensible w16cex:durableId="2113E4BC" w16cex:dateUtc="2024-07-09T16:52:00Z"/>
  <w16cex:commentExtensible w16cex:durableId="38BB0694" w16cex:dateUtc="2024-07-09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3242A" w16cid:durableId="4643EA03"/>
  <w16cid:commentId w16cid:paraId="2F76922F" w16cid:durableId="605DDBCC"/>
  <w16cid:commentId w16cid:paraId="36EEA37E" w16cid:durableId="2BC7938E"/>
  <w16cid:commentId w16cid:paraId="79E9F6C8" w16cid:durableId="2113E4BC"/>
  <w16cid:commentId w16cid:paraId="32177D58" w16cid:durableId="38BB06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8651C" w14:textId="77777777" w:rsidR="00D5693F" w:rsidRDefault="00D5693F" w:rsidP="00611674">
      <w:r>
        <w:separator/>
      </w:r>
    </w:p>
  </w:endnote>
  <w:endnote w:type="continuationSeparator" w:id="0">
    <w:p w14:paraId="14350EEE" w14:textId="77777777" w:rsidR="00D5693F" w:rsidRDefault="00D5693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Times">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1"/>
    <w:family w:val="roman"/>
    <w:pitch w:val="variable"/>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r>
              <w:fldChar w:fldCharType="begin"/>
            </w:r>
            <w:r>
              <w:instrText xml:space="preserve"> NUMPAGES  </w:instrText>
            </w:r>
            <w:r>
              <w:fldChar w:fldCharType="separate"/>
            </w:r>
            <w:r w:rsidR="00C630E4">
              <w:rPr>
                <w:noProof/>
              </w:rPr>
              <w:t>24</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r>
              <w:fldChar w:fldCharType="begin"/>
            </w:r>
            <w:r>
              <w:instrText xml:space="preserve"> NUMPAGES  </w:instrText>
            </w:r>
            <w:r>
              <w:fldChar w:fldCharType="separate"/>
            </w:r>
            <w:r w:rsidR="00C630E4">
              <w:rPr>
                <w:noProof/>
              </w:rPr>
              <w:t>24</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3A701" w14:textId="77777777" w:rsidR="00D5693F" w:rsidRDefault="00D5693F" w:rsidP="00611674">
      <w:r>
        <w:separator/>
      </w:r>
    </w:p>
  </w:footnote>
  <w:footnote w:type="continuationSeparator" w:id="0">
    <w:p w14:paraId="6ED731CA" w14:textId="77777777" w:rsidR="00D5693F" w:rsidRDefault="00D5693F" w:rsidP="00611674">
      <w:r>
        <w:continuationSeparator/>
      </w:r>
    </w:p>
  </w:footnote>
  <w:footnote w:id="1">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2">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3">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4">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5">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6">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7">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hyperslab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hyperslab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2B3B6E87" w:rsidR="005F40E1" w:rsidRDefault="003857F0" w:rsidP="00611674">
    <w:pPr>
      <w:pStyle w:val="THGHeader2"/>
    </w:pPr>
    <w:r>
      <w:t>Ju</w:t>
    </w:r>
    <w:ins w:id="374" w:author="Elena Pourmal" w:date="2024-06-28T12:46:00Z">
      <w:r w:rsidR="007D7A7D">
        <w:t>ne</w:t>
      </w:r>
    </w:ins>
    <w:r w:rsidR="00D61263">
      <w:t xml:space="preserve"> </w:t>
    </w:r>
    <w:ins w:id="375" w:author="Elena Pourmal" w:date="2024-06-28T12:46:00Z">
      <w:r w:rsidR="007D7A7D">
        <w:t>27</w:t>
      </w:r>
    </w:ins>
    <w:r w:rsidR="005F40E1">
      <w:t>, 202</w:t>
    </w:r>
    <w:ins w:id="376" w:author="Elena Pourmal" w:date="2024-06-28T12:47:00Z">
      <w:r w:rsidR="007D7A7D">
        <w:t>4</w:t>
      </w:r>
    </w:ins>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ins w:id="377" w:author="Elena Pourmal" w:date="2024-07-01T18:10:00Z">
      <w:r w:rsidR="00E50B72">
        <w:t>6</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312DA41E" w:rsidR="005F40E1" w:rsidRPr="006D4EA4" w:rsidRDefault="00AF4B4D" w:rsidP="00611674">
    <w:pPr>
      <w:pStyle w:val="THGHeader"/>
    </w:pPr>
    <w:ins w:id="378" w:author="Elena Pourmal" w:date="2024-06-27T16:04:00Z">
      <w:r>
        <w:t>June</w:t>
      </w:r>
    </w:ins>
    <w:ins w:id="379" w:author="Elena Pourmal" w:date="2024-06-28T12:46:00Z">
      <w:r w:rsidR="007D7A7D">
        <w:t xml:space="preserve"> </w:t>
      </w:r>
    </w:ins>
    <w:ins w:id="380" w:author="Elena Pourmal" w:date="2024-06-27T16:04:00Z">
      <w:r>
        <w:t>27</w:t>
      </w:r>
    </w:ins>
    <w:r w:rsidR="005F40E1">
      <w:t>, 202</w:t>
    </w:r>
    <w:ins w:id="381" w:author="Elena Pourmal" w:date="2024-06-27T16:04:00Z">
      <w:r>
        <w:t>4</w:t>
      </w:r>
    </w:ins>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ins w:id="382" w:author="Elena Pourmal" w:date="2024-06-27T16:03:00Z">
      <w:r>
        <w:t>6</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28A4A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2A5A"/>
    <w:rsid w:val="000D67A9"/>
    <w:rsid w:val="000E2A81"/>
    <w:rsid w:val="000E3DC2"/>
    <w:rsid w:val="000E514B"/>
    <w:rsid w:val="000E6D88"/>
    <w:rsid w:val="000F4A4B"/>
    <w:rsid w:val="000F4D9E"/>
    <w:rsid w:val="0010301B"/>
    <w:rsid w:val="00103EB7"/>
    <w:rsid w:val="001100EC"/>
    <w:rsid w:val="0011248C"/>
    <w:rsid w:val="001145FF"/>
    <w:rsid w:val="0011647F"/>
    <w:rsid w:val="00121168"/>
    <w:rsid w:val="0012151A"/>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3E2B"/>
    <w:rsid w:val="001D493E"/>
    <w:rsid w:val="001D53BC"/>
    <w:rsid w:val="001E13D4"/>
    <w:rsid w:val="001E2518"/>
    <w:rsid w:val="001E2678"/>
    <w:rsid w:val="001E413C"/>
    <w:rsid w:val="001F1B15"/>
    <w:rsid w:val="001F5BD0"/>
    <w:rsid w:val="00200239"/>
    <w:rsid w:val="00200D5F"/>
    <w:rsid w:val="00201F87"/>
    <w:rsid w:val="00202353"/>
    <w:rsid w:val="00202B22"/>
    <w:rsid w:val="00215BAA"/>
    <w:rsid w:val="00221EDD"/>
    <w:rsid w:val="00222D01"/>
    <w:rsid w:val="00226967"/>
    <w:rsid w:val="00226A0D"/>
    <w:rsid w:val="002270A3"/>
    <w:rsid w:val="002328D6"/>
    <w:rsid w:val="00233745"/>
    <w:rsid w:val="00235AE8"/>
    <w:rsid w:val="00250FF6"/>
    <w:rsid w:val="00264D9A"/>
    <w:rsid w:val="002665A5"/>
    <w:rsid w:val="0027060B"/>
    <w:rsid w:val="00274EBD"/>
    <w:rsid w:val="002756CA"/>
    <w:rsid w:val="00281E49"/>
    <w:rsid w:val="00282F6E"/>
    <w:rsid w:val="00294FBC"/>
    <w:rsid w:val="00295274"/>
    <w:rsid w:val="002A5C59"/>
    <w:rsid w:val="002B09E0"/>
    <w:rsid w:val="002B24DB"/>
    <w:rsid w:val="002B2D9A"/>
    <w:rsid w:val="002B6657"/>
    <w:rsid w:val="002B6C40"/>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11F"/>
    <w:rsid w:val="003C2D3A"/>
    <w:rsid w:val="003D3809"/>
    <w:rsid w:val="003E1974"/>
    <w:rsid w:val="003E49CD"/>
    <w:rsid w:val="003E5BAF"/>
    <w:rsid w:val="003E6027"/>
    <w:rsid w:val="003E61B3"/>
    <w:rsid w:val="003E6EF1"/>
    <w:rsid w:val="003F22B8"/>
    <w:rsid w:val="003F5749"/>
    <w:rsid w:val="003F5920"/>
    <w:rsid w:val="003F5CEA"/>
    <w:rsid w:val="00403840"/>
    <w:rsid w:val="00404CC6"/>
    <w:rsid w:val="00407A51"/>
    <w:rsid w:val="004104AC"/>
    <w:rsid w:val="00411C56"/>
    <w:rsid w:val="004128E1"/>
    <w:rsid w:val="00414BF0"/>
    <w:rsid w:val="00422AA4"/>
    <w:rsid w:val="00425CF9"/>
    <w:rsid w:val="00434208"/>
    <w:rsid w:val="00436DB0"/>
    <w:rsid w:val="00442FF8"/>
    <w:rsid w:val="004447C1"/>
    <w:rsid w:val="00452827"/>
    <w:rsid w:val="00456827"/>
    <w:rsid w:val="00463A53"/>
    <w:rsid w:val="00470904"/>
    <w:rsid w:val="00471213"/>
    <w:rsid w:val="004847A6"/>
    <w:rsid w:val="00485088"/>
    <w:rsid w:val="004852A0"/>
    <w:rsid w:val="004873C3"/>
    <w:rsid w:val="0048775E"/>
    <w:rsid w:val="00491A9B"/>
    <w:rsid w:val="00494171"/>
    <w:rsid w:val="0049571B"/>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2AFB"/>
    <w:rsid w:val="00513B9F"/>
    <w:rsid w:val="00515AB3"/>
    <w:rsid w:val="0052155A"/>
    <w:rsid w:val="00522C98"/>
    <w:rsid w:val="00526B38"/>
    <w:rsid w:val="00527CD9"/>
    <w:rsid w:val="00530404"/>
    <w:rsid w:val="0053124D"/>
    <w:rsid w:val="0053560A"/>
    <w:rsid w:val="00537B86"/>
    <w:rsid w:val="005426F5"/>
    <w:rsid w:val="00546112"/>
    <w:rsid w:val="00554488"/>
    <w:rsid w:val="00557951"/>
    <w:rsid w:val="0056164F"/>
    <w:rsid w:val="00561F28"/>
    <w:rsid w:val="005621B7"/>
    <w:rsid w:val="0057030C"/>
    <w:rsid w:val="005704CD"/>
    <w:rsid w:val="00572B7A"/>
    <w:rsid w:val="00572FA3"/>
    <w:rsid w:val="00574457"/>
    <w:rsid w:val="00577365"/>
    <w:rsid w:val="00582129"/>
    <w:rsid w:val="00583C1F"/>
    <w:rsid w:val="0058686F"/>
    <w:rsid w:val="005933D0"/>
    <w:rsid w:val="00593E49"/>
    <w:rsid w:val="00594980"/>
    <w:rsid w:val="005A66B4"/>
    <w:rsid w:val="005A7098"/>
    <w:rsid w:val="005B21AD"/>
    <w:rsid w:val="005D0606"/>
    <w:rsid w:val="005D1632"/>
    <w:rsid w:val="005E0B84"/>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C79"/>
    <w:rsid w:val="006656AC"/>
    <w:rsid w:val="00673044"/>
    <w:rsid w:val="0068396B"/>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7E5D"/>
    <w:rsid w:val="0071517B"/>
    <w:rsid w:val="00715A77"/>
    <w:rsid w:val="007232A8"/>
    <w:rsid w:val="007328A4"/>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0BA7"/>
    <w:rsid w:val="007D33B4"/>
    <w:rsid w:val="007D7A7D"/>
    <w:rsid w:val="007E0693"/>
    <w:rsid w:val="007E1AC3"/>
    <w:rsid w:val="007E3E90"/>
    <w:rsid w:val="007E53F6"/>
    <w:rsid w:val="007F116E"/>
    <w:rsid w:val="007F15CB"/>
    <w:rsid w:val="007F2974"/>
    <w:rsid w:val="007F5029"/>
    <w:rsid w:val="007F5C9A"/>
    <w:rsid w:val="007F7484"/>
    <w:rsid w:val="00802A09"/>
    <w:rsid w:val="00803F47"/>
    <w:rsid w:val="00812949"/>
    <w:rsid w:val="00812A24"/>
    <w:rsid w:val="008141C2"/>
    <w:rsid w:val="008233CE"/>
    <w:rsid w:val="0082593A"/>
    <w:rsid w:val="00827D30"/>
    <w:rsid w:val="00831F25"/>
    <w:rsid w:val="00836A58"/>
    <w:rsid w:val="00843F85"/>
    <w:rsid w:val="00846EB1"/>
    <w:rsid w:val="00851406"/>
    <w:rsid w:val="00856430"/>
    <w:rsid w:val="00857183"/>
    <w:rsid w:val="0086402E"/>
    <w:rsid w:val="00865173"/>
    <w:rsid w:val="00867351"/>
    <w:rsid w:val="00872D63"/>
    <w:rsid w:val="008733E2"/>
    <w:rsid w:val="008749A8"/>
    <w:rsid w:val="00877A1A"/>
    <w:rsid w:val="00882654"/>
    <w:rsid w:val="008876B5"/>
    <w:rsid w:val="0089025D"/>
    <w:rsid w:val="00893E69"/>
    <w:rsid w:val="00894779"/>
    <w:rsid w:val="008A20EE"/>
    <w:rsid w:val="008A3C7F"/>
    <w:rsid w:val="008A556D"/>
    <w:rsid w:val="008B20E9"/>
    <w:rsid w:val="008B4C6E"/>
    <w:rsid w:val="008B710D"/>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7623"/>
    <w:rsid w:val="0095256A"/>
    <w:rsid w:val="00953288"/>
    <w:rsid w:val="00953D7B"/>
    <w:rsid w:val="00956A87"/>
    <w:rsid w:val="00956F7C"/>
    <w:rsid w:val="00961AE2"/>
    <w:rsid w:val="00961FE3"/>
    <w:rsid w:val="00963946"/>
    <w:rsid w:val="00963E99"/>
    <w:rsid w:val="009657B1"/>
    <w:rsid w:val="00966307"/>
    <w:rsid w:val="00966726"/>
    <w:rsid w:val="00970E4F"/>
    <w:rsid w:val="00971D17"/>
    <w:rsid w:val="0097336E"/>
    <w:rsid w:val="00973D8D"/>
    <w:rsid w:val="00982CE0"/>
    <w:rsid w:val="009850BB"/>
    <w:rsid w:val="00986FEF"/>
    <w:rsid w:val="00990A83"/>
    <w:rsid w:val="0099124B"/>
    <w:rsid w:val="00991E90"/>
    <w:rsid w:val="009941D2"/>
    <w:rsid w:val="00995CEA"/>
    <w:rsid w:val="009A5B24"/>
    <w:rsid w:val="009A72D1"/>
    <w:rsid w:val="009B00A8"/>
    <w:rsid w:val="009B354F"/>
    <w:rsid w:val="009B476E"/>
    <w:rsid w:val="009B5042"/>
    <w:rsid w:val="009B703D"/>
    <w:rsid w:val="009C574E"/>
    <w:rsid w:val="009D348E"/>
    <w:rsid w:val="009D5D32"/>
    <w:rsid w:val="009F511B"/>
    <w:rsid w:val="009F588E"/>
    <w:rsid w:val="009F7AD3"/>
    <w:rsid w:val="00A06AEE"/>
    <w:rsid w:val="00A074D0"/>
    <w:rsid w:val="00A13E5F"/>
    <w:rsid w:val="00A17C2E"/>
    <w:rsid w:val="00A17F10"/>
    <w:rsid w:val="00A22273"/>
    <w:rsid w:val="00A27AB9"/>
    <w:rsid w:val="00A34C01"/>
    <w:rsid w:val="00A35EEB"/>
    <w:rsid w:val="00A41BFC"/>
    <w:rsid w:val="00A54B83"/>
    <w:rsid w:val="00A56C45"/>
    <w:rsid w:val="00A6148B"/>
    <w:rsid w:val="00A6478B"/>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42BE"/>
    <w:rsid w:val="00AE7201"/>
    <w:rsid w:val="00AF346D"/>
    <w:rsid w:val="00AF4B4D"/>
    <w:rsid w:val="00AF4F88"/>
    <w:rsid w:val="00AF6CF1"/>
    <w:rsid w:val="00B037B1"/>
    <w:rsid w:val="00B0590A"/>
    <w:rsid w:val="00B115E7"/>
    <w:rsid w:val="00B12AC8"/>
    <w:rsid w:val="00B12EDC"/>
    <w:rsid w:val="00B2079F"/>
    <w:rsid w:val="00B22C1C"/>
    <w:rsid w:val="00B22CF8"/>
    <w:rsid w:val="00B31DF2"/>
    <w:rsid w:val="00B31F5D"/>
    <w:rsid w:val="00B34ACD"/>
    <w:rsid w:val="00B47076"/>
    <w:rsid w:val="00B53478"/>
    <w:rsid w:val="00B53B51"/>
    <w:rsid w:val="00B54E6E"/>
    <w:rsid w:val="00B55CBC"/>
    <w:rsid w:val="00B56285"/>
    <w:rsid w:val="00B67C77"/>
    <w:rsid w:val="00B73262"/>
    <w:rsid w:val="00B761AE"/>
    <w:rsid w:val="00B90924"/>
    <w:rsid w:val="00B94004"/>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EFF"/>
    <w:rsid w:val="00C76E28"/>
    <w:rsid w:val="00C90473"/>
    <w:rsid w:val="00C916B8"/>
    <w:rsid w:val="00C93993"/>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38AC"/>
    <w:rsid w:val="00D015CC"/>
    <w:rsid w:val="00D0419D"/>
    <w:rsid w:val="00D10CAF"/>
    <w:rsid w:val="00D110B2"/>
    <w:rsid w:val="00D120F7"/>
    <w:rsid w:val="00D12873"/>
    <w:rsid w:val="00D13949"/>
    <w:rsid w:val="00D13F4F"/>
    <w:rsid w:val="00D20C93"/>
    <w:rsid w:val="00D21DC4"/>
    <w:rsid w:val="00D3269D"/>
    <w:rsid w:val="00D33DCE"/>
    <w:rsid w:val="00D37E04"/>
    <w:rsid w:val="00D40312"/>
    <w:rsid w:val="00D406B7"/>
    <w:rsid w:val="00D44B80"/>
    <w:rsid w:val="00D500AA"/>
    <w:rsid w:val="00D52869"/>
    <w:rsid w:val="00D54046"/>
    <w:rsid w:val="00D5474B"/>
    <w:rsid w:val="00D549AF"/>
    <w:rsid w:val="00D5693F"/>
    <w:rsid w:val="00D56CAB"/>
    <w:rsid w:val="00D61107"/>
    <w:rsid w:val="00D61263"/>
    <w:rsid w:val="00D63766"/>
    <w:rsid w:val="00D63B8F"/>
    <w:rsid w:val="00D72CBF"/>
    <w:rsid w:val="00D8021D"/>
    <w:rsid w:val="00D84339"/>
    <w:rsid w:val="00D84966"/>
    <w:rsid w:val="00D84B25"/>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75F"/>
    <w:rsid w:val="00E03CB8"/>
    <w:rsid w:val="00E0765C"/>
    <w:rsid w:val="00E109E6"/>
    <w:rsid w:val="00E16352"/>
    <w:rsid w:val="00E167B5"/>
    <w:rsid w:val="00E20F89"/>
    <w:rsid w:val="00E214A5"/>
    <w:rsid w:val="00E2756A"/>
    <w:rsid w:val="00E276AB"/>
    <w:rsid w:val="00E30483"/>
    <w:rsid w:val="00E3113F"/>
    <w:rsid w:val="00E31BEE"/>
    <w:rsid w:val="00E32FFA"/>
    <w:rsid w:val="00E36389"/>
    <w:rsid w:val="00E43CDA"/>
    <w:rsid w:val="00E448F9"/>
    <w:rsid w:val="00E467DA"/>
    <w:rsid w:val="00E50B72"/>
    <w:rsid w:val="00E54C50"/>
    <w:rsid w:val="00E54D13"/>
    <w:rsid w:val="00E57A73"/>
    <w:rsid w:val="00E66F99"/>
    <w:rsid w:val="00E80D88"/>
    <w:rsid w:val="00E813DC"/>
    <w:rsid w:val="00E81B4E"/>
    <w:rsid w:val="00E91125"/>
    <w:rsid w:val="00E9140E"/>
    <w:rsid w:val="00E93844"/>
    <w:rsid w:val="00E949A6"/>
    <w:rsid w:val="00E9578E"/>
    <w:rsid w:val="00E96048"/>
    <w:rsid w:val="00EA4958"/>
    <w:rsid w:val="00EA49D6"/>
    <w:rsid w:val="00EA7611"/>
    <w:rsid w:val="00EB282A"/>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F00267"/>
    <w:rsid w:val="00F03F32"/>
    <w:rsid w:val="00F0547D"/>
    <w:rsid w:val="00F06F31"/>
    <w:rsid w:val="00F1272B"/>
    <w:rsid w:val="00F177DA"/>
    <w:rsid w:val="00F230B6"/>
    <w:rsid w:val="00F25242"/>
    <w:rsid w:val="00F31976"/>
    <w:rsid w:val="00F3244D"/>
    <w:rsid w:val="00F33909"/>
    <w:rsid w:val="00F44C97"/>
    <w:rsid w:val="00F523F5"/>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5CC6"/>
    <w:rsid w:val="00FA604A"/>
    <w:rsid w:val="00FA68D1"/>
    <w:rsid w:val="00FB3864"/>
    <w:rsid w:val="00FC613C"/>
    <w:rsid w:val="00FD049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microsoft.com/office/2018/08/relationships/commentsExtensible" Target="commentsExtensible.xml"/><Relationship Id="rId18" Type="http://schemas.openxmlformats.org/officeDocument/2006/relationships/hyperlink" Target="https://docs.hdfgroup.org/hdf5/develop/_h5public_8h.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dfgroup.org/HDF5/doc/H5.format.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cs.hdfgroup.org/hdf5/develop/_h5public_8h.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hdfgroup.org/hdf5/develop/_h5public_8h.html" TargetMode="External"/><Relationship Id="rId20" Type="http://schemas.openxmlformats.org/officeDocument/2006/relationships/hyperlink" Target="https://docs.hdfgroup.org/hdf5/rfc/RFC_Sparse_Chunks18083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cs.hdfgroup.org/hdf5/develop/api-compat-macros.html" TargetMode="External"/><Relationship Id="rId5" Type="http://schemas.openxmlformats.org/officeDocument/2006/relationships/webSettings" Target="webSettings.xml"/><Relationship Id="rId15" Type="http://schemas.openxmlformats.org/officeDocument/2006/relationships/hyperlink" Target="https://docs.hdfgroup.org/hdf5/develop/_h5public_8h.html" TargetMode="External"/><Relationship Id="rId23" Type="http://schemas.openxmlformats.org/officeDocument/2006/relationships/hyperlink" Target="https://docs.hdfgroup.org/hdf5/rfc/var_len_data_sketch_design_190715.pdf" TargetMode="External"/><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hyperlink" Target="https://docs.hdfgroup.org/hdf5/develop/group___o_c_p_l.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docs.hdfgroup.org/hdf5/develop/_h5public_8h.html" TargetMode="External"/><Relationship Id="rId22" Type="http://schemas.openxmlformats.org/officeDocument/2006/relationships/hyperlink" Target="https://github.com/LifeboatLLC/SparseHDF5/" TargetMode="External"/><Relationship Id="rId27" Type="http://schemas.openxmlformats.org/officeDocument/2006/relationships/header" Target="head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196</TotalTime>
  <Pages>27</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8</cp:revision>
  <cp:lastPrinted>2023-07-12T00:15:00Z</cp:lastPrinted>
  <dcterms:created xsi:type="dcterms:W3CDTF">2024-06-27T21:03:00Z</dcterms:created>
  <dcterms:modified xsi:type="dcterms:W3CDTF">2024-07-09T17:16:00Z</dcterms:modified>
</cp:coreProperties>
</file>