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BA61" w14:textId="704A18E2" w:rsidR="00611674" w:rsidRPr="00434208" w:rsidRDefault="00611674" w:rsidP="00340EDE">
      <w:pPr>
        <w:pStyle w:val="Title"/>
        <w:rPr>
          <w:color w:val="A6A6A6" w:themeColor="background1" w:themeShade="A6"/>
        </w:rPr>
      </w:pPr>
      <w:bookmarkStart w:id="0" w:name="_Int_oEFag8If"/>
      <w:r>
        <w:t xml:space="preserve">RFC: </w:t>
      </w:r>
      <w:r w:rsidR="00EC7DD6">
        <w:t>Changing Tools to S</w:t>
      </w:r>
      <w:r w:rsidR="008C132E">
        <w:t>upport Sparse Data</w:t>
      </w:r>
      <w:r w:rsidR="004104AC">
        <w:t xml:space="preserve"> in HDF5</w:t>
      </w:r>
      <w:r w:rsidR="00434208">
        <w:t xml:space="preserve"> </w:t>
      </w:r>
      <w:bookmarkEnd w:id="0"/>
    </w:p>
    <w:p w14:paraId="2375CE9D" w14:textId="77777777" w:rsidR="00140FC0" w:rsidRPr="007B4807" w:rsidRDefault="00140FC0" w:rsidP="00140FC0">
      <w:pPr>
        <w:pStyle w:val="Author"/>
        <w:rPr>
          <w:b w:val="0"/>
          <w:bCs/>
        </w:rPr>
      </w:pPr>
      <w:r w:rsidRPr="007B4807">
        <w:rPr>
          <w:b w:val="0"/>
          <w:bCs/>
        </w:rPr>
        <w:t>John Mainzer (</w:t>
      </w:r>
      <w:hyperlink r:id="rId8" w:history="1">
        <w:r w:rsidRPr="007B4807">
          <w:rPr>
            <w:rStyle w:val="Hyperlink"/>
            <w:b w:val="0"/>
            <w:bCs/>
          </w:rPr>
          <w:t>john.mainzer@lifeboat.llc</w:t>
        </w:r>
      </w:hyperlink>
      <w:r w:rsidRPr="007B4807">
        <w:rPr>
          <w:b w:val="0"/>
          <w:bCs/>
        </w:rPr>
        <w:t xml:space="preserve">), </w:t>
      </w:r>
    </w:p>
    <w:p w14:paraId="79842018" w14:textId="77777777" w:rsidR="00140FC0" w:rsidRPr="007B4807" w:rsidRDefault="00140FC0" w:rsidP="00140FC0">
      <w:pPr>
        <w:pStyle w:val="Author"/>
        <w:rPr>
          <w:b w:val="0"/>
          <w:bCs/>
        </w:rPr>
      </w:pPr>
      <w:r w:rsidRPr="007B4807">
        <w:rPr>
          <w:b w:val="0"/>
          <w:bCs/>
        </w:rPr>
        <w:t>Elena Pourmal (</w:t>
      </w:r>
      <w:hyperlink r:id="rId9" w:history="1">
        <w:r w:rsidRPr="007B4807">
          <w:rPr>
            <w:rStyle w:val="Hyperlink"/>
            <w:b w:val="0"/>
            <w:bCs/>
          </w:rPr>
          <w:t>elena.pourmal@lifeboat.llc</w:t>
        </w:r>
      </w:hyperlink>
      <w:r w:rsidRPr="007B4807">
        <w:rPr>
          <w:b w:val="0"/>
          <w:bCs/>
        </w:rPr>
        <w:t xml:space="preserve">) </w:t>
      </w:r>
    </w:p>
    <w:p w14:paraId="5CD0285C" w14:textId="77777777" w:rsidR="00140FC0" w:rsidRPr="00D61263" w:rsidRDefault="00140FC0" w:rsidP="00140FC0">
      <w:pPr>
        <w:pStyle w:val="Author"/>
        <w:rPr>
          <w:b w:val="0"/>
          <w:bCs/>
        </w:rPr>
      </w:pPr>
      <w:r w:rsidRPr="007B4807">
        <w:rPr>
          <w:b w:val="0"/>
          <w:bCs/>
        </w:rPr>
        <w:t>Lifeboat, LLC</w:t>
      </w:r>
    </w:p>
    <w:p w14:paraId="3215EC4B" w14:textId="77777777" w:rsidR="0061078F" w:rsidRDefault="0061078F" w:rsidP="00D61263">
      <w:pPr>
        <w:pStyle w:val="Author"/>
        <w:rPr>
          <w:b w:val="0"/>
          <w:bCs/>
        </w:rPr>
      </w:pPr>
    </w:p>
    <w:p w14:paraId="2790BEC5" w14:textId="292B4B9A" w:rsidR="00A575BF" w:rsidRDefault="00A575BF" w:rsidP="00D61263">
      <w:pPr>
        <w:pStyle w:val="Author"/>
        <w:rPr>
          <w:b w:val="0"/>
          <w:bCs/>
        </w:rPr>
      </w:pPr>
      <w:r>
        <w:rPr>
          <w:b w:val="0"/>
          <w:bCs/>
        </w:rPr>
        <w:t>Allen By</w:t>
      </w:r>
      <w:r w:rsidR="00305F26">
        <w:rPr>
          <w:b w:val="0"/>
          <w:bCs/>
        </w:rPr>
        <w:t>rne (</w:t>
      </w:r>
      <w:hyperlink r:id="rId10" w:history="1">
        <w:r w:rsidR="00140FC0" w:rsidRPr="00CA2BF1">
          <w:rPr>
            <w:rStyle w:val="Hyperlink"/>
            <w:b w:val="0"/>
            <w:bCs/>
          </w:rPr>
          <w:t>byrn@hdfgroup.org</w:t>
        </w:r>
      </w:hyperlink>
      <w:r w:rsidR="00305F26">
        <w:rPr>
          <w:b w:val="0"/>
          <w:bCs/>
        </w:rPr>
        <w:t>)</w:t>
      </w:r>
    </w:p>
    <w:p w14:paraId="5DB88A34" w14:textId="68E11AB2" w:rsidR="00140FC0" w:rsidRPr="007B4807" w:rsidRDefault="00140FC0" w:rsidP="00140FC0">
      <w:pPr>
        <w:pStyle w:val="Author"/>
        <w:rPr>
          <w:b w:val="0"/>
          <w:bCs/>
        </w:rPr>
      </w:pPr>
      <w:r>
        <w:rPr>
          <w:b w:val="0"/>
          <w:bCs/>
        </w:rPr>
        <w:t>Glenn Song</w:t>
      </w:r>
      <w:r w:rsidRPr="007B4807">
        <w:rPr>
          <w:b w:val="0"/>
          <w:bCs/>
        </w:rPr>
        <w:t xml:space="preserve"> (</w:t>
      </w:r>
      <w:hyperlink r:id="rId11" w:history="1">
        <w:r w:rsidRPr="00CA2BF1">
          <w:rPr>
            <w:rStyle w:val="Hyperlink"/>
            <w:b w:val="0"/>
            <w:bCs/>
          </w:rPr>
          <w:t>gsong@hdfgroup.org</w:t>
        </w:r>
      </w:hyperlink>
      <w:r>
        <w:rPr>
          <w:b w:val="0"/>
          <w:bCs/>
        </w:rPr>
        <w:t>)</w:t>
      </w:r>
    </w:p>
    <w:p w14:paraId="2366193B" w14:textId="21ADC723" w:rsidR="00E93844" w:rsidRPr="00D61263" w:rsidRDefault="00EC7DD6" w:rsidP="00D61263">
      <w:pPr>
        <w:pStyle w:val="Author"/>
        <w:rPr>
          <w:b w:val="0"/>
          <w:bCs/>
        </w:rPr>
      </w:pPr>
      <w:r>
        <w:rPr>
          <w:b w:val="0"/>
          <w:bCs/>
        </w:rPr>
        <w:t>The HDF Group</w:t>
      </w:r>
    </w:p>
    <w:p w14:paraId="5C04A75F" w14:textId="77777777" w:rsidR="00C27165" w:rsidRDefault="00C27165" w:rsidP="00C27165">
      <w:pPr>
        <w:rPr>
          <w:rFonts w:asciiTheme="minorHAnsi" w:hAnsiTheme="minorHAnsi" w:cstheme="minorHAnsi"/>
        </w:rPr>
      </w:pPr>
      <w:r>
        <w:rPr>
          <w:rFonts w:asciiTheme="minorHAnsi" w:hAnsiTheme="minorHAnsi" w:cstheme="minorHAnsi"/>
        </w:rPr>
        <w:t xml:space="preserve">In general, all command-line tools should work with sparse data as they work with the dense data. Of course, this statement requires confirmation. Existing tools tests and files have to be updated to include sparse datasets. </w:t>
      </w:r>
    </w:p>
    <w:p w14:paraId="3995CC71" w14:textId="77777777" w:rsidR="00C27165" w:rsidRDefault="00C27165" w:rsidP="00C27165">
      <w:pPr>
        <w:rPr>
          <w:rFonts w:asciiTheme="minorHAnsi" w:hAnsiTheme="minorHAnsi" w:cstheme="minorHAnsi"/>
        </w:rPr>
      </w:pPr>
    </w:p>
    <w:p w14:paraId="42D0D83A" w14:textId="77777777" w:rsidR="00C27165" w:rsidRDefault="00C27165" w:rsidP="00C27165">
      <w:pPr>
        <w:rPr>
          <w:rFonts w:asciiTheme="minorHAnsi" w:hAnsiTheme="minorHAnsi" w:cstheme="minorHAnsi"/>
        </w:rPr>
      </w:pPr>
      <w:r>
        <w:rPr>
          <w:rFonts w:asciiTheme="minorHAnsi" w:hAnsiTheme="minorHAnsi" w:cstheme="minorHAnsi"/>
        </w:rPr>
        <w:t>In this RFC we outline the changes to a few tools that would require changes to the user’s interface, i.e., additional flags to display locations of the defined elements or to the output to specify the usage of sparse chunk storage. Here we only outline the major changes and will leave the exact specifications to another tools specific RFC.</w:t>
      </w:r>
    </w:p>
    <w:p w14:paraId="1B8BB4FE" w14:textId="77777777" w:rsidR="00007400" w:rsidRDefault="00007400" w:rsidP="00007400">
      <w:pPr>
        <w:pStyle w:val="Abstract"/>
      </w:pPr>
    </w:p>
    <w:p w14:paraId="02D9C247" w14:textId="62EBC649" w:rsidR="00611674" w:rsidRPr="00913E2A" w:rsidRDefault="00611674" w:rsidP="00340EDE">
      <w:pPr>
        <w:pStyle w:val="Divider"/>
      </w:pPr>
    </w:p>
    <w:p w14:paraId="3F28D4E3" w14:textId="77777777" w:rsidR="00C51D56" w:rsidRDefault="00C51D56" w:rsidP="00EC7DD6">
      <w:pPr>
        <w:pStyle w:val="TOC1"/>
      </w:pPr>
    </w:p>
    <w:p w14:paraId="49FD944A" w14:textId="77777777" w:rsidR="00C51D56" w:rsidRDefault="00C51D56" w:rsidP="00EC7DD6">
      <w:pPr>
        <w:pStyle w:val="TOC1"/>
      </w:pPr>
    </w:p>
    <w:p w14:paraId="52925DCB" w14:textId="77777777" w:rsidR="00C51D56" w:rsidRDefault="00C51D56" w:rsidP="00EC7DD6">
      <w:pPr>
        <w:pStyle w:val="TOC1"/>
      </w:pPr>
    </w:p>
    <w:p w14:paraId="4C703260" w14:textId="77777777" w:rsidR="00C51D56" w:rsidRDefault="00C51D56" w:rsidP="00EC7DD6">
      <w:pPr>
        <w:pStyle w:val="TOC1"/>
      </w:pPr>
    </w:p>
    <w:p w14:paraId="2F22BE31" w14:textId="77777777" w:rsidR="00C51D56" w:rsidRDefault="00C51D56" w:rsidP="00EC7DD6">
      <w:pPr>
        <w:pStyle w:val="TOC1"/>
      </w:pPr>
    </w:p>
    <w:p w14:paraId="72B40A1B" w14:textId="77777777" w:rsidR="00C51D56" w:rsidRDefault="00C51D56" w:rsidP="00EC7DD6">
      <w:pPr>
        <w:pStyle w:val="TOC1"/>
      </w:pPr>
    </w:p>
    <w:p w14:paraId="1EBE3B44" w14:textId="77777777" w:rsidR="00C51D56" w:rsidRDefault="00C51D56" w:rsidP="00EC7DD6">
      <w:pPr>
        <w:pStyle w:val="TOC1"/>
      </w:pPr>
    </w:p>
    <w:p w14:paraId="519CDA35" w14:textId="77777777" w:rsidR="00C51D56" w:rsidRDefault="00C51D56" w:rsidP="00EC7DD6">
      <w:pPr>
        <w:pStyle w:val="TOC1"/>
      </w:pPr>
    </w:p>
    <w:p w14:paraId="38F0AC54" w14:textId="77777777" w:rsidR="00C51D56" w:rsidRDefault="00C51D56" w:rsidP="00EC7DD6">
      <w:pPr>
        <w:pStyle w:val="TOC1"/>
      </w:pPr>
    </w:p>
    <w:p w14:paraId="708C8081" w14:textId="77777777" w:rsidR="00C51D56" w:rsidRDefault="00C51D56" w:rsidP="00EC7DD6">
      <w:pPr>
        <w:pStyle w:val="TOC1"/>
      </w:pPr>
    </w:p>
    <w:p w14:paraId="237EA7F1" w14:textId="77777777" w:rsidR="00C51D56" w:rsidRDefault="00C51D56" w:rsidP="00EC7DD6">
      <w:pPr>
        <w:pStyle w:val="TOC1"/>
      </w:pPr>
    </w:p>
    <w:p w14:paraId="345AE0E8" w14:textId="77777777" w:rsidR="00C51D56" w:rsidRDefault="00C51D56" w:rsidP="00EC7DD6">
      <w:pPr>
        <w:pStyle w:val="TOC1"/>
      </w:pPr>
    </w:p>
    <w:p w14:paraId="5B41AE56" w14:textId="77777777" w:rsidR="00C51D56" w:rsidRDefault="00C51D56" w:rsidP="00EC7DD6">
      <w:pPr>
        <w:pStyle w:val="TOC1"/>
      </w:pPr>
    </w:p>
    <w:p w14:paraId="13EB7800" w14:textId="77777777" w:rsidR="00C51D56" w:rsidRDefault="00C51D56" w:rsidP="00EC7DD6">
      <w:pPr>
        <w:pStyle w:val="TOC1"/>
      </w:pPr>
    </w:p>
    <w:p w14:paraId="252011A3" w14:textId="45194901" w:rsidR="00710735" w:rsidRDefault="00BF380B">
      <w:pPr>
        <w:pStyle w:val="TOC1"/>
        <w:rPr>
          <w:rFonts w:eastAsiaTheme="minorEastAsia" w:cstheme="minorBidi"/>
          <w:kern w:val="2"/>
          <w14:ligatures w14:val="standardContextual"/>
        </w:rPr>
      </w:pPr>
      <w:r w:rsidRPr="007E3E90">
        <w:lastRenderedPageBreak/>
        <w:fldChar w:fldCharType="begin"/>
      </w:r>
      <w:r w:rsidRPr="007E3E90">
        <w:instrText xml:space="preserve"> TOC \o "1-3" </w:instrText>
      </w:r>
      <w:r w:rsidRPr="007E3E90">
        <w:fldChar w:fldCharType="separate"/>
      </w:r>
      <w:r w:rsidR="00710735">
        <w:t>1</w:t>
      </w:r>
      <w:r w:rsidR="00710735">
        <w:rPr>
          <w:rFonts w:eastAsiaTheme="minorEastAsia" w:cstheme="minorBidi"/>
          <w:kern w:val="2"/>
          <w14:ligatures w14:val="standardContextual"/>
        </w:rPr>
        <w:tab/>
      </w:r>
      <w:r w:rsidR="00710735">
        <w:t>Tools that require updating</w:t>
      </w:r>
      <w:r w:rsidR="00710735">
        <w:tab/>
      </w:r>
      <w:r w:rsidR="00710735">
        <w:fldChar w:fldCharType="begin"/>
      </w:r>
      <w:r w:rsidR="00710735">
        <w:instrText xml:space="preserve"> PAGEREF _Toc177039959 \h </w:instrText>
      </w:r>
      <w:r w:rsidR="00710735">
        <w:fldChar w:fldCharType="separate"/>
      </w:r>
      <w:r w:rsidR="00710735">
        <w:t>4</w:t>
      </w:r>
      <w:r w:rsidR="00710735">
        <w:fldChar w:fldCharType="end"/>
      </w:r>
    </w:p>
    <w:p w14:paraId="5A515063" w14:textId="72BF1CD4" w:rsidR="00710735" w:rsidRDefault="00710735">
      <w:pPr>
        <w:pStyle w:val="TOC2"/>
        <w:tabs>
          <w:tab w:val="left" w:pos="960"/>
          <w:tab w:val="right" w:leader="dot" w:pos="9926"/>
        </w:tabs>
        <w:rPr>
          <w:rFonts w:eastAsiaTheme="minorEastAsia"/>
          <w:noProof/>
          <w:kern w:val="2"/>
          <w:szCs w:val="24"/>
          <w14:ligatures w14:val="standardContextual"/>
        </w:rPr>
      </w:pPr>
      <w:r>
        <w:rPr>
          <w:noProof/>
        </w:rPr>
        <w:t>1.1</w:t>
      </w:r>
      <w:r>
        <w:rPr>
          <w:rFonts w:eastAsiaTheme="minorEastAsia"/>
          <w:noProof/>
          <w:kern w:val="2"/>
          <w:szCs w:val="24"/>
          <w14:ligatures w14:val="standardContextual"/>
        </w:rPr>
        <w:tab/>
      </w:r>
      <w:r>
        <w:rPr>
          <w:noProof/>
        </w:rPr>
        <w:t>h5dump</w:t>
      </w:r>
      <w:r>
        <w:rPr>
          <w:noProof/>
        </w:rPr>
        <w:tab/>
      </w:r>
      <w:r>
        <w:rPr>
          <w:noProof/>
        </w:rPr>
        <w:fldChar w:fldCharType="begin"/>
      </w:r>
      <w:r>
        <w:rPr>
          <w:noProof/>
        </w:rPr>
        <w:instrText xml:space="preserve"> PAGEREF _Toc177039960 \h </w:instrText>
      </w:r>
      <w:r>
        <w:rPr>
          <w:noProof/>
        </w:rPr>
      </w:r>
      <w:r>
        <w:rPr>
          <w:noProof/>
        </w:rPr>
        <w:fldChar w:fldCharType="separate"/>
      </w:r>
      <w:r>
        <w:rPr>
          <w:noProof/>
        </w:rPr>
        <w:t>4</w:t>
      </w:r>
      <w:r>
        <w:rPr>
          <w:noProof/>
        </w:rPr>
        <w:fldChar w:fldCharType="end"/>
      </w:r>
    </w:p>
    <w:p w14:paraId="7C85D7D1" w14:textId="767302DB" w:rsidR="00710735" w:rsidRDefault="00710735">
      <w:pPr>
        <w:pStyle w:val="TOC3"/>
        <w:rPr>
          <w:rFonts w:eastAsiaTheme="minorEastAsia"/>
          <w:noProof/>
          <w:kern w:val="2"/>
          <w:szCs w:val="24"/>
          <w14:ligatures w14:val="standardContextual"/>
        </w:rPr>
      </w:pPr>
      <w:r w:rsidRPr="007A5661">
        <w:rPr>
          <w:rFonts w:cstheme="minorHAnsi"/>
          <w:noProof/>
        </w:rPr>
        <w:t>1.1.1</w:t>
      </w:r>
      <w:r>
        <w:rPr>
          <w:rFonts w:eastAsiaTheme="minorEastAsia"/>
          <w:noProof/>
          <w:kern w:val="2"/>
          <w:szCs w:val="24"/>
          <w14:ligatures w14:val="standardContextual"/>
        </w:rPr>
        <w:tab/>
      </w:r>
      <w:r>
        <w:rPr>
          <w:noProof/>
        </w:rPr>
        <w:t>DDL Changes</w:t>
      </w:r>
      <w:r>
        <w:rPr>
          <w:noProof/>
        </w:rPr>
        <w:tab/>
      </w:r>
      <w:r>
        <w:rPr>
          <w:noProof/>
        </w:rPr>
        <w:fldChar w:fldCharType="begin"/>
      </w:r>
      <w:r>
        <w:rPr>
          <w:noProof/>
        </w:rPr>
        <w:instrText xml:space="preserve"> PAGEREF _Toc177039961 \h </w:instrText>
      </w:r>
      <w:r>
        <w:rPr>
          <w:noProof/>
        </w:rPr>
      </w:r>
      <w:r>
        <w:rPr>
          <w:noProof/>
        </w:rPr>
        <w:fldChar w:fldCharType="separate"/>
      </w:r>
      <w:r>
        <w:rPr>
          <w:noProof/>
        </w:rPr>
        <w:t>4</w:t>
      </w:r>
      <w:r>
        <w:rPr>
          <w:noProof/>
        </w:rPr>
        <w:fldChar w:fldCharType="end"/>
      </w:r>
    </w:p>
    <w:p w14:paraId="35B55A06" w14:textId="3DB89FE1" w:rsidR="00710735" w:rsidRDefault="00710735">
      <w:pPr>
        <w:pStyle w:val="TOC3"/>
        <w:rPr>
          <w:rFonts w:eastAsiaTheme="minorEastAsia"/>
          <w:noProof/>
          <w:kern w:val="2"/>
          <w:szCs w:val="24"/>
          <w14:ligatures w14:val="standardContextual"/>
        </w:rPr>
      </w:pPr>
      <w:r w:rsidRPr="007A5661">
        <w:rPr>
          <w:rFonts w:cstheme="minorHAnsi"/>
          <w:noProof/>
        </w:rPr>
        <w:t>1.1.2</w:t>
      </w:r>
      <w:r>
        <w:rPr>
          <w:rFonts w:eastAsiaTheme="minorEastAsia"/>
          <w:noProof/>
          <w:kern w:val="2"/>
          <w:szCs w:val="24"/>
          <w14:ligatures w14:val="standardContextual"/>
        </w:rPr>
        <w:tab/>
      </w:r>
      <w:r>
        <w:rPr>
          <w:noProof/>
        </w:rPr>
        <w:t>Output example using the updated DDL</w:t>
      </w:r>
      <w:r>
        <w:rPr>
          <w:noProof/>
        </w:rPr>
        <w:tab/>
      </w:r>
      <w:r>
        <w:rPr>
          <w:noProof/>
        </w:rPr>
        <w:fldChar w:fldCharType="begin"/>
      </w:r>
      <w:r>
        <w:rPr>
          <w:noProof/>
        </w:rPr>
        <w:instrText xml:space="preserve"> PAGEREF _Toc177039962 \h </w:instrText>
      </w:r>
      <w:r>
        <w:rPr>
          <w:noProof/>
        </w:rPr>
      </w:r>
      <w:r>
        <w:rPr>
          <w:noProof/>
        </w:rPr>
        <w:fldChar w:fldCharType="separate"/>
      </w:r>
      <w:r>
        <w:rPr>
          <w:noProof/>
        </w:rPr>
        <w:t>5</w:t>
      </w:r>
      <w:r>
        <w:rPr>
          <w:noProof/>
        </w:rPr>
        <w:fldChar w:fldCharType="end"/>
      </w:r>
    </w:p>
    <w:p w14:paraId="094B5DA4" w14:textId="39E7A458" w:rsidR="00710735" w:rsidRDefault="00710735">
      <w:pPr>
        <w:pStyle w:val="TOC3"/>
        <w:rPr>
          <w:rFonts w:eastAsiaTheme="minorEastAsia"/>
          <w:noProof/>
          <w:kern w:val="2"/>
          <w:szCs w:val="24"/>
          <w14:ligatures w14:val="standardContextual"/>
        </w:rPr>
      </w:pPr>
      <w:r w:rsidRPr="007A5661">
        <w:rPr>
          <w:rFonts w:cstheme="minorHAnsi"/>
          <w:noProof/>
        </w:rPr>
        <w:t>1.1.3</w:t>
      </w:r>
      <w:r>
        <w:rPr>
          <w:rFonts w:eastAsiaTheme="minorEastAsia"/>
          <w:noProof/>
          <w:kern w:val="2"/>
          <w:szCs w:val="24"/>
          <w14:ligatures w14:val="standardContextual"/>
        </w:rPr>
        <w:tab/>
      </w:r>
      <w:r>
        <w:rPr>
          <w:noProof/>
        </w:rPr>
        <w:t>New flags and options</w:t>
      </w:r>
      <w:r>
        <w:rPr>
          <w:noProof/>
        </w:rPr>
        <w:tab/>
      </w:r>
      <w:r>
        <w:rPr>
          <w:noProof/>
        </w:rPr>
        <w:fldChar w:fldCharType="begin"/>
      </w:r>
      <w:r>
        <w:rPr>
          <w:noProof/>
        </w:rPr>
        <w:instrText xml:space="preserve"> PAGEREF _Toc177039963 \h </w:instrText>
      </w:r>
      <w:r>
        <w:rPr>
          <w:noProof/>
        </w:rPr>
      </w:r>
      <w:r>
        <w:rPr>
          <w:noProof/>
        </w:rPr>
        <w:fldChar w:fldCharType="separate"/>
      </w:r>
      <w:r>
        <w:rPr>
          <w:noProof/>
        </w:rPr>
        <w:t>5</w:t>
      </w:r>
      <w:r>
        <w:rPr>
          <w:noProof/>
        </w:rPr>
        <w:fldChar w:fldCharType="end"/>
      </w:r>
    </w:p>
    <w:p w14:paraId="2B541EAB" w14:textId="47B8C1A1" w:rsidR="00710735" w:rsidRDefault="00710735">
      <w:pPr>
        <w:pStyle w:val="TOC3"/>
        <w:rPr>
          <w:rFonts w:eastAsiaTheme="minorEastAsia"/>
          <w:noProof/>
          <w:kern w:val="2"/>
          <w:szCs w:val="24"/>
          <w14:ligatures w14:val="standardContextual"/>
        </w:rPr>
      </w:pPr>
      <w:r w:rsidRPr="007A5661">
        <w:rPr>
          <w:rFonts w:cstheme="minorHAnsi"/>
          <w:noProof/>
        </w:rPr>
        <w:t>1.1.4</w:t>
      </w:r>
      <w:r>
        <w:rPr>
          <w:rFonts w:eastAsiaTheme="minorEastAsia"/>
          <w:noProof/>
          <w:kern w:val="2"/>
          <w:szCs w:val="24"/>
          <w14:ligatures w14:val="standardContextual"/>
        </w:rPr>
        <w:tab/>
      </w:r>
      <w:r>
        <w:rPr>
          <w:noProof/>
        </w:rPr>
        <w:t>Required code changes</w:t>
      </w:r>
      <w:r>
        <w:rPr>
          <w:noProof/>
        </w:rPr>
        <w:tab/>
      </w:r>
      <w:r>
        <w:rPr>
          <w:noProof/>
        </w:rPr>
        <w:fldChar w:fldCharType="begin"/>
      </w:r>
      <w:r>
        <w:rPr>
          <w:noProof/>
        </w:rPr>
        <w:instrText xml:space="preserve"> PAGEREF _Toc177039964 \h </w:instrText>
      </w:r>
      <w:r>
        <w:rPr>
          <w:noProof/>
        </w:rPr>
      </w:r>
      <w:r>
        <w:rPr>
          <w:noProof/>
        </w:rPr>
        <w:fldChar w:fldCharType="separate"/>
      </w:r>
      <w:r>
        <w:rPr>
          <w:noProof/>
        </w:rPr>
        <w:t>7</w:t>
      </w:r>
      <w:r>
        <w:rPr>
          <w:noProof/>
        </w:rPr>
        <w:fldChar w:fldCharType="end"/>
      </w:r>
    </w:p>
    <w:p w14:paraId="5529418A" w14:textId="0C55B7F4" w:rsidR="00710735" w:rsidRDefault="00710735">
      <w:pPr>
        <w:pStyle w:val="TOC3"/>
        <w:rPr>
          <w:rFonts w:eastAsiaTheme="minorEastAsia"/>
          <w:noProof/>
          <w:kern w:val="2"/>
          <w:szCs w:val="24"/>
          <w14:ligatures w14:val="standardContextual"/>
        </w:rPr>
      </w:pPr>
      <w:r w:rsidRPr="007A5661">
        <w:rPr>
          <w:rFonts w:cstheme="minorHAnsi"/>
          <w:noProof/>
        </w:rPr>
        <w:t>1.1.5</w:t>
      </w:r>
      <w:r>
        <w:rPr>
          <w:rFonts w:eastAsiaTheme="minorEastAsia"/>
          <w:noProof/>
          <w:kern w:val="2"/>
          <w:szCs w:val="24"/>
          <w14:ligatures w14:val="standardContextual"/>
        </w:rPr>
        <w:tab/>
      </w:r>
      <w:r>
        <w:rPr>
          <w:noProof/>
        </w:rPr>
        <w:t>Testing</w:t>
      </w:r>
      <w:r>
        <w:rPr>
          <w:noProof/>
        </w:rPr>
        <w:tab/>
      </w:r>
      <w:r>
        <w:rPr>
          <w:noProof/>
        </w:rPr>
        <w:fldChar w:fldCharType="begin"/>
      </w:r>
      <w:r>
        <w:rPr>
          <w:noProof/>
        </w:rPr>
        <w:instrText xml:space="preserve"> PAGEREF _Toc177039965 \h </w:instrText>
      </w:r>
      <w:r>
        <w:rPr>
          <w:noProof/>
        </w:rPr>
      </w:r>
      <w:r>
        <w:rPr>
          <w:noProof/>
        </w:rPr>
        <w:fldChar w:fldCharType="separate"/>
      </w:r>
      <w:r>
        <w:rPr>
          <w:noProof/>
        </w:rPr>
        <w:t>9</w:t>
      </w:r>
      <w:r>
        <w:rPr>
          <w:noProof/>
        </w:rPr>
        <w:fldChar w:fldCharType="end"/>
      </w:r>
    </w:p>
    <w:p w14:paraId="2AC4268C" w14:textId="2C019B03" w:rsidR="00710735" w:rsidRDefault="00710735">
      <w:pPr>
        <w:pStyle w:val="TOC2"/>
        <w:tabs>
          <w:tab w:val="left" w:pos="960"/>
          <w:tab w:val="right" w:leader="dot" w:pos="9926"/>
        </w:tabs>
        <w:rPr>
          <w:rFonts w:eastAsiaTheme="minorEastAsia"/>
          <w:noProof/>
          <w:kern w:val="2"/>
          <w:szCs w:val="24"/>
          <w14:ligatures w14:val="standardContextual"/>
        </w:rPr>
      </w:pPr>
      <w:r>
        <w:rPr>
          <w:noProof/>
        </w:rPr>
        <w:t>1.2</w:t>
      </w:r>
      <w:r>
        <w:rPr>
          <w:rFonts w:eastAsiaTheme="minorEastAsia"/>
          <w:noProof/>
          <w:kern w:val="2"/>
          <w:szCs w:val="24"/>
          <w14:ligatures w14:val="standardContextual"/>
        </w:rPr>
        <w:tab/>
      </w:r>
      <w:r>
        <w:rPr>
          <w:noProof/>
        </w:rPr>
        <w:t>h5ls</w:t>
      </w:r>
      <w:r>
        <w:rPr>
          <w:noProof/>
        </w:rPr>
        <w:tab/>
      </w:r>
      <w:r>
        <w:rPr>
          <w:noProof/>
        </w:rPr>
        <w:fldChar w:fldCharType="begin"/>
      </w:r>
      <w:r>
        <w:rPr>
          <w:noProof/>
        </w:rPr>
        <w:instrText xml:space="preserve"> PAGEREF _Toc177039966 \h </w:instrText>
      </w:r>
      <w:r>
        <w:rPr>
          <w:noProof/>
        </w:rPr>
      </w:r>
      <w:r>
        <w:rPr>
          <w:noProof/>
        </w:rPr>
        <w:fldChar w:fldCharType="separate"/>
      </w:r>
      <w:r>
        <w:rPr>
          <w:noProof/>
        </w:rPr>
        <w:t>9</w:t>
      </w:r>
      <w:r>
        <w:rPr>
          <w:noProof/>
        </w:rPr>
        <w:fldChar w:fldCharType="end"/>
      </w:r>
    </w:p>
    <w:p w14:paraId="4207936A" w14:textId="55330B93" w:rsidR="00710735" w:rsidRDefault="00710735">
      <w:pPr>
        <w:pStyle w:val="TOC3"/>
        <w:rPr>
          <w:rFonts w:eastAsiaTheme="minorEastAsia"/>
          <w:noProof/>
          <w:kern w:val="2"/>
          <w:szCs w:val="24"/>
          <w14:ligatures w14:val="standardContextual"/>
        </w:rPr>
      </w:pPr>
      <w:r w:rsidRPr="007A5661">
        <w:rPr>
          <w:rFonts w:cstheme="minorHAnsi"/>
          <w:noProof/>
        </w:rPr>
        <w:t>1.2.1</w:t>
      </w:r>
      <w:r>
        <w:rPr>
          <w:rFonts w:eastAsiaTheme="minorEastAsia"/>
          <w:noProof/>
          <w:kern w:val="2"/>
          <w:szCs w:val="24"/>
          <w14:ligatures w14:val="standardContextual"/>
        </w:rPr>
        <w:tab/>
      </w:r>
      <w:r>
        <w:rPr>
          <w:noProof/>
        </w:rPr>
        <w:t>Output example</w:t>
      </w:r>
      <w:r>
        <w:rPr>
          <w:noProof/>
        </w:rPr>
        <w:tab/>
      </w:r>
      <w:r>
        <w:rPr>
          <w:noProof/>
        </w:rPr>
        <w:fldChar w:fldCharType="begin"/>
      </w:r>
      <w:r>
        <w:rPr>
          <w:noProof/>
        </w:rPr>
        <w:instrText xml:space="preserve"> PAGEREF _Toc177039967 \h </w:instrText>
      </w:r>
      <w:r>
        <w:rPr>
          <w:noProof/>
        </w:rPr>
      </w:r>
      <w:r>
        <w:rPr>
          <w:noProof/>
        </w:rPr>
        <w:fldChar w:fldCharType="separate"/>
      </w:r>
      <w:r>
        <w:rPr>
          <w:noProof/>
        </w:rPr>
        <w:t>9</w:t>
      </w:r>
      <w:r>
        <w:rPr>
          <w:noProof/>
        </w:rPr>
        <w:fldChar w:fldCharType="end"/>
      </w:r>
    </w:p>
    <w:p w14:paraId="37AF1915" w14:textId="456164B9" w:rsidR="00710735" w:rsidRDefault="00710735">
      <w:pPr>
        <w:pStyle w:val="TOC3"/>
        <w:rPr>
          <w:rFonts w:eastAsiaTheme="minorEastAsia"/>
          <w:noProof/>
          <w:kern w:val="2"/>
          <w:szCs w:val="24"/>
          <w14:ligatures w14:val="standardContextual"/>
        </w:rPr>
      </w:pPr>
      <w:r w:rsidRPr="007A5661">
        <w:rPr>
          <w:rFonts w:cstheme="minorHAnsi"/>
          <w:noProof/>
        </w:rPr>
        <w:t>1.2.2</w:t>
      </w:r>
      <w:r>
        <w:rPr>
          <w:rFonts w:eastAsiaTheme="minorEastAsia"/>
          <w:noProof/>
          <w:kern w:val="2"/>
          <w:szCs w:val="24"/>
          <w14:ligatures w14:val="standardContextual"/>
        </w:rPr>
        <w:tab/>
      </w:r>
      <w:r>
        <w:rPr>
          <w:noProof/>
        </w:rPr>
        <w:t>New flags and options</w:t>
      </w:r>
      <w:r>
        <w:rPr>
          <w:noProof/>
        </w:rPr>
        <w:tab/>
      </w:r>
      <w:r>
        <w:rPr>
          <w:noProof/>
        </w:rPr>
        <w:fldChar w:fldCharType="begin"/>
      </w:r>
      <w:r>
        <w:rPr>
          <w:noProof/>
        </w:rPr>
        <w:instrText xml:space="preserve"> PAGEREF _Toc177039968 \h </w:instrText>
      </w:r>
      <w:r>
        <w:rPr>
          <w:noProof/>
        </w:rPr>
      </w:r>
      <w:r>
        <w:rPr>
          <w:noProof/>
        </w:rPr>
        <w:fldChar w:fldCharType="separate"/>
      </w:r>
      <w:r>
        <w:rPr>
          <w:noProof/>
        </w:rPr>
        <w:t>10</w:t>
      </w:r>
      <w:r>
        <w:rPr>
          <w:noProof/>
        </w:rPr>
        <w:fldChar w:fldCharType="end"/>
      </w:r>
    </w:p>
    <w:p w14:paraId="536210B8" w14:textId="3E8A821E" w:rsidR="00710735" w:rsidRDefault="00710735">
      <w:pPr>
        <w:pStyle w:val="TOC3"/>
        <w:rPr>
          <w:rFonts w:eastAsiaTheme="minorEastAsia"/>
          <w:noProof/>
          <w:kern w:val="2"/>
          <w:szCs w:val="24"/>
          <w14:ligatures w14:val="standardContextual"/>
        </w:rPr>
      </w:pPr>
      <w:r w:rsidRPr="007A5661">
        <w:rPr>
          <w:rFonts w:cstheme="minorHAnsi"/>
          <w:noProof/>
        </w:rPr>
        <w:t>1.2.3</w:t>
      </w:r>
      <w:r>
        <w:rPr>
          <w:rFonts w:eastAsiaTheme="minorEastAsia"/>
          <w:noProof/>
          <w:kern w:val="2"/>
          <w:szCs w:val="24"/>
          <w14:ligatures w14:val="standardContextual"/>
        </w:rPr>
        <w:tab/>
      </w:r>
      <w:r>
        <w:rPr>
          <w:noProof/>
        </w:rPr>
        <w:t>Required code changes</w:t>
      </w:r>
      <w:r>
        <w:rPr>
          <w:noProof/>
        </w:rPr>
        <w:tab/>
      </w:r>
      <w:r>
        <w:rPr>
          <w:noProof/>
        </w:rPr>
        <w:fldChar w:fldCharType="begin"/>
      </w:r>
      <w:r>
        <w:rPr>
          <w:noProof/>
        </w:rPr>
        <w:instrText xml:space="preserve"> PAGEREF _Toc177039969 \h </w:instrText>
      </w:r>
      <w:r>
        <w:rPr>
          <w:noProof/>
        </w:rPr>
      </w:r>
      <w:r>
        <w:rPr>
          <w:noProof/>
        </w:rPr>
        <w:fldChar w:fldCharType="separate"/>
      </w:r>
      <w:r>
        <w:rPr>
          <w:noProof/>
        </w:rPr>
        <w:t>10</w:t>
      </w:r>
      <w:r>
        <w:rPr>
          <w:noProof/>
        </w:rPr>
        <w:fldChar w:fldCharType="end"/>
      </w:r>
    </w:p>
    <w:p w14:paraId="742857BB" w14:textId="0AC97D2C" w:rsidR="00710735" w:rsidRDefault="00710735">
      <w:pPr>
        <w:pStyle w:val="TOC3"/>
        <w:rPr>
          <w:rFonts w:eastAsiaTheme="minorEastAsia"/>
          <w:noProof/>
          <w:kern w:val="2"/>
          <w:szCs w:val="24"/>
          <w14:ligatures w14:val="standardContextual"/>
        </w:rPr>
      </w:pPr>
      <w:r w:rsidRPr="007A5661">
        <w:rPr>
          <w:rFonts w:cstheme="minorHAnsi"/>
          <w:noProof/>
        </w:rPr>
        <w:t>1.2.4</w:t>
      </w:r>
      <w:r>
        <w:rPr>
          <w:rFonts w:eastAsiaTheme="minorEastAsia"/>
          <w:noProof/>
          <w:kern w:val="2"/>
          <w:szCs w:val="24"/>
          <w14:ligatures w14:val="standardContextual"/>
        </w:rPr>
        <w:tab/>
      </w:r>
      <w:r>
        <w:rPr>
          <w:noProof/>
        </w:rPr>
        <w:t>Testing</w:t>
      </w:r>
      <w:r>
        <w:rPr>
          <w:noProof/>
        </w:rPr>
        <w:tab/>
      </w:r>
      <w:r>
        <w:rPr>
          <w:noProof/>
        </w:rPr>
        <w:fldChar w:fldCharType="begin"/>
      </w:r>
      <w:r>
        <w:rPr>
          <w:noProof/>
        </w:rPr>
        <w:instrText xml:space="preserve"> PAGEREF _Toc177039970 \h </w:instrText>
      </w:r>
      <w:r>
        <w:rPr>
          <w:noProof/>
        </w:rPr>
      </w:r>
      <w:r>
        <w:rPr>
          <w:noProof/>
        </w:rPr>
        <w:fldChar w:fldCharType="separate"/>
      </w:r>
      <w:r>
        <w:rPr>
          <w:noProof/>
        </w:rPr>
        <w:t>10</w:t>
      </w:r>
      <w:r>
        <w:rPr>
          <w:noProof/>
        </w:rPr>
        <w:fldChar w:fldCharType="end"/>
      </w:r>
    </w:p>
    <w:p w14:paraId="4ABA888F" w14:textId="470FC318" w:rsidR="00710735" w:rsidRDefault="00710735">
      <w:pPr>
        <w:pStyle w:val="TOC2"/>
        <w:tabs>
          <w:tab w:val="left" w:pos="960"/>
          <w:tab w:val="right" w:leader="dot" w:pos="9926"/>
        </w:tabs>
        <w:rPr>
          <w:rFonts w:eastAsiaTheme="minorEastAsia"/>
          <w:noProof/>
          <w:kern w:val="2"/>
          <w:szCs w:val="24"/>
          <w14:ligatures w14:val="standardContextual"/>
        </w:rPr>
      </w:pPr>
      <w:r>
        <w:rPr>
          <w:noProof/>
        </w:rPr>
        <w:t>1.3</w:t>
      </w:r>
      <w:r>
        <w:rPr>
          <w:rFonts w:eastAsiaTheme="minorEastAsia"/>
          <w:noProof/>
          <w:kern w:val="2"/>
          <w:szCs w:val="24"/>
          <w14:ligatures w14:val="standardContextual"/>
        </w:rPr>
        <w:tab/>
      </w:r>
      <w:r>
        <w:rPr>
          <w:noProof/>
        </w:rPr>
        <w:t>h5stat</w:t>
      </w:r>
      <w:r>
        <w:rPr>
          <w:noProof/>
        </w:rPr>
        <w:tab/>
      </w:r>
      <w:r>
        <w:rPr>
          <w:noProof/>
        </w:rPr>
        <w:fldChar w:fldCharType="begin"/>
      </w:r>
      <w:r>
        <w:rPr>
          <w:noProof/>
        </w:rPr>
        <w:instrText xml:space="preserve"> PAGEREF _Toc177039971 \h </w:instrText>
      </w:r>
      <w:r>
        <w:rPr>
          <w:noProof/>
        </w:rPr>
      </w:r>
      <w:r>
        <w:rPr>
          <w:noProof/>
        </w:rPr>
        <w:fldChar w:fldCharType="separate"/>
      </w:r>
      <w:r>
        <w:rPr>
          <w:noProof/>
        </w:rPr>
        <w:t>10</w:t>
      </w:r>
      <w:r>
        <w:rPr>
          <w:noProof/>
        </w:rPr>
        <w:fldChar w:fldCharType="end"/>
      </w:r>
    </w:p>
    <w:p w14:paraId="7115B7E1" w14:textId="78D3E958" w:rsidR="00710735" w:rsidRDefault="00710735">
      <w:pPr>
        <w:pStyle w:val="TOC3"/>
        <w:rPr>
          <w:rFonts w:eastAsiaTheme="minorEastAsia"/>
          <w:noProof/>
          <w:kern w:val="2"/>
          <w:szCs w:val="24"/>
          <w14:ligatures w14:val="standardContextual"/>
        </w:rPr>
      </w:pPr>
      <w:r w:rsidRPr="007A5661">
        <w:rPr>
          <w:rFonts w:cstheme="minorHAnsi"/>
          <w:noProof/>
        </w:rPr>
        <w:t>1.3.1</w:t>
      </w:r>
      <w:r>
        <w:rPr>
          <w:rFonts w:eastAsiaTheme="minorEastAsia"/>
          <w:noProof/>
          <w:kern w:val="2"/>
          <w:szCs w:val="24"/>
          <w14:ligatures w14:val="standardContextual"/>
        </w:rPr>
        <w:tab/>
      </w:r>
      <w:r w:rsidRPr="007A5661">
        <w:rPr>
          <w:rFonts w:cstheme="majorHAnsi"/>
          <w:noProof/>
        </w:rPr>
        <w:t>Output example</w:t>
      </w:r>
      <w:r>
        <w:rPr>
          <w:noProof/>
        </w:rPr>
        <w:tab/>
      </w:r>
      <w:r>
        <w:rPr>
          <w:noProof/>
        </w:rPr>
        <w:fldChar w:fldCharType="begin"/>
      </w:r>
      <w:r>
        <w:rPr>
          <w:noProof/>
        </w:rPr>
        <w:instrText xml:space="preserve"> PAGEREF _Toc177039972 \h </w:instrText>
      </w:r>
      <w:r>
        <w:rPr>
          <w:noProof/>
        </w:rPr>
      </w:r>
      <w:r>
        <w:rPr>
          <w:noProof/>
        </w:rPr>
        <w:fldChar w:fldCharType="separate"/>
      </w:r>
      <w:r>
        <w:rPr>
          <w:noProof/>
        </w:rPr>
        <w:t>10</w:t>
      </w:r>
      <w:r>
        <w:rPr>
          <w:noProof/>
        </w:rPr>
        <w:fldChar w:fldCharType="end"/>
      </w:r>
    </w:p>
    <w:p w14:paraId="693C1C16" w14:textId="50CEE454" w:rsidR="00710735" w:rsidRDefault="00710735">
      <w:pPr>
        <w:pStyle w:val="TOC3"/>
        <w:rPr>
          <w:rFonts w:eastAsiaTheme="minorEastAsia"/>
          <w:noProof/>
          <w:kern w:val="2"/>
          <w:szCs w:val="24"/>
          <w14:ligatures w14:val="standardContextual"/>
        </w:rPr>
      </w:pPr>
      <w:r w:rsidRPr="007A5661">
        <w:rPr>
          <w:rFonts w:cstheme="minorHAnsi"/>
          <w:noProof/>
        </w:rPr>
        <w:t>1.3.2</w:t>
      </w:r>
      <w:r>
        <w:rPr>
          <w:rFonts w:eastAsiaTheme="minorEastAsia"/>
          <w:noProof/>
          <w:kern w:val="2"/>
          <w:szCs w:val="24"/>
          <w14:ligatures w14:val="standardContextual"/>
        </w:rPr>
        <w:tab/>
      </w:r>
      <w:r w:rsidRPr="007A5661">
        <w:rPr>
          <w:rFonts w:cstheme="majorHAnsi"/>
          <w:noProof/>
        </w:rPr>
        <w:t>New flags and options</w:t>
      </w:r>
      <w:r>
        <w:rPr>
          <w:noProof/>
        </w:rPr>
        <w:tab/>
      </w:r>
      <w:r>
        <w:rPr>
          <w:noProof/>
        </w:rPr>
        <w:fldChar w:fldCharType="begin"/>
      </w:r>
      <w:r>
        <w:rPr>
          <w:noProof/>
        </w:rPr>
        <w:instrText xml:space="preserve"> PAGEREF _Toc177039973 \h </w:instrText>
      </w:r>
      <w:r>
        <w:rPr>
          <w:noProof/>
        </w:rPr>
      </w:r>
      <w:r>
        <w:rPr>
          <w:noProof/>
        </w:rPr>
        <w:fldChar w:fldCharType="separate"/>
      </w:r>
      <w:r>
        <w:rPr>
          <w:noProof/>
        </w:rPr>
        <w:t>11</w:t>
      </w:r>
      <w:r>
        <w:rPr>
          <w:noProof/>
        </w:rPr>
        <w:fldChar w:fldCharType="end"/>
      </w:r>
    </w:p>
    <w:p w14:paraId="420E60D1" w14:textId="4EC607DC" w:rsidR="00710735" w:rsidRDefault="00710735">
      <w:pPr>
        <w:pStyle w:val="TOC3"/>
        <w:rPr>
          <w:rFonts w:eastAsiaTheme="minorEastAsia"/>
          <w:noProof/>
          <w:kern w:val="2"/>
          <w:szCs w:val="24"/>
          <w14:ligatures w14:val="standardContextual"/>
        </w:rPr>
      </w:pPr>
      <w:r w:rsidRPr="007A5661">
        <w:rPr>
          <w:rFonts w:cstheme="minorHAnsi"/>
          <w:noProof/>
        </w:rPr>
        <w:t>1.3.3</w:t>
      </w:r>
      <w:r>
        <w:rPr>
          <w:rFonts w:eastAsiaTheme="minorEastAsia"/>
          <w:noProof/>
          <w:kern w:val="2"/>
          <w:szCs w:val="24"/>
          <w14:ligatures w14:val="standardContextual"/>
        </w:rPr>
        <w:tab/>
      </w:r>
      <w:r w:rsidRPr="007A5661">
        <w:rPr>
          <w:rFonts w:cstheme="majorHAnsi"/>
          <w:noProof/>
        </w:rPr>
        <w:t>Required code changes</w:t>
      </w:r>
      <w:r>
        <w:rPr>
          <w:noProof/>
        </w:rPr>
        <w:tab/>
      </w:r>
      <w:r>
        <w:rPr>
          <w:noProof/>
        </w:rPr>
        <w:fldChar w:fldCharType="begin"/>
      </w:r>
      <w:r>
        <w:rPr>
          <w:noProof/>
        </w:rPr>
        <w:instrText xml:space="preserve"> PAGEREF _Toc177039974 \h </w:instrText>
      </w:r>
      <w:r>
        <w:rPr>
          <w:noProof/>
        </w:rPr>
      </w:r>
      <w:r>
        <w:rPr>
          <w:noProof/>
        </w:rPr>
        <w:fldChar w:fldCharType="separate"/>
      </w:r>
      <w:r>
        <w:rPr>
          <w:noProof/>
        </w:rPr>
        <w:t>11</w:t>
      </w:r>
      <w:r>
        <w:rPr>
          <w:noProof/>
        </w:rPr>
        <w:fldChar w:fldCharType="end"/>
      </w:r>
    </w:p>
    <w:p w14:paraId="3CA51030" w14:textId="63D49698" w:rsidR="00710735" w:rsidRDefault="00710735">
      <w:pPr>
        <w:pStyle w:val="TOC3"/>
        <w:rPr>
          <w:rFonts w:eastAsiaTheme="minorEastAsia"/>
          <w:noProof/>
          <w:kern w:val="2"/>
          <w:szCs w:val="24"/>
          <w14:ligatures w14:val="standardContextual"/>
        </w:rPr>
      </w:pPr>
      <w:r w:rsidRPr="007A5661">
        <w:rPr>
          <w:rFonts w:cstheme="minorHAnsi"/>
          <w:noProof/>
        </w:rPr>
        <w:t>1.3.4</w:t>
      </w:r>
      <w:r>
        <w:rPr>
          <w:rFonts w:eastAsiaTheme="minorEastAsia"/>
          <w:noProof/>
          <w:kern w:val="2"/>
          <w:szCs w:val="24"/>
          <w14:ligatures w14:val="standardContextual"/>
        </w:rPr>
        <w:tab/>
      </w:r>
      <w:r w:rsidRPr="007A5661">
        <w:rPr>
          <w:rFonts w:cstheme="majorHAnsi"/>
          <w:noProof/>
        </w:rPr>
        <w:t>Testing</w:t>
      </w:r>
      <w:r>
        <w:rPr>
          <w:noProof/>
        </w:rPr>
        <w:tab/>
      </w:r>
      <w:r>
        <w:rPr>
          <w:noProof/>
        </w:rPr>
        <w:fldChar w:fldCharType="begin"/>
      </w:r>
      <w:r>
        <w:rPr>
          <w:noProof/>
        </w:rPr>
        <w:instrText xml:space="preserve"> PAGEREF _Toc177039975 \h </w:instrText>
      </w:r>
      <w:r>
        <w:rPr>
          <w:noProof/>
        </w:rPr>
      </w:r>
      <w:r>
        <w:rPr>
          <w:noProof/>
        </w:rPr>
        <w:fldChar w:fldCharType="separate"/>
      </w:r>
      <w:r>
        <w:rPr>
          <w:noProof/>
        </w:rPr>
        <w:t>11</w:t>
      </w:r>
      <w:r>
        <w:rPr>
          <w:noProof/>
        </w:rPr>
        <w:fldChar w:fldCharType="end"/>
      </w:r>
    </w:p>
    <w:p w14:paraId="236AC83F" w14:textId="0D7751D2" w:rsidR="00710735" w:rsidRDefault="00710735">
      <w:pPr>
        <w:pStyle w:val="TOC2"/>
        <w:tabs>
          <w:tab w:val="left" w:pos="960"/>
          <w:tab w:val="right" w:leader="dot" w:pos="9926"/>
        </w:tabs>
        <w:rPr>
          <w:rFonts w:eastAsiaTheme="minorEastAsia"/>
          <w:noProof/>
          <w:kern w:val="2"/>
          <w:szCs w:val="24"/>
          <w14:ligatures w14:val="standardContextual"/>
        </w:rPr>
      </w:pPr>
      <w:r>
        <w:rPr>
          <w:noProof/>
        </w:rPr>
        <w:t>1.4</w:t>
      </w:r>
      <w:r>
        <w:rPr>
          <w:rFonts w:eastAsiaTheme="minorEastAsia"/>
          <w:noProof/>
          <w:kern w:val="2"/>
          <w:szCs w:val="24"/>
          <w14:ligatures w14:val="standardContextual"/>
        </w:rPr>
        <w:tab/>
      </w:r>
      <w:r>
        <w:rPr>
          <w:noProof/>
        </w:rPr>
        <w:t>h5import</w:t>
      </w:r>
      <w:r>
        <w:rPr>
          <w:noProof/>
        </w:rPr>
        <w:tab/>
      </w:r>
      <w:r>
        <w:rPr>
          <w:noProof/>
        </w:rPr>
        <w:fldChar w:fldCharType="begin"/>
      </w:r>
      <w:r>
        <w:rPr>
          <w:noProof/>
        </w:rPr>
        <w:instrText xml:space="preserve"> PAGEREF _Toc177039976 \h </w:instrText>
      </w:r>
      <w:r>
        <w:rPr>
          <w:noProof/>
        </w:rPr>
      </w:r>
      <w:r>
        <w:rPr>
          <w:noProof/>
        </w:rPr>
        <w:fldChar w:fldCharType="separate"/>
      </w:r>
      <w:r>
        <w:rPr>
          <w:noProof/>
        </w:rPr>
        <w:t>11</w:t>
      </w:r>
      <w:r>
        <w:rPr>
          <w:noProof/>
        </w:rPr>
        <w:fldChar w:fldCharType="end"/>
      </w:r>
    </w:p>
    <w:p w14:paraId="5290E550" w14:textId="10017063" w:rsidR="00710735" w:rsidRDefault="00710735">
      <w:pPr>
        <w:pStyle w:val="TOC3"/>
        <w:rPr>
          <w:rFonts w:eastAsiaTheme="minorEastAsia"/>
          <w:noProof/>
          <w:kern w:val="2"/>
          <w:szCs w:val="24"/>
          <w14:ligatures w14:val="standardContextual"/>
        </w:rPr>
      </w:pPr>
      <w:r w:rsidRPr="007A5661">
        <w:rPr>
          <w:rFonts w:cstheme="minorHAnsi"/>
          <w:noProof/>
        </w:rPr>
        <w:t>1.4.1</w:t>
      </w:r>
      <w:r>
        <w:rPr>
          <w:rFonts w:eastAsiaTheme="minorEastAsia"/>
          <w:noProof/>
          <w:kern w:val="2"/>
          <w:szCs w:val="24"/>
          <w14:ligatures w14:val="standardContextual"/>
        </w:rPr>
        <w:tab/>
      </w:r>
      <w:r w:rsidRPr="007A5661">
        <w:rPr>
          <w:rFonts w:cstheme="majorHAnsi"/>
          <w:noProof/>
        </w:rPr>
        <w:t>Output example</w:t>
      </w:r>
      <w:r>
        <w:rPr>
          <w:noProof/>
        </w:rPr>
        <w:tab/>
      </w:r>
      <w:r>
        <w:rPr>
          <w:noProof/>
        </w:rPr>
        <w:fldChar w:fldCharType="begin"/>
      </w:r>
      <w:r>
        <w:rPr>
          <w:noProof/>
        </w:rPr>
        <w:instrText xml:space="preserve"> PAGEREF _Toc177039977 \h </w:instrText>
      </w:r>
      <w:r>
        <w:rPr>
          <w:noProof/>
        </w:rPr>
      </w:r>
      <w:r>
        <w:rPr>
          <w:noProof/>
        </w:rPr>
        <w:fldChar w:fldCharType="separate"/>
      </w:r>
      <w:r>
        <w:rPr>
          <w:noProof/>
        </w:rPr>
        <w:t>11</w:t>
      </w:r>
      <w:r>
        <w:rPr>
          <w:noProof/>
        </w:rPr>
        <w:fldChar w:fldCharType="end"/>
      </w:r>
    </w:p>
    <w:p w14:paraId="1BBA1265" w14:textId="61279A98" w:rsidR="00710735" w:rsidRDefault="00710735">
      <w:pPr>
        <w:pStyle w:val="TOC3"/>
        <w:rPr>
          <w:rFonts w:eastAsiaTheme="minorEastAsia"/>
          <w:noProof/>
          <w:kern w:val="2"/>
          <w:szCs w:val="24"/>
          <w14:ligatures w14:val="standardContextual"/>
        </w:rPr>
      </w:pPr>
      <w:r w:rsidRPr="007A5661">
        <w:rPr>
          <w:rFonts w:cstheme="minorHAnsi"/>
          <w:noProof/>
        </w:rPr>
        <w:t>1.4.2</w:t>
      </w:r>
      <w:r>
        <w:rPr>
          <w:rFonts w:eastAsiaTheme="minorEastAsia"/>
          <w:noProof/>
          <w:kern w:val="2"/>
          <w:szCs w:val="24"/>
          <w14:ligatures w14:val="standardContextual"/>
        </w:rPr>
        <w:tab/>
      </w:r>
      <w:r w:rsidRPr="007A5661">
        <w:rPr>
          <w:rFonts w:cstheme="majorHAnsi"/>
          <w:noProof/>
        </w:rPr>
        <w:t>New flags and options</w:t>
      </w:r>
      <w:r>
        <w:rPr>
          <w:noProof/>
        </w:rPr>
        <w:tab/>
      </w:r>
      <w:r>
        <w:rPr>
          <w:noProof/>
        </w:rPr>
        <w:fldChar w:fldCharType="begin"/>
      </w:r>
      <w:r>
        <w:rPr>
          <w:noProof/>
        </w:rPr>
        <w:instrText xml:space="preserve"> PAGEREF _Toc177039978 \h </w:instrText>
      </w:r>
      <w:r>
        <w:rPr>
          <w:noProof/>
        </w:rPr>
      </w:r>
      <w:r>
        <w:rPr>
          <w:noProof/>
        </w:rPr>
        <w:fldChar w:fldCharType="separate"/>
      </w:r>
      <w:r>
        <w:rPr>
          <w:noProof/>
        </w:rPr>
        <w:t>11</w:t>
      </w:r>
      <w:r>
        <w:rPr>
          <w:noProof/>
        </w:rPr>
        <w:fldChar w:fldCharType="end"/>
      </w:r>
    </w:p>
    <w:p w14:paraId="4C60687C" w14:textId="1C2A649C" w:rsidR="00710735" w:rsidRDefault="00710735">
      <w:pPr>
        <w:pStyle w:val="TOC3"/>
        <w:rPr>
          <w:rFonts w:eastAsiaTheme="minorEastAsia"/>
          <w:noProof/>
          <w:kern w:val="2"/>
          <w:szCs w:val="24"/>
          <w14:ligatures w14:val="standardContextual"/>
        </w:rPr>
      </w:pPr>
      <w:r w:rsidRPr="007A5661">
        <w:rPr>
          <w:rFonts w:cstheme="minorHAnsi"/>
          <w:noProof/>
        </w:rPr>
        <w:t>1.4.3</w:t>
      </w:r>
      <w:r>
        <w:rPr>
          <w:rFonts w:eastAsiaTheme="minorEastAsia"/>
          <w:noProof/>
          <w:kern w:val="2"/>
          <w:szCs w:val="24"/>
          <w14:ligatures w14:val="standardContextual"/>
        </w:rPr>
        <w:tab/>
      </w:r>
      <w:r w:rsidRPr="007A5661">
        <w:rPr>
          <w:rFonts w:cstheme="majorHAnsi"/>
          <w:noProof/>
        </w:rPr>
        <w:t>Required code changes</w:t>
      </w:r>
      <w:r>
        <w:rPr>
          <w:noProof/>
        </w:rPr>
        <w:tab/>
      </w:r>
      <w:r>
        <w:rPr>
          <w:noProof/>
        </w:rPr>
        <w:fldChar w:fldCharType="begin"/>
      </w:r>
      <w:r>
        <w:rPr>
          <w:noProof/>
        </w:rPr>
        <w:instrText xml:space="preserve"> PAGEREF _Toc177039979 \h </w:instrText>
      </w:r>
      <w:r>
        <w:rPr>
          <w:noProof/>
        </w:rPr>
      </w:r>
      <w:r>
        <w:rPr>
          <w:noProof/>
        </w:rPr>
        <w:fldChar w:fldCharType="separate"/>
      </w:r>
      <w:r>
        <w:rPr>
          <w:noProof/>
        </w:rPr>
        <w:t>12</w:t>
      </w:r>
      <w:r>
        <w:rPr>
          <w:noProof/>
        </w:rPr>
        <w:fldChar w:fldCharType="end"/>
      </w:r>
    </w:p>
    <w:p w14:paraId="299534F1" w14:textId="1196C96F" w:rsidR="00710735" w:rsidRDefault="00710735">
      <w:pPr>
        <w:pStyle w:val="TOC2"/>
        <w:tabs>
          <w:tab w:val="left" w:pos="960"/>
          <w:tab w:val="right" w:leader="dot" w:pos="9926"/>
        </w:tabs>
        <w:rPr>
          <w:rFonts w:eastAsiaTheme="minorEastAsia"/>
          <w:noProof/>
          <w:kern w:val="2"/>
          <w:szCs w:val="24"/>
          <w14:ligatures w14:val="standardContextual"/>
        </w:rPr>
      </w:pPr>
      <w:r>
        <w:rPr>
          <w:noProof/>
        </w:rPr>
        <w:t>1.5</w:t>
      </w:r>
      <w:r>
        <w:rPr>
          <w:rFonts w:eastAsiaTheme="minorEastAsia"/>
          <w:noProof/>
          <w:kern w:val="2"/>
          <w:szCs w:val="24"/>
          <w14:ligatures w14:val="standardContextual"/>
        </w:rPr>
        <w:tab/>
      </w:r>
      <w:r>
        <w:rPr>
          <w:noProof/>
        </w:rPr>
        <w:t>h5repack</w:t>
      </w:r>
      <w:r>
        <w:rPr>
          <w:noProof/>
        </w:rPr>
        <w:tab/>
      </w:r>
      <w:r>
        <w:rPr>
          <w:noProof/>
        </w:rPr>
        <w:fldChar w:fldCharType="begin"/>
      </w:r>
      <w:r>
        <w:rPr>
          <w:noProof/>
        </w:rPr>
        <w:instrText xml:space="preserve"> PAGEREF _Toc177039980 \h </w:instrText>
      </w:r>
      <w:r>
        <w:rPr>
          <w:noProof/>
        </w:rPr>
      </w:r>
      <w:r>
        <w:rPr>
          <w:noProof/>
        </w:rPr>
        <w:fldChar w:fldCharType="separate"/>
      </w:r>
      <w:r>
        <w:rPr>
          <w:noProof/>
        </w:rPr>
        <w:t>12</w:t>
      </w:r>
      <w:r>
        <w:rPr>
          <w:noProof/>
        </w:rPr>
        <w:fldChar w:fldCharType="end"/>
      </w:r>
    </w:p>
    <w:p w14:paraId="5C1CB77F" w14:textId="75C21F60" w:rsidR="00710735" w:rsidRDefault="00710735">
      <w:pPr>
        <w:pStyle w:val="TOC3"/>
        <w:rPr>
          <w:rFonts w:eastAsiaTheme="minorEastAsia"/>
          <w:noProof/>
          <w:kern w:val="2"/>
          <w:szCs w:val="24"/>
          <w14:ligatures w14:val="standardContextual"/>
        </w:rPr>
      </w:pPr>
      <w:r w:rsidRPr="007A5661">
        <w:rPr>
          <w:rFonts w:cstheme="minorHAnsi"/>
          <w:noProof/>
        </w:rPr>
        <w:t>1.5.1</w:t>
      </w:r>
      <w:r>
        <w:rPr>
          <w:rFonts w:eastAsiaTheme="minorEastAsia"/>
          <w:noProof/>
          <w:kern w:val="2"/>
          <w:szCs w:val="24"/>
          <w14:ligatures w14:val="standardContextual"/>
        </w:rPr>
        <w:tab/>
      </w:r>
      <w:r w:rsidRPr="007A5661">
        <w:rPr>
          <w:rFonts w:cstheme="majorHAnsi"/>
          <w:noProof/>
        </w:rPr>
        <w:t>Output example</w:t>
      </w:r>
      <w:r>
        <w:rPr>
          <w:noProof/>
        </w:rPr>
        <w:tab/>
      </w:r>
      <w:r>
        <w:rPr>
          <w:noProof/>
        </w:rPr>
        <w:fldChar w:fldCharType="begin"/>
      </w:r>
      <w:r>
        <w:rPr>
          <w:noProof/>
        </w:rPr>
        <w:instrText xml:space="preserve"> PAGEREF _Toc177039981 \h </w:instrText>
      </w:r>
      <w:r>
        <w:rPr>
          <w:noProof/>
        </w:rPr>
      </w:r>
      <w:r>
        <w:rPr>
          <w:noProof/>
        </w:rPr>
        <w:fldChar w:fldCharType="separate"/>
      </w:r>
      <w:r>
        <w:rPr>
          <w:noProof/>
        </w:rPr>
        <w:t>12</w:t>
      </w:r>
      <w:r>
        <w:rPr>
          <w:noProof/>
        </w:rPr>
        <w:fldChar w:fldCharType="end"/>
      </w:r>
    </w:p>
    <w:p w14:paraId="54B87AF2" w14:textId="1EEA2221" w:rsidR="00710735" w:rsidRDefault="00710735">
      <w:pPr>
        <w:pStyle w:val="TOC3"/>
        <w:rPr>
          <w:rFonts w:eastAsiaTheme="minorEastAsia"/>
          <w:noProof/>
          <w:kern w:val="2"/>
          <w:szCs w:val="24"/>
          <w14:ligatures w14:val="standardContextual"/>
        </w:rPr>
      </w:pPr>
      <w:r w:rsidRPr="007A5661">
        <w:rPr>
          <w:rFonts w:cstheme="minorHAnsi"/>
          <w:noProof/>
        </w:rPr>
        <w:t>1.5.2</w:t>
      </w:r>
      <w:r>
        <w:rPr>
          <w:rFonts w:eastAsiaTheme="minorEastAsia"/>
          <w:noProof/>
          <w:kern w:val="2"/>
          <w:szCs w:val="24"/>
          <w14:ligatures w14:val="standardContextual"/>
        </w:rPr>
        <w:tab/>
      </w:r>
      <w:r w:rsidRPr="007A5661">
        <w:rPr>
          <w:rFonts w:cstheme="majorHAnsi"/>
          <w:noProof/>
        </w:rPr>
        <w:t>New flags and options</w:t>
      </w:r>
      <w:r>
        <w:rPr>
          <w:noProof/>
        </w:rPr>
        <w:tab/>
      </w:r>
      <w:r>
        <w:rPr>
          <w:noProof/>
        </w:rPr>
        <w:fldChar w:fldCharType="begin"/>
      </w:r>
      <w:r>
        <w:rPr>
          <w:noProof/>
        </w:rPr>
        <w:instrText xml:space="preserve"> PAGEREF _Toc177039982 \h </w:instrText>
      </w:r>
      <w:r>
        <w:rPr>
          <w:noProof/>
        </w:rPr>
      </w:r>
      <w:r>
        <w:rPr>
          <w:noProof/>
        </w:rPr>
        <w:fldChar w:fldCharType="separate"/>
      </w:r>
      <w:r>
        <w:rPr>
          <w:noProof/>
        </w:rPr>
        <w:t>12</w:t>
      </w:r>
      <w:r>
        <w:rPr>
          <w:noProof/>
        </w:rPr>
        <w:fldChar w:fldCharType="end"/>
      </w:r>
    </w:p>
    <w:p w14:paraId="445180C3" w14:textId="70F031BA" w:rsidR="00710735" w:rsidRDefault="00710735">
      <w:pPr>
        <w:pStyle w:val="TOC3"/>
        <w:rPr>
          <w:rFonts w:eastAsiaTheme="minorEastAsia"/>
          <w:noProof/>
          <w:kern w:val="2"/>
          <w:szCs w:val="24"/>
          <w14:ligatures w14:val="standardContextual"/>
        </w:rPr>
      </w:pPr>
      <w:r w:rsidRPr="007A5661">
        <w:rPr>
          <w:rFonts w:cstheme="minorHAnsi"/>
          <w:noProof/>
        </w:rPr>
        <w:t>1.5.3</w:t>
      </w:r>
      <w:r>
        <w:rPr>
          <w:rFonts w:eastAsiaTheme="minorEastAsia"/>
          <w:noProof/>
          <w:kern w:val="2"/>
          <w:szCs w:val="24"/>
          <w14:ligatures w14:val="standardContextual"/>
        </w:rPr>
        <w:tab/>
      </w:r>
      <w:r w:rsidRPr="007A5661">
        <w:rPr>
          <w:rFonts w:cstheme="majorHAnsi"/>
          <w:noProof/>
        </w:rPr>
        <w:t>Required code changes</w:t>
      </w:r>
      <w:r>
        <w:rPr>
          <w:noProof/>
        </w:rPr>
        <w:tab/>
      </w:r>
      <w:r>
        <w:rPr>
          <w:noProof/>
        </w:rPr>
        <w:fldChar w:fldCharType="begin"/>
      </w:r>
      <w:r>
        <w:rPr>
          <w:noProof/>
        </w:rPr>
        <w:instrText xml:space="preserve"> PAGEREF _Toc177039983 \h </w:instrText>
      </w:r>
      <w:r>
        <w:rPr>
          <w:noProof/>
        </w:rPr>
      </w:r>
      <w:r>
        <w:rPr>
          <w:noProof/>
        </w:rPr>
        <w:fldChar w:fldCharType="separate"/>
      </w:r>
      <w:r>
        <w:rPr>
          <w:noProof/>
        </w:rPr>
        <w:t>12</w:t>
      </w:r>
      <w:r>
        <w:rPr>
          <w:noProof/>
        </w:rPr>
        <w:fldChar w:fldCharType="end"/>
      </w:r>
    </w:p>
    <w:p w14:paraId="05C5936F" w14:textId="74C5F00E" w:rsidR="00710735" w:rsidRDefault="00710735">
      <w:pPr>
        <w:pStyle w:val="TOC2"/>
        <w:tabs>
          <w:tab w:val="left" w:pos="960"/>
          <w:tab w:val="right" w:leader="dot" w:pos="9926"/>
        </w:tabs>
        <w:rPr>
          <w:rFonts w:eastAsiaTheme="minorEastAsia"/>
          <w:noProof/>
          <w:kern w:val="2"/>
          <w:szCs w:val="24"/>
          <w14:ligatures w14:val="standardContextual"/>
        </w:rPr>
      </w:pPr>
      <w:r>
        <w:rPr>
          <w:noProof/>
        </w:rPr>
        <w:t>1.6</w:t>
      </w:r>
      <w:r>
        <w:rPr>
          <w:rFonts w:eastAsiaTheme="minorEastAsia"/>
          <w:noProof/>
          <w:kern w:val="2"/>
          <w:szCs w:val="24"/>
          <w14:ligatures w14:val="standardContextual"/>
        </w:rPr>
        <w:tab/>
      </w:r>
      <w:r>
        <w:rPr>
          <w:noProof/>
        </w:rPr>
        <w:t>h5diff</w:t>
      </w:r>
      <w:r>
        <w:rPr>
          <w:noProof/>
        </w:rPr>
        <w:tab/>
      </w:r>
      <w:r>
        <w:rPr>
          <w:noProof/>
        </w:rPr>
        <w:fldChar w:fldCharType="begin"/>
      </w:r>
      <w:r>
        <w:rPr>
          <w:noProof/>
        </w:rPr>
        <w:instrText xml:space="preserve"> PAGEREF _Toc177039984 \h </w:instrText>
      </w:r>
      <w:r>
        <w:rPr>
          <w:noProof/>
        </w:rPr>
      </w:r>
      <w:r>
        <w:rPr>
          <w:noProof/>
        </w:rPr>
        <w:fldChar w:fldCharType="separate"/>
      </w:r>
      <w:r>
        <w:rPr>
          <w:noProof/>
        </w:rPr>
        <w:t>14</w:t>
      </w:r>
      <w:r>
        <w:rPr>
          <w:noProof/>
        </w:rPr>
        <w:fldChar w:fldCharType="end"/>
      </w:r>
    </w:p>
    <w:p w14:paraId="07B5AD98" w14:textId="717CCABF" w:rsidR="00710735" w:rsidRDefault="00710735">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Tools that do not require updating</w:t>
      </w:r>
      <w:r>
        <w:tab/>
      </w:r>
      <w:r>
        <w:fldChar w:fldCharType="begin"/>
      </w:r>
      <w:r>
        <w:instrText xml:space="preserve"> PAGEREF _Toc177039985 \h </w:instrText>
      </w:r>
      <w:r>
        <w:fldChar w:fldCharType="separate"/>
      </w:r>
      <w:r>
        <w:t>14</w:t>
      </w:r>
      <w:r>
        <w:fldChar w:fldCharType="end"/>
      </w:r>
    </w:p>
    <w:p w14:paraId="5FD15065" w14:textId="0D0A06CC" w:rsidR="00710735" w:rsidRDefault="00710735">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h5debug</w:t>
      </w:r>
      <w:r>
        <w:rPr>
          <w:noProof/>
        </w:rPr>
        <w:tab/>
      </w:r>
      <w:r>
        <w:rPr>
          <w:noProof/>
        </w:rPr>
        <w:fldChar w:fldCharType="begin"/>
      </w:r>
      <w:r>
        <w:rPr>
          <w:noProof/>
        </w:rPr>
        <w:instrText xml:space="preserve"> PAGEREF _Toc177039986 \h </w:instrText>
      </w:r>
      <w:r>
        <w:rPr>
          <w:noProof/>
        </w:rPr>
      </w:r>
      <w:r>
        <w:rPr>
          <w:noProof/>
        </w:rPr>
        <w:fldChar w:fldCharType="separate"/>
      </w:r>
      <w:r>
        <w:rPr>
          <w:noProof/>
        </w:rPr>
        <w:t>14</w:t>
      </w:r>
      <w:r>
        <w:rPr>
          <w:noProof/>
        </w:rPr>
        <w:fldChar w:fldCharType="end"/>
      </w:r>
    </w:p>
    <w:p w14:paraId="7C062B06" w14:textId="629EE41C" w:rsidR="00710735" w:rsidRDefault="00710735">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h5copy</w:t>
      </w:r>
      <w:r>
        <w:rPr>
          <w:noProof/>
        </w:rPr>
        <w:tab/>
      </w:r>
      <w:r>
        <w:rPr>
          <w:noProof/>
        </w:rPr>
        <w:fldChar w:fldCharType="begin"/>
      </w:r>
      <w:r>
        <w:rPr>
          <w:noProof/>
        </w:rPr>
        <w:instrText xml:space="preserve"> PAGEREF _Toc177039987 \h </w:instrText>
      </w:r>
      <w:r>
        <w:rPr>
          <w:noProof/>
        </w:rPr>
      </w:r>
      <w:r>
        <w:rPr>
          <w:noProof/>
        </w:rPr>
        <w:fldChar w:fldCharType="separate"/>
      </w:r>
      <w:r>
        <w:rPr>
          <w:noProof/>
        </w:rPr>
        <w:t>14</w:t>
      </w:r>
      <w:r>
        <w:rPr>
          <w:noProof/>
        </w:rPr>
        <w:fldChar w:fldCharType="end"/>
      </w:r>
    </w:p>
    <w:p w14:paraId="13AD7A72" w14:textId="7C3CCBD5" w:rsidR="00710735" w:rsidRDefault="00710735">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h5format_convert</w:t>
      </w:r>
      <w:r>
        <w:rPr>
          <w:noProof/>
        </w:rPr>
        <w:tab/>
      </w:r>
      <w:r>
        <w:rPr>
          <w:noProof/>
        </w:rPr>
        <w:fldChar w:fldCharType="begin"/>
      </w:r>
      <w:r>
        <w:rPr>
          <w:noProof/>
        </w:rPr>
        <w:instrText xml:space="preserve"> PAGEREF _Toc177039988 \h </w:instrText>
      </w:r>
      <w:r>
        <w:rPr>
          <w:noProof/>
        </w:rPr>
      </w:r>
      <w:r>
        <w:rPr>
          <w:noProof/>
        </w:rPr>
        <w:fldChar w:fldCharType="separate"/>
      </w:r>
      <w:r>
        <w:rPr>
          <w:noProof/>
        </w:rPr>
        <w:t>14</w:t>
      </w:r>
      <w:r>
        <w:rPr>
          <w:noProof/>
        </w:rPr>
        <w:fldChar w:fldCharType="end"/>
      </w:r>
    </w:p>
    <w:p w14:paraId="013F253C" w14:textId="0F1CB6D6" w:rsidR="00710735" w:rsidRDefault="00710735">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h5jam</w:t>
      </w:r>
      <w:r>
        <w:rPr>
          <w:noProof/>
        </w:rPr>
        <w:tab/>
      </w:r>
      <w:r>
        <w:rPr>
          <w:noProof/>
        </w:rPr>
        <w:fldChar w:fldCharType="begin"/>
      </w:r>
      <w:r>
        <w:rPr>
          <w:noProof/>
        </w:rPr>
        <w:instrText xml:space="preserve"> PAGEREF _Toc177039989 \h </w:instrText>
      </w:r>
      <w:r>
        <w:rPr>
          <w:noProof/>
        </w:rPr>
      </w:r>
      <w:r>
        <w:rPr>
          <w:noProof/>
        </w:rPr>
        <w:fldChar w:fldCharType="separate"/>
      </w:r>
      <w:r>
        <w:rPr>
          <w:noProof/>
        </w:rPr>
        <w:t>14</w:t>
      </w:r>
      <w:r>
        <w:rPr>
          <w:noProof/>
        </w:rPr>
        <w:fldChar w:fldCharType="end"/>
      </w:r>
    </w:p>
    <w:p w14:paraId="6E841CA7" w14:textId="3074A1FE" w:rsidR="00710735" w:rsidRDefault="00710735">
      <w:pPr>
        <w:pStyle w:val="TOC2"/>
        <w:tabs>
          <w:tab w:val="left" w:pos="960"/>
          <w:tab w:val="right" w:leader="dot" w:pos="9926"/>
        </w:tabs>
        <w:rPr>
          <w:rFonts w:eastAsiaTheme="minorEastAsia"/>
          <w:noProof/>
          <w:kern w:val="2"/>
          <w:szCs w:val="24"/>
          <w14:ligatures w14:val="standardContextual"/>
        </w:rPr>
      </w:pPr>
      <w:r>
        <w:rPr>
          <w:noProof/>
        </w:rPr>
        <w:t>2.5</w:t>
      </w:r>
      <w:r>
        <w:rPr>
          <w:rFonts w:eastAsiaTheme="minorEastAsia"/>
          <w:noProof/>
          <w:kern w:val="2"/>
          <w:szCs w:val="24"/>
          <w14:ligatures w14:val="standardContextual"/>
        </w:rPr>
        <w:tab/>
      </w:r>
      <w:r>
        <w:rPr>
          <w:noProof/>
        </w:rPr>
        <w:t>h5clear</w:t>
      </w:r>
      <w:r>
        <w:rPr>
          <w:noProof/>
        </w:rPr>
        <w:tab/>
      </w:r>
      <w:r>
        <w:rPr>
          <w:noProof/>
        </w:rPr>
        <w:fldChar w:fldCharType="begin"/>
      </w:r>
      <w:r>
        <w:rPr>
          <w:noProof/>
        </w:rPr>
        <w:instrText xml:space="preserve"> PAGEREF _Toc177039990 \h </w:instrText>
      </w:r>
      <w:r>
        <w:rPr>
          <w:noProof/>
        </w:rPr>
      </w:r>
      <w:r>
        <w:rPr>
          <w:noProof/>
        </w:rPr>
        <w:fldChar w:fldCharType="separate"/>
      </w:r>
      <w:r>
        <w:rPr>
          <w:noProof/>
        </w:rPr>
        <w:t>14</w:t>
      </w:r>
      <w:r>
        <w:rPr>
          <w:noProof/>
        </w:rPr>
        <w:fldChar w:fldCharType="end"/>
      </w:r>
    </w:p>
    <w:p w14:paraId="5D4C12CD" w14:textId="02587746" w:rsidR="00710735" w:rsidRDefault="00710735">
      <w:pPr>
        <w:pStyle w:val="TOC2"/>
        <w:tabs>
          <w:tab w:val="left" w:pos="960"/>
          <w:tab w:val="right" w:leader="dot" w:pos="9926"/>
        </w:tabs>
        <w:rPr>
          <w:rFonts w:eastAsiaTheme="minorEastAsia"/>
          <w:noProof/>
          <w:kern w:val="2"/>
          <w:szCs w:val="24"/>
          <w14:ligatures w14:val="standardContextual"/>
        </w:rPr>
      </w:pPr>
      <w:r>
        <w:rPr>
          <w:noProof/>
        </w:rPr>
        <w:lastRenderedPageBreak/>
        <w:t>2.6</w:t>
      </w:r>
      <w:r>
        <w:rPr>
          <w:rFonts w:eastAsiaTheme="minorEastAsia"/>
          <w:noProof/>
          <w:kern w:val="2"/>
          <w:szCs w:val="24"/>
          <w14:ligatures w14:val="standardContextual"/>
        </w:rPr>
        <w:tab/>
      </w:r>
      <w:r>
        <w:rPr>
          <w:noProof/>
        </w:rPr>
        <w:t>h5perf</w:t>
      </w:r>
      <w:r>
        <w:rPr>
          <w:noProof/>
        </w:rPr>
        <w:tab/>
      </w:r>
      <w:r>
        <w:rPr>
          <w:noProof/>
        </w:rPr>
        <w:fldChar w:fldCharType="begin"/>
      </w:r>
      <w:r>
        <w:rPr>
          <w:noProof/>
        </w:rPr>
        <w:instrText xml:space="preserve"> PAGEREF _Toc177039991 \h </w:instrText>
      </w:r>
      <w:r>
        <w:rPr>
          <w:noProof/>
        </w:rPr>
      </w:r>
      <w:r>
        <w:rPr>
          <w:noProof/>
        </w:rPr>
        <w:fldChar w:fldCharType="separate"/>
      </w:r>
      <w:r>
        <w:rPr>
          <w:noProof/>
        </w:rPr>
        <w:t>14</w:t>
      </w:r>
      <w:r>
        <w:rPr>
          <w:noProof/>
        </w:rPr>
        <w:fldChar w:fldCharType="end"/>
      </w:r>
    </w:p>
    <w:p w14:paraId="4A7A29A6" w14:textId="5F50421C" w:rsidR="00710735" w:rsidRDefault="00710735">
      <w:pPr>
        <w:pStyle w:val="TOC2"/>
        <w:tabs>
          <w:tab w:val="left" w:pos="960"/>
          <w:tab w:val="right" w:leader="dot" w:pos="9926"/>
        </w:tabs>
        <w:rPr>
          <w:rFonts w:eastAsiaTheme="minorEastAsia"/>
          <w:noProof/>
          <w:kern w:val="2"/>
          <w:szCs w:val="24"/>
          <w14:ligatures w14:val="standardContextual"/>
        </w:rPr>
      </w:pPr>
      <w:r>
        <w:rPr>
          <w:noProof/>
        </w:rPr>
        <w:t>2.7</w:t>
      </w:r>
      <w:r>
        <w:rPr>
          <w:rFonts w:eastAsiaTheme="minorEastAsia"/>
          <w:noProof/>
          <w:kern w:val="2"/>
          <w:szCs w:val="24"/>
          <w14:ligatures w14:val="standardContextual"/>
        </w:rPr>
        <w:tab/>
      </w:r>
      <w:r>
        <w:rPr>
          <w:noProof/>
        </w:rPr>
        <w:t>h5delete</w:t>
      </w:r>
      <w:r>
        <w:rPr>
          <w:noProof/>
        </w:rPr>
        <w:tab/>
      </w:r>
      <w:r>
        <w:rPr>
          <w:noProof/>
        </w:rPr>
        <w:fldChar w:fldCharType="begin"/>
      </w:r>
      <w:r>
        <w:rPr>
          <w:noProof/>
        </w:rPr>
        <w:instrText xml:space="preserve"> PAGEREF _Toc177039992 \h </w:instrText>
      </w:r>
      <w:r>
        <w:rPr>
          <w:noProof/>
        </w:rPr>
      </w:r>
      <w:r>
        <w:rPr>
          <w:noProof/>
        </w:rPr>
        <w:fldChar w:fldCharType="separate"/>
      </w:r>
      <w:r>
        <w:rPr>
          <w:noProof/>
        </w:rPr>
        <w:t>15</w:t>
      </w:r>
      <w:r>
        <w:rPr>
          <w:noProof/>
        </w:rPr>
        <w:fldChar w:fldCharType="end"/>
      </w:r>
    </w:p>
    <w:p w14:paraId="4B9CA3B7" w14:textId="3C402BD3" w:rsidR="00710735" w:rsidRDefault="00710735">
      <w:pPr>
        <w:pStyle w:val="TOC2"/>
        <w:tabs>
          <w:tab w:val="left" w:pos="960"/>
          <w:tab w:val="right" w:leader="dot" w:pos="9926"/>
        </w:tabs>
        <w:rPr>
          <w:rFonts w:eastAsiaTheme="minorEastAsia"/>
          <w:noProof/>
          <w:kern w:val="2"/>
          <w:szCs w:val="24"/>
          <w14:ligatures w14:val="standardContextual"/>
        </w:rPr>
      </w:pPr>
      <w:r>
        <w:rPr>
          <w:noProof/>
        </w:rPr>
        <w:t>2.8</w:t>
      </w:r>
      <w:r>
        <w:rPr>
          <w:rFonts w:eastAsiaTheme="minorEastAsia"/>
          <w:noProof/>
          <w:kern w:val="2"/>
          <w:szCs w:val="24"/>
          <w14:ligatures w14:val="standardContextual"/>
        </w:rPr>
        <w:tab/>
      </w:r>
      <w:r>
        <w:rPr>
          <w:noProof/>
        </w:rPr>
        <w:t>h5mkgrp</w:t>
      </w:r>
      <w:r>
        <w:rPr>
          <w:noProof/>
        </w:rPr>
        <w:tab/>
      </w:r>
      <w:r>
        <w:rPr>
          <w:noProof/>
        </w:rPr>
        <w:fldChar w:fldCharType="begin"/>
      </w:r>
      <w:r>
        <w:rPr>
          <w:noProof/>
        </w:rPr>
        <w:instrText xml:space="preserve"> PAGEREF _Toc177039993 \h </w:instrText>
      </w:r>
      <w:r>
        <w:rPr>
          <w:noProof/>
        </w:rPr>
      </w:r>
      <w:r>
        <w:rPr>
          <w:noProof/>
        </w:rPr>
        <w:fldChar w:fldCharType="separate"/>
      </w:r>
      <w:r>
        <w:rPr>
          <w:noProof/>
        </w:rPr>
        <w:t>15</w:t>
      </w:r>
      <w:r>
        <w:rPr>
          <w:noProof/>
        </w:rPr>
        <w:fldChar w:fldCharType="end"/>
      </w:r>
    </w:p>
    <w:p w14:paraId="53417839" w14:textId="0C9D35A8" w:rsidR="00710735" w:rsidRDefault="00710735">
      <w:pPr>
        <w:pStyle w:val="TOC2"/>
        <w:tabs>
          <w:tab w:val="left" w:pos="960"/>
          <w:tab w:val="right" w:leader="dot" w:pos="9926"/>
        </w:tabs>
        <w:rPr>
          <w:rFonts w:eastAsiaTheme="minorEastAsia"/>
          <w:noProof/>
          <w:kern w:val="2"/>
          <w:szCs w:val="24"/>
          <w14:ligatures w14:val="standardContextual"/>
        </w:rPr>
      </w:pPr>
      <w:r>
        <w:rPr>
          <w:noProof/>
        </w:rPr>
        <w:t>2.9</w:t>
      </w:r>
      <w:r>
        <w:rPr>
          <w:rFonts w:eastAsiaTheme="minorEastAsia"/>
          <w:noProof/>
          <w:kern w:val="2"/>
          <w:szCs w:val="24"/>
          <w14:ligatures w14:val="standardContextual"/>
        </w:rPr>
        <w:tab/>
      </w:r>
      <w:r>
        <w:rPr>
          <w:noProof/>
        </w:rPr>
        <w:t>h5repart</w:t>
      </w:r>
      <w:r>
        <w:rPr>
          <w:noProof/>
        </w:rPr>
        <w:tab/>
      </w:r>
      <w:r>
        <w:rPr>
          <w:noProof/>
        </w:rPr>
        <w:fldChar w:fldCharType="begin"/>
      </w:r>
      <w:r>
        <w:rPr>
          <w:noProof/>
        </w:rPr>
        <w:instrText xml:space="preserve"> PAGEREF _Toc177039994 \h </w:instrText>
      </w:r>
      <w:r>
        <w:rPr>
          <w:noProof/>
        </w:rPr>
      </w:r>
      <w:r>
        <w:rPr>
          <w:noProof/>
        </w:rPr>
        <w:fldChar w:fldCharType="separate"/>
      </w:r>
      <w:r>
        <w:rPr>
          <w:noProof/>
        </w:rPr>
        <w:t>15</w:t>
      </w:r>
      <w:r>
        <w:rPr>
          <w:noProof/>
        </w:rPr>
        <w:fldChar w:fldCharType="end"/>
      </w:r>
    </w:p>
    <w:p w14:paraId="60BB8AC8" w14:textId="11AE0D42" w:rsidR="00765212" w:rsidRDefault="00BF380B">
      <w:pPr>
        <w:rPr>
          <w:rFonts w:asciiTheme="minorHAnsi" w:eastAsiaTheme="minorHAnsi" w:hAnsiTheme="minorHAnsi" w:cstheme="minorHAnsi"/>
        </w:rPr>
      </w:pPr>
      <w:r w:rsidRPr="007E3E90">
        <w:rPr>
          <w:rFonts w:asciiTheme="minorHAnsi" w:eastAsiaTheme="minorHAnsi" w:hAnsiTheme="minorHAnsi" w:cstheme="minorHAnsi"/>
        </w:rPr>
        <w:fldChar w:fldCharType="end"/>
      </w:r>
    </w:p>
    <w:p w14:paraId="33128A0A" w14:textId="77777777" w:rsidR="00C51D56" w:rsidRDefault="00C51D56">
      <w:pPr>
        <w:rPr>
          <w:rFonts w:asciiTheme="minorHAnsi" w:eastAsiaTheme="minorHAnsi" w:hAnsiTheme="minorHAnsi" w:cstheme="minorHAnsi"/>
        </w:rPr>
      </w:pPr>
    </w:p>
    <w:p w14:paraId="50AAFABD" w14:textId="77777777" w:rsidR="00C51D56" w:rsidRDefault="00C51D56">
      <w:pPr>
        <w:rPr>
          <w:rFonts w:asciiTheme="minorHAnsi" w:eastAsiaTheme="minorHAnsi" w:hAnsiTheme="minorHAnsi" w:cstheme="minorHAnsi"/>
        </w:rPr>
      </w:pPr>
    </w:p>
    <w:p w14:paraId="7083EE52" w14:textId="77777777" w:rsidR="0097627D" w:rsidRDefault="0097627D">
      <w:pPr>
        <w:rPr>
          <w:rFonts w:asciiTheme="minorHAnsi" w:eastAsiaTheme="majorEastAsia" w:hAnsiTheme="minorHAnsi" w:cstheme="minorHAnsi"/>
          <w:b/>
          <w:bCs/>
          <w:color w:val="000000" w:themeColor="text1"/>
          <w:sz w:val="28"/>
          <w:szCs w:val="28"/>
        </w:rPr>
      </w:pPr>
    </w:p>
    <w:p w14:paraId="7F65E033" w14:textId="77777777" w:rsidR="00364B50" w:rsidRDefault="00364B50">
      <w:pPr>
        <w:rPr>
          <w:rFonts w:asciiTheme="minorHAnsi" w:eastAsiaTheme="majorEastAsia" w:hAnsiTheme="minorHAnsi" w:cstheme="minorHAnsi"/>
          <w:b/>
          <w:bCs/>
          <w:color w:val="000000" w:themeColor="text1"/>
          <w:sz w:val="28"/>
          <w:szCs w:val="28"/>
        </w:rPr>
      </w:pPr>
    </w:p>
    <w:p w14:paraId="609F3D32" w14:textId="77777777" w:rsidR="00364B50" w:rsidRDefault="00364B50">
      <w:pPr>
        <w:rPr>
          <w:rFonts w:asciiTheme="minorHAnsi" w:eastAsiaTheme="majorEastAsia" w:hAnsiTheme="minorHAnsi" w:cstheme="minorHAnsi"/>
          <w:b/>
          <w:bCs/>
          <w:color w:val="000000" w:themeColor="text1"/>
          <w:sz w:val="28"/>
          <w:szCs w:val="28"/>
        </w:rPr>
      </w:pPr>
    </w:p>
    <w:p w14:paraId="294FF11D" w14:textId="77777777" w:rsidR="00364B50" w:rsidRDefault="00364B50">
      <w:pPr>
        <w:rPr>
          <w:rFonts w:asciiTheme="minorHAnsi" w:eastAsiaTheme="majorEastAsia" w:hAnsiTheme="minorHAnsi" w:cstheme="minorHAnsi"/>
          <w:b/>
          <w:bCs/>
          <w:color w:val="000000" w:themeColor="text1"/>
          <w:sz w:val="28"/>
          <w:szCs w:val="28"/>
        </w:rPr>
      </w:pPr>
    </w:p>
    <w:p w14:paraId="25C0238F" w14:textId="77777777" w:rsidR="00364B50" w:rsidRDefault="00364B50">
      <w:pPr>
        <w:rPr>
          <w:rFonts w:asciiTheme="minorHAnsi" w:eastAsiaTheme="majorEastAsia" w:hAnsiTheme="minorHAnsi" w:cstheme="minorHAnsi"/>
          <w:b/>
          <w:bCs/>
          <w:color w:val="000000" w:themeColor="text1"/>
          <w:sz w:val="28"/>
          <w:szCs w:val="28"/>
        </w:rPr>
      </w:pPr>
    </w:p>
    <w:p w14:paraId="16EDDAF0" w14:textId="77777777" w:rsidR="00364B50" w:rsidRDefault="00364B50">
      <w:pPr>
        <w:rPr>
          <w:rFonts w:asciiTheme="minorHAnsi" w:eastAsiaTheme="majorEastAsia" w:hAnsiTheme="minorHAnsi" w:cstheme="minorHAnsi"/>
          <w:b/>
          <w:bCs/>
          <w:color w:val="000000" w:themeColor="text1"/>
          <w:sz w:val="28"/>
          <w:szCs w:val="28"/>
        </w:rPr>
      </w:pPr>
    </w:p>
    <w:p w14:paraId="7353ADC4" w14:textId="77777777" w:rsidR="00364B50" w:rsidRDefault="00364B50">
      <w:pPr>
        <w:rPr>
          <w:rFonts w:asciiTheme="minorHAnsi" w:eastAsiaTheme="majorEastAsia" w:hAnsiTheme="minorHAnsi" w:cstheme="minorHAnsi"/>
          <w:b/>
          <w:bCs/>
          <w:color w:val="000000" w:themeColor="text1"/>
          <w:sz w:val="28"/>
          <w:szCs w:val="28"/>
        </w:rPr>
      </w:pPr>
    </w:p>
    <w:p w14:paraId="081767D7" w14:textId="77777777" w:rsidR="00364B50" w:rsidRDefault="00364B50">
      <w:pPr>
        <w:rPr>
          <w:rFonts w:asciiTheme="minorHAnsi" w:eastAsiaTheme="majorEastAsia" w:hAnsiTheme="minorHAnsi" w:cstheme="minorHAnsi"/>
          <w:b/>
          <w:bCs/>
          <w:color w:val="000000" w:themeColor="text1"/>
          <w:sz w:val="28"/>
          <w:szCs w:val="28"/>
        </w:rPr>
      </w:pPr>
    </w:p>
    <w:p w14:paraId="27661EB4" w14:textId="77777777" w:rsidR="00364B50" w:rsidRDefault="00364B50">
      <w:pPr>
        <w:rPr>
          <w:rFonts w:asciiTheme="minorHAnsi" w:eastAsiaTheme="majorEastAsia" w:hAnsiTheme="minorHAnsi" w:cstheme="minorHAnsi"/>
          <w:b/>
          <w:bCs/>
          <w:color w:val="000000" w:themeColor="text1"/>
          <w:sz w:val="28"/>
          <w:szCs w:val="28"/>
        </w:rPr>
      </w:pPr>
    </w:p>
    <w:p w14:paraId="778D0FC5" w14:textId="77777777" w:rsidR="00364B50" w:rsidRDefault="00364B50">
      <w:pPr>
        <w:rPr>
          <w:rFonts w:asciiTheme="minorHAnsi" w:eastAsiaTheme="majorEastAsia" w:hAnsiTheme="minorHAnsi" w:cstheme="minorHAnsi"/>
          <w:b/>
          <w:bCs/>
          <w:color w:val="000000" w:themeColor="text1"/>
          <w:sz w:val="28"/>
          <w:szCs w:val="28"/>
        </w:rPr>
      </w:pPr>
    </w:p>
    <w:p w14:paraId="11F4EF7E" w14:textId="77777777" w:rsidR="00364B50" w:rsidRDefault="00364B50">
      <w:pPr>
        <w:rPr>
          <w:rFonts w:asciiTheme="minorHAnsi" w:eastAsiaTheme="majorEastAsia" w:hAnsiTheme="minorHAnsi" w:cstheme="minorHAnsi"/>
          <w:b/>
          <w:bCs/>
          <w:color w:val="000000" w:themeColor="text1"/>
          <w:sz w:val="28"/>
          <w:szCs w:val="28"/>
        </w:rPr>
      </w:pPr>
    </w:p>
    <w:p w14:paraId="1A3E2FD4" w14:textId="77777777" w:rsidR="00364B50" w:rsidRDefault="00364B50">
      <w:pPr>
        <w:rPr>
          <w:rFonts w:asciiTheme="minorHAnsi" w:eastAsiaTheme="majorEastAsia" w:hAnsiTheme="minorHAnsi" w:cstheme="minorHAnsi"/>
          <w:b/>
          <w:bCs/>
          <w:color w:val="000000" w:themeColor="text1"/>
          <w:sz w:val="28"/>
          <w:szCs w:val="28"/>
        </w:rPr>
      </w:pPr>
    </w:p>
    <w:p w14:paraId="6BFD8A8E" w14:textId="77777777" w:rsidR="00364B50" w:rsidRDefault="00364B50">
      <w:pPr>
        <w:rPr>
          <w:rFonts w:asciiTheme="minorHAnsi" w:eastAsiaTheme="majorEastAsia" w:hAnsiTheme="minorHAnsi" w:cstheme="minorHAnsi"/>
          <w:b/>
          <w:bCs/>
          <w:color w:val="000000" w:themeColor="text1"/>
          <w:sz w:val="28"/>
          <w:szCs w:val="28"/>
        </w:rPr>
      </w:pPr>
    </w:p>
    <w:p w14:paraId="51CA67EF" w14:textId="77777777" w:rsidR="00364B50" w:rsidRDefault="00364B50">
      <w:pPr>
        <w:rPr>
          <w:rFonts w:asciiTheme="minorHAnsi" w:eastAsiaTheme="majorEastAsia" w:hAnsiTheme="minorHAnsi" w:cstheme="minorHAnsi"/>
          <w:b/>
          <w:bCs/>
          <w:color w:val="000000" w:themeColor="text1"/>
          <w:sz w:val="28"/>
          <w:szCs w:val="28"/>
        </w:rPr>
      </w:pPr>
    </w:p>
    <w:p w14:paraId="6DB1DEA0" w14:textId="77777777" w:rsidR="00364B50" w:rsidRDefault="00364B50">
      <w:pPr>
        <w:rPr>
          <w:rFonts w:asciiTheme="minorHAnsi" w:eastAsiaTheme="majorEastAsia" w:hAnsiTheme="minorHAnsi" w:cstheme="minorHAnsi"/>
          <w:b/>
          <w:bCs/>
          <w:color w:val="000000" w:themeColor="text1"/>
          <w:sz w:val="28"/>
          <w:szCs w:val="28"/>
        </w:rPr>
      </w:pPr>
    </w:p>
    <w:p w14:paraId="4AEA659D" w14:textId="77777777" w:rsidR="00364B50" w:rsidRDefault="00364B50">
      <w:pPr>
        <w:rPr>
          <w:rFonts w:asciiTheme="minorHAnsi" w:eastAsiaTheme="majorEastAsia" w:hAnsiTheme="minorHAnsi" w:cstheme="minorHAnsi"/>
          <w:b/>
          <w:bCs/>
          <w:color w:val="000000" w:themeColor="text1"/>
          <w:sz w:val="28"/>
          <w:szCs w:val="28"/>
        </w:rPr>
      </w:pPr>
    </w:p>
    <w:p w14:paraId="4362DE30" w14:textId="77777777" w:rsidR="00364B50" w:rsidRDefault="00364B50">
      <w:pPr>
        <w:rPr>
          <w:rFonts w:asciiTheme="minorHAnsi" w:eastAsiaTheme="majorEastAsia" w:hAnsiTheme="minorHAnsi" w:cstheme="minorHAnsi"/>
          <w:b/>
          <w:bCs/>
          <w:color w:val="000000" w:themeColor="text1"/>
          <w:sz w:val="28"/>
          <w:szCs w:val="28"/>
        </w:rPr>
      </w:pPr>
    </w:p>
    <w:p w14:paraId="60FC2D7A" w14:textId="77777777" w:rsidR="00364B50" w:rsidRDefault="00364B50">
      <w:pPr>
        <w:rPr>
          <w:rFonts w:asciiTheme="minorHAnsi" w:eastAsiaTheme="majorEastAsia" w:hAnsiTheme="minorHAnsi" w:cstheme="minorHAnsi"/>
          <w:b/>
          <w:bCs/>
          <w:color w:val="000000" w:themeColor="text1"/>
          <w:sz w:val="28"/>
          <w:szCs w:val="28"/>
        </w:rPr>
      </w:pPr>
    </w:p>
    <w:p w14:paraId="505B6F22" w14:textId="77777777" w:rsidR="00364B50" w:rsidRDefault="00364B50">
      <w:pPr>
        <w:rPr>
          <w:rFonts w:asciiTheme="minorHAnsi" w:eastAsiaTheme="majorEastAsia" w:hAnsiTheme="minorHAnsi" w:cstheme="minorHAnsi"/>
          <w:b/>
          <w:bCs/>
          <w:color w:val="000000" w:themeColor="text1"/>
          <w:sz w:val="28"/>
          <w:szCs w:val="28"/>
        </w:rPr>
      </w:pPr>
    </w:p>
    <w:p w14:paraId="7FB9E02D" w14:textId="77777777" w:rsidR="00364B50" w:rsidRDefault="00364B50">
      <w:pPr>
        <w:rPr>
          <w:rFonts w:asciiTheme="minorHAnsi" w:eastAsiaTheme="majorEastAsia" w:hAnsiTheme="minorHAnsi" w:cstheme="minorHAnsi"/>
          <w:b/>
          <w:bCs/>
          <w:color w:val="000000" w:themeColor="text1"/>
          <w:sz w:val="28"/>
          <w:szCs w:val="28"/>
        </w:rPr>
      </w:pPr>
    </w:p>
    <w:p w14:paraId="4174C7A7" w14:textId="77777777" w:rsidR="00364B50" w:rsidRDefault="00364B50">
      <w:pPr>
        <w:rPr>
          <w:rFonts w:asciiTheme="minorHAnsi" w:eastAsiaTheme="majorEastAsia" w:hAnsiTheme="minorHAnsi" w:cstheme="minorHAnsi"/>
          <w:b/>
          <w:bCs/>
          <w:color w:val="000000" w:themeColor="text1"/>
          <w:sz w:val="28"/>
          <w:szCs w:val="28"/>
        </w:rPr>
      </w:pPr>
    </w:p>
    <w:p w14:paraId="608C0A4B" w14:textId="77777777" w:rsidR="00364B50" w:rsidRDefault="00364B50">
      <w:pPr>
        <w:rPr>
          <w:rFonts w:asciiTheme="minorHAnsi" w:eastAsiaTheme="majorEastAsia" w:hAnsiTheme="minorHAnsi" w:cstheme="minorHAnsi"/>
          <w:b/>
          <w:bCs/>
          <w:color w:val="000000" w:themeColor="text1"/>
          <w:sz w:val="28"/>
          <w:szCs w:val="28"/>
        </w:rPr>
      </w:pPr>
    </w:p>
    <w:p w14:paraId="1C4F8A19" w14:textId="77777777" w:rsidR="00364B50" w:rsidRDefault="00364B50">
      <w:pPr>
        <w:rPr>
          <w:rFonts w:asciiTheme="minorHAnsi" w:eastAsiaTheme="majorEastAsia" w:hAnsiTheme="minorHAnsi" w:cstheme="minorHAnsi"/>
          <w:b/>
          <w:bCs/>
          <w:color w:val="000000" w:themeColor="text1"/>
          <w:sz w:val="28"/>
          <w:szCs w:val="28"/>
        </w:rPr>
      </w:pPr>
    </w:p>
    <w:p w14:paraId="586908C1" w14:textId="77777777" w:rsidR="00364B50" w:rsidRDefault="00364B50">
      <w:pPr>
        <w:rPr>
          <w:rFonts w:asciiTheme="minorHAnsi" w:eastAsiaTheme="majorEastAsia" w:hAnsiTheme="minorHAnsi" w:cstheme="minorHAnsi"/>
          <w:b/>
          <w:bCs/>
          <w:color w:val="000000" w:themeColor="text1"/>
          <w:sz w:val="28"/>
          <w:szCs w:val="28"/>
        </w:rPr>
      </w:pPr>
    </w:p>
    <w:p w14:paraId="2F2626A6" w14:textId="77777777" w:rsidR="00364B50" w:rsidRDefault="00364B50">
      <w:pPr>
        <w:rPr>
          <w:rFonts w:asciiTheme="minorHAnsi" w:eastAsiaTheme="majorEastAsia" w:hAnsiTheme="minorHAnsi" w:cstheme="minorHAnsi"/>
          <w:b/>
          <w:bCs/>
          <w:color w:val="000000" w:themeColor="text1"/>
          <w:sz w:val="28"/>
          <w:szCs w:val="28"/>
        </w:rPr>
      </w:pPr>
    </w:p>
    <w:p w14:paraId="27EA5FA3" w14:textId="77777777" w:rsidR="00364B50" w:rsidRDefault="00364B50">
      <w:pPr>
        <w:rPr>
          <w:rFonts w:asciiTheme="minorHAnsi" w:eastAsiaTheme="majorEastAsia" w:hAnsiTheme="minorHAnsi" w:cstheme="minorHAnsi"/>
          <w:b/>
          <w:bCs/>
          <w:color w:val="000000" w:themeColor="text1"/>
          <w:sz w:val="28"/>
          <w:szCs w:val="28"/>
        </w:rPr>
      </w:pPr>
    </w:p>
    <w:p w14:paraId="25671ABA" w14:textId="77777777" w:rsidR="00364B50" w:rsidRDefault="00364B50">
      <w:pPr>
        <w:rPr>
          <w:rFonts w:asciiTheme="minorHAnsi" w:eastAsiaTheme="majorEastAsia" w:hAnsiTheme="minorHAnsi" w:cstheme="minorHAnsi"/>
          <w:b/>
          <w:bCs/>
          <w:color w:val="000000" w:themeColor="text1"/>
          <w:sz w:val="28"/>
          <w:szCs w:val="28"/>
        </w:rPr>
      </w:pPr>
    </w:p>
    <w:p w14:paraId="156463D5" w14:textId="77777777" w:rsidR="00364B50" w:rsidRPr="00C2603B" w:rsidRDefault="00364B50">
      <w:pPr>
        <w:rPr>
          <w:rFonts w:asciiTheme="minorHAnsi" w:eastAsiaTheme="majorEastAsia" w:hAnsiTheme="minorHAnsi" w:cstheme="minorHAnsi"/>
          <w:b/>
          <w:bCs/>
          <w:color w:val="000000" w:themeColor="text1"/>
          <w:sz w:val="28"/>
          <w:szCs w:val="28"/>
        </w:rPr>
      </w:pPr>
    </w:p>
    <w:p w14:paraId="221308AB" w14:textId="5C2871A1" w:rsidR="007E0693" w:rsidRPr="007E0090" w:rsidRDefault="00C27165" w:rsidP="00FA68D1">
      <w:pPr>
        <w:pStyle w:val="Heading1"/>
      </w:pPr>
      <w:bookmarkStart w:id="1" w:name="_Toc177039959"/>
      <w:r>
        <w:lastRenderedPageBreak/>
        <w:t>Tools</w:t>
      </w:r>
      <w:r w:rsidR="00437EC9">
        <w:t xml:space="preserve"> that require updating</w:t>
      </w:r>
      <w:bookmarkEnd w:id="1"/>
    </w:p>
    <w:p w14:paraId="256D6B06" w14:textId="5E51AF67" w:rsidR="007E0090" w:rsidRDefault="007E0090" w:rsidP="00FA68D1">
      <w:pPr>
        <w:rPr>
          <w:rFonts w:asciiTheme="minorHAnsi" w:hAnsiTheme="minorHAnsi" w:cstheme="minorHAnsi"/>
        </w:rPr>
      </w:pPr>
      <w:r>
        <w:rPr>
          <w:rFonts w:asciiTheme="minorHAnsi" w:hAnsiTheme="minorHAnsi" w:cstheme="minorHAnsi"/>
        </w:rPr>
        <w:t xml:space="preserve">We propose a plan </w:t>
      </w:r>
      <w:r w:rsidR="000D3BA9">
        <w:rPr>
          <w:rFonts w:asciiTheme="minorHAnsi" w:hAnsiTheme="minorHAnsi" w:cstheme="minorHAnsi"/>
        </w:rPr>
        <w:t xml:space="preserve">for </w:t>
      </w:r>
      <w:r w:rsidR="00B24569">
        <w:rPr>
          <w:rFonts w:asciiTheme="minorHAnsi" w:hAnsiTheme="minorHAnsi" w:cstheme="minorHAnsi"/>
        </w:rPr>
        <w:t xml:space="preserve">updating </w:t>
      </w:r>
      <w:r w:rsidR="00AE23F2">
        <w:rPr>
          <w:rFonts w:asciiTheme="minorHAnsi" w:hAnsiTheme="minorHAnsi" w:cstheme="minorHAnsi"/>
        </w:rPr>
        <w:t xml:space="preserve">HDF5 command-line tools </w:t>
      </w:r>
      <w:r w:rsidR="00926417">
        <w:rPr>
          <w:rFonts w:asciiTheme="minorHAnsi" w:hAnsiTheme="minorHAnsi" w:cstheme="minorHAnsi"/>
        </w:rPr>
        <w:t xml:space="preserve">to accommodate structured chunk data </w:t>
      </w:r>
      <w:r w:rsidR="00AE23F2">
        <w:rPr>
          <w:rFonts w:asciiTheme="minorHAnsi" w:hAnsiTheme="minorHAnsi" w:cstheme="minorHAnsi"/>
        </w:rPr>
        <w:t xml:space="preserve">in the following order. </w:t>
      </w:r>
      <w:r w:rsidR="006A0EC6">
        <w:rPr>
          <w:rFonts w:asciiTheme="minorHAnsi" w:hAnsiTheme="minorHAnsi" w:cstheme="minorHAnsi"/>
        </w:rPr>
        <w:t>The f</w:t>
      </w:r>
      <w:r w:rsidR="009E54DA">
        <w:rPr>
          <w:rFonts w:asciiTheme="minorHAnsi" w:hAnsiTheme="minorHAnsi" w:cstheme="minorHAnsi"/>
        </w:rPr>
        <w:t>irst pass at updating the tools should include a limited subsection</w:t>
      </w:r>
      <w:r w:rsidR="00920417">
        <w:rPr>
          <w:rFonts w:asciiTheme="minorHAnsi" w:hAnsiTheme="minorHAnsi" w:cstheme="minorHAnsi"/>
        </w:rPr>
        <w:t xml:space="preserve"> of the tools</w:t>
      </w:r>
      <w:r w:rsidR="00F11A4F">
        <w:rPr>
          <w:rFonts w:asciiTheme="minorHAnsi" w:hAnsiTheme="minorHAnsi" w:cstheme="minorHAnsi"/>
        </w:rPr>
        <w:t xml:space="preserve"> </w:t>
      </w:r>
      <w:r w:rsidR="003F5709">
        <w:rPr>
          <w:rFonts w:asciiTheme="minorHAnsi" w:hAnsiTheme="minorHAnsi" w:cstheme="minorHAnsi"/>
        </w:rPr>
        <w:t>to focus on</w:t>
      </w:r>
      <w:r w:rsidR="00920417">
        <w:rPr>
          <w:rFonts w:asciiTheme="minorHAnsi" w:hAnsiTheme="minorHAnsi" w:cstheme="minorHAnsi"/>
        </w:rPr>
        <w:t>. Specifically, h5dump and h5ls</w:t>
      </w:r>
      <w:r w:rsidR="00C37C4B">
        <w:rPr>
          <w:rFonts w:asciiTheme="minorHAnsi" w:hAnsiTheme="minorHAnsi" w:cstheme="minorHAnsi"/>
        </w:rPr>
        <w:t xml:space="preserve"> are good targets for </w:t>
      </w:r>
      <w:r w:rsidR="00193EEB">
        <w:rPr>
          <w:rFonts w:asciiTheme="minorHAnsi" w:hAnsiTheme="minorHAnsi" w:cstheme="minorHAnsi"/>
        </w:rPr>
        <w:t>this.</w:t>
      </w:r>
      <w:r w:rsidR="003F5709">
        <w:rPr>
          <w:rFonts w:asciiTheme="minorHAnsi" w:hAnsiTheme="minorHAnsi" w:cstheme="minorHAnsi"/>
        </w:rPr>
        <w:t xml:space="preserve"> The changes required for h5dump are extensive, but due to the useful nature of h5dump as a tool,</w:t>
      </w:r>
      <w:r w:rsidR="000130E1">
        <w:rPr>
          <w:rFonts w:asciiTheme="minorHAnsi" w:hAnsiTheme="minorHAnsi" w:cstheme="minorHAnsi"/>
        </w:rPr>
        <w:t xml:space="preserve"> it should be prioritized. Once the changes are made for h5dump, </w:t>
      </w:r>
      <w:r w:rsidR="00C87C2B">
        <w:rPr>
          <w:rFonts w:asciiTheme="minorHAnsi" w:hAnsiTheme="minorHAnsi" w:cstheme="minorHAnsi"/>
        </w:rPr>
        <w:t xml:space="preserve">the changes to get </w:t>
      </w:r>
      <w:r w:rsidR="000130E1">
        <w:rPr>
          <w:rFonts w:asciiTheme="minorHAnsi" w:hAnsiTheme="minorHAnsi" w:cstheme="minorHAnsi"/>
        </w:rPr>
        <w:t>h5ls</w:t>
      </w:r>
      <w:r w:rsidR="00C87C2B">
        <w:rPr>
          <w:rFonts w:asciiTheme="minorHAnsi" w:hAnsiTheme="minorHAnsi" w:cstheme="minorHAnsi"/>
        </w:rPr>
        <w:t xml:space="preserve"> working </w:t>
      </w:r>
      <w:r w:rsidR="00EC6EAE">
        <w:rPr>
          <w:rFonts w:asciiTheme="minorHAnsi" w:hAnsiTheme="minorHAnsi" w:cstheme="minorHAnsi"/>
        </w:rPr>
        <w:t>will</w:t>
      </w:r>
      <w:r w:rsidR="00C87C2B">
        <w:rPr>
          <w:rFonts w:asciiTheme="minorHAnsi" w:hAnsiTheme="minorHAnsi" w:cstheme="minorHAnsi"/>
        </w:rPr>
        <w:t xml:space="preserve"> be much</w:t>
      </w:r>
      <w:r w:rsidR="00732AF4">
        <w:rPr>
          <w:rFonts w:asciiTheme="minorHAnsi" w:hAnsiTheme="minorHAnsi" w:cstheme="minorHAnsi"/>
        </w:rPr>
        <w:t xml:space="preserve"> simple</w:t>
      </w:r>
      <w:r w:rsidR="00C87C2B">
        <w:rPr>
          <w:rFonts w:asciiTheme="minorHAnsi" w:hAnsiTheme="minorHAnsi" w:cstheme="minorHAnsi"/>
        </w:rPr>
        <w:t>r</w:t>
      </w:r>
      <w:r w:rsidR="000130E1">
        <w:rPr>
          <w:rFonts w:asciiTheme="minorHAnsi" w:hAnsiTheme="minorHAnsi" w:cstheme="minorHAnsi"/>
        </w:rPr>
        <w:t xml:space="preserve">. </w:t>
      </w:r>
      <w:r w:rsidR="00193EEB">
        <w:rPr>
          <w:rFonts w:asciiTheme="minorHAnsi" w:hAnsiTheme="minorHAnsi" w:cstheme="minorHAnsi"/>
        </w:rPr>
        <w:t xml:space="preserve"> </w:t>
      </w:r>
      <w:r w:rsidR="00C12A7E">
        <w:rPr>
          <w:rFonts w:asciiTheme="minorHAnsi" w:hAnsiTheme="minorHAnsi" w:cstheme="minorHAnsi"/>
        </w:rPr>
        <w:t xml:space="preserve">This RFC proposes </w:t>
      </w:r>
      <w:r w:rsidR="00FA048D">
        <w:rPr>
          <w:rFonts w:asciiTheme="minorHAnsi" w:hAnsiTheme="minorHAnsi" w:cstheme="minorHAnsi"/>
        </w:rPr>
        <w:t>a detailed plan for updating each tool</w:t>
      </w:r>
      <w:r w:rsidR="00E004A3">
        <w:rPr>
          <w:rFonts w:asciiTheme="minorHAnsi" w:hAnsiTheme="minorHAnsi" w:cstheme="minorHAnsi"/>
        </w:rPr>
        <w:t xml:space="preserve"> and also covers the tools that do not need to be changed.</w:t>
      </w:r>
    </w:p>
    <w:p w14:paraId="37E96B38" w14:textId="36A7F306" w:rsidR="00FF6F76" w:rsidRDefault="007E0693" w:rsidP="00FF6F76">
      <w:pPr>
        <w:pStyle w:val="Heading2"/>
      </w:pPr>
      <w:bookmarkStart w:id="2" w:name="_Toc177039960"/>
      <w:r>
        <w:t>h5dump</w:t>
      </w:r>
      <w:bookmarkEnd w:id="2"/>
    </w:p>
    <w:p w14:paraId="25F90021" w14:textId="6D38EE1C" w:rsidR="00FF6F76" w:rsidRPr="00FF6F76" w:rsidRDefault="00A8198F" w:rsidP="00FF6F76">
      <w:pPr>
        <w:pStyle w:val="Heading3"/>
      </w:pPr>
      <w:bookmarkStart w:id="3" w:name="_Toc177039961"/>
      <w:r>
        <w:t xml:space="preserve">DDL </w:t>
      </w:r>
      <w:r w:rsidR="00EC6EAE">
        <w:t>Change</w:t>
      </w:r>
      <w:r>
        <w:t>s</w:t>
      </w:r>
      <w:bookmarkEnd w:id="3"/>
    </w:p>
    <w:p w14:paraId="639D9B63" w14:textId="177E13E2" w:rsidR="007E0693" w:rsidRPr="00F70AD9" w:rsidRDefault="00926417" w:rsidP="00FA68D1">
      <w:pPr>
        <w:rPr>
          <w:rFonts w:asciiTheme="majorHAnsi" w:hAnsiTheme="majorHAnsi" w:cstheme="majorHAnsi"/>
        </w:rPr>
      </w:pPr>
      <w:r w:rsidRPr="3D2AF815">
        <w:rPr>
          <w:rFonts w:asciiTheme="minorHAnsi" w:hAnsiTheme="minorHAnsi" w:cstheme="minorBidi"/>
        </w:rPr>
        <w:t xml:space="preserve">The </w:t>
      </w:r>
      <w:r w:rsidR="007E0693" w:rsidRPr="3D2AF815">
        <w:rPr>
          <w:rFonts w:asciiTheme="minorHAnsi" w:hAnsiTheme="minorHAnsi" w:cstheme="minorBidi"/>
        </w:rPr>
        <w:t xml:space="preserve">DDL used </w:t>
      </w:r>
      <w:r w:rsidR="00464694">
        <w:rPr>
          <w:rFonts w:asciiTheme="minorHAnsi" w:hAnsiTheme="minorHAnsi" w:cstheme="minorBidi"/>
        </w:rPr>
        <w:t xml:space="preserve">for </w:t>
      </w:r>
      <w:r w:rsidR="007E0693" w:rsidRPr="3D2AF815">
        <w:rPr>
          <w:rFonts w:asciiTheme="minorHAnsi" w:hAnsiTheme="minorHAnsi" w:cstheme="minorBidi"/>
        </w:rPr>
        <w:t>h5dump out</w:t>
      </w:r>
      <w:r w:rsidR="00EE2942" w:rsidRPr="3D2AF815">
        <w:rPr>
          <w:rFonts w:asciiTheme="minorHAnsi" w:hAnsiTheme="minorHAnsi" w:cstheme="minorBidi"/>
        </w:rPr>
        <w:t>put</w:t>
      </w:r>
      <w:r w:rsidR="007E0693" w:rsidRPr="3D2AF815">
        <w:rPr>
          <w:rFonts w:asciiTheme="minorHAnsi" w:hAnsiTheme="minorHAnsi" w:cstheme="minorBidi"/>
        </w:rPr>
        <w:t xml:space="preserve"> should be updated to </w:t>
      </w:r>
      <w:r w:rsidR="00347559" w:rsidRPr="3D2AF815">
        <w:rPr>
          <w:rFonts w:asciiTheme="minorHAnsi" w:hAnsiTheme="minorHAnsi" w:cstheme="minorBidi"/>
        </w:rPr>
        <w:t>use</w:t>
      </w:r>
      <w:r w:rsidR="007E0693" w:rsidRPr="3D2AF815">
        <w:rPr>
          <w:rFonts w:asciiTheme="minorHAnsi" w:hAnsiTheme="minorHAnsi" w:cstheme="minorBidi"/>
        </w:rPr>
        <w:t xml:space="preserve"> </w:t>
      </w:r>
      <w:r w:rsidRPr="3D2AF815">
        <w:rPr>
          <w:rFonts w:asciiTheme="minorHAnsi" w:hAnsiTheme="minorHAnsi" w:cstheme="minorBidi"/>
        </w:rPr>
        <w:t xml:space="preserve">the </w:t>
      </w:r>
      <w:r w:rsidR="007E0693" w:rsidRPr="3D2AF815">
        <w:rPr>
          <w:rFonts w:asciiTheme="minorHAnsi" w:hAnsiTheme="minorHAnsi" w:cstheme="minorBidi"/>
        </w:rPr>
        <w:t xml:space="preserve">new </w:t>
      </w:r>
      <w:r w:rsidR="00C51D56" w:rsidRPr="3D2AF815">
        <w:rPr>
          <w:rFonts w:asciiTheme="minorHAnsi" w:hAnsiTheme="minorHAnsi" w:cstheme="minorBidi"/>
        </w:rPr>
        <w:t>“structured chunk” type</w:t>
      </w:r>
      <w:r w:rsidR="00F70AD9">
        <w:rPr>
          <w:rFonts w:asciiTheme="minorHAnsi" w:hAnsiTheme="minorHAnsi" w:cstheme="minorBidi"/>
        </w:rPr>
        <w:t xml:space="preserve">. It will display the dimensions of the </w:t>
      </w:r>
      <w:r w:rsidR="0039327C">
        <w:rPr>
          <w:rFonts w:asciiTheme="minorHAnsi" w:hAnsiTheme="minorHAnsi" w:cstheme="minorBidi"/>
        </w:rPr>
        <w:t xml:space="preserve">dataset, then will show </w:t>
      </w:r>
      <w:r w:rsidR="004F0BE7">
        <w:rPr>
          <w:rFonts w:asciiTheme="minorHAnsi" w:hAnsiTheme="minorHAnsi" w:cstheme="minorBidi"/>
        </w:rPr>
        <w:t xml:space="preserve">the specific type of structured chunk used, then it will display any sections. </w:t>
      </w:r>
      <w:r w:rsidR="006F2087">
        <w:rPr>
          <w:rFonts w:asciiTheme="minorHAnsi" w:hAnsiTheme="minorHAnsi" w:cstheme="minorBidi"/>
        </w:rPr>
        <w:t xml:space="preserve">Specifically, it could be sparse chunk or variable length chunk. Within each section, it will display the section number, the section name, the </w:t>
      </w:r>
      <w:r w:rsidR="00B85D1C">
        <w:rPr>
          <w:rFonts w:asciiTheme="minorHAnsi" w:hAnsiTheme="minorHAnsi" w:cstheme="minorBidi"/>
        </w:rPr>
        <w:t>size, and then the compression ratio.</w:t>
      </w:r>
      <w:r w:rsidR="00AA4144">
        <w:rPr>
          <w:rFonts w:asciiTheme="minorHAnsi" w:hAnsiTheme="minorHAnsi" w:cstheme="minorBidi"/>
        </w:rPr>
        <w:t xml:space="preserve"> The section name describes the section and is either sparse selection, sparse fixed data, or sparse variable length.</w:t>
      </w:r>
    </w:p>
    <w:p w14:paraId="115F2C0F" w14:textId="77777777" w:rsidR="00F45413" w:rsidRPr="00F70AD9" w:rsidRDefault="00F45413" w:rsidP="00FA68D1">
      <w:pPr>
        <w:rPr>
          <w:rFonts w:asciiTheme="majorHAnsi" w:hAnsiTheme="majorHAnsi" w:cstheme="majorHAnsi"/>
        </w:rPr>
      </w:pPr>
    </w:p>
    <w:p w14:paraId="2C688584" w14:textId="77777777" w:rsidR="00193C6B" w:rsidRPr="00F70AD9" w:rsidRDefault="00193C6B" w:rsidP="00E004A3">
      <w:pPr>
        <w:ind w:left="720"/>
        <w:rPr>
          <w:rFonts w:asciiTheme="majorHAnsi" w:hAnsiTheme="majorHAnsi" w:cstheme="majorHAnsi"/>
        </w:rPr>
      </w:pPr>
      <w:r w:rsidRPr="00F70AD9">
        <w:rPr>
          <w:rFonts w:asciiTheme="majorHAnsi" w:hAnsiTheme="majorHAnsi" w:cstheme="majorHAnsi"/>
        </w:rPr>
        <w:t>&lt;</w:t>
      </w:r>
      <w:proofErr w:type="spellStart"/>
      <w:r w:rsidRPr="00F70AD9">
        <w:rPr>
          <w:rFonts w:asciiTheme="majorHAnsi" w:hAnsiTheme="majorHAnsi" w:cstheme="majorHAnsi"/>
        </w:rPr>
        <w:t>structured_chunk_layout</w:t>
      </w:r>
      <w:proofErr w:type="spellEnd"/>
      <w:proofErr w:type="gramStart"/>
      <w:r w:rsidRPr="00F70AD9">
        <w:rPr>
          <w:rFonts w:asciiTheme="majorHAnsi" w:hAnsiTheme="majorHAnsi" w:cstheme="majorHAnsi"/>
        </w:rPr>
        <w:t>&gt; ::=</w:t>
      </w:r>
      <w:proofErr w:type="gramEnd"/>
      <w:r w:rsidRPr="00F70AD9">
        <w:rPr>
          <w:rFonts w:asciiTheme="majorHAnsi" w:hAnsiTheme="majorHAnsi" w:cstheme="majorHAnsi"/>
        </w:rPr>
        <w:t xml:space="preserve"> STRUCTURED_CHUNK &lt;dims&gt; {</w:t>
      </w:r>
    </w:p>
    <w:p w14:paraId="40D6DF63" w14:textId="77777777" w:rsidR="00193C6B" w:rsidRPr="00F70AD9" w:rsidRDefault="00193C6B" w:rsidP="00E004A3">
      <w:pPr>
        <w:ind w:left="720"/>
        <w:rPr>
          <w:rFonts w:asciiTheme="majorHAnsi" w:hAnsiTheme="majorHAnsi" w:cstheme="majorHAnsi"/>
        </w:rPr>
      </w:pPr>
      <w:r w:rsidRPr="00F70AD9">
        <w:rPr>
          <w:rFonts w:asciiTheme="majorHAnsi" w:hAnsiTheme="majorHAnsi" w:cstheme="majorHAnsi"/>
        </w:rPr>
        <w:t xml:space="preserve">                   &lt;</w:t>
      </w:r>
      <w:proofErr w:type="spellStart"/>
      <w:r w:rsidRPr="00F70AD9">
        <w:rPr>
          <w:rFonts w:asciiTheme="majorHAnsi" w:hAnsiTheme="majorHAnsi" w:cstheme="majorHAnsi"/>
        </w:rPr>
        <w:t>structured_chunk_type</w:t>
      </w:r>
      <w:proofErr w:type="spellEnd"/>
      <w:r w:rsidRPr="00F70AD9">
        <w:rPr>
          <w:rFonts w:asciiTheme="majorHAnsi" w:hAnsiTheme="majorHAnsi" w:cstheme="majorHAnsi"/>
        </w:rPr>
        <w:t>&gt;</w:t>
      </w:r>
    </w:p>
    <w:p w14:paraId="0E44A8EB" w14:textId="77777777" w:rsidR="00193C6B" w:rsidRPr="00F70AD9" w:rsidRDefault="00193C6B" w:rsidP="00E004A3">
      <w:pPr>
        <w:ind w:left="720"/>
        <w:rPr>
          <w:rFonts w:asciiTheme="majorHAnsi" w:hAnsiTheme="majorHAnsi" w:cstheme="majorHAnsi"/>
        </w:rPr>
      </w:pPr>
      <w:r w:rsidRPr="00F70AD9">
        <w:rPr>
          <w:rFonts w:asciiTheme="majorHAnsi" w:hAnsiTheme="majorHAnsi" w:cstheme="majorHAnsi"/>
        </w:rPr>
        <w:t xml:space="preserve">                   &lt;sections&gt;</w:t>
      </w:r>
    </w:p>
    <w:p w14:paraId="7B10EB93" w14:textId="77777777" w:rsidR="00193C6B" w:rsidRDefault="00193C6B" w:rsidP="00E004A3">
      <w:pPr>
        <w:ind w:left="720"/>
        <w:rPr>
          <w:rFonts w:asciiTheme="majorHAnsi" w:hAnsiTheme="majorHAnsi" w:cstheme="majorHAnsi"/>
        </w:rPr>
      </w:pPr>
      <w:r w:rsidRPr="00F70AD9">
        <w:rPr>
          <w:rFonts w:asciiTheme="majorHAnsi" w:hAnsiTheme="majorHAnsi" w:cstheme="majorHAnsi"/>
        </w:rPr>
        <w:t xml:space="preserve">               } opt</w:t>
      </w:r>
    </w:p>
    <w:p w14:paraId="3F8179B5" w14:textId="77777777" w:rsidR="00F70AD9" w:rsidRPr="00F70AD9" w:rsidRDefault="00F70AD9" w:rsidP="00E004A3">
      <w:pPr>
        <w:ind w:left="720"/>
        <w:rPr>
          <w:rFonts w:asciiTheme="majorHAnsi" w:hAnsiTheme="majorHAnsi" w:cstheme="majorHAnsi"/>
        </w:rPr>
      </w:pPr>
    </w:p>
    <w:p w14:paraId="2DD0088D" w14:textId="77777777" w:rsidR="00F70AD9" w:rsidRPr="00F70AD9" w:rsidRDefault="00F70AD9" w:rsidP="00E004A3">
      <w:pPr>
        <w:ind w:left="720"/>
        <w:rPr>
          <w:rFonts w:asciiTheme="majorHAnsi" w:hAnsiTheme="majorHAnsi" w:cstheme="majorHAnsi"/>
        </w:rPr>
      </w:pPr>
      <w:r w:rsidRPr="00F70AD9">
        <w:rPr>
          <w:rFonts w:asciiTheme="majorHAnsi" w:hAnsiTheme="majorHAnsi" w:cstheme="majorHAnsi"/>
        </w:rPr>
        <w:t>&lt;dims</w:t>
      </w:r>
      <w:proofErr w:type="gramStart"/>
      <w:r w:rsidRPr="00F70AD9">
        <w:rPr>
          <w:rFonts w:asciiTheme="majorHAnsi" w:hAnsiTheme="majorHAnsi" w:cstheme="majorHAnsi"/>
        </w:rPr>
        <w:t>&gt; ::=</w:t>
      </w:r>
      <w:proofErr w:type="gramEnd"/>
      <w:r w:rsidRPr="00F70AD9">
        <w:rPr>
          <w:rFonts w:asciiTheme="majorHAnsi" w:hAnsiTheme="majorHAnsi" w:cstheme="majorHAnsi"/>
        </w:rPr>
        <w:t xml:space="preserve"> &lt;size&gt; | &lt;size&gt;, &lt;dims&gt;</w:t>
      </w:r>
    </w:p>
    <w:p w14:paraId="20E4CCBC" w14:textId="77777777" w:rsidR="00F70AD9" w:rsidRPr="00F70AD9" w:rsidRDefault="00F70AD9" w:rsidP="00E004A3">
      <w:pPr>
        <w:ind w:left="720"/>
        <w:rPr>
          <w:rFonts w:asciiTheme="majorHAnsi" w:hAnsiTheme="majorHAnsi" w:cstheme="majorHAnsi"/>
        </w:rPr>
      </w:pPr>
    </w:p>
    <w:p w14:paraId="048F1507" w14:textId="77777777" w:rsidR="00F70AD9" w:rsidRPr="00F70AD9" w:rsidRDefault="00F70AD9" w:rsidP="00E004A3">
      <w:pPr>
        <w:ind w:left="720"/>
        <w:rPr>
          <w:rFonts w:asciiTheme="majorHAnsi" w:hAnsiTheme="majorHAnsi" w:cstheme="majorHAnsi"/>
        </w:rPr>
      </w:pPr>
      <w:r w:rsidRPr="00F70AD9">
        <w:rPr>
          <w:rFonts w:asciiTheme="majorHAnsi" w:hAnsiTheme="majorHAnsi" w:cstheme="majorHAnsi"/>
        </w:rPr>
        <w:t>&lt;</w:t>
      </w:r>
      <w:proofErr w:type="spellStart"/>
      <w:r w:rsidRPr="00F70AD9">
        <w:rPr>
          <w:rFonts w:asciiTheme="majorHAnsi" w:hAnsiTheme="majorHAnsi" w:cstheme="majorHAnsi"/>
        </w:rPr>
        <w:t>structured_chunk_type</w:t>
      </w:r>
      <w:proofErr w:type="spellEnd"/>
      <w:proofErr w:type="gramStart"/>
      <w:r w:rsidRPr="00F70AD9">
        <w:rPr>
          <w:rFonts w:asciiTheme="majorHAnsi" w:hAnsiTheme="majorHAnsi" w:cstheme="majorHAnsi"/>
        </w:rPr>
        <w:t>&gt; ::=</w:t>
      </w:r>
      <w:proofErr w:type="gramEnd"/>
      <w:r w:rsidRPr="00F70AD9">
        <w:rPr>
          <w:rFonts w:asciiTheme="majorHAnsi" w:hAnsiTheme="majorHAnsi" w:cstheme="majorHAnsi"/>
        </w:rPr>
        <w:t xml:space="preserve"> SPARSE_CHUNK | VL_CHUNK</w:t>
      </w:r>
    </w:p>
    <w:p w14:paraId="00266106" w14:textId="77777777" w:rsidR="00F70AD9" w:rsidRPr="00F70AD9" w:rsidRDefault="00F70AD9" w:rsidP="00E004A3">
      <w:pPr>
        <w:ind w:left="720"/>
        <w:rPr>
          <w:rFonts w:asciiTheme="majorHAnsi" w:hAnsiTheme="majorHAnsi" w:cstheme="majorHAnsi"/>
        </w:rPr>
      </w:pPr>
    </w:p>
    <w:p w14:paraId="5B64CE7D" w14:textId="77777777" w:rsidR="00F70AD9" w:rsidRPr="00F70AD9" w:rsidRDefault="00F70AD9" w:rsidP="00E004A3">
      <w:pPr>
        <w:ind w:left="720"/>
        <w:rPr>
          <w:rFonts w:asciiTheme="majorHAnsi" w:hAnsiTheme="majorHAnsi" w:cstheme="majorHAnsi"/>
        </w:rPr>
      </w:pPr>
      <w:r w:rsidRPr="00F70AD9">
        <w:rPr>
          <w:rFonts w:asciiTheme="majorHAnsi" w:hAnsiTheme="majorHAnsi" w:cstheme="majorHAnsi"/>
        </w:rPr>
        <w:t>&lt;sections</w:t>
      </w:r>
      <w:proofErr w:type="gramStart"/>
      <w:r w:rsidRPr="00F70AD9">
        <w:rPr>
          <w:rFonts w:asciiTheme="majorHAnsi" w:hAnsiTheme="majorHAnsi" w:cstheme="majorHAnsi"/>
        </w:rPr>
        <w:t>&gt; ::=</w:t>
      </w:r>
      <w:proofErr w:type="gramEnd"/>
      <w:r w:rsidRPr="00F70AD9">
        <w:rPr>
          <w:rFonts w:asciiTheme="majorHAnsi" w:hAnsiTheme="majorHAnsi" w:cstheme="majorHAnsi"/>
        </w:rPr>
        <w:t xml:space="preserve"> SECTION &lt;</w:t>
      </w:r>
      <w:proofErr w:type="spellStart"/>
      <w:r w:rsidRPr="00F70AD9">
        <w:rPr>
          <w:rFonts w:asciiTheme="majorHAnsi" w:hAnsiTheme="majorHAnsi" w:cstheme="majorHAnsi"/>
        </w:rPr>
        <w:t>section_number</w:t>
      </w:r>
      <w:proofErr w:type="spellEnd"/>
      <w:r w:rsidRPr="00F70AD9">
        <w:rPr>
          <w:rFonts w:asciiTheme="majorHAnsi" w:hAnsiTheme="majorHAnsi" w:cstheme="majorHAnsi"/>
        </w:rPr>
        <w:t>&gt; &lt;</w:t>
      </w:r>
      <w:proofErr w:type="spellStart"/>
      <w:r w:rsidRPr="00F70AD9">
        <w:rPr>
          <w:rFonts w:asciiTheme="majorHAnsi" w:hAnsiTheme="majorHAnsi" w:cstheme="majorHAnsi"/>
        </w:rPr>
        <w:t>section_name</w:t>
      </w:r>
      <w:proofErr w:type="spellEnd"/>
      <w:r w:rsidRPr="00F70AD9">
        <w:rPr>
          <w:rFonts w:asciiTheme="majorHAnsi" w:hAnsiTheme="majorHAnsi" w:cstheme="majorHAnsi"/>
        </w:rPr>
        <w:t>&gt; &lt;</w:t>
      </w:r>
      <w:proofErr w:type="spellStart"/>
      <w:r w:rsidRPr="00F70AD9">
        <w:rPr>
          <w:rFonts w:asciiTheme="majorHAnsi" w:hAnsiTheme="majorHAnsi" w:cstheme="majorHAnsi"/>
        </w:rPr>
        <w:t>filter_ratio</w:t>
      </w:r>
      <w:proofErr w:type="spellEnd"/>
      <w:r w:rsidRPr="00F70AD9">
        <w:rPr>
          <w:rFonts w:asciiTheme="majorHAnsi" w:hAnsiTheme="majorHAnsi" w:cstheme="majorHAnsi"/>
        </w:rPr>
        <w:t xml:space="preserve">&gt; { </w:t>
      </w:r>
    </w:p>
    <w:p w14:paraId="45526ACD" w14:textId="77777777" w:rsidR="00F70AD9" w:rsidRPr="00F70AD9" w:rsidRDefault="00F70AD9" w:rsidP="00E004A3">
      <w:pPr>
        <w:ind w:left="720"/>
        <w:rPr>
          <w:rFonts w:asciiTheme="majorHAnsi" w:hAnsiTheme="majorHAnsi" w:cstheme="majorHAnsi"/>
        </w:rPr>
      </w:pPr>
      <w:r w:rsidRPr="00F70AD9">
        <w:rPr>
          <w:rFonts w:asciiTheme="majorHAnsi" w:hAnsiTheme="majorHAnsi" w:cstheme="majorHAnsi"/>
        </w:rPr>
        <w:t xml:space="preserve">                   &lt;</w:t>
      </w:r>
      <w:proofErr w:type="spellStart"/>
      <w:r w:rsidRPr="00F70AD9">
        <w:rPr>
          <w:rFonts w:asciiTheme="majorHAnsi" w:hAnsiTheme="majorHAnsi" w:cstheme="majorHAnsi"/>
        </w:rPr>
        <w:t>compression_filters</w:t>
      </w:r>
      <w:proofErr w:type="spellEnd"/>
      <w:r w:rsidRPr="00F70AD9">
        <w:rPr>
          <w:rFonts w:asciiTheme="majorHAnsi" w:hAnsiTheme="majorHAnsi" w:cstheme="majorHAnsi"/>
        </w:rPr>
        <w:t xml:space="preserve">&gt;    </w:t>
      </w:r>
    </w:p>
    <w:p w14:paraId="05D81717" w14:textId="77777777" w:rsidR="00F70AD9" w:rsidRPr="00F70AD9" w:rsidRDefault="00F70AD9" w:rsidP="00E004A3">
      <w:pPr>
        <w:ind w:left="720"/>
        <w:rPr>
          <w:rFonts w:asciiTheme="majorHAnsi" w:hAnsiTheme="majorHAnsi" w:cstheme="majorHAnsi"/>
        </w:rPr>
      </w:pPr>
      <w:r w:rsidRPr="00F70AD9">
        <w:rPr>
          <w:rFonts w:asciiTheme="majorHAnsi" w:hAnsiTheme="majorHAnsi" w:cstheme="majorHAnsi"/>
        </w:rPr>
        <w:t xml:space="preserve">               } opt</w:t>
      </w:r>
    </w:p>
    <w:p w14:paraId="4DFA6DF3" w14:textId="77777777" w:rsidR="00F70AD9" w:rsidRPr="00F70AD9" w:rsidRDefault="00F70AD9" w:rsidP="00E004A3">
      <w:pPr>
        <w:ind w:left="720"/>
        <w:rPr>
          <w:rFonts w:asciiTheme="majorHAnsi" w:hAnsiTheme="majorHAnsi" w:cstheme="majorHAnsi"/>
        </w:rPr>
      </w:pPr>
    </w:p>
    <w:p w14:paraId="1B58DDA5" w14:textId="77777777" w:rsidR="00F70AD9" w:rsidRPr="00F70AD9" w:rsidRDefault="00F70AD9" w:rsidP="00E004A3">
      <w:pPr>
        <w:ind w:left="720"/>
        <w:rPr>
          <w:rFonts w:asciiTheme="majorHAnsi" w:hAnsiTheme="majorHAnsi" w:cstheme="majorHAnsi"/>
        </w:rPr>
      </w:pPr>
      <w:r w:rsidRPr="00F70AD9">
        <w:rPr>
          <w:rFonts w:asciiTheme="majorHAnsi" w:hAnsiTheme="majorHAnsi" w:cstheme="majorHAnsi"/>
        </w:rPr>
        <w:t>&lt;</w:t>
      </w:r>
      <w:proofErr w:type="spellStart"/>
      <w:r w:rsidRPr="00F70AD9">
        <w:rPr>
          <w:rFonts w:asciiTheme="majorHAnsi" w:hAnsiTheme="majorHAnsi" w:cstheme="majorHAnsi"/>
        </w:rPr>
        <w:t>section_number</w:t>
      </w:r>
      <w:proofErr w:type="spellEnd"/>
      <w:proofErr w:type="gramStart"/>
      <w:r w:rsidRPr="00F70AD9">
        <w:rPr>
          <w:rFonts w:asciiTheme="majorHAnsi" w:hAnsiTheme="majorHAnsi" w:cstheme="majorHAnsi"/>
        </w:rPr>
        <w:t>&gt; ::=</w:t>
      </w:r>
      <w:proofErr w:type="gramEnd"/>
      <w:r w:rsidRPr="00F70AD9">
        <w:rPr>
          <w:rFonts w:asciiTheme="majorHAnsi" w:hAnsiTheme="majorHAnsi" w:cstheme="majorHAnsi"/>
        </w:rPr>
        <w:t xml:space="preserve"> &lt;</w:t>
      </w:r>
      <w:proofErr w:type="spellStart"/>
      <w:r w:rsidRPr="00F70AD9">
        <w:rPr>
          <w:rFonts w:asciiTheme="majorHAnsi" w:hAnsiTheme="majorHAnsi" w:cstheme="majorHAnsi"/>
        </w:rPr>
        <w:t>int_value</w:t>
      </w:r>
      <w:proofErr w:type="spellEnd"/>
      <w:r w:rsidRPr="00F70AD9">
        <w:rPr>
          <w:rFonts w:asciiTheme="majorHAnsi" w:hAnsiTheme="majorHAnsi" w:cstheme="majorHAnsi"/>
        </w:rPr>
        <w:t>&gt;</w:t>
      </w:r>
    </w:p>
    <w:p w14:paraId="3B3BB8AA" w14:textId="77777777" w:rsidR="00F70AD9" w:rsidRPr="00F70AD9" w:rsidRDefault="00F70AD9" w:rsidP="00E004A3">
      <w:pPr>
        <w:ind w:left="720"/>
        <w:rPr>
          <w:rFonts w:asciiTheme="majorHAnsi" w:hAnsiTheme="majorHAnsi" w:cstheme="majorHAnsi"/>
        </w:rPr>
      </w:pPr>
    </w:p>
    <w:p w14:paraId="5AEF268F" w14:textId="312B03FA" w:rsidR="000D1FFA" w:rsidRDefault="00F70AD9" w:rsidP="00E004A3">
      <w:pPr>
        <w:ind w:left="720"/>
        <w:rPr>
          <w:rFonts w:asciiTheme="majorHAnsi" w:hAnsiTheme="majorHAnsi" w:cstheme="majorHAnsi"/>
        </w:rPr>
      </w:pPr>
      <w:r w:rsidRPr="00F70AD9">
        <w:rPr>
          <w:rFonts w:asciiTheme="majorHAnsi" w:hAnsiTheme="majorHAnsi" w:cstheme="majorHAnsi"/>
        </w:rPr>
        <w:t>&lt;</w:t>
      </w:r>
      <w:proofErr w:type="spellStart"/>
      <w:r w:rsidRPr="00F70AD9">
        <w:rPr>
          <w:rFonts w:asciiTheme="majorHAnsi" w:hAnsiTheme="majorHAnsi" w:cstheme="majorHAnsi"/>
        </w:rPr>
        <w:t>section_name</w:t>
      </w:r>
      <w:proofErr w:type="spellEnd"/>
      <w:proofErr w:type="gramStart"/>
      <w:r w:rsidRPr="00F70AD9">
        <w:rPr>
          <w:rFonts w:asciiTheme="majorHAnsi" w:hAnsiTheme="majorHAnsi" w:cstheme="majorHAnsi"/>
        </w:rPr>
        <w:t>&gt; ::=</w:t>
      </w:r>
      <w:proofErr w:type="gramEnd"/>
      <w:r w:rsidRPr="00F70AD9">
        <w:rPr>
          <w:rFonts w:asciiTheme="majorHAnsi" w:hAnsiTheme="majorHAnsi" w:cstheme="majorHAnsi"/>
        </w:rPr>
        <w:t xml:space="preserve"> SPARSE_SELECTION | SPARSE_FIXED_DATA | SPARSE_VL</w:t>
      </w:r>
    </w:p>
    <w:p w14:paraId="45B5D7B1" w14:textId="77777777" w:rsidR="0097627D" w:rsidRDefault="0097627D" w:rsidP="00FA68D1">
      <w:pPr>
        <w:rPr>
          <w:rFonts w:asciiTheme="majorHAnsi" w:hAnsiTheme="majorHAnsi" w:cstheme="majorHAnsi"/>
        </w:rPr>
      </w:pPr>
    </w:p>
    <w:p w14:paraId="1345640A" w14:textId="77777777" w:rsidR="0097627D" w:rsidRDefault="0097627D" w:rsidP="0097627D">
      <w:pPr>
        <w:rPr>
          <w:rFonts w:asciiTheme="minorHAnsi" w:hAnsiTheme="minorHAnsi" w:cstheme="minorHAnsi"/>
        </w:rPr>
      </w:pPr>
      <w:r>
        <w:rPr>
          <w:rFonts w:asciiTheme="minorHAnsi" w:hAnsiTheme="minorHAnsi" w:cstheme="minorHAnsi"/>
        </w:rPr>
        <w:t xml:space="preserve">Additionally, we must update the data section of the DDL to accommodate the changes to how data is displayed. </w:t>
      </w:r>
    </w:p>
    <w:p w14:paraId="681B921F" w14:textId="77777777" w:rsidR="0097627D" w:rsidRPr="0097404E" w:rsidRDefault="0097627D" w:rsidP="0097627D">
      <w:pPr>
        <w:rPr>
          <w:rFonts w:asciiTheme="majorHAnsi" w:hAnsiTheme="majorHAnsi" w:cstheme="majorHAnsi"/>
        </w:rPr>
      </w:pPr>
    </w:p>
    <w:p w14:paraId="04C19BD6" w14:textId="77777777" w:rsidR="0097627D" w:rsidRPr="0097404E" w:rsidRDefault="0097627D" w:rsidP="00E004A3">
      <w:pPr>
        <w:ind w:left="720"/>
        <w:rPr>
          <w:rFonts w:asciiTheme="majorHAnsi" w:hAnsiTheme="majorHAnsi" w:cstheme="majorHAnsi"/>
        </w:rPr>
      </w:pPr>
      <w:r w:rsidRPr="0097404E">
        <w:rPr>
          <w:rFonts w:asciiTheme="majorHAnsi" w:hAnsiTheme="majorHAnsi" w:cstheme="majorHAnsi"/>
        </w:rPr>
        <w:t>&lt;</w:t>
      </w:r>
      <w:proofErr w:type="spellStart"/>
      <w:r w:rsidRPr="0097404E">
        <w:rPr>
          <w:rFonts w:asciiTheme="majorHAnsi" w:hAnsiTheme="majorHAnsi" w:cstheme="majorHAnsi"/>
        </w:rPr>
        <w:t>sparse_data</w:t>
      </w:r>
      <w:proofErr w:type="spellEnd"/>
      <w:proofErr w:type="gramStart"/>
      <w:r w:rsidRPr="0097404E">
        <w:rPr>
          <w:rFonts w:asciiTheme="majorHAnsi" w:hAnsiTheme="majorHAnsi" w:cstheme="majorHAnsi"/>
        </w:rPr>
        <w:t>&gt; ::=</w:t>
      </w:r>
      <w:proofErr w:type="gramEnd"/>
      <w:r w:rsidRPr="0097404E">
        <w:rPr>
          <w:rFonts w:asciiTheme="majorHAnsi" w:hAnsiTheme="majorHAnsi" w:cstheme="majorHAnsi"/>
        </w:rPr>
        <w:t xml:space="preserve"> &lt;</w:t>
      </w:r>
      <w:proofErr w:type="spellStart"/>
      <w:r w:rsidRPr="0097404E">
        <w:rPr>
          <w:rFonts w:asciiTheme="majorHAnsi" w:hAnsiTheme="majorHAnsi" w:cstheme="majorHAnsi"/>
        </w:rPr>
        <w:t>sparse_defined</w:t>
      </w:r>
      <w:proofErr w:type="spellEnd"/>
      <w:r w:rsidRPr="0097404E">
        <w:rPr>
          <w:rFonts w:asciiTheme="majorHAnsi" w:hAnsiTheme="majorHAnsi" w:cstheme="majorHAnsi"/>
        </w:rPr>
        <w:t>&gt;</w:t>
      </w:r>
    </w:p>
    <w:p w14:paraId="12841BCA" w14:textId="77777777" w:rsidR="0097627D" w:rsidRPr="0097404E" w:rsidRDefault="0097627D" w:rsidP="00E004A3">
      <w:pPr>
        <w:ind w:left="720"/>
        <w:rPr>
          <w:rFonts w:asciiTheme="majorHAnsi" w:hAnsiTheme="majorHAnsi" w:cstheme="majorHAnsi"/>
        </w:rPr>
      </w:pPr>
      <w:r w:rsidRPr="0097404E">
        <w:rPr>
          <w:rFonts w:asciiTheme="majorHAnsi" w:hAnsiTheme="majorHAnsi" w:cstheme="majorHAnsi"/>
        </w:rPr>
        <w:t xml:space="preserve">                           &lt;data&gt;opt</w:t>
      </w:r>
    </w:p>
    <w:p w14:paraId="712ACCF3" w14:textId="77777777" w:rsidR="0097627D" w:rsidRPr="0097404E" w:rsidRDefault="0097627D" w:rsidP="00E004A3">
      <w:pPr>
        <w:ind w:left="720"/>
        <w:rPr>
          <w:rFonts w:asciiTheme="majorHAnsi" w:hAnsiTheme="majorHAnsi" w:cstheme="majorHAnsi"/>
        </w:rPr>
      </w:pPr>
    </w:p>
    <w:p w14:paraId="12058BCD" w14:textId="77777777" w:rsidR="0097627D" w:rsidRPr="0097404E" w:rsidRDefault="0097627D" w:rsidP="00E004A3">
      <w:pPr>
        <w:ind w:left="720"/>
        <w:rPr>
          <w:rFonts w:asciiTheme="majorHAnsi" w:hAnsiTheme="majorHAnsi" w:cstheme="majorHAnsi"/>
        </w:rPr>
      </w:pPr>
      <w:r w:rsidRPr="0097404E">
        <w:rPr>
          <w:rFonts w:asciiTheme="majorHAnsi" w:hAnsiTheme="majorHAnsi" w:cstheme="majorHAnsi"/>
        </w:rPr>
        <w:t>&lt;</w:t>
      </w:r>
      <w:proofErr w:type="spellStart"/>
      <w:r w:rsidRPr="0097404E">
        <w:rPr>
          <w:rFonts w:asciiTheme="majorHAnsi" w:hAnsiTheme="majorHAnsi" w:cstheme="majorHAnsi"/>
        </w:rPr>
        <w:t>sparse_defined</w:t>
      </w:r>
      <w:proofErr w:type="spellEnd"/>
      <w:proofErr w:type="gramStart"/>
      <w:r w:rsidRPr="0097404E">
        <w:rPr>
          <w:rFonts w:asciiTheme="majorHAnsi" w:hAnsiTheme="majorHAnsi" w:cstheme="majorHAnsi"/>
        </w:rPr>
        <w:t>&gt; ::=</w:t>
      </w:r>
      <w:proofErr w:type="gramEnd"/>
      <w:r w:rsidRPr="0097404E">
        <w:rPr>
          <w:rFonts w:asciiTheme="majorHAnsi" w:hAnsiTheme="majorHAnsi" w:cstheme="majorHAnsi"/>
        </w:rPr>
        <w:t xml:space="preserve"> DEFINED_SPARSE_DATA &lt;</w:t>
      </w:r>
      <w:proofErr w:type="spellStart"/>
      <w:r w:rsidRPr="0097404E">
        <w:rPr>
          <w:rFonts w:asciiTheme="majorHAnsi" w:hAnsiTheme="majorHAnsi" w:cstheme="majorHAnsi"/>
        </w:rPr>
        <w:t>data_region_data_type</w:t>
      </w:r>
      <w:proofErr w:type="spellEnd"/>
      <w:r w:rsidRPr="0097404E">
        <w:rPr>
          <w:rFonts w:asciiTheme="majorHAnsi" w:hAnsiTheme="majorHAnsi" w:cstheme="majorHAnsi"/>
        </w:rPr>
        <w:t xml:space="preserve">&gt; </w:t>
      </w:r>
    </w:p>
    <w:p w14:paraId="52DDF7C5" w14:textId="77777777" w:rsidR="0097627D" w:rsidRDefault="0097627D" w:rsidP="00FA68D1">
      <w:pPr>
        <w:rPr>
          <w:rFonts w:asciiTheme="majorHAnsi" w:hAnsiTheme="majorHAnsi" w:cstheme="majorHAnsi"/>
        </w:rPr>
      </w:pPr>
    </w:p>
    <w:p w14:paraId="35544AD2" w14:textId="36064047" w:rsidR="00FF7853" w:rsidRPr="00E004A3" w:rsidRDefault="0097627D" w:rsidP="00FA68D1">
      <w:pPr>
        <w:pStyle w:val="Heading3"/>
        <w:rPr>
          <w:rFonts w:cstheme="majorHAnsi"/>
        </w:rPr>
      </w:pPr>
      <w:bookmarkStart w:id="4" w:name="_Toc177039962"/>
      <w:r>
        <w:lastRenderedPageBreak/>
        <w:t>Output example using the updated DDL</w:t>
      </w:r>
      <w:bookmarkEnd w:id="4"/>
    </w:p>
    <w:p w14:paraId="445A38B6" w14:textId="2BF8A9FC" w:rsidR="007E0693" w:rsidRDefault="00314190" w:rsidP="00FA68D1">
      <w:pPr>
        <w:rPr>
          <w:rFonts w:asciiTheme="minorHAnsi" w:hAnsiTheme="minorHAnsi" w:cstheme="minorHAnsi"/>
        </w:rPr>
      </w:pPr>
      <w:r>
        <w:rPr>
          <w:rFonts w:asciiTheme="minorHAnsi" w:hAnsiTheme="minorHAnsi" w:cstheme="minorHAnsi"/>
        </w:rPr>
        <w:t>W</w:t>
      </w:r>
      <w:r w:rsidR="007E0693">
        <w:rPr>
          <w:rFonts w:asciiTheme="minorHAnsi" w:hAnsiTheme="minorHAnsi" w:cstheme="minorHAnsi"/>
        </w:rPr>
        <w:t>e provide</w:t>
      </w:r>
      <w:r>
        <w:rPr>
          <w:rFonts w:asciiTheme="minorHAnsi" w:hAnsiTheme="minorHAnsi" w:cstheme="minorHAnsi"/>
        </w:rPr>
        <w:t xml:space="preserve"> here</w:t>
      </w:r>
      <w:r w:rsidR="007E0693">
        <w:rPr>
          <w:rFonts w:asciiTheme="minorHAnsi" w:hAnsiTheme="minorHAnsi" w:cstheme="minorHAnsi"/>
        </w:rPr>
        <w:t xml:space="preserve"> an example </w:t>
      </w:r>
      <w:r>
        <w:rPr>
          <w:rFonts w:asciiTheme="minorHAnsi" w:hAnsiTheme="minorHAnsi" w:cstheme="minorHAnsi"/>
        </w:rPr>
        <w:t>of what</w:t>
      </w:r>
      <w:r w:rsidR="00AA4144">
        <w:rPr>
          <w:rFonts w:asciiTheme="minorHAnsi" w:hAnsiTheme="minorHAnsi" w:cstheme="minorHAnsi"/>
        </w:rPr>
        <w:t xml:space="preserve"> the output from</w:t>
      </w:r>
      <w:r>
        <w:rPr>
          <w:rFonts w:asciiTheme="minorHAnsi" w:hAnsiTheme="minorHAnsi" w:cstheme="minorHAnsi"/>
        </w:rPr>
        <w:t xml:space="preserve"> </w:t>
      </w:r>
      <w:r w:rsidR="007E0693" w:rsidRPr="007E0693">
        <w:rPr>
          <w:rFonts w:ascii="Consolas" w:hAnsi="Consolas" w:cs="Consolas"/>
          <w:sz w:val="22"/>
          <w:szCs w:val="22"/>
        </w:rPr>
        <w:t>h5dump</w:t>
      </w:r>
      <w:r w:rsidR="007E0693">
        <w:rPr>
          <w:rFonts w:asciiTheme="minorHAnsi" w:hAnsiTheme="minorHAnsi" w:cstheme="minorHAnsi"/>
        </w:rPr>
        <w:t xml:space="preserve"> m</w:t>
      </w:r>
      <w:r>
        <w:rPr>
          <w:rFonts w:asciiTheme="minorHAnsi" w:hAnsiTheme="minorHAnsi" w:cstheme="minorHAnsi"/>
        </w:rPr>
        <w:t>ight</w:t>
      </w:r>
      <w:r w:rsidR="007E0693">
        <w:rPr>
          <w:rFonts w:asciiTheme="minorHAnsi" w:hAnsiTheme="minorHAnsi" w:cstheme="minorHAnsi"/>
        </w:rPr>
        <w:t xml:space="preserve"> look like for a dataset </w:t>
      </w:r>
      <w:r w:rsidR="00EF5377">
        <w:rPr>
          <w:rFonts w:asciiTheme="minorHAnsi" w:hAnsiTheme="minorHAnsi" w:cstheme="minorHAnsi"/>
        </w:rPr>
        <w:t xml:space="preserve">created in Example 1 </w:t>
      </w:r>
      <w:r w:rsidR="007E0693">
        <w:rPr>
          <w:rFonts w:asciiTheme="minorHAnsi" w:hAnsiTheme="minorHAnsi" w:cstheme="minorHAnsi"/>
        </w:rPr>
        <w:t>that uses sparse storage</w:t>
      </w:r>
      <w:r w:rsidR="00612D41">
        <w:rPr>
          <w:rFonts w:asciiTheme="minorHAnsi" w:hAnsiTheme="minorHAnsi" w:cstheme="minorHAnsi"/>
        </w:rPr>
        <w:t xml:space="preserve"> with </w:t>
      </w:r>
      <w:r w:rsidR="0088162F">
        <w:rPr>
          <w:rFonts w:asciiTheme="minorHAnsi" w:hAnsiTheme="minorHAnsi" w:cstheme="minorHAnsi"/>
        </w:rPr>
        <w:t>compression</w:t>
      </w:r>
      <w:r w:rsidR="007E0693">
        <w:rPr>
          <w:rFonts w:asciiTheme="minorHAnsi" w:hAnsiTheme="minorHAnsi" w:cstheme="minorHAnsi"/>
        </w:rPr>
        <w:t xml:space="preserve">. </w:t>
      </w:r>
      <w:r>
        <w:rPr>
          <w:rFonts w:asciiTheme="minorHAnsi" w:hAnsiTheme="minorHAnsi" w:cstheme="minorHAnsi"/>
        </w:rPr>
        <w:t xml:space="preserve">The </w:t>
      </w:r>
      <w:r w:rsidR="007E0693">
        <w:rPr>
          <w:rFonts w:asciiTheme="minorHAnsi" w:hAnsiTheme="minorHAnsi" w:cstheme="minorHAnsi"/>
        </w:rPr>
        <w:t>“</w:t>
      </w:r>
      <w:r w:rsidR="007E0693" w:rsidRPr="007E0693">
        <w:rPr>
          <w:rFonts w:ascii="Consolas" w:hAnsi="Consolas" w:cs="Consolas"/>
          <w:sz w:val="22"/>
          <w:szCs w:val="22"/>
        </w:rPr>
        <w:t>SPARSE</w:t>
      </w:r>
      <w:r w:rsidR="00970804">
        <w:rPr>
          <w:rFonts w:ascii="Consolas" w:hAnsi="Consolas" w:cs="Consolas"/>
          <w:sz w:val="22"/>
          <w:szCs w:val="22"/>
        </w:rPr>
        <w:t>_</w:t>
      </w:r>
      <w:r w:rsidR="007E0693" w:rsidRPr="007E0693">
        <w:rPr>
          <w:rFonts w:ascii="Consolas" w:hAnsi="Consolas" w:cs="Consolas"/>
          <w:sz w:val="22"/>
          <w:szCs w:val="22"/>
        </w:rPr>
        <w:t>CHUNK</w:t>
      </w:r>
      <w:r w:rsidR="007E0693">
        <w:rPr>
          <w:rFonts w:asciiTheme="minorHAnsi" w:hAnsiTheme="minorHAnsi" w:cstheme="minorHAnsi"/>
        </w:rPr>
        <w:t xml:space="preserve">” keyword indicates </w:t>
      </w:r>
      <w:r>
        <w:rPr>
          <w:rFonts w:asciiTheme="minorHAnsi" w:hAnsiTheme="minorHAnsi" w:cstheme="minorHAnsi"/>
        </w:rPr>
        <w:t xml:space="preserve">the </w:t>
      </w:r>
      <w:r w:rsidR="007E0693">
        <w:rPr>
          <w:rFonts w:asciiTheme="minorHAnsi" w:hAnsiTheme="minorHAnsi" w:cstheme="minorHAnsi"/>
        </w:rPr>
        <w:t>new storage type. The rest of the output is similar to the output for a dataset with chunked storage and GZIP compression applied</w:t>
      </w:r>
      <w:r w:rsidR="00E54C50">
        <w:rPr>
          <w:rFonts w:asciiTheme="minorHAnsi" w:hAnsiTheme="minorHAnsi" w:cstheme="minorHAnsi"/>
        </w:rPr>
        <w:t xml:space="preserve"> to each section of the structured chunk</w:t>
      </w:r>
      <w:r w:rsidR="007E0693">
        <w:rPr>
          <w:rFonts w:asciiTheme="minorHAnsi" w:hAnsiTheme="minorHAnsi" w:cstheme="minorHAnsi"/>
        </w:rPr>
        <w:t>.</w:t>
      </w:r>
    </w:p>
    <w:p w14:paraId="02B545F4" w14:textId="77777777" w:rsidR="007E0693" w:rsidRDefault="007E0693" w:rsidP="00FA68D1">
      <w:pPr>
        <w:rPr>
          <w:rFonts w:asciiTheme="minorHAnsi" w:hAnsiTheme="minorHAnsi" w:cstheme="minorHAnsi"/>
        </w:rPr>
      </w:pPr>
    </w:p>
    <w:p w14:paraId="24E044CE" w14:textId="2DD064A6"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hdf5/bin/h5dump -p</w:t>
      </w:r>
      <w:r w:rsidR="000A0E55">
        <w:rPr>
          <w:rFonts w:ascii="Consolas" w:hAnsi="Consolas"/>
          <w:sz w:val="20"/>
          <w:szCs w:val="20"/>
        </w:rPr>
        <w:t>roperties</w:t>
      </w:r>
      <w:r w:rsidRPr="003667FC">
        <w:rPr>
          <w:rFonts w:ascii="Consolas" w:hAnsi="Consolas"/>
          <w:sz w:val="20"/>
          <w:szCs w:val="20"/>
        </w:rPr>
        <w:t xml:space="preserve"> -H</w:t>
      </w:r>
      <w:r w:rsidR="000A0E55">
        <w:rPr>
          <w:rFonts w:ascii="Consolas" w:hAnsi="Consolas"/>
          <w:sz w:val="20"/>
          <w:szCs w:val="20"/>
        </w:rPr>
        <w:t>eader</w:t>
      </w:r>
      <w:r w:rsidRPr="003667FC">
        <w:rPr>
          <w:rFonts w:ascii="Consolas" w:hAnsi="Consolas"/>
          <w:sz w:val="20"/>
          <w:szCs w:val="20"/>
        </w:rPr>
        <w:t xml:space="preserve"> </w:t>
      </w:r>
      <w:r>
        <w:rPr>
          <w:rFonts w:ascii="Consolas" w:hAnsi="Consolas"/>
          <w:sz w:val="20"/>
          <w:szCs w:val="20"/>
        </w:rPr>
        <w:t>h5sparse</w:t>
      </w:r>
      <w:r w:rsidRPr="003667FC">
        <w:rPr>
          <w:rFonts w:ascii="Consolas" w:hAnsi="Consolas"/>
          <w:sz w:val="20"/>
          <w:szCs w:val="20"/>
        </w:rPr>
        <w:t>.h5</w:t>
      </w:r>
    </w:p>
    <w:p w14:paraId="219BEE88" w14:textId="363F6CB9"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HDF5 "h5</w:t>
      </w:r>
      <w:r w:rsidR="00C45446">
        <w:rPr>
          <w:rFonts w:ascii="Consolas" w:hAnsi="Consolas"/>
          <w:sz w:val="20"/>
          <w:szCs w:val="20"/>
        </w:rPr>
        <w:t>sparse</w:t>
      </w:r>
      <w:r w:rsidRPr="003667FC">
        <w:rPr>
          <w:rFonts w:ascii="Consolas" w:hAnsi="Consolas"/>
          <w:sz w:val="20"/>
          <w:szCs w:val="20"/>
        </w:rPr>
        <w:t>.h5" {</w:t>
      </w:r>
    </w:p>
    <w:p w14:paraId="761AA298"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GROUP "/" {</w:t>
      </w:r>
    </w:p>
    <w:p w14:paraId="76DC98D7"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DATASET "DS1" {</w:t>
      </w:r>
    </w:p>
    <w:p w14:paraId="07E05CD5"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DATATYPE  H</w:t>
      </w:r>
      <w:proofErr w:type="gramEnd"/>
      <w:r w:rsidRPr="003667FC">
        <w:rPr>
          <w:rFonts w:ascii="Consolas" w:hAnsi="Consolas"/>
          <w:sz w:val="20"/>
          <w:szCs w:val="20"/>
        </w:rPr>
        <w:t>5T_STD_I32LE</w:t>
      </w:r>
    </w:p>
    <w:p w14:paraId="4555FA12"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w:t>
      </w:r>
      <w:proofErr w:type="gramStart"/>
      <w:r w:rsidRPr="003667FC">
        <w:rPr>
          <w:rFonts w:ascii="Consolas" w:hAnsi="Consolas"/>
          <w:sz w:val="20"/>
          <w:szCs w:val="20"/>
        </w:rPr>
        <w:t>DATASPACE  SIMPLE</w:t>
      </w:r>
      <w:proofErr w:type="gramEnd"/>
      <w:r w:rsidRPr="003667FC">
        <w:rPr>
          <w:rFonts w:ascii="Consolas" w:hAnsi="Consolas"/>
          <w:sz w:val="20"/>
          <w:szCs w:val="20"/>
        </w:rPr>
        <w:t xml:space="preserve"> { ( 32, 64 ) / ( 32, 64 ) }</w:t>
      </w:r>
    </w:p>
    <w:p w14:paraId="0E676234"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STORAGE_LAYOUT {</w:t>
      </w:r>
    </w:p>
    <w:p w14:paraId="2F2F1A51" w14:textId="6B5B9F64" w:rsidR="007E0693" w:rsidRDefault="007E0693" w:rsidP="00E004A3">
      <w:pPr>
        <w:pStyle w:val="ListParagraph"/>
        <w:spacing w:after="0"/>
        <w:rPr>
          <w:rFonts w:ascii="Consolas" w:hAnsi="Consolas"/>
          <w:sz w:val="20"/>
          <w:szCs w:val="20"/>
        </w:rPr>
      </w:pPr>
      <w:r w:rsidRPr="003667FC">
        <w:rPr>
          <w:rFonts w:ascii="Consolas" w:hAnsi="Consolas"/>
          <w:sz w:val="20"/>
          <w:szCs w:val="20"/>
        </w:rPr>
        <w:t xml:space="preserve">         </w:t>
      </w:r>
      <w:r w:rsidRPr="49EB162C">
        <w:rPr>
          <w:rFonts w:ascii="Consolas" w:hAnsi="Consolas"/>
          <w:b/>
          <w:bCs/>
          <w:sz w:val="20"/>
          <w:szCs w:val="20"/>
        </w:rPr>
        <w:t>S</w:t>
      </w:r>
      <w:r w:rsidR="288D4449" w:rsidRPr="49EB162C">
        <w:rPr>
          <w:rFonts w:ascii="Consolas" w:hAnsi="Consolas"/>
          <w:b/>
          <w:bCs/>
          <w:sz w:val="20"/>
          <w:szCs w:val="20"/>
        </w:rPr>
        <w:t>TRUCTURED</w:t>
      </w:r>
      <w:r w:rsidR="00F72390">
        <w:rPr>
          <w:rFonts w:ascii="Consolas" w:hAnsi="Consolas"/>
          <w:b/>
          <w:bCs/>
          <w:sz w:val="20"/>
          <w:szCs w:val="20"/>
        </w:rPr>
        <w:t>_</w:t>
      </w:r>
      <w:r w:rsidRPr="007E0693">
        <w:rPr>
          <w:rFonts w:ascii="Consolas" w:hAnsi="Consolas"/>
          <w:b/>
          <w:bCs/>
          <w:sz w:val="20"/>
          <w:szCs w:val="20"/>
        </w:rPr>
        <w:t>CHUNK</w:t>
      </w:r>
      <w:r w:rsidRPr="003667FC">
        <w:rPr>
          <w:rFonts w:ascii="Consolas" w:hAnsi="Consolas"/>
          <w:sz w:val="20"/>
          <w:szCs w:val="20"/>
        </w:rPr>
        <w:t xml:space="preserve"> </w:t>
      </w:r>
      <w:proofErr w:type="gramStart"/>
      <w:r w:rsidRPr="003667FC">
        <w:rPr>
          <w:rFonts w:ascii="Consolas" w:hAnsi="Consolas"/>
          <w:sz w:val="20"/>
          <w:szCs w:val="20"/>
        </w:rPr>
        <w:t>( 5</w:t>
      </w:r>
      <w:proofErr w:type="gramEnd"/>
      <w:r w:rsidRPr="003667FC">
        <w:rPr>
          <w:rFonts w:ascii="Consolas" w:hAnsi="Consolas"/>
          <w:sz w:val="20"/>
          <w:szCs w:val="20"/>
        </w:rPr>
        <w:t>, 9 )</w:t>
      </w:r>
      <w:r w:rsidR="501A9170" w:rsidRPr="5C4DB04A">
        <w:rPr>
          <w:rFonts w:ascii="Consolas" w:hAnsi="Consolas"/>
          <w:sz w:val="20"/>
          <w:szCs w:val="20"/>
        </w:rPr>
        <w:t xml:space="preserve"> {</w:t>
      </w:r>
    </w:p>
    <w:p w14:paraId="28696EF8" w14:textId="23FBC1D3" w:rsidR="00E54C50" w:rsidRPr="003667FC" w:rsidRDefault="00E54C50" w:rsidP="00E004A3">
      <w:pPr>
        <w:pStyle w:val="ListParagraph"/>
        <w:spacing w:after="0"/>
        <w:rPr>
          <w:rFonts w:ascii="Consolas" w:hAnsi="Consolas"/>
          <w:sz w:val="20"/>
          <w:szCs w:val="20"/>
        </w:rPr>
      </w:pPr>
      <w:r>
        <w:rPr>
          <w:rFonts w:ascii="Consolas" w:hAnsi="Consolas"/>
          <w:sz w:val="20"/>
          <w:szCs w:val="20"/>
        </w:rPr>
        <w:t xml:space="preserve">         </w:t>
      </w:r>
      <w:r w:rsidR="35EE799A">
        <w:rPr>
          <w:rFonts w:ascii="Consolas" w:hAnsi="Consolas"/>
          <w:sz w:val="20"/>
          <w:szCs w:val="20"/>
        </w:rPr>
        <w:t xml:space="preserve">    </w:t>
      </w:r>
      <w:r>
        <w:rPr>
          <w:rFonts w:ascii="Consolas" w:hAnsi="Consolas"/>
          <w:sz w:val="20"/>
          <w:szCs w:val="20"/>
        </w:rPr>
        <w:t xml:space="preserve">SECTION </w:t>
      </w:r>
      <w:r w:rsidR="00EF5377">
        <w:rPr>
          <w:rFonts w:ascii="Consolas" w:hAnsi="Consolas"/>
          <w:sz w:val="20"/>
          <w:szCs w:val="20"/>
        </w:rPr>
        <w:t xml:space="preserve">0 </w:t>
      </w:r>
      <w:r>
        <w:rPr>
          <w:rFonts w:ascii="Consolas" w:hAnsi="Consolas"/>
          <w:sz w:val="20"/>
          <w:szCs w:val="20"/>
        </w:rPr>
        <w:t>&lt;</w:t>
      </w:r>
      <w:proofErr w:type="spellStart"/>
      <w:r>
        <w:rPr>
          <w:rFonts w:ascii="Consolas" w:hAnsi="Consolas"/>
          <w:sz w:val="20"/>
          <w:szCs w:val="20"/>
        </w:rPr>
        <w:t>section_name</w:t>
      </w:r>
      <w:proofErr w:type="spellEnd"/>
      <w:r>
        <w:rPr>
          <w:rFonts w:ascii="Consolas" w:hAnsi="Consolas"/>
          <w:sz w:val="20"/>
          <w:szCs w:val="20"/>
        </w:rPr>
        <w:t>&gt;</w:t>
      </w:r>
      <w:r>
        <w:rPr>
          <w:rStyle w:val="FootnoteReference"/>
          <w:rFonts w:ascii="Consolas" w:hAnsi="Consolas"/>
          <w:sz w:val="20"/>
          <w:szCs w:val="20"/>
        </w:rPr>
        <w:footnoteReference w:id="2"/>
      </w:r>
      <w:r>
        <w:rPr>
          <w:rFonts w:ascii="Consolas" w:hAnsi="Consolas"/>
          <w:sz w:val="20"/>
          <w:szCs w:val="20"/>
        </w:rPr>
        <w:t xml:space="preserve"> </w:t>
      </w:r>
      <w:r w:rsidR="2B6D9CD4">
        <w:rPr>
          <w:rFonts w:ascii="Consolas" w:hAnsi="Consolas"/>
          <w:sz w:val="20"/>
          <w:szCs w:val="20"/>
        </w:rPr>
        <w:t>{</w:t>
      </w:r>
    </w:p>
    <w:p w14:paraId="130D502B" w14:textId="7D087E0D" w:rsidR="00E54C50" w:rsidRPr="003667FC" w:rsidRDefault="2B6D9CD4" w:rsidP="00E004A3">
      <w:pPr>
        <w:pStyle w:val="ListParagraph"/>
        <w:spacing w:after="0"/>
        <w:rPr>
          <w:rFonts w:ascii="Consolas" w:hAnsi="Consolas"/>
          <w:sz w:val="20"/>
          <w:szCs w:val="20"/>
        </w:rPr>
      </w:pPr>
      <w:r w:rsidRPr="4066DA31">
        <w:rPr>
          <w:rFonts w:ascii="Consolas" w:hAnsi="Consolas"/>
          <w:sz w:val="20"/>
          <w:szCs w:val="20"/>
        </w:rPr>
        <w:t xml:space="preserve">        </w:t>
      </w:r>
      <w:r w:rsidRPr="2C6D795D">
        <w:rPr>
          <w:rFonts w:ascii="Consolas" w:hAnsi="Consolas"/>
          <w:sz w:val="20"/>
          <w:szCs w:val="20"/>
        </w:rPr>
        <w:t xml:space="preserve">   </w:t>
      </w:r>
      <w:r w:rsidRPr="2688F60A">
        <w:rPr>
          <w:rFonts w:ascii="Consolas" w:hAnsi="Consolas"/>
          <w:sz w:val="20"/>
          <w:szCs w:val="20"/>
        </w:rPr>
        <w:t xml:space="preserve">  </w:t>
      </w:r>
      <w:r w:rsidRPr="5C4DB04A">
        <w:rPr>
          <w:rFonts w:ascii="Consolas" w:hAnsi="Consolas"/>
          <w:sz w:val="20"/>
          <w:szCs w:val="20"/>
        </w:rPr>
        <w:t xml:space="preserve">    </w:t>
      </w:r>
      <w:r w:rsidR="00E54C50" w:rsidRPr="007E0693">
        <w:rPr>
          <w:rFonts w:ascii="Consolas" w:hAnsi="Consolas"/>
          <w:bCs/>
          <w:sz w:val="20"/>
          <w:szCs w:val="20"/>
        </w:rPr>
        <w:t xml:space="preserve">SIZE </w:t>
      </w:r>
      <w:r w:rsidR="00E54C50">
        <w:rPr>
          <w:rFonts w:ascii="Consolas" w:hAnsi="Consolas"/>
          <w:bCs/>
          <w:sz w:val="20"/>
          <w:szCs w:val="20"/>
        </w:rPr>
        <w:t>100</w:t>
      </w:r>
      <w:r w:rsidR="00E54C50" w:rsidRPr="007E0693">
        <w:rPr>
          <w:rFonts w:ascii="Consolas" w:hAnsi="Consolas"/>
          <w:bCs/>
          <w:sz w:val="20"/>
          <w:szCs w:val="20"/>
        </w:rPr>
        <w:t xml:space="preserve"> (</w:t>
      </w:r>
      <w:r w:rsidR="00E54C50">
        <w:rPr>
          <w:rFonts w:ascii="Consolas" w:hAnsi="Consolas"/>
          <w:bCs/>
          <w:sz w:val="20"/>
          <w:szCs w:val="20"/>
        </w:rPr>
        <w:t>2</w:t>
      </w:r>
      <w:r w:rsidR="00E54C50" w:rsidRPr="007E0693">
        <w:rPr>
          <w:rFonts w:ascii="Consolas" w:hAnsi="Consolas"/>
          <w:bCs/>
          <w:sz w:val="20"/>
          <w:szCs w:val="20"/>
        </w:rPr>
        <w:t>:1 COMPRESSION)</w:t>
      </w:r>
    </w:p>
    <w:p w14:paraId="294B584C" w14:textId="53170AB8" w:rsidR="583E3992" w:rsidRDefault="583E3992" w:rsidP="00E004A3">
      <w:pPr>
        <w:pStyle w:val="ListParagraph"/>
        <w:spacing w:after="0"/>
        <w:rPr>
          <w:rFonts w:ascii="Consolas" w:hAnsi="Consolas"/>
          <w:sz w:val="20"/>
          <w:szCs w:val="20"/>
        </w:rPr>
      </w:pPr>
      <w:r w:rsidRPr="6BA2710D">
        <w:rPr>
          <w:rFonts w:ascii="Consolas" w:hAnsi="Consolas"/>
          <w:sz w:val="20"/>
          <w:szCs w:val="20"/>
        </w:rPr>
        <w:t xml:space="preserve">           </w:t>
      </w:r>
      <w:r w:rsidRPr="1C4D3A76">
        <w:rPr>
          <w:rFonts w:ascii="Consolas" w:hAnsi="Consolas"/>
          <w:sz w:val="20"/>
          <w:szCs w:val="20"/>
        </w:rPr>
        <w:t xml:space="preserve">  </w:t>
      </w:r>
      <w:r w:rsidRPr="5C4DB04A">
        <w:rPr>
          <w:rFonts w:ascii="Consolas" w:hAnsi="Consolas"/>
          <w:sz w:val="20"/>
          <w:szCs w:val="20"/>
        </w:rPr>
        <w:t xml:space="preserve">    </w:t>
      </w:r>
      <w:r w:rsidRPr="6BA2710D">
        <w:rPr>
          <w:rFonts w:ascii="Consolas" w:hAnsi="Consolas"/>
          <w:sz w:val="20"/>
          <w:szCs w:val="20"/>
        </w:rPr>
        <w:t>FILTERS {</w:t>
      </w:r>
    </w:p>
    <w:p w14:paraId="38DCC049" w14:textId="2731F050" w:rsidR="583E3992" w:rsidRDefault="583E3992" w:rsidP="00E004A3">
      <w:pPr>
        <w:pStyle w:val="ListParagraph"/>
        <w:spacing w:after="0"/>
        <w:rPr>
          <w:rFonts w:ascii="Consolas" w:hAnsi="Consolas"/>
          <w:sz w:val="20"/>
          <w:szCs w:val="20"/>
        </w:rPr>
      </w:pPr>
      <w:r w:rsidRPr="6BA2710D">
        <w:rPr>
          <w:rFonts w:ascii="Consolas" w:hAnsi="Consolas"/>
          <w:sz w:val="20"/>
          <w:szCs w:val="20"/>
        </w:rPr>
        <w:t xml:space="preserve">         </w:t>
      </w:r>
      <w:r w:rsidRPr="1C4D3A76">
        <w:rPr>
          <w:rFonts w:ascii="Consolas" w:hAnsi="Consolas"/>
          <w:sz w:val="20"/>
          <w:szCs w:val="20"/>
        </w:rPr>
        <w:t xml:space="preserve">    </w:t>
      </w:r>
      <w:r w:rsidRPr="1CAB46C2">
        <w:rPr>
          <w:rFonts w:ascii="Consolas" w:hAnsi="Consolas"/>
          <w:sz w:val="20"/>
          <w:szCs w:val="20"/>
        </w:rPr>
        <w:t xml:space="preserve">    </w:t>
      </w:r>
      <w:r w:rsidRPr="5C4DB04A">
        <w:rPr>
          <w:rFonts w:ascii="Consolas" w:hAnsi="Consolas"/>
          <w:sz w:val="20"/>
          <w:szCs w:val="20"/>
        </w:rPr>
        <w:t xml:space="preserve">    </w:t>
      </w:r>
      <w:r w:rsidRPr="6BA2710D">
        <w:rPr>
          <w:rFonts w:ascii="Consolas" w:hAnsi="Consolas"/>
          <w:sz w:val="20"/>
          <w:szCs w:val="20"/>
        </w:rPr>
        <w:t xml:space="preserve">COMPRESSION DEFLATE </w:t>
      </w:r>
      <w:proofErr w:type="gramStart"/>
      <w:r w:rsidRPr="6BA2710D">
        <w:rPr>
          <w:rFonts w:ascii="Consolas" w:hAnsi="Consolas"/>
          <w:sz w:val="20"/>
          <w:szCs w:val="20"/>
        </w:rPr>
        <w:t>{ LEVEL</w:t>
      </w:r>
      <w:proofErr w:type="gramEnd"/>
      <w:r w:rsidRPr="6BA2710D">
        <w:rPr>
          <w:rFonts w:ascii="Consolas" w:hAnsi="Consolas"/>
          <w:sz w:val="20"/>
          <w:szCs w:val="20"/>
        </w:rPr>
        <w:t xml:space="preserve"> 9 }</w:t>
      </w:r>
    </w:p>
    <w:p w14:paraId="77C5774F" w14:textId="43C9D6EE" w:rsidR="583E3992" w:rsidRDefault="583E3992" w:rsidP="00E004A3">
      <w:pPr>
        <w:pStyle w:val="ListParagraph"/>
        <w:spacing w:after="0"/>
        <w:rPr>
          <w:rFonts w:ascii="Consolas" w:hAnsi="Consolas"/>
          <w:sz w:val="20"/>
          <w:szCs w:val="20"/>
        </w:rPr>
      </w:pPr>
      <w:r w:rsidRPr="6BA2710D">
        <w:rPr>
          <w:rFonts w:ascii="Consolas" w:hAnsi="Consolas"/>
          <w:sz w:val="20"/>
          <w:szCs w:val="20"/>
        </w:rPr>
        <w:t xml:space="preserve">      </w:t>
      </w:r>
      <w:r w:rsidRPr="1CAB46C2">
        <w:rPr>
          <w:rFonts w:ascii="Consolas" w:hAnsi="Consolas"/>
          <w:sz w:val="20"/>
          <w:szCs w:val="20"/>
        </w:rPr>
        <w:t xml:space="preserve"> </w:t>
      </w:r>
      <w:r w:rsidRPr="1B38CDA4">
        <w:rPr>
          <w:rFonts w:ascii="Consolas" w:hAnsi="Consolas"/>
          <w:sz w:val="20"/>
          <w:szCs w:val="20"/>
        </w:rPr>
        <w:t xml:space="preserve">      </w:t>
      </w:r>
      <w:r w:rsidRPr="5C4DB04A">
        <w:rPr>
          <w:rFonts w:ascii="Consolas" w:hAnsi="Consolas"/>
          <w:sz w:val="20"/>
          <w:szCs w:val="20"/>
        </w:rPr>
        <w:t xml:space="preserve">   </w:t>
      </w:r>
      <w:r w:rsidRPr="6BA2710D">
        <w:rPr>
          <w:rFonts w:ascii="Consolas" w:hAnsi="Consolas"/>
          <w:sz w:val="20"/>
          <w:szCs w:val="20"/>
        </w:rPr>
        <w:t>}</w:t>
      </w:r>
    </w:p>
    <w:p w14:paraId="736BD29D" w14:textId="7A3FF247" w:rsidR="329AA167" w:rsidRDefault="329AA167" w:rsidP="00E004A3">
      <w:pPr>
        <w:pStyle w:val="ListParagraph"/>
        <w:spacing w:after="0"/>
        <w:rPr>
          <w:rFonts w:ascii="Consolas" w:hAnsi="Consolas"/>
          <w:sz w:val="20"/>
          <w:szCs w:val="20"/>
        </w:rPr>
      </w:pPr>
      <w:r w:rsidRPr="5C4DB04A">
        <w:rPr>
          <w:rFonts w:ascii="Consolas" w:hAnsi="Consolas"/>
          <w:sz w:val="20"/>
          <w:szCs w:val="20"/>
        </w:rPr>
        <w:t xml:space="preserve">             }</w:t>
      </w:r>
    </w:p>
    <w:p w14:paraId="1EE3F0C6" w14:textId="24FAEAC0" w:rsidR="007E0693" w:rsidRPr="007E0693" w:rsidRDefault="007E0693" w:rsidP="00E004A3">
      <w:pPr>
        <w:pStyle w:val="ListParagraph"/>
        <w:spacing w:after="0"/>
        <w:rPr>
          <w:rFonts w:ascii="Consolas" w:hAnsi="Consolas"/>
          <w:sz w:val="20"/>
          <w:szCs w:val="20"/>
        </w:rPr>
      </w:pPr>
      <w:r w:rsidRPr="5C4DB04A">
        <w:rPr>
          <w:rFonts w:ascii="Consolas" w:hAnsi="Consolas"/>
          <w:sz w:val="20"/>
          <w:szCs w:val="20"/>
        </w:rPr>
        <w:t xml:space="preserve">    </w:t>
      </w:r>
      <w:r w:rsidRPr="003667FC">
        <w:rPr>
          <w:rFonts w:ascii="Consolas" w:hAnsi="Consolas"/>
          <w:sz w:val="20"/>
          <w:szCs w:val="20"/>
        </w:rPr>
        <w:t xml:space="preserve">         </w:t>
      </w:r>
      <w:r w:rsidR="00E54C50">
        <w:rPr>
          <w:rFonts w:ascii="Consolas" w:hAnsi="Consolas"/>
          <w:sz w:val="20"/>
          <w:szCs w:val="20"/>
        </w:rPr>
        <w:t xml:space="preserve">SECTION </w:t>
      </w:r>
      <w:r w:rsidR="00EF5377">
        <w:rPr>
          <w:rFonts w:ascii="Consolas" w:hAnsi="Consolas"/>
          <w:sz w:val="20"/>
          <w:szCs w:val="20"/>
        </w:rPr>
        <w:t xml:space="preserve">1 </w:t>
      </w:r>
      <w:r w:rsidR="00E54C50">
        <w:rPr>
          <w:rFonts w:ascii="Consolas" w:hAnsi="Consolas"/>
          <w:sz w:val="20"/>
          <w:szCs w:val="20"/>
        </w:rPr>
        <w:t>&lt;</w:t>
      </w:r>
      <w:proofErr w:type="spellStart"/>
      <w:r w:rsidR="00E54C50">
        <w:rPr>
          <w:rFonts w:ascii="Consolas" w:hAnsi="Consolas"/>
          <w:sz w:val="20"/>
          <w:szCs w:val="20"/>
        </w:rPr>
        <w:t>section_name</w:t>
      </w:r>
      <w:proofErr w:type="spellEnd"/>
      <w:r w:rsidR="00E54C50">
        <w:rPr>
          <w:rFonts w:ascii="Consolas" w:hAnsi="Consolas"/>
          <w:sz w:val="20"/>
          <w:szCs w:val="20"/>
        </w:rPr>
        <w:t xml:space="preserve">&gt; </w:t>
      </w:r>
      <w:r w:rsidR="620E39DE" w:rsidRPr="7A24F477">
        <w:rPr>
          <w:rFonts w:ascii="Consolas" w:hAnsi="Consolas"/>
          <w:sz w:val="20"/>
          <w:szCs w:val="20"/>
        </w:rPr>
        <w:t>{</w:t>
      </w:r>
    </w:p>
    <w:p w14:paraId="3D115C75" w14:textId="13C9B50A" w:rsidR="007E0693" w:rsidRPr="007E0693" w:rsidRDefault="620E39DE" w:rsidP="00E004A3">
      <w:pPr>
        <w:pStyle w:val="ListParagraph"/>
        <w:spacing w:after="0"/>
        <w:rPr>
          <w:rFonts w:ascii="Consolas" w:hAnsi="Consolas"/>
          <w:bCs/>
          <w:sz w:val="20"/>
          <w:szCs w:val="20"/>
        </w:rPr>
      </w:pPr>
      <w:r w:rsidRPr="2A7E1ED9">
        <w:rPr>
          <w:rFonts w:ascii="Consolas" w:hAnsi="Consolas"/>
          <w:sz w:val="20"/>
          <w:szCs w:val="20"/>
        </w:rPr>
        <w:t xml:space="preserve">        </w:t>
      </w:r>
      <w:r w:rsidRPr="1E03BE31">
        <w:rPr>
          <w:rFonts w:ascii="Consolas" w:hAnsi="Consolas"/>
          <w:sz w:val="20"/>
          <w:szCs w:val="20"/>
        </w:rPr>
        <w:t xml:space="preserve">  </w:t>
      </w:r>
      <w:r w:rsidRPr="1438F1D0">
        <w:rPr>
          <w:rFonts w:ascii="Consolas" w:hAnsi="Consolas"/>
          <w:sz w:val="20"/>
          <w:szCs w:val="20"/>
        </w:rPr>
        <w:t xml:space="preserve">   </w:t>
      </w:r>
      <w:r w:rsidR="26105185" w:rsidRPr="5C4DB04A">
        <w:rPr>
          <w:rFonts w:ascii="Consolas" w:hAnsi="Consolas"/>
          <w:sz w:val="20"/>
          <w:szCs w:val="20"/>
        </w:rPr>
        <w:t xml:space="preserve"> </w:t>
      </w:r>
      <w:r w:rsidRPr="5C4DB04A">
        <w:rPr>
          <w:rFonts w:ascii="Consolas" w:hAnsi="Consolas"/>
          <w:sz w:val="20"/>
          <w:szCs w:val="20"/>
        </w:rPr>
        <w:t xml:space="preserve">  </w:t>
      </w:r>
      <w:r w:rsidR="007E0693" w:rsidRPr="007E0693">
        <w:rPr>
          <w:rFonts w:ascii="Consolas" w:hAnsi="Consolas"/>
          <w:bCs/>
          <w:sz w:val="20"/>
          <w:szCs w:val="20"/>
        </w:rPr>
        <w:t>SIZE 5018 (1.633:1 COMPRESSION)</w:t>
      </w:r>
    </w:p>
    <w:p w14:paraId="24C6DB79" w14:textId="57D27712" w:rsidR="198283EA" w:rsidRDefault="198283EA" w:rsidP="00E004A3">
      <w:pPr>
        <w:pStyle w:val="ListParagraph"/>
        <w:spacing w:after="0"/>
        <w:rPr>
          <w:rFonts w:ascii="Consolas" w:hAnsi="Consolas"/>
          <w:sz w:val="20"/>
          <w:szCs w:val="20"/>
        </w:rPr>
      </w:pPr>
      <w:r w:rsidRPr="5A40E19B">
        <w:rPr>
          <w:rFonts w:ascii="Consolas" w:hAnsi="Consolas"/>
          <w:sz w:val="20"/>
          <w:szCs w:val="20"/>
        </w:rPr>
        <w:t xml:space="preserve">             </w:t>
      </w:r>
      <w:r w:rsidR="232DF399" w:rsidRPr="5C4DB04A">
        <w:rPr>
          <w:rFonts w:ascii="Consolas" w:hAnsi="Consolas"/>
          <w:sz w:val="20"/>
          <w:szCs w:val="20"/>
        </w:rPr>
        <w:t xml:space="preserve"> </w:t>
      </w:r>
      <w:r w:rsidR="0BCC2342" w:rsidRPr="5C4DB04A">
        <w:rPr>
          <w:rFonts w:ascii="Consolas" w:hAnsi="Consolas"/>
          <w:sz w:val="20"/>
          <w:szCs w:val="20"/>
        </w:rPr>
        <w:t xml:space="preserve">  </w:t>
      </w:r>
      <w:r w:rsidRPr="5A40E19B">
        <w:rPr>
          <w:rFonts w:ascii="Consolas" w:hAnsi="Consolas"/>
          <w:sz w:val="20"/>
          <w:szCs w:val="20"/>
        </w:rPr>
        <w:t xml:space="preserve">FILTERS </w:t>
      </w:r>
      <w:r w:rsidRPr="19C20FD9">
        <w:rPr>
          <w:rFonts w:ascii="Consolas" w:hAnsi="Consolas"/>
          <w:sz w:val="20"/>
          <w:szCs w:val="20"/>
        </w:rPr>
        <w:t>{</w:t>
      </w:r>
    </w:p>
    <w:p w14:paraId="0618A175" w14:textId="0B9149C1" w:rsidR="198283EA"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0"/>
          <w:szCs w:val="20"/>
        </w:rPr>
      </w:pPr>
      <w:r w:rsidRPr="5A40E19B">
        <w:rPr>
          <w:rFonts w:ascii="Consolas" w:hAnsi="Consolas"/>
          <w:sz w:val="20"/>
          <w:szCs w:val="20"/>
        </w:rPr>
        <w:t xml:space="preserve">         </w:t>
      </w:r>
      <w:r w:rsidRPr="14DF0171">
        <w:rPr>
          <w:rFonts w:ascii="Consolas" w:hAnsi="Consolas"/>
          <w:sz w:val="20"/>
          <w:szCs w:val="20"/>
        </w:rPr>
        <w:t xml:space="preserve">        </w:t>
      </w:r>
      <w:r w:rsidRPr="5C4DB04A">
        <w:rPr>
          <w:rFonts w:ascii="Consolas" w:hAnsi="Consolas"/>
          <w:sz w:val="20"/>
          <w:szCs w:val="20"/>
        </w:rPr>
        <w:t xml:space="preserve">   </w:t>
      </w:r>
      <w:r w:rsidRPr="5A40E19B">
        <w:rPr>
          <w:rFonts w:ascii="Consolas" w:hAnsi="Consolas" w:cs="Consolas"/>
          <w:sz w:val="20"/>
          <w:szCs w:val="20"/>
        </w:rPr>
        <w:t xml:space="preserve">COMPRESSION SZIP { </w:t>
      </w:r>
    </w:p>
    <w:p w14:paraId="4B3ADCE7" w14:textId="51B1CE07" w:rsidR="198283EA"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0"/>
          <w:szCs w:val="20"/>
        </w:rPr>
      </w:pPr>
      <w:r w:rsidRPr="5A40E19B">
        <w:rPr>
          <w:rFonts w:ascii="Consolas" w:eastAsiaTheme="minorEastAsia" w:hAnsi="Consolas" w:cs="Consolas"/>
          <w:color w:val="000000" w:themeColor="text1"/>
          <w:sz w:val="20"/>
          <w:szCs w:val="20"/>
        </w:rPr>
        <w:t xml:space="preserve">            </w:t>
      </w:r>
      <w:r w:rsidRPr="2A6112B5">
        <w:rPr>
          <w:rFonts w:ascii="Consolas" w:eastAsiaTheme="minorEastAsia" w:hAnsi="Consolas" w:cs="Consolas"/>
          <w:color w:val="000000" w:themeColor="text1"/>
          <w:sz w:val="20"/>
          <w:szCs w:val="20"/>
        </w:rPr>
        <w:t xml:space="preserve">     </w:t>
      </w:r>
      <w:r w:rsidR="6351C053" w:rsidRPr="1796A010">
        <w:rPr>
          <w:rFonts w:ascii="Consolas" w:eastAsiaTheme="minorEastAsia" w:hAnsi="Consolas" w:cs="Consolas"/>
          <w:color w:val="000000" w:themeColor="text1"/>
          <w:sz w:val="20"/>
          <w:szCs w:val="20"/>
        </w:rPr>
        <w:t xml:space="preserve">    </w:t>
      </w:r>
      <w:r w:rsidR="6351C053" w:rsidRPr="5C4DB04A">
        <w:rPr>
          <w:rFonts w:ascii="Consolas" w:eastAsiaTheme="minorEastAsia" w:hAnsi="Consolas" w:cs="Consolas"/>
          <w:color w:val="000000" w:themeColor="text1"/>
          <w:sz w:val="20"/>
          <w:szCs w:val="20"/>
        </w:rPr>
        <w:t xml:space="preserve">   </w:t>
      </w:r>
      <w:r w:rsidRPr="5A40E19B">
        <w:rPr>
          <w:rFonts w:ascii="Consolas" w:eastAsiaTheme="minorEastAsia" w:hAnsi="Consolas" w:cs="Consolas"/>
          <w:color w:val="000000" w:themeColor="text1"/>
          <w:sz w:val="20"/>
          <w:szCs w:val="20"/>
        </w:rPr>
        <w:t>PIXELS_PER_BLOCK 4</w:t>
      </w:r>
    </w:p>
    <w:p w14:paraId="052A3CB6" w14:textId="7D42E09B" w:rsidR="198283EA"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0"/>
          <w:szCs w:val="20"/>
        </w:rPr>
      </w:pPr>
      <w:r w:rsidRPr="5A40E19B">
        <w:rPr>
          <w:rFonts w:ascii="Consolas" w:eastAsiaTheme="minorEastAsia" w:hAnsi="Consolas" w:cs="Consolas"/>
          <w:color w:val="000000" w:themeColor="text1"/>
          <w:sz w:val="20"/>
          <w:szCs w:val="20"/>
        </w:rPr>
        <w:t xml:space="preserve">            </w:t>
      </w:r>
      <w:r w:rsidRPr="2A6112B5">
        <w:rPr>
          <w:rFonts w:ascii="Consolas" w:eastAsiaTheme="minorEastAsia" w:hAnsi="Consolas" w:cs="Consolas"/>
          <w:color w:val="000000" w:themeColor="text1"/>
          <w:sz w:val="20"/>
          <w:szCs w:val="20"/>
        </w:rPr>
        <w:t xml:space="preserve">     </w:t>
      </w:r>
      <w:r w:rsidR="0B9A3A96" w:rsidRPr="1796A010">
        <w:rPr>
          <w:rFonts w:ascii="Consolas" w:eastAsiaTheme="minorEastAsia" w:hAnsi="Consolas" w:cs="Consolas"/>
          <w:color w:val="000000" w:themeColor="text1"/>
          <w:sz w:val="20"/>
          <w:szCs w:val="20"/>
        </w:rPr>
        <w:t xml:space="preserve">    </w:t>
      </w:r>
      <w:r w:rsidR="0B9A3A96" w:rsidRPr="5C4DB04A">
        <w:rPr>
          <w:rFonts w:ascii="Consolas" w:eastAsiaTheme="minorEastAsia" w:hAnsi="Consolas" w:cs="Consolas"/>
          <w:color w:val="000000" w:themeColor="text1"/>
          <w:sz w:val="20"/>
          <w:szCs w:val="20"/>
        </w:rPr>
        <w:t xml:space="preserve">   </w:t>
      </w:r>
      <w:r w:rsidRPr="5A40E19B">
        <w:rPr>
          <w:rFonts w:ascii="Consolas" w:eastAsiaTheme="minorEastAsia" w:hAnsi="Consolas" w:cs="Consolas"/>
          <w:color w:val="000000" w:themeColor="text1"/>
          <w:sz w:val="20"/>
          <w:szCs w:val="20"/>
        </w:rPr>
        <w:t>MODE K13</w:t>
      </w:r>
    </w:p>
    <w:p w14:paraId="6DA738FD" w14:textId="2009C691" w:rsidR="198283EA"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0"/>
          <w:szCs w:val="20"/>
        </w:rPr>
      </w:pPr>
      <w:r w:rsidRPr="5A40E19B">
        <w:rPr>
          <w:rFonts w:ascii="Consolas" w:eastAsiaTheme="minorEastAsia" w:hAnsi="Consolas" w:cs="Consolas"/>
          <w:color w:val="000000" w:themeColor="text1"/>
          <w:sz w:val="20"/>
          <w:szCs w:val="20"/>
        </w:rPr>
        <w:t xml:space="preserve">            </w:t>
      </w:r>
      <w:r w:rsidRPr="2A6112B5">
        <w:rPr>
          <w:rFonts w:ascii="Consolas" w:eastAsiaTheme="minorEastAsia" w:hAnsi="Consolas" w:cs="Consolas"/>
          <w:color w:val="000000" w:themeColor="text1"/>
          <w:sz w:val="20"/>
          <w:szCs w:val="20"/>
        </w:rPr>
        <w:t xml:space="preserve">     </w:t>
      </w:r>
      <w:r w:rsidR="0D79366F" w:rsidRPr="1796A010">
        <w:rPr>
          <w:rFonts w:ascii="Consolas" w:eastAsiaTheme="minorEastAsia" w:hAnsi="Consolas" w:cs="Consolas"/>
          <w:color w:val="000000" w:themeColor="text1"/>
          <w:sz w:val="20"/>
          <w:szCs w:val="20"/>
        </w:rPr>
        <w:t xml:space="preserve">    </w:t>
      </w:r>
      <w:r w:rsidR="2660144B" w:rsidRPr="5C4DB04A">
        <w:rPr>
          <w:rFonts w:ascii="Consolas" w:eastAsiaTheme="minorEastAsia" w:hAnsi="Consolas" w:cs="Consolas"/>
          <w:color w:val="000000" w:themeColor="text1"/>
          <w:sz w:val="20"/>
          <w:szCs w:val="20"/>
        </w:rPr>
        <w:t xml:space="preserve"> </w:t>
      </w:r>
      <w:r w:rsidR="0D79366F" w:rsidRPr="5C4DB04A">
        <w:rPr>
          <w:rFonts w:ascii="Consolas" w:eastAsiaTheme="minorEastAsia" w:hAnsi="Consolas" w:cs="Consolas"/>
          <w:color w:val="000000" w:themeColor="text1"/>
          <w:sz w:val="20"/>
          <w:szCs w:val="20"/>
        </w:rPr>
        <w:t xml:space="preserve">  </w:t>
      </w:r>
      <w:r w:rsidRPr="5A40E19B">
        <w:rPr>
          <w:rFonts w:ascii="Consolas" w:eastAsiaTheme="minorEastAsia" w:hAnsi="Consolas" w:cs="Consolas"/>
          <w:color w:val="000000" w:themeColor="text1"/>
          <w:sz w:val="20"/>
          <w:szCs w:val="20"/>
        </w:rPr>
        <w:t>CODING NEAREST NEIGHBOUR</w:t>
      </w:r>
    </w:p>
    <w:p w14:paraId="1DFEB147" w14:textId="1D487A41" w:rsidR="198283EA"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0"/>
          <w:szCs w:val="20"/>
        </w:rPr>
      </w:pPr>
      <w:r w:rsidRPr="5A40E19B">
        <w:rPr>
          <w:rFonts w:ascii="Consolas" w:eastAsiaTheme="minorEastAsia" w:hAnsi="Consolas" w:cs="Consolas"/>
          <w:color w:val="000000" w:themeColor="text1"/>
          <w:sz w:val="20"/>
          <w:szCs w:val="20"/>
        </w:rPr>
        <w:t xml:space="preserve">            </w:t>
      </w:r>
      <w:r w:rsidRPr="11AFEBE9">
        <w:rPr>
          <w:rFonts w:ascii="Consolas" w:eastAsiaTheme="minorEastAsia" w:hAnsi="Consolas" w:cs="Consolas"/>
          <w:color w:val="000000" w:themeColor="text1"/>
          <w:sz w:val="20"/>
          <w:szCs w:val="20"/>
        </w:rPr>
        <w:t xml:space="preserve">     </w:t>
      </w:r>
      <w:r w:rsidR="26FD84C2" w:rsidRPr="1796A010">
        <w:rPr>
          <w:rFonts w:ascii="Consolas" w:eastAsiaTheme="minorEastAsia" w:hAnsi="Consolas" w:cs="Consolas"/>
          <w:color w:val="000000" w:themeColor="text1"/>
          <w:sz w:val="20"/>
          <w:szCs w:val="20"/>
        </w:rPr>
        <w:t xml:space="preserve">    </w:t>
      </w:r>
      <w:r w:rsidR="26FD84C2" w:rsidRPr="5C4DB04A">
        <w:rPr>
          <w:rFonts w:ascii="Consolas" w:eastAsiaTheme="minorEastAsia" w:hAnsi="Consolas" w:cs="Consolas"/>
          <w:color w:val="000000" w:themeColor="text1"/>
          <w:sz w:val="20"/>
          <w:szCs w:val="20"/>
        </w:rPr>
        <w:t xml:space="preserve">   </w:t>
      </w:r>
      <w:r w:rsidRPr="5A40E19B">
        <w:rPr>
          <w:rFonts w:ascii="Consolas" w:eastAsiaTheme="minorEastAsia" w:hAnsi="Consolas" w:cs="Consolas"/>
          <w:color w:val="000000" w:themeColor="text1"/>
          <w:sz w:val="20"/>
          <w:szCs w:val="20"/>
        </w:rPr>
        <w:t>BYTE_ORDER LSB</w:t>
      </w:r>
    </w:p>
    <w:p w14:paraId="56ECB10B" w14:textId="411D8435" w:rsidR="198283EA"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0"/>
          <w:szCs w:val="20"/>
        </w:rPr>
      </w:pPr>
      <w:r w:rsidRPr="5A40E19B">
        <w:rPr>
          <w:rFonts w:ascii="Consolas" w:eastAsiaTheme="minorEastAsia" w:hAnsi="Consolas" w:cs="Consolas"/>
          <w:color w:val="000000" w:themeColor="text1"/>
          <w:sz w:val="20"/>
          <w:szCs w:val="20"/>
        </w:rPr>
        <w:t xml:space="preserve">            </w:t>
      </w:r>
      <w:r w:rsidRPr="11AFEBE9">
        <w:rPr>
          <w:rFonts w:ascii="Consolas" w:eastAsiaTheme="minorEastAsia" w:hAnsi="Consolas" w:cs="Consolas"/>
          <w:color w:val="000000" w:themeColor="text1"/>
          <w:sz w:val="20"/>
          <w:szCs w:val="20"/>
        </w:rPr>
        <w:t xml:space="preserve"> </w:t>
      </w:r>
      <w:r w:rsidRPr="64558F1A">
        <w:rPr>
          <w:rFonts w:ascii="Consolas" w:eastAsiaTheme="minorEastAsia" w:hAnsi="Consolas" w:cs="Consolas"/>
          <w:color w:val="000000" w:themeColor="text1"/>
          <w:sz w:val="20"/>
          <w:szCs w:val="20"/>
        </w:rPr>
        <w:t xml:space="preserve">    </w:t>
      </w:r>
      <w:r w:rsidR="3F821E08" w:rsidRPr="1796A010">
        <w:rPr>
          <w:rFonts w:ascii="Consolas" w:eastAsiaTheme="minorEastAsia" w:hAnsi="Consolas" w:cs="Consolas"/>
          <w:color w:val="000000" w:themeColor="text1"/>
          <w:sz w:val="20"/>
          <w:szCs w:val="20"/>
        </w:rPr>
        <w:t xml:space="preserve">   </w:t>
      </w:r>
      <w:r w:rsidRPr="1796A010">
        <w:rPr>
          <w:rFonts w:ascii="Consolas" w:eastAsiaTheme="minorEastAsia" w:hAnsi="Consolas" w:cs="Consolas"/>
          <w:color w:val="000000" w:themeColor="text1"/>
          <w:sz w:val="20"/>
          <w:szCs w:val="20"/>
        </w:rPr>
        <w:t xml:space="preserve"> </w:t>
      </w:r>
      <w:r w:rsidR="3F821E08" w:rsidRPr="5C4DB04A">
        <w:rPr>
          <w:rFonts w:ascii="Consolas" w:eastAsiaTheme="minorEastAsia" w:hAnsi="Consolas" w:cs="Consolas"/>
          <w:color w:val="000000" w:themeColor="text1"/>
          <w:sz w:val="20"/>
          <w:szCs w:val="20"/>
        </w:rPr>
        <w:t xml:space="preserve">  </w:t>
      </w:r>
      <w:r w:rsidRPr="5C4DB04A">
        <w:rPr>
          <w:rFonts w:ascii="Consolas" w:eastAsiaTheme="minorEastAsia" w:hAnsi="Consolas" w:cs="Consolas"/>
          <w:color w:val="000000" w:themeColor="text1"/>
          <w:sz w:val="20"/>
          <w:szCs w:val="20"/>
        </w:rPr>
        <w:t xml:space="preserve"> </w:t>
      </w:r>
      <w:r w:rsidRPr="5A40E19B">
        <w:rPr>
          <w:rFonts w:ascii="Consolas" w:eastAsiaTheme="minorEastAsia" w:hAnsi="Consolas" w:cs="Consolas"/>
          <w:color w:val="000000" w:themeColor="text1"/>
          <w:sz w:val="20"/>
          <w:szCs w:val="20"/>
        </w:rPr>
        <w:t>HEADER RAW</w:t>
      </w:r>
    </w:p>
    <w:p w14:paraId="6E255717" w14:textId="7840D0D5" w:rsidR="7B51E155" w:rsidRDefault="7B51E155" w:rsidP="00E004A3">
      <w:pPr>
        <w:pStyle w:val="ListParagraph"/>
        <w:spacing w:after="0"/>
        <w:rPr>
          <w:rFonts w:ascii="Consolas" w:hAnsi="Consolas"/>
          <w:sz w:val="20"/>
          <w:szCs w:val="20"/>
        </w:rPr>
      </w:pPr>
      <w:r w:rsidRPr="1796A010">
        <w:rPr>
          <w:rFonts w:ascii="Menlo" w:hAnsi="Menlo" w:cs="Menlo"/>
          <w:color w:val="000000" w:themeColor="text1"/>
          <w:sz w:val="22"/>
        </w:rPr>
        <w:t xml:space="preserve">                              </w:t>
      </w:r>
      <w:r w:rsidRPr="5C4DB04A">
        <w:rPr>
          <w:rFonts w:ascii="Menlo" w:hAnsi="Menlo" w:cs="Menlo"/>
          <w:color w:val="000000" w:themeColor="text1"/>
          <w:sz w:val="22"/>
        </w:rPr>
        <w:t xml:space="preserve">      </w:t>
      </w:r>
      <w:r w:rsidRPr="1796A010">
        <w:rPr>
          <w:rFonts w:ascii="Menlo" w:hAnsi="Menlo" w:cs="Menlo"/>
          <w:color w:val="000000" w:themeColor="text1"/>
          <w:sz w:val="22"/>
        </w:rPr>
        <w:t>}</w:t>
      </w:r>
    </w:p>
    <w:p w14:paraId="5E7C3416" w14:textId="77855955" w:rsidR="1438F1D0" w:rsidRDefault="1775C7E6" w:rsidP="00E004A3">
      <w:pPr>
        <w:pStyle w:val="ListParagraph"/>
        <w:spacing w:after="0"/>
        <w:rPr>
          <w:rFonts w:ascii="Consolas" w:hAnsi="Consolas"/>
          <w:sz w:val="20"/>
          <w:szCs w:val="20"/>
        </w:rPr>
      </w:pPr>
      <w:r w:rsidRPr="1796A010">
        <w:rPr>
          <w:rFonts w:ascii="Consolas" w:hAnsi="Consolas"/>
          <w:sz w:val="20"/>
          <w:szCs w:val="20"/>
        </w:rPr>
        <w:t xml:space="preserve">    </w:t>
      </w:r>
      <w:r w:rsidRPr="0B9110DB">
        <w:rPr>
          <w:rFonts w:ascii="Consolas" w:hAnsi="Consolas"/>
          <w:sz w:val="20"/>
          <w:szCs w:val="20"/>
        </w:rPr>
        <w:t xml:space="preserve">         </w:t>
      </w:r>
      <w:r w:rsidR="2ECDE088" w:rsidRPr="5C4DB04A">
        <w:rPr>
          <w:rFonts w:ascii="Consolas" w:hAnsi="Consolas"/>
          <w:sz w:val="20"/>
          <w:szCs w:val="20"/>
        </w:rPr>
        <w:t xml:space="preserve">  </w:t>
      </w:r>
      <w:r w:rsidRPr="5C4DB04A">
        <w:rPr>
          <w:rFonts w:ascii="Consolas" w:hAnsi="Consolas"/>
          <w:sz w:val="20"/>
          <w:szCs w:val="20"/>
        </w:rPr>
        <w:t xml:space="preserve"> </w:t>
      </w:r>
      <w:r w:rsidRPr="0B9110DB">
        <w:rPr>
          <w:rFonts w:ascii="Consolas" w:hAnsi="Consolas"/>
          <w:sz w:val="20"/>
          <w:szCs w:val="20"/>
        </w:rPr>
        <w:t>}</w:t>
      </w:r>
    </w:p>
    <w:p w14:paraId="5CA25D64" w14:textId="26C3D7D5" w:rsidR="007E0693" w:rsidRPr="003667FC" w:rsidRDefault="088EE106" w:rsidP="00E004A3">
      <w:pPr>
        <w:pStyle w:val="ListParagraph"/>
        <w:spacing w:after="0"/>
        <w:rPr>
          <w:rFonts w:ascii="Consolas" w:hAnsi="Consolas"/>
          <w:sz w:val="20"/>
          <w:szCs w:val="20"/>
        </w:rPr>
      </w:pPr>
      <w:r w:rsidRPr="5C4DB04A">
        <w:rPr>
          <w:rFonts w:ascii="Consolas" w:hAnsi="Consolas"/>
          <w:sz w:val="20"/>
          <w:szCs w:val="20"/>
        </w:rPr>
        <w:t xml:space="preserve">             )</w:t>
      </w:r>
    </w:p>
    <w:p w14:paraId="5E14D5D6" w14:textId="7259F0E8"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w:t>
      </w:r>
      <w:r w:rsidR="09E4FA35" w:rsidRPr="1796A010">
        <w:rPr>
          <w:rFonts w:ascii="Consolas" w:hAnsi="Consolas"/>
          <w:sz w:val="20"/>
          <w:szCs w:val="20"/>
        </w:rPr>
        <w:t xml:space="preserve">  </w:t>
      </w:r>
      <w:r w:rsidRPr="1796A010">
        <w:rPr>
          <w:rFonts w:ascii="Consolas" w:hAnsi="Consolas"/>
          <w:sz w:val="20"/>
          <w:szCs w:val="20"/>
        </w:rPr>
        <w:t xml:space="preserve"> </w:t>
      </w:r>
      <w:r w:rsidRPr="003667FC">
        <w:rPr>
          <w:rFonts w:ascii="Consolas" w:hAnsi="Consolas"/>
          <w:sz w:val="20"/>
          <w:szCs w:val="20"/>
        </w:rPr>
        <w:t>}</w:t>
      </w:r>
    </w:p>
    <w:p w14:paraId="6322561E" w14:textId="77777777" w:rsidR="00E54C50" w:rsidRPr="007E0693" w:rsidRDefault="00E54C50" w:rsidP="00E004A3">
      <w:pPr>
        <w:pStyle w:val="ListParagraph"/>
        <w:spacing w:after="0"/>
        <w:rPr>
          <w:rFonts w:ascii="Consolas" w:hAnsi="Consolas"/>
          <w:bCs/>
          <w:sz w:val="20"/>
          <w:szCs w:val="20"/>
        </w:rPr>
      </w:pPr>
      <w:r w:rsidRPr="007E0693">
        <w:rPr>
          <w:rFonts w:ascii="Consolas" w:hAnsi="Consolas"/>
          <w:bCs/>
          <w:sz w:val="20"/>
          <w:szCs w:val="20"/>
        </w:rPr>
        <w:t xml:space="preserve">      }</w:t>
      </w:r>
    </w:p>
    <w:p w14:paraId="3D22419F" w14:textId="77777777" w:rsidR="00E54C50" w:rsidRPr="007E0693" w:rsidRDefault="00E54C50" w:rsidP="00E004A3">
      <w:pPr>
        <w:pStyle w:val="ListParagraph"/>
        <w:spacing w:after="0"/>
        <w:rPr>
          <w:rFonts w:ascii="Consolas" w:hAnsi="Consolas"/>
          <w:bCs/>
          <w:sz w:val="20"/>
          <w:szCs w:val="20"/>
        </w:rPr>
      </w:pPr>
    </w:p>
    <w:p w14:paraId="1C2A4D72"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FILLVALUE {</w:t>
      </w:r>
    </w:p>
    <w:p w14:paraId="1DE9BF1F"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FILL_TIME H5D_FILL_TIME_IFSET</w:t>
      </w:r>
    </w:p>
    <w:p w14:paraId="2B55BE49"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VALUE  0</w:t>
      </w:r>
    </w:p>
    <w:p w14:paraId="1371CEF0"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w:t>
      </w:r>
    </w:p>
    <w:p w14:paraId="101C8D8E"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ALLOCATION_TIME {</w:t>
      </w:r>
    </w:p>
    <w:p w14:paraId="326F3530"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H5D_ALLOC_TIME_INCR</w:t>
      </w:r>
    </w:p>
    <w:p w14:paraId="6F58398B"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w:t>
      </w:r>
    </w:p>
    <w:p w14:paraId="26A471CC"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 xml:space="preserve">   }</w:t>
      </w:r>
    </w:p>
    <w:p w14:paraId="0DAE72F5" w14:textId="77777777" w:rsidR="007E0693" w:rsidRPr="003667FC" w:rsidRDefault="007E0693" w:rsidP="00E004A3">
      <w:pPr>
        <w:pStyle w:val="ListParagraph"/>
        <w:spacing w:after="0"/>
        <w:rPr>
          <w:rFonts w:ascii="Consolas" w:hAnsi="Consolas"/>
          <w:sz w:val="20"/>
          <w:szCs w:val="20"/>
        </w:rPr>
      </w:pPr>
      <w:r w:rsidRPr="003667FC">
        <w:rPr>
          <w:rFonts w:ascii="Consolas" w:hAnsi="Consolas"/>
          <w:sz w:val="20"/>
          <w:szCs w:val="20"/>
        </w:rPr>
        <w:t>}</w:t>
      </w:r>
    </w:p>
    <w:p w14:paraId="60D2AE98" w14:textId="7008BB1A" w:rsidR="007E0693" w:rsidRDefault="007E0693" w:rsidP="00E004A3">
      <w:pPr>
        <w:pStyle w:val="ListParagraph"/>
        <w:spacing w:after="0"/>
        <w:rPr>
          <w:rFonts w:ascii="Consolas" w:hAnsi="Consolas"/>
          <w:sz w:val="20"/>
          <w:szCs w:val="20"/>
        </w:rPr>
      </w:pPr>
      <w:r w:rsidRPr="003667FC">
        <w:rPr>
          <w:rFonts w:ascii="Consolas" w:hAnsi="Consolas"/>
          <w:sz w:val="20"/>
          <w:szCs w:val="20"/>
        </w:rPr>
        <w:t>}</w:t>
      </w:r>
    </w:p>
    <w:p w14:paraId="243BA21E" w14:textId="77777777" w:rsidR="0097627D" w:rsidRDefault="0097627D" w:rsidP="0097627D">
      <w:pPr>
        <w:pStyle w:val="ListParagraph"/>
        <w:spacing w:after="0"/>
        <w:ind w:left="0"/>
        <w:rPr>
          <w:rFonts w:ascii="Consolas" w:hAnsi="Consolas"/>
          <w:sz w:val="20"/>
          <w:szCs w:val="20"/>
        </w:rPr>
      </w:pPr>
    </w:p>
    <w:p w14:paraId="5F929D16" w14:textId="36A1EC7E" w:rsidR="0097627D" w:rsidRPr="00E004A3" w:rsidRDefault="0097627D" w:rsidP="00E004A3">
      <w:pPr>
        <w:pStyle w:val="Heading3"/>
        <w:rPr>
          <w:rFonts w:cstheme="majorHAnsi"/>
        </w:rPr>
      </w:pPr>
      <w:bookmarkStart w:id="5" w:name="_Toc177039963"/>
      <w:r>
        <w:t>New flags and options</w:t>
      </w:r>
      <w:bookmarkEnd w:id="5"/>
    </w:p>
    <w:p w14:paraId="5684834A" w14:textId="01AC554F" w:rsidR="00D13F4F" w:rsidRPr="00D13F4F" w:rsidRDefault="007E0693" w:rsidP="00D13F4F">
      <w:pPr>
        <w:rPr>
          <w:rFonts w:asciiTheme="minorHAnsi" w:hAnsiTheme="minorHAnsi" w:cstheme="minorHAnsi"/>
          <w:noProof/>
        </w:rPr>
      </w:pPr>
      <w:r>
        <w:rPr>
          <w:rFonts w:asciiTheme="minorHAnsi" w:hAnsiTheme="minorHAnsi" w:cstheme="minorHAnsi"/>
        </w:rPr>
        <w:t>We should note here that existing sub-setting flags can be used to specify</w:t>
      </w:r>
      <w:r w:rsidR="00911CED">
        <w:rPr>
          <w:rFonts w:asciiTheme="minorHAnsi" w:hAnsiTheme="minorHAnsi" w:cstheme="minorHAnsi"/>
        </w:rPr>
        <w:t xml:space="preserve"> the</w:t>
      </w:r>
      <w:r>
        <w:rPr>
          <w:rFonts w:asciiTheme="minorHAnsi" w:hAnsiTheme="minorHAnsi" w:cstheme="minorHAnsi"/>
        </w:rPr>
        <w:t xml:space="preserve"> bounding box to print sparse data as usual using fill values for data that is not defined. </w:t>
      </w:r>
      <w:r w:rsidR="00912F56">
        <w:rPr>
          <w:rFonts w:asciiTheme="minorHAnsi" w:hAnsiTheme="minorHAnsi" w:cstheme="minorHAnsi"/>
        </w:rPr>
        <w:t>A new flag</w:t>
      </w:r>
      <w:r w:rsidR="00665CD9">
        <w:rPr>
          <w:rFonts w:asciiTheme="minorHAnsi" w:hAnsiTheme="minorHAnsi" w:cstheme="minorHAnsi"/>
        </w:rPr>
        <w:t xml:space="preserve">, </w:t>
      </w:r>
      <w:r w:rsidRPr="00315E6B">
        <w:rPr>
          <w:rFonts w:ascii="Consolas" w:hAnsi="Consolas" w:cs="Consolas"/>
          <w:sz w:val="22"/>
          <w:szCs w:val="22"/>
        </w:rPr>
        <w:t>--sparse-location</w:t>
      </w:r>
      <w:r>
        <w:rPr>
          <w:rFonts w:asciiTheme="minorHAnsi" w:hAnsiTheme="minorHAnsi" w:cstheme="minorHAnsi"/>
        </w:rPr>
        <w:t>s,</w:t>
      </w:r>
      <w:r w:rsidR="00665CD9">
        <w:rPr>
          <w:rFonts w:asciiTheme="minorHAnsi" w:hAnsiTheme="minorHAnsi" w:cstheme="minorHAnsi"/>
        </w:rPr>
        <w:t xml:space="preserve"> </w:t>
      </w:r>
      <w:r w:rsidR="00665CD9">
        <w:rPr>
          <w:rFonts w:asciiTheme="minorHAnsi" w:hAnsiTheme="minorHAnsi" w:cstheme="minorHAnsi"/>
        </w:rPr>
        <w:lastRenderedPageBreak/>
        <w:t>will be introduced</w:t>
      </w:r>
      <w:r>
        <w:rPr>
          <w:rFonts w:asciiTheme="minorHAnsi" w:hAnsiTheme="minorHAnsi" w:cstheme="minorHAnsi"/>
        </w:rPr>
        <w:t xml:space="preserve"> to print the </w:t>
      </w:r>
      <w:r w:rsidR="00315E6B">
        <w:rPr>
          <w:rFonts w:asciiTheme="minorHAnsi" w:hAnsiTheme="minorHAnsi" w:cstheme="minorHAnsi"/>
        </w:rPr>
        <w:t xml:space="preserve">locations of the defined </w:t>
      </w:r>
      <w:r w:rsidR="00D21DC4">
        <w:rPr>
          <w:rFonts w:asciiTheme="minorHAnsi" w:hAnsiTheme="minorHAnsi" w:cstheme="minorHAnsi"/>
        </w:rPr>
        <w:t>elements</w:t>
      </w:r>
      <w:r w:rsidR="00912F56">
        <w:rPr>
          <w:rFonts w:asciiTheme="minorHAnsi" w:hAnsiTheme="minorHAnsi" w:cstheme="minorHAnsi"/>
        </w:rPr>
        <w:t xml:space="preserve"> within the dataset</w:t>
      </w:r>
      <w:r w:rsidR="00315E6B">
        <w:rPr>
          <w:rFonts w:asciiTheme="minorHAnsi" w:hAnsiTheme="minorHAnsi" w:cstheme="minorHAnsi"/>
        </w:rPr>
        <w:t xml:space="preserve">. </w:t>
      </w:r>
      <w:r w:rsidR="0035017D">
        <w:rPr>
          <w:rFonts w:asciiTheme="minorHAnsi" w:hAnsiTheme="minorHAnsi" w:cstheme="minorHAnsi"/>
        </w:rPr>
        <w:t xml:space="preserve">The output will contain the coordinates of the individual </w:t>
      </w:r>
      <w:r w:rsidR="00D21DC4">
        <w:rPr>
          <w:rFonts w:asciiTheme="minorHAnsi" w:hAnsiTheme="minorHAnsi" w:cstheme="minorHAnsi"/>
        </w:rPr>
        <w:t>elements</w:t>
      </w:r>
      <w:r w:rsidR="0035017D">
        <w:rPr>
          <w:rFonts w:asciiTheme="minorHAnsi" w:hAnsiTheme="minorHAnsi" w:cstheme="minorHAnsi"/>
        </w:rPr>
        <w:t xml:space="preserve"> or the coordinates of the “upper left” and “low</w:t>
      </w:r>
      <w:r w:rsidR="002E7D59">
        <w:rPr>
          <w:rFonts w:asciiTheme="minorHAnsi" w:hAnsiTheme="minorHAnsi" w:cstheme="minorHAnsi"/>
        </w:rPr>
        <w:t>er</w:t>
      </w:r>
      <w:r w:rsidR="0035017D">
        <w:rPr>
          <w:rFonts w:asciiTheme="minorHAnsi" w:hAnsiTheme="minorHAnsi" w:cstheme="minorHAnsi"/>
        </w:rPr>
        <w:t xml:space="preserve"> right” simple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if all points are defined in that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Such formats are already used to print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and point selections (see the format used to print </w:t>
      </w:r>
      <w:r w:rsidR="0035017D" w:rsidRPr="0035017D">
        <w:rPr>
          <w:rFonts w:ascii="Consolas" w:hAnsi="Consolas" w:cs="Consolas"/>
          <w:sz w:val="22"/>
          <w:szCs w:val="22"/>
        </w:rPr>
        <w:t>R</w:t>
      </w:r>
      <w:r w:rsidR="00F53846">
        <w:rPr>
          <w:rFonts w:ascii="Consolas" w:hAnsi="Consolas" w:cs="Consolas"/>
          <w:sz w:val="22"/>
          <w:szCs w:val="22"/>
        </w:rPr>
        <w:t>E</w:t>
      </w:r>
      <w:r w:rsidR="0035017D" w:rsidRPr="0035017D">
        <w:rPr>
          <w:rFonts w:ascii="Consolas" w:hAnsi="Consolas" w:cs="Consolas"/>
          <w:sz w:val="22"/>
          <w:szCs w:val="22"/>
        </w:rPr>
        <w:t>GION</w:t>
      </w:r>
      <w:r w:rsidR="0035017D">
        <w:rPr>
          <w:rFonts w:ascii="Consolas" w:hAnsi="Consolas" w:cs="Consolas"/>
          <w:sz w:val="22"/>
          <w:szCs w:val="22"/>
        </w:rPr>
        <w:t>_</w:t>
      </w:r>
      <w:r w:rsidR="0035017D" w:rsidRPr="0035017D">
        <w:rPr>
          <w:rFonts w:ascii="Consolas" w:hAnsi="Consolas" w:cs="Consolas"/>
          <w:sz w:val="22"/>
          <w:szCs w:val="22"/>
        </w:rPr>
        <w:t>TYPE</w:t>
      </w:r>
      <w:r w:rsidR="001B33BF">
        <w:rPr>
          <w:rFonts w:ascii="Consolas" w:hAnsi="Consolas" w:cs="Consolas"/>
          <w:sz w:val="22"/>
          <w:szCs w:val="22"/>
        </w:rPr>
        <w:t xml:space="preserve"> </w:t>
      </w:r>
      <w:r w:rsidR="0035017D" w:rsidRPr="0035017D">
        <w:rPr>
          <w:rFonts w:ascii="Consolas" w:hAnsi="Consolas" w:cs="Consolas"/>
          <w:sz w:val="22"/>
          <w:szCs w:val="22"/>
        </w:rPr>
        <w:t>BLOCK</w:t>
      </w:r>
      <w:r w:rsidR="0035017D">
        <w:rPr>
          <w:rFonts w:asciiTheme="minorHAnsi" w:hAnsiTheme="minorHAnsi" w:cstheme="minorHAnsi"/>
        </w:rPr>
        <w:t xml:space="preserve">, e.g. </w:t>
      </w:r>
      <w:r w:rsidR="0035017D" w:rsidRPr="0035017D">
        <w:rPr>
          <w:rFonts w:ascii="Consolas" w:hAnsi="Consolas" w:cs="Consolas"/>
          <w:sz w:val="22"/>
          <w:szCs w:val="22"/>
        </w:rPr>
        <w:t>(0,0) – (8,8)</w:t>
      </w:r>
      <w:r w:rsidR="0035017D">
        <w:rPr>
          <w:rFonts w:asciiTheme="minorHAnsi" w:hAnsiTheme="minorHAnsi" w:cstheme="minorHAnsi"/>
        </w:rPr>
        <w:t xml:space="preserve"> will represent a subarray of the size 9x9 located in the left upper corner of a matrix, and the format used to print </w:t>
      </w:r>
      <w:r w:rsidR="0035017D" w:rsidRPr="0035017D">
        <w:rPr>
          <w:rFonts w:ascii="Consolas" w:hAnsi="Consolas" w:cs="Consolas"/>
          <w:sz w:val="22"/>
          <w:szCs w:val="22"/>
        </w:rPr>
        <w:t>R</w:t>
      </w:r>
      <w:r w:rsidR="00912F56">
        <w:rPr>
          <w:rFonts w:ascii="Consolas" w:hAnsi="Consolas" w:cs="Consolas"/>
          <w:sz w:val="22"/>
          <w:szCs w:val="22"/>
        </w:rPr>
        <w:t>E</w:t>
      </w:r>
      <w:r w:rsidR="0035017D" w:rsidRPr="0035017D">
        <w:rPr>
          <w:rFonts w:ascii="Consolas" w:hAnsi="Consolas" w:cs="Consolas"/>
          <w:sz w:val="22"/>
          <w:szCs w:val="22"/>
        </w:rPr>
        <w:t>GION</w:t>
      </w:r>
      <w:r w:rsidR="0035017D">
        <w:rPr>
          <w:rFonts w:ascii="Consolas" w:hAnsi="Consolas" w:cs="Consolas"/>
          <w:sz w:val="22"/>
          <w:szCs w:val="22"/>
        </w:rPr>
        <w:t>_</w:t>
      </w:r>
      <w:r w:rsidR="0035017D" w:rsidRPr="0035017D">
        <w:rPr>
          <w:rFonts w:ascii="Consolas" w:hAnsi="Consolas" w:cs="Consolas"/>
          <w:sz w:val="22"/>
          <w:szCs w:val="22"/>
        </w:rPr>
        <w:t>TYPE POINT</w:t>
      </w:r>
      <w:r w:rsidR="00373804">
        <w:rPr>
          <w:rStyle w:val="FootnoteReference"/>
          <w:rFonts w:ascii="Consolas" w:hAnsi="Consolas" w:cs="Consolas"/>
          <w:sz w:val="22"/>
          <w:szCs w:val="22"/>
        </w:rPr>
        <w:footnoteReference w:id="3"/>
      </w:r>
      <w:r w:rsidR="0035017D">
        <w:rPr>
          <w:rFonts w:ascii="Consolas" w:hAnsi="Consolas" w:cs="Consolas"/>
          <w:sz w:val="22"/>
          <w:szCs w:val="22"/>
        </w:rPr>
        <w:t xml:space="preserve">, </w:t>
      </w:r>
      <w:r w:rsidR="0035017D" w:rsidRPr="0035017D">
        <w:rPr>
          <w:rFonts w:asciiTheme="minorHAnsi" w:hAnsiTheme="minorHAnsi" w:cstheme="minorHAnsi"/>
        </w:rPr>
        <w:t>e.g.,</w:t>
      </w:r>
      <w:r w:rsidR="0035017D">
        <w:rPr>
          <w:rFonts w:ascii="Consolas" w:hAnsi="Consolas" w:cs="Consolas"/>
          <w:sz w:val="22"/>
          <w:szCs w:val="22"/>
        </w:rPr>
        <w:t xml:space="preserve"> (0,0),(1,1), …,(N,N) </w:t>
      </w:r>
      <w:r w:rsidR="0035017D" w:rsidRPr="0035017D">
        <w:rPr>
          <w:rFonts w:asciiTheme="minorHAnsi" w:hAnsiTheme="minorHAnsi" w:cstheme="minorHAnsi"/>
        </w:rPr>
        <w:t>will represent a diagonal elements</w:t>
      </w:r>
      <w:r w:rsidR="0035017D">
        <w:rPr>
          <w:rFonts w:ascii="Consolas" w:hAnsi="Consolas" w:cs="Consolas"/>
          <w:sz w:val="22"/>
          <w:szCs w:val="22"/>
        </w:rPr>
        <w:t xml:space="preserve"> </w:t>
      </w:r>
      <w:r w:rsidR="0035017D" w:rsidRPr="0035017D">
        <w:rPr>
          <w:rFonts w:asciiTheme="minorHAnsi" w:hAnsiTheme="minorHAnsi" w:cstheme="minorHAnsi"/>
        </w:rPr>
        <w:t>of</w:t>
      </w:r>
      <w:r w:rsidR="0035017D">
        <w:rPr>
          <w:rFonts w:ascii="Consolas" w:hAnsi="Consolas" w:cs="Consolas"/>
          <w:sz w:val="22"/>
          <w:szCs w:val="22"/>
        </w:rPr>
        <w:t xml:space="preserve"> N</w:t>
      </w:r>
      <w:r w:rsidR="003F5749">
        <w:rPr>
          <w:rFonts w:ascii="Consolas" w:hAnsi="Consolas" w:cs="Consolas"/>
          <w:sz w:val="22"/>
          <w:szCs w:val="22"/>
        </w:rPr>
        <w:t xml:space="preserve"> </w:t>
      </w:r>
      <w:r w:rsidR="0035017D">
        <w:rPr>
          <w:rFonts w:ascii="Consolas" w:hAnsi="Consolas" w:cs="Consolas"/>
          <w:sz w:val="22"/>
          <w:szCs w:val="22"/>
        </w:rPr>
        <w:t>x</w:t>
      </w:r>
      <w:r w:rsidR="003F5749">
        <w:rPr>
          <w:rFonts w:ascii="Consolas" w:hAnsi="Consolas" w:cs="Consolas"/>
          <w:sz w:val="22"/>
          <w:szCs w:val="22"/>
        </w:rPr>
        <w:t xml:space="preserve"> </w:t>
      </w:r>
      <w:r w:rsidR="0035017D">
        <w:rPr>
          <w:rFonts w:ascii="Consolas" w:hAnsi="Consolas" w:cs="Consolas"/>
          <w:sz w:val="22"/>
          <w:szCs w:val="22"/>
        </w:rPr>
        <w:t xml:space="preserve">N </w:t>
      </w:r>
      <w:r w:rsidR="0035017D" w:rsidRPr="0035017D">
        <w:rPr>
          <w:rFonts w:asciiTheme="minorHAnsi" w:hAnsiTheme="minorHAnsi" w:cstheme="minorHAnsi"/>
        </w:rPr>
        <w:t>matrix</w:t>
      </w:r>
      <w:r w:rsidR="003B7936">
        <w:rPr>
          <w:rFonts w:asciiTheme="minorHAnsi" w:hAnsiTheme="minorHAnsi" w:cstheme="minorHAnsi"/>
        </w:rPr>
        <w:t xml:space="preserve">. </w:t>
      </w:r>
      <w:r w:rsidR="003B7936" w:rsidRPr="00D21DC4">
        <w:rPr>
          <w:rFonts w:asciiTheme="minorHAnsi" w:hAnsiTheme="minorHAnsi" w:cstheme="minorHAnsi"/>
        </w:rPr>
        <w:fldChar w:fldCharType="begin"/>
      </w:r>
      <w:r w:rsidR="003B7936" w:rsidRPr="00D21DC4">
        <w:rPr>
          <w:rFonts w:asciiTheme="minorHAnsi" w:hAnsiTheme="minorHAnsi" w:cstheme="minorHAnsi"/>
        </w:rPr>
        <w:instrText xml:space="preserve"> REF _Ref132028364 \h  \* MERGEFORMAT </w:instrText>
      </w:r>
      <w:r w:rsidR="003B7936" w:rsidRPr="00D21DC4">
        <w:rPr>
          <w:rFonts w:asciiTheme="minorHAnsi" w:hAnsiTheme="minorHAnsi" w:cstheme="minorHAnsi"/>
        </w:rPr>
      </w:r>
      <w:r w:rsidR="003B7936" w:rsidRPr="00D21DC4">
        <w:rPr>
          <w:rFonts w:asciiTheme="minorHAnsi" w:hAnsiTheme="minorHAnsi" w:cstheme="minorHAnsi"/>
        </w:rPr>
        <w:fldChar w:fldCharType="separate"/>
      </w:r>
    </w:p>
    <w:p w14:paraId="34ADA16C" w14:textId="77777777" w:rsidR="00D13F4F" w:rsidRPr="00D13F4F" w:rsidRDefault="00D13F4F" w:rsidP="00D13F4F">
      <w:pPr>
        <w:rPr>
          <w:rFonts w:asciiTheme="minorHAnsi" w:hAnsiTheme="minorHAnsi" w:cstheme="minorHAnsi"/>
        </w:rPr>
      </w:pPr>
    </w:p>
    <w:p w14:paraId="059E2F14" w14:textId="318151D9" w:rsidR="007E0693" w:rsidRDefault="00F67A5B" w:rsidP="00FA68D1">
      <w:pPr>
        <w:rPr>
          <w:rFonts w:asciiTheme="minorHAnsi" w:hAnsiTheme="minorHAnsi" w:cstheme="minorHAnsi"/>
        </w:rPr>
      </w:pPr>
      <w:r>
        <w:rPr>
          <w:rFonts w:asciiTheme="minorHAnsi" w:hAnsiTheme="minorHAnsi" w:cstheme="minorHAnsi"/>
          <w:noProof/>
        </w:rPr>
        <w:t xml:space="preserve">If </w:t>
      </w:r>
      <w:r w:rsidR="00D13F4F" w:rsidRPr="00D13F4F">
        <w:rPr>
          <w:rFonts w:asciiTheme="minorHAnsi" w:hAnsiTheme="minorHAnsi" w:cstheme="minorHAnsi"/>
          <w:noProof/>
        </w:rPr>
        <w:t>Figure</w:t>
      </w:r>
      <w:r w:rsidR="00D13F4F" w:rsidRPr="00CA5A6E">
        <w:t xml:space="preserve"> </w:t>
      </w:r>
      <w:r w:rsidR="00D13F4F">
        <w:rPr>
          <w:noProof/>
        </w:rPr>
        <w:t>3</w:t>
      </w:r>
      <w:r w:rsidR="003B7936" w:rsidRPr="00D21DC4">
        <w:rPr>
          <w:rFonts w:asciiTheme="minorHAnsi" w:hAnsiTheme="minorHAnsi" w:cstheme="minorHAnsi"/>
        </w:rPr>
        <w:fldChar w:fldCharType="end"/>
      </w:r>
      <w:r>
        <w:rPr>
          <w:rFonts w:asciiTheme="minorHAnsi" w:hAnsiTheme="minorHAnsi" w:cstheme="minorHAnsi"/>
        </w:rPr>
        <w:t xml:space="preserve"> was</w:t>
      </w:r>
      <w:r w:rsidR="003B7936">
        <w:rPr>
          <w:rFonts w:asciiTheme="minorHAnsi" w:hAnsiTheme="minorHAnsi" w:cstheme="minorHAnsi"/>
        </w:rPr>
        <w:t xml:space="preserve"> stored as a dataset “Sparse”</w:t>
      </w:r>
      <w:r w:rsidR="00055F52">
        <w:rPr>
          <w:rFonts w:asciiTheme="minorHAnsi" w:hAnsiTheme="minorHAnsi" w:cstheme="minorHAnsi"/>
        </w:rPr>
        <w:t xml:space="preserve"> using sparse chunk layout</w:t>
      </w:r>
      <w:r w:rsidR="003B7936">
        <w:rPr>
          <w:rFonts w:asciiTheme="minorHAnsi" w:hAnsiTheme="minorHAnsi" w:cstheme="minorHAnsi"/>
        </w:rPr>
        <w:t xml:space="preserve">, </w:t>
      </w:r>
      <w:r>
        <w:rPr>
          <w:rFonts w:asciiTheme="minorHAnsi" w:hAnsiTheme="minorHAnsi" w:cstheme="minorHAnsi"/>
        </w:rPr>
        <w:t xml:space="preserve">then </w:t>
      </w:r>
      <w:r w:rsidR="003B7936">
        <w:rPr>
          <w:rFonts w:asciiTheme="minorHAnsi" w:hAnsiTheme="minorHAnsi" w:cstheme="minorHAnsi"/>
        </w:rPr>
        <w:t xml:space="preserve">the output </w:t>
      </w:r>
      <w:r w:rsidR="00AA0165">
        <w:rPr>
          <w:rFonts w:asciiTheme="minorHAnsi" w:hAnsiTheme="minorHAnsi" w:cstheme="minorHAnsi"/>
        </w:rPr>
        <w:t xml:space="preserve">for </w:t>
      </w:r>
      <w:r w:rsidR="00B24182">
        <w:rPr>
          <w:rFonts w:asciiTheme="minorHAnsi" w:hAnsiTheme="minorHAnsi" w:cstheme="minorHAnsi"/>
        </w:rPr>
        <w:t xml:space="preserve">its </w:t>
      </w:r>
      <w:r w:rsidR="00AA0165">
        <w:rPr>
          <w:rFonts w:asciiTheme="minorHAnsi" w:hAnsiTheme="minorHAnsi" w:cstheme="minorHAnsi"/>
        </w:rPr>
        <w:t xml:space="preserve">data locations may </w:t>
      </w:r>
      <w:r w:rsidR="003B7936">
        <w:rPr>
          <w:rFonts w:asciiTheme="minorHAnsi" w:hAnsiTheme="minorHAnsi" w:cstheme="minorHAnsi"/>
        </w:rPr>
        <w:t xml:space="preserve">look </w:t>
      </w:r>
      <w:r w:rsidR="00AA0165">
        <w:rPr>
          <w:rFonts w:asciiTheme="minorHAnsi" w:hAnsiTheme="minorHAnsi" w:cstheme="minorHAnsi"/>
        </w:rPr>
        <w:t xml:space="preserve">as </w:t>
      </w:r>
      <w:r w:rsidR="003B7936">
        <w:rPr>
          <w:rFonts w:asciiTheme="minorHAnsi" w:hAnsiTheme="minorHAnsi" w:cstheme="minorHAnsi"/>
        </w:rPr>
        <w:t>shown here:</w:t>
      </w:r>
    </w:p>
    <w:p w14:paraId="73B1BF0C" w14:textId="77777777" w:rsidR="003B7936" w:rsidRPr="001B33BF" w:rsidRDefault="003B7936" w:rsidP="00FA68D1">
      <w:pPr>
        <w:rPr>
          <w:rFonts w:ascii="Consolas" w:hAnsi="Consolas" w:cstheme="minorHAnsi"/>
        </w:rPr>
      </w:pPr>
    </w:p>
    <w:p w14:paraId="62576171" w14:textId="28380BD3" w:rsidR="003B7936" w:rsidRPr="001B33BF"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1B33BF">
        <w:rPr>
          <w:rFonts w:ascii="Consolas" w:eastAsiaTheme="minorHAnsi" w:hAnsi="Consolas" w:cs="Consolas"/>
          <w:color w:val="000000"/>
          <w:sz w:val="20"/>
          <w:szCs w:val="20"/>
        </w:rPr>
        <w:t xml:space="preserve">DATASET </w:t>
      </w:r>
      <w:r w:rsidR="00E54C50" w:rsidRPr="001B33BF">
        <w:rPr>
          <w:rFonts w:ascii="Consolas" w:eastAsiaTheme="minorHAnsi" w:hAnsi="Consolas" w:cs="Consolas"/>
          <w:color w:val="000000"/>
          <w:sz w:val="20"/>
          <w:szCs w:val="20"/>
        </w:rPr>
        <w:t>“</w:t>
      </w:r>
      <w:r w:rsidRPr="001B33BF">
        <w:rPr>
          <w:rFonts w:ascii="Consolas" w:eastAsiaTheme="minorHAnsi" w:hAnsi="Consolas" w:cs="Consolas"/>
          <w:color w:val="000000"/>
          <w:sz w:val="20"/>
          <w:szCs w:val="20"/>
        </w:rPr>
        <w:t>Sparse</w:t>
      </w:r>
      <w:r w:rsidR="00E54C50" w:rsidRPr="001B33BF">
        <w:rPr>
          <w:rFonts w:ascii="Consolas" w:eastAsiaTheme="minorHAnsi" w:hAnsi="Consolas" w:cs="Consolas"/>
          <w:color w:val="000000"/>
          <w:sz w:val="20"/>
          <w:szCs w:val="20"/>
        </w:rPr>
        <w:t>”</w:t>
      </w:r>
      <w:r w:rsidRPr="001B33BF">
        <w:rPr>
          <w:rFonts w:ascii="Consolas" w:eastAsiaTheme="minorHAnsi" w:hAnsi="Consolas" w:cs="Consolas"/>
          <w:color w:val="000000"/>
          <w:sz w:val="20"/>
          <w:szCs w:val="20"/>
        </w:rPr>
        <w:t xml:space="preserve"> {</w:t>
      </w:r>
    </w:p>
    <w:p w14:paraId="4D420D75" w14:textId="77777777" w:rsidR="003B7936" w:rsidRPr="001B33BF"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1B33BF">
        <w:rPr>
          <w:rFonts w:ascii="Consolas" w:eastAsiaTheme="minorHAnsi" w:hAnsi="Consolas" w:cs="Consolas"/>
          <w:color w:val="000000"/>
          <w:sz w:val="20"/>
          <w:szCs w:val="20"/>
        </w:rPr>
        <w:t xml:space="preserve">            </w:t>
      </w:r>
      <w:proofErr w:type="gramStart"/>
      <w:r w:rsidRPr="001B33BF">
        <w:rPr>
          <w:rFonts w:ascii="Consolas" w:eastAsiaTheme="minorHAnsi" w:hAnsi="Consolas" w:cs="Consolas"/>
          <w:color w:val="000000"/>
          <w:sz w:val="20"/>
          <w:szCs w:val="20"/>
        </w:rPr>
        <w:t>DATATYPE  H</w:t>
      </w:r>
      <w:proofErr w:type="gramEnd"/>
      <w:r w:rsidRPr="001B33BF">
        <w:rPr>
          <w:rFonts w:ascii="Consolas" w:eastAsiaTheme="minorHAnsi" w:hAnsi="Consolas" w:cs="Consolas"/>
          <w:color w:val="000000"/>
          <w:sz w:val="20"/>
          <w:szCs w:val="20"/>
        </w:rPr>
        <w:t>5T_STD_U8BE</w:t>
      </w:r>
    </w:p>
    <w:p w14:paraId="7A0B206F" w14:textId="77777777" w:rsidR="003B7936" w:rsidRPr="001B33BF"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1B33BF">
        <w:rPr>
          <w:rFonts w:ascii="Consolas" w:eastAsiaTheme="minorEastAsia" w:hAnsi="Consolas" w:cs="Consolas"/>
          <w:color w:val="000000" w:themeColor="text1"/>
          <w:sz w:val="20"/>
          <w:szCs w:val="20"/>
        </w:rPr>
        <w:t xml:space="preserve">            </w:t>
      </w:r>
      <w:proofErr w:type="gramStart"/>
      <w:r w:rsidRPr="001B33BF">
        <w:rPr>
          <w:rFonts w:ascii="Consolas" w:eastAsiaTheme="minorEastAsia" w:hAnsi="Consolas" w:cs="Consolas"/>
          <w:color w:val="000000" w:themeColor="text1"/>
          <w:sz w:val="20"/>
          <w:szCs w:val="20"/>
        </w:rPr>
        <w:t>DATASPACE  SIMPLE</w:t>
      </w:r>
      <w:proofErr w:type="gramEnd"/>
      <w:r w:rsidRPr="001B33BF">
        <w:rPr>
          <w:rFonts w:ascii="Consolas" w:eastAsiaTheme="minorEastAsia" w:hAnsi="Consolas" w:cs="Consolas"/>
          <w:color w:val="000000" w:themeColor="text1"/>
          <w:sz w:val="20"/>
          <w:szCs w:val="20"/>
        </w:rPr>
        <w:t xml:space="preserve"> { ( 13, 10 ) / ( 13, 10 ) }</w:t>
      </w:r>
    </w:p>
    <w:p w14:paraId="529F66E6" w14:textId="2CDE3D1B" w:rsidR="13CA664B" w:rsidRPr="001B33BF" w:rsidRDefault="13CA664B" w:rsidP="26DFC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nsolas" w:eastAsiaTheme="minorEastAsia" w:hAnsi="Consolas" w:cs="Consolas"/>
          <w:color w:val="000000" w:themeColor="text1"/>
          <w:sz w:val="20"/>
          <w:szCs w:val="20"/>
        </w:rPr>
      </w:pPr>
      <w:r w:rsidRPr="001B33BF">
        <w:rPr>
          <w:rFonts w:ascii="Consolas" w:eastAsiaTheme="minorEastAsia" w:hAnsi="Consolas" w:cs="Consolas"/>
          <w:color w:val="000000" w:themeColor="text1"/>
          <w:sz w:val="20"/>
          <w:szCs w:val="20"/>
        </w:rPr>
        <w:t xml:space="preserve">            DATA {</w:t>
      </w:r>
    </w:p>
    <w:p w14:paraId="17E847D9" w14:textId="5AFF12E0" w:rsidR="003B7936" w:rsidRPr="001B33BF"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001B33BF">
        <w:rPr>
          <w:rFonts w:ascii="Consolas" w:eastAsiaTheme="minorHAnsi" w:hAnsi="Consolas" w:cs="Consolas"/>
          <w:color w:val="000000"/>
          <w:sz w:val="20"/>
          <w:szCs w:val="20"/>
        </w:rPr>
        <w:tab/>
      </w:r>
      <w:r w:rsidRPr="001B33BF">
        <w:rPr>
          <w:rFonts w:ascii="Consolas" w:eastAsiaTheme="minorEastAsia" w:hAnsi="Consolas" w:cs="Consolas"/>
          <w:color w:val="000000"/>
          <w:sz w:val="20"/>
          <w:szCs w:val="20"/>
        </w:rPr>
        <w:t xml:space="preserve">       </w:t>
      </w:r>
      <w:r w:rsidR="1D2EB7F3" w:rsidRPr="001B33BF">
        <w:rPr>
          <w:rFonts w:ascii="Consolas" w:eastAsiaTheme="minorEastAsia" w:hAnsi="Consolas" w:cs="Consolas"/>
          <w:color w:val="000000"/>
          <w:sz w:val="20"/>
          <w:szCs w:val="20"/>
        </w:rPr>
        <w:t xml:space="preserve">    </w:t>
      </w:r>
      <w:r w:rsidR="40E8B168" w:rsidRPr="001B33BF">
        <w:rPr>
          <w:rFonts w:ascii="Consolas" w:eastAsia="Consolas" w:hAnsi="Consolas" w:cs="Consolas"/>
          <w:color w:val="000000" w:themeColor="text1"/>
          <w:sz w:val="20"/>
          <w:szCs w:val="20"/>
        </w:rPr>
        <w:t>DEFINED_SPARSE_DATA</w:t>
      </w:r>
      <w:r w:rsidRPr="001B33BF">
        <w:rPr>
          <w:rFonts w:ascii="Consolas" w:eastAsiaTheme="minorEastAsia" w:hAnsi="Consolas" w:cs="Consolas"/>
          <w:color w:val="000000"/>
          <w:sz w:val="20"/>
          <w:szCs w:val="20"/>
        </w:rPr>
        <w:t xml:space="preserve"> BLOCK (2,</w:t>
      </w:r>
      <w:proofErr w:type="gramStart"/>
      <w:r w:rsidRPr="001B33BF">
        <w:rPr>
          <w:rFonts w:ascii="Consolas" w:eastAsiaTheme="minorEastAsia" w:hAnsi="Consolas" w:cs="Consolas"/>
          <w:color w:val="000000"/>
          <w:sz w:val="20"/>
          <w:szCs w:val="20"/>
        </w:rPr>
        <w:t>2)-(</w:t>
      </w:r>
      <w:proofErr w:type="gramEnd"/>
      <w:r w:rsidRPr="001B33BF">
        <w:rPr>
          <w:rFonts w:ascii="Consolas" w:eastAsiaTheme="minorEastAsia" w:hAnsi="Consolas" w:cs="Consolas"/>
          <w:color w:val="000000"/>
          <w:sz w:val="20"/>
          <w:szCs w:val="20"/>
        </w:rPr>
        <w:t>4,7)</w:t>
      </w:r>
    </w:p>
    <w:p w14:paraId="45191DAF" w14:textId="05562617" w:rsidR="003B7936" w:rsidRPr="001B33BF"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001B33BF">
        <w:rPr>
          <w:rFonts w:ascii="Consolas" w:eastAsiaTheme="minorEastAsia" w:hAnsi="Consolas" w:cs="Consolas"/>
          <w:color w:val="000000" w:themeColor="text1"/>
          <w:sz w:val="20"/>
          <w:szCs w:val="20"/>
        </w:rPr>
        <w:t xml:space="preserve">            </w:t>
      </w:r>
      <w:r w:rsidR="036BA6A9" w:rsidRPr="001B33BF">
        <w:rPr>
          <w:rFonts w:ascii="Consolas" w:eastAsiaTheme="minorEastAsia" w:hAnsi="Consolas" w:cs="Consolas"/>
          <w:color w:val="000000" w:themeColor="text1"/>
          <w:sz w:val="20"/>
          <w:szCs w:val="20"/>
        </w:rPr>
        <w:t xml:space="preserve">    </w:t>
      </w:r>
      <w:r w:rsidR="6464C334" w:rsidRPr="001B33BF">
        <w:rPr>
          <w:rFonts w:ascii="Consolas" w:eastAsia="Consolas" w:hAnsi="Consolas" w:cs="Consolas"/>
          <w:color w:val="000000" w:themeColor="text1"/>
          <w:sz w:val="20"/>
          <w:szCs w:val="20"/>
        </w:rPr>
        <w:t>DEFINED_SPARSE_DATA</w:t>
      </w:r>
      <w:r w:rsidRPr="001B33BF">
        <w:rPr>
          <w:rFonts w:ascii="Consolas" w:eastAsiaTheme="minorEastAsia" w:hAnsi="Consolas" w:cs="Consolas"/>
          <w:color w:val="000000" w:themeColor="text1"/>
          <w:sz w:val="20"/>
          <w:szCs w:val="20"/>
        </w:rPr>
        <w:t xml:space="preserve"> BLOCK (6,</w:t>
      </w:r>
      <w:proofErr w:type="gramStart"/>
      <w:r w:rsidRPr="001B33BF">
        <w:rPr>
          <w:rFonts w:ascii="Consolas" w:eastAsiaTheme="minorEastAsia" w:hAnsi="Consolas" w:cs="Consolas"/>
          <w:color w:val="000000" w:themeColor="text1"/>
          <w:sz w:val="20"/>
          <w:szCs w:val="20"/>
        </w:rPr>
        <w:t>0)-(</w:t>
      </w:r>
      <w:proofErr w:type="gramEnd"/>
      <w:r w:rsidRPr="001B33BF">
        <w:rPr>
          <w:rFonts w:ascii="Consolas" w:eastAsiaTheme="minorEastAsia" w:hAnsi="Consolas" w:cs="Consolas"/>
          <w:color w:val="000000" w:themeColor="text1"/>
          <w:sz w:val="20"/>
          <w:szCs w:val="20"/>
        </w:rPr>
        <w:t xml:space="preserve">6,2)    </w:t>
      </w:r>
    </w:p>
    <w:p w14:paraId="6F9491D9" w14:textId="6EC46396" w:rsidR="003B7936" w:rsidRPr="001B33BF"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001B33BF">
        <w:rPr>
          <w:rFonts w:ascii="Consolas" w:eastAsiaTheme="minorEastAsia" w:hAnsi="Consolas" w:cs="Consolas"/>
          <w:color w:val="000000" w:themeColor="text1"/>
          <w:sz w:val="20"/>
          <w:szCs w:val="20"/>
        </w:rPr>
        <w:t xml:space="preserve">            </w:t>
      </w:r>
      <w:r w:rsidR="1AA64BA7" w:rsidRPr="001B33BF">
        <w:rPr>
          <w:rFonts w:ascii="Consolas" w:eastAsiaTheme="minorEastAsia" w:hAnsi="Consolas" w:cs="Consolas"/>
          <w:color w:val="000000" w:themeColor="text1"/>
          <w:sz w:val="20"/>
          <w:szCs w:val="20"/>
        </w:rPr>
        <w:t xml:space="preserve">    </w:t>
      </w:r>
      <w:r w:rsidR="5950E124" w:rsidRPr="001B33BF">
        <w:rPr>
          <w:rFonts w:ascii="Consolas" w:eastAsia="Consolas" w:hAnsi="Consolas" w:cs="Consolas"/>
          <w:color w:val="000000" w:themeColor="text1"/>
          <w:sz w:val="20"/>
          <w:szCs w:val="20"/>
        </w:rPr>
        <w:t>DEFINED_SPARSE_DATA</w:t>
      </w:r>
      <w:r w:rsidRPr="001B33BF">
        <w:rPr>
          <w:rFonts w:ascii="Consolas" w:eastAsiaTheme="minorEastAsia" w:hAnsi="Consolas" w:cs="Consolas"/>
          <w:color w:val="000000" w:themeColor="text1"/>
          <w:sz w:val="20"/>
          <w:szCs w:val="20"/>
        </w:rPr>
        <w:t xml:space="preserve"> POINT (5,9), (11, 1), (12,8)</w:t>
      </w:r>
    </w:p>
    <w:p w14:paraId="314B4B98" w14:textId="77777777" w:rsidR="003B7936" w:rsidRPr="001B33BF"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1B33BF">
        <w:rPr>
          <w:rFonts w:ascii="Consolas" w:eastAsiaTheme="minorHAnsi" w:hAnsi="Consolas" w:cs="Consolas"/>
          <w:color w:val="000000"/>
          <w:sz w:val="20"/>
          <w:szCs w:val="20"/>
        </w:rPr>
        <w:tab/>
      </w:r>
      <w:r w:rsidRPr="001B33BF">
        <w:rPr>
          <w:rFonts w:ascii="Consolas" w:eastAsiaTheme="minorHAnsi" w:hAnsi="Consolas" w:cs="Consolas"/>
          <w:color w:val="000000"/>
          <w:sz w:val="20"/>
          <w:szCs w:val="20"/>
        </w:rPr>
        <w:tab/>
        <w:t xml:space="preserve">  }</w:t>
      </w:r>
    </w:p>
    <w:p w14:paraId="6FAB1133" w14:textId="38441108" w:rsidR="00404CC6" w:rsidRPr="001B33BF" w:rsidRDefault="003B7936"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001B33BF">
        <w:rPr>
          <w:rFonts w:ascii="Consolas" w:eastAsiaTheme="minorEastAsia" w:hAnsi="Consolas" w:cs="Consolas"/>
          <w:color w:val="000000" w:themeColor="text1"/>
          <w:sz w:val="20"/>
          <w:szCs w:val="20"/>
        </w:rPr>
        <w:t>}</w:t>
      </w:r>
      <w:bookmarkStart w:id="6" w:name="_Ref132028364"/>
    </w:p>
    <w:p w14:paraId="51105CF6" w14:textId="77777777" w:rsidR="00EE0D1D" w:rsidRPr="006A304E"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C70DA1A" w14:textId="43BEE005" w:rsidR="003F5749" w:rsidRPr="003F5749" w:rsidRDefault="00CA5A6E" w:rsidP="003F5749">
      <w:pPr>
        <w:pStyle w:val="Caption"/>
        <w:jc w:val="center"/>
        <w:rPr>
          <w:rFonts w:cstheme="minorHAnsi"/>
          <w:sz w:val="24"/>
          <w:szCs w:val="24"/>
        </w:rPr>
      </w:pPr>
      <w:r w:rsidRPr="00CA5A6E">
        <w:rPr>
          <w:sz w:val="24"/>
          <w:szCs w:val="24"/>
        </w:rPr>
        <w:t xml:space="preserve">Figure </w:t>
      </w:r>
      <w:r w:rsidRPr="00CA5A6E">
        <w:rPr>
          <w:sz w:val="24"/>
          <w:szCs w:val="24"/>
        </w:rPr>
        <w:fldChar w:fldCharType="begin"/>
      </w:r>
      <w:r w:rsidRPr="00CA5A6E">
        <w:rPr>
          <w:sz w:val="24"/>
          <w:szCs w:val="24"/>
        </w:rPr>
        <w:instrText xml:space="preserve"> SEQ Figure \* ARABIC </w:instrText>
      </w:r>
      <w:r w:rsidRPr="00CA5A6E">
        <w:rPr>
          <w:sz w:val="24"/>
          <w:szCs w:val="24"/>
        </w:rPr>
        <w:fldChar w:fldCharType="separate"/>
      </w:r>
      <w:r w:rsidR="00D13F4F">
        <w:rPr>
          <w:noProof/>
          <w:sz w:val="24"/>
          <w:szCs w:val="24"/>
        </w:rPr>
        <w:t>3</w:t>
      </w:r>
      <w:r w:rsidRPr="00CA5A6E">
        <w:rPr>
          <w:sz w:val="24"/>
          <w:szCs w:val="24"/>
        </w:rPr>
        <w:fldChar w:fldCharType="end"/>
      </w:r>
      <w:bookmarkEnd w:id="6"/>
      <w:r w:rsidRPr="00CA5A6E">
        <w:rPr>
          <w:sz w:val="24"/>
          <w:szCs w:val="24"/>
        </w:rPr>
        <w:t xml:space="preserve">: </w:t>
      </w:r>
      <w:r>
        <w:rPr>
          <w:sz w:val="24"/>
          <w:szCs w:val="24"/>
        </w:rPr>
        <w:t>“</w:t>
      </w:r>
      <w:r w:rsidRPr="00CA5A6E">
        <w:rPr>
          <w:sz w:val="24"/>
          <w:szCs w:val="24"/>
        </w:rPr>
        <w:t>Sparse</w:t>
      </w:r>
      <w:r>
        <w:rPr>
          <w:sz w:val="24"/>
          <w:szCs w:val="24"/>
        </w:rPr>
        <w:t>”</w:t>
      </w:r>
      <w:r w:rsidRPr="00CA5A6E">
        <w:rPr>
          <w:sz w:val="24"/>
          <w:szCs w:val="24"/>
        </w:rPr>
        <w:t xml:space="preserve"> dataset shown by h5dump output above</w:t>
      </w:r>
      <w:r w:rsidRPr="00CA5A6E">
        <w:rPr>
          <w:rFonts w:cstheme="minorHAnsi"/>
          <w:sz w:val="24"/>
          <w:szCs w:val="24"/>
        </w:rPr>
        <w:t xml:space="preserve"> </w:t>
      </w:r>
    </w:p>
    <w:tbl>
      <w:tblPr>
        <w:tblStyle w:val="TableGrid"/>
        <w:tblW w:w="0" w:type="auto"/>
        <w:jc w:val="center"/>
        <w:tblLook w:val="04A0" w:firstRow="1" w:lastRow="0" w:firstColumn="1" w:lastColumn="0" w:noHBand="0" w:noVBand="1"/>
      </w:tblPr>
      <w:tblGrid>
        <w:gridCol w:w="1317"/>
        <w:gridCol w:w="866"/>
        <w:gridCol w:w="845"/>
        <w:gridCol w:w="867"/>
        <w:gridCol w:w="867"/>
        <w:gridCol w:w="868"/>
        <w:gridCol w:w="868"/>
        <w:gridCol w:w="868"/>
        <w:gridCol w:w="868"/>
        <w:gridCol w:w="846"/>
        <w:gridCol w:w="846"/>
      </w:tblGrid>
      <w:tr w:rsidR="006E2F2A" w:rsidRPr="003F5749" w14:paraId="6395373C" w14:textId="77777777" w:rsidTr="00EE0D1D">
        <w:trPr>
          <w:jc w:val="center"/>
        </w:trPr>
        <w:tc>
          <w:tcPr>
            <w:tcW w:w="901" w:type="dxa"/>
            <w:tcBorders>
              <w:bottom w:val="single" w:sz="4" w:space="0" w:color="000000" w:themeColor="text1"/>
            </w:tcBorders>
          </w:tcPr>
          <w:p w14:paraId="358845CB" w14:textId="4382E5EB" w:rsidR="00756C87" w:rsidRPr="003F5749" w:rsidRDefault="00756C87" w:rsidP="006E2F2A">
            <w:pPr>
              <w:jc w:val="center"/>
              <w:rPr>
                <w:rFonts w:ascii="Consolas" w:hAnsi="Consolas" w:cs="Consolas"/>
                <w:sz w:val="20"/>
                <w:szCs w:val="20"/>
              </w:rPr>
            </w:pPr>
            <w:r w:rsidRPr="00EE0D1D">
              <w:rPr>
                <w:rFonts w:ascii="Consolas" w:hAnsi="Consolas" w:cs="Consolas"/>
                <w:color w:val="808080" w:themeColor="background1" w:themeShade="80"/>
                <w:sz w:val="20"/>
                <w:szCs w:val="20"/>
              </w:rPr>
              <w:t>Row/column index</w:t>
            </w:r>
          </w:p>
        </w:tc>
        <w:tc>
          <w:tcPr>
            <w:tcW w:w="901" w:type="dxa"/>
            <w:tcBorders>
              <w:bottom w:val="double" w:sz="4" w:space="0" w:color="auto"/>
            </w:tcBorders>
          </w:tcPr>
          <w:p w14:paraId="4B71DC45" w14:textId="38377B8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0</w:t>
            </w:r>
          </w:p>
        </w:tc>
        <w:tc>
          <w:tcPr>
            <w:tcW w:w="902" w:type="dxa"/>
            <w:tcBorders>
              <w:bottom w:val="double" w:sz="4" w:space="0" w:color="auto"/>
            </w:tcBorders>
          </w:tcPr>
          <w:p w14:paraId="6A1C0FDE" w14:textId="253D1EA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1</w:t>
            </w:r>
          </w:p>
        </w:tc>
        <w:tc>
          <w:tcPr>
            <w:tcW w:w="902" w:type="dxa"/>
            <w:tcBorders>
              <w:bottom w:val="double" w:sz="4" w:space="0" w:color="auto"/>
            </w:tcBorders>
          </w:tcPr>
          <w:p w14:paraId="51999874" w14:textId="3B1BA83A"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2</w:t>
            </w:r>
          </w:p>
        </w:tc>
        <w:tc>
          <w:tcPr>
            <w:tcW w:w="902" w:type="dxa"/>
            <w:tcBorders>
              <w:bottom w:val="double" w:sz="4" w:space="0" w:color="auto"/>
            </w:tcBorders>
          </w:tcPr>
          <w:p w14:paraId="0C7A8E0F" w14:textId="51DBB3B1"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3</w:t>
            </w:r>
          </w:p>
        </w:tc>
        <w:tc>
          <w:tcPr>
            <w:tcW w:w="903" w:type="dxa"/>
            <w:tcBorders>
              <w:bottom w:val="double" w:sz="4" w:space="0" w:color="auto"/>
            </w:tcBorders>
          </w:tcPr>
          <w:p w14:paraId="54A888D9" w14:textId="59433F59"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4</w:t>
            </w:r>
          </w:p>
        </w:tc>
        <w:tc>
          <w:tcPr>
            <w:tcW w:w="903" w:type="dxa"/>
            <w:tcBorders>
              <w:bottom w:val="double" w:sz="4" w:space="0" w:color="auto"/>
            </w:tcBorders>
          </w:tcPr>
          <w:p w14:paraId="6096DDE6" w14:textId="1567B53E"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5</w:t>
            </w:r>
          </w:p>
        </w:tc>
        <w:tc>
          <w:tcPr>
            <w:tcW w:w="903" w:type="dxa"/>
            <w:tcBorders>
              <w:bottom w:val="double" w:sz="4" w:space="0" w:color="auto"/>
            </w:tcBorders>
          </w:tcPr>
          <w:p w14:paraId="16CB9E11" w14:textId="2108667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6</w:t>
            </w:r>
          </w:p>
        </w:tc>
        <w:tc>
          <w:tcPr>
            <w:tcW w:w="903" w:type="dxa"/>
            <w:tcBorders>
              <w:bottom w:val="double" w:sz="4" w:space="0" w:color="auto"/>
            </w:tcBorders>
          </w:tcPr>
          <w:p w14:paraId="1C7BC007" w14:textId="24536CE8"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7</w:t>
            </w:r>
          </w:p>
        </w:tc>
        <w:tc>
          <w:tcPr>
            <w:tcW w:w="903" w:type="dxa"/>
            <w:tcBorders>
              <w:bottom w:val="double" w:sz="4" w:space="0" w:color="auto"/>
            </w:tcBorders>
          </w:tcPr>
          <w:p w14:paraId="52829BD1" w14:textId="3A6187B7"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8</w:t>
            </w:r>
          </w:p>
        </w:tc>
        <w:tc>
          <w:tcPr>
            <w:tcW w:w="903" w:type="dxa"/>
            <w:tcBorders>
              <w:bottom w:val="double" w:sz="4" w:space="0" w:color="auto"/>
            </w:tcBorders>
          </w:tcPr>
          <w:p w14:paraId="77A08181" w14:textId="00CD25F4"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9</w:t>
            </w:r>
          </w:p>
        </w:tc>
      </w:tr>
      <w:tr w:rsidR="003F5749" w:rsidRPr="003F5749" w14:paraId="71E5394B" w14:textId="77777777" w:rsidTr="00EE0D1D">
        <w:trPr>
          <w:jc w:val="center"/>
        </w:trPr>
        <w:tc>
          <w:tcPr>
            <w:tcW w:w="901" w:type="dxa"/>
            <w:tcBorders>
              <w:right w:val="double" w:sz="4" w:space="0" w:color="auto"/>
            </w:tcBorders>
          </w:tcPr>
          <w:p w14:paraId="7FD85A66" w14:textId="0FBB32A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0</w:t>
            </w:r>
          </w:p>
        </w:tc>
        <w:tc>
          <w:tcPr>
            <w:tcW w:w="901" w:type="dxa"/>
            <w:tcBorders>
              <w:top w:val="double" w:sz="4" w:space="0" w:color="auto"/>
              <w:left w:val="double" w:sz="4" w:space="0" w:color="auto"/>
              <w:bottom w:val="single" w:sz="4" w:space="0" w:color="auto"/>
              <w:right w:val="single" w:sz="4" w:space="0" w:color="auto"/>
            </w:tcBorders>
            <w:shd w:val="clear" w:color="auto" w:fill="auto"/>
          </w:tcPr>
          <w:p w14:paraId="6E74DEEC" w14:textId="3244C03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1498F3AE" w14:textId="128EE0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4AC91C13" w14:textId="0E4216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2046D1C8" w14:textId="185B324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57EAA711" w14:textId="7DA539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601826F8" w14:textId="46A7E7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199BD23C" w14:textId="325DC5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9DD0EFB" w14:textId="527B2D3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0947C18" w14:textId="5A831A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double" w:sz="4" w:space="0" w:color="auto"/>
            </w:tcBorders>
            <w:shd w:val="clear" w:color="auto" w:fill="auto"/>
          </w:tcPr>
          <w:p w14:paraId="5B694E14" w14:textId="72A654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11CFED0B" w14:textId="77777777" w:rsidTr="00EE0D1D">
        <w:trPr>
          <w:jc w:val="center"/>
        </w:trPr>
        <w:tc>
          <w:tcPr>
            <w:tcW w:w="901" w:type="dxa"/>
            <w:tcBorders>
              <w:right w:val="double" w:sz="4" w:space="0" w:color="auto"/>
            </w:tcBorders>
          </w:tcPr>
          <w:p w14:paraId="68D740E5" w14:textId="1B91FE3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1D3EA5C" w14:textId="720A4BC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9D2857E" w14:textId="100A0BA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C5803D9" w14:textId="6C6DD0F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7987AD8" w14:textId="4BF6A8F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FAD703B" w14:textId="50BDC52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BB77760" w14:textId="1B4161C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6B8619" w14:textId="3651E03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0046065" w14:textId="7E14A48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F2F182" w14:textId="78F7DDF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D27FADE" w14:textId="77777777" w:rsidR="00756C87" w:rsidRPr="003F5749" w:rsidRDefault="00756C87" w:rsidP="006E2F2A">
            <w:pPr>
              <w:jc w:val="center"/>
              <w:rPr>
                <w:rFonts w:ascii="Consolas" w:hAnsi="Consolas" w:cs="Consolas"/>
                <w:sz w:val="20"/>
                <w:szCs w:val="20"/>
              </w:rPr>
            </w:pPr>
          </w:p>
        </w:tc>
      </w:tr>
      <w:tr w:rsidR="003F5749" w:rsidRPr="003F5749" w14:paraId="6FD0D59E" w14:textId="77777777" w:rsidTr="00EE0D1D">
        <w:trPr>
          <w:jc w:val="center"/>
        </w:trPr>
        <w:tc>
          <w:tcPr>
            <w:tcW w:w="901" w:type="dxa"/>
            <w:tcBorders>
              <w:right w:val="double" w:sz="4" w:space="0" w:color="auto"/>
            </w:tcBorders>
          </w:tcPr>
          <w:p w14:paraId="7BD8C9C4" w14:textId="4AD15E0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2</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70C58307" w14:textId="580B96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440A10C" w14:textId="4F88C0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6F2CCB" w14:textId="0646D150"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161CA6" w14:textId="44C9CA28"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55C8EC" w14:textId="672E4526"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09DD8D" w14:textId="5B69D95A"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853F91" w14:textId="654E70B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78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E4733F" w14:textId="29E0088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81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925FBFF" w14:textId="4C47FCA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714143BE" w14:textId="00B5A4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68CD9E0E" w14:textId="77777777" w:rsidTr="00EE0D1D">
        <w:trPr>
          <w:jc w:val="center"/>
        </w:trPr>
        <w:tc>
          <w:tcPr>
            <w:tcW w:w="901" w:type="dxa"/>
            <w:tcBorders>
              <w:right w:val="double" w:sz="4" w:space="0" w:color="auto"/>
            </w:tcBorders>
          </w:tcPr>
          <w:p w14:paraId="040A9D66" w14:textId="5D108C7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3</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9A00982" w14:textId="5363AF2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B99847C" w14:textId="32439E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7C7518" w14:textId="6D0BE8A3"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A4F0B6" w14:textId="0411F7D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B34B89" w14:textId="72C9CBB4"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65A34F" w14:textId="19AA95C0"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36CDB0" w14:textId="5E4FB07D"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7DB76B" w14:textId="7D85C48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111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3F285F2" w14:textId="671DA0B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097B57" w14:textId="76AB0F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7535002" w14:textId="77777777" w:rsidTr="00EE0D1D">
        <w:trPr>
          <w:jc w:val="center"/>
        </w:trPr>
        <w:tc>
          <w:tcPr>
            <w:tcW w:w="901" w:type="dxa"/>
            <w:tcBorders>
              <w:right w:val="double" w:sz="4" w:space="0" w:color="auto"/>
            </w:tcBorders>
          </w:tcPr>
          <w:p w14:paraId="3EA4BE97" w14:textId="5EEA1A0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4</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3357D0B" w14:textId="1B77DF9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60ACF70" w14:textId="60CA324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C4B742" w14:textId="1FE345A2"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B721F7" w14:textId="520AFA7B"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9EC30B" w14:textId="0B61905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AD4D51" w14:textId="0E7A61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7C11D6" w14:textId="42F40A9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C530C8" w14:textId="1616D9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141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1ED5408" w14:textId="47F76FA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28BD758C" w14:textId="7A83842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007B866" w14:textId="77777777" w:rsidTr="00EE0D1D">
        <w:trPr>
          <w:jc w:val="center"/>
        </w:trPr>
        <w:tc>
          <w:tcPr>
            <w:tcW w:w="901" w:type="dxa"/>
            <w:tcBorders>
              <w:right w:val="double" w:sz="4" w:space="0" w:color="auto"/>
            </w:tcBorders>
          </w:tcPr>
          <w:p w14:paraId="4CD45DB0" w14:textId="55F58C7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5</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22310F88" w14:textId="2270C8B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F2D8DBA" w14:textId="5BD20A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1A2F0B0" w14:textId="23E7A7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02F85ACB" w14:textId="0900B6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CBFE2D5" w14:textId="7B6BF41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86DCAFE" w14:textId="778004D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71132ED" w14:textId="0547DC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DB95A7" w14:textId="30D817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808DC32" w14:textId="6D19BE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92D050"/>
          </w:tcPr>
          <w:p w14:paraId="26F42A4E" w14:textId="3A650DCD"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2</w:t>
            </w:r>
          </w:p>
        </w:tc>
      </w:tr>
      <w:tr w:rsidR="003F5749" w:rsidRPr="003F5749" w14:paraId="05EC2075" w14:textId="77777777" w:rsidTr="00EE0D1D">
        <w:trPr>
          <w:jc w:val="center"/>
        </w:trPr>
        <w:tc>
          <w:tcPr>
            <w:tcW w:w="901" w:type="dxa"/>
            <w:tcBorders>
              <w:right w:val="double" w:sz="4" w:space="0" w:color="auto"/>
            </w:tcBorders>
          </w:tcPr>
          <w:p w14:paraId="4BDE6017" w14:textId="481A3F6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6</w:t>
            </w:r>
          </w:p>
        </w:tc>
        <w:tc>
          <w:tcPr>
            <w:tcW w:w="901" w:type="dxa"/>
            <w:tcBorders>
              <w:top w:val="single" w:sz="4" w:space="0" w:color="auto"/>
              <w:left w:val="double" w:sz="4" w:space="0" w:color="auto"/>
              <w:bottom w:val="single" w:sz="4" w:space="0" w:color="auto"/>
              <w:right w:val="single" w:sz="4" w:space="0" w:color="auto"/>
            </w:tcBorders>
            <w:shd w:val="clear" w:color="auto" w:fill="C6D9F1" w:themeFill="text2" w:themeFillTint="33"/>
          </w:tcPr>
          <w:p w14:paraId="4339CE29" w14:textId="3D230C6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A6E213" w14:textId="049FC84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3BB895" w14:textId="32D0B467"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A25297C" w14:textId="0FA671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EB54F8B" w14:textId="1BDE01F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CB944A3" w14:textId="2B47BD9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A8B0372" w14:textId="5363ABB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100B46" w14:textId="553FCC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C8D549F" w14:textId="75B68F4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4F42995" w14:textId="2A491D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631531" w14:textId="77777777" w:rsidTr="00EE0D1D">
        <w:trPr>
          <w:jc w:val="center"/>
        </w:trPr>
        <w:tc>
          <w:tcPr>
            <w:tcW w:w="901" w:type="dxa"/>
            <w:tcBorders>
              <w:right w:val="double" w:sz="4" w:space="0" w:color="auto"/>
            </w:tcBorders>
          </w:tcPr>
          <w:p w14:paraId="3AC12054" w14:textId="31FEC5D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7</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4EA5EE7D" w14:textId="36D3F15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EBAFDE9" w14:textId="7C6FB7D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6ABBEF0" w14:textId="023CA8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5C90196" w14:textId="7F5B551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B4EAFD4" w14:textId="2EFEE3E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4BC5E24" w14:textId="7A409F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7443F4" w14:textId="31BE6C7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5F95F3" w14:textId="0B8D858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08487F" w14:textId="77A42F9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D1F2F9" w14:textId="520119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813AF1E" w14:textId="77777777" w:rsidTr="00EE0D1D">
        <w:trPr>
          <w:jc w:val="center"/>
        </w:trPr>
        <w:tc>
          <w:tcPr>
            <w:tcW w:w="901" w:type="dxa"/>
            <w:tcBorders>
              <w:right w:val="double" w:sz="4" w:space="0" w:color="auto"/>
            </w:tcBorders>
          </w:tcPr>
          <w:p w14:paraId="4CF00A9F" w14:textId="15F842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8</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B30F7BB" w14:textId="7BDE7F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09C8F62" w14:textId="64ED71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1358342" w14:textId="6C1EA6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CF960F5" w14:textId="6DDD41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60952B8" w14:textId="037A207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EB75421" w14:textId="1C37795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23566C" w14:textId="715499F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B73E4E" w14:textId="4F47966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8DE24B5" w14:textId="70C3DE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D32FCA8" w14:textId="0F364FF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33ACFB65" w14:textId="77777777" w:rsidTr="00EE0D1D">
        <w:trPr>
          <w:jc w:val="center"/>
        </w:trPr>
        <w:tc>
          <w:tcPr>
            <w:tcW w:w="901" w:type="dxa"/>
            <w:tcBorders>
              <w:right w:val="double" w:sz="4" w:space="0" w:color="auto"/>
            </w:tcBorders>
          </w:tcPr>
          <w:p w14:paraId="01A7D9F9" w14:textId="7019962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9</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631F5EE" w14:textId="21D6FC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5B471BE" w14:textId="042CE6F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67C6E66" w14:textId="6EF4863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EA419DE" w14:textId="5C362B3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881392E" w14:textId="7F3B246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07B8A40" w14:textId="1736C07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E73B2B5" w14:textId="55A2F5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9BB487" w14:textId="0861E6E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B6972AA" w14:textId="2549F1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760B282" w14:textId="31A6680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7E4F322" w14:textId="77777777" w:rsidTr="00EE0D1D">
        <w:trPr>
          <w:jc w:val="center"/>
        </w:trPr>
        <w:tc>
          <w:tcPr>
            <w:tcW w:w="901" w:type="dxa"/>
            <w:tcBorders>
              <w:right w:val="double" w:sz="4" w:space="0" w:color="auto"/>
            </w:tcBorders>
          </w:tcPr>
          <w:p w14:paraId="051759AB" w14:textId="10D7F53E"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10</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E352730" w14:textId="4FA9623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82D1995" w14:textId="49A52B0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53B24FF" w14:textId="35CCD3C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907297F" w14:textId="2525816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2CFC555" w14:textId="1AF07A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D1F956" w14:textId="2A82887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D573F91" w14:textId="67ABD4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72E8A05" w14:textId="2EE30A1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F71D4AE" w14:textId="20C0739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CF90295" w14:textId="57F1E8A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B5623CB" w14:textId="77777777" w:rsidTr="00EE0D1D">
        <w:trPr>
          <w:jc w:val="center"/>
        </w:trPr>
        <w:tc>
          <w:tcPr>
            <w:tcW w:w="901" w:type="dxa"/>
            <w:tcBorders>
              <w:right w:val="double" w:sz="4" w:space="0" w:color="auto"/>
            </w:tcBorders>
          </w:tcPr>
          <w:p w14:paraId="4C6FEB8D" w14:textId="2A7651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5503380" w14:textId="302A26E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92D050"/>
          </w:tcPr>
          <w:p w14:paraId="70D4684C" w14:textId="51CF4983"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1</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FB231A9" w14:textId="0DE63CC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227D23A" w14:textId="2AE30A4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B8A688" w14:textId="16A02B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2D9705E" w14:textId="6CBA4B5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B8B27F" w14:textId="46101C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A47ECA" w14:textId="5706478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3A0DE41" w14:textId="121E2A4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D7B3968" w14:textId="767812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860746" w14:textId="77777777" w:rsidTr="00EE0D1D">
        <w:trPr>
          <w:jc w:val="center"/>
        </w:trPr>
        <w:tc>
          <w:tcPr>
            <w:tcW w:w="901" w:type="dxa"/>
            <w:tcBorders>
              <w:right w:val="double" w:sz="4" w:space="0" w:color="auto"/>
            </w:tcBorders>
          </w:tcPr>
          <w:p w14:paraId="1B39F4AC" w14:textId="7C610BA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12</w:t>
            </w:r>
          </w:p>
        </w:tc>
        <w:tc>
          <w:tcPr>
            <w:tcW w:w="901" w:type="dxa"/>
            <w:tcBorders>
              <w:top w:val="single" w:sz="4" w:space="0" w:color="auto"/>
              <w:left w:val="double" w:sz="4" w:space="0" w:color="auto"/>
              <w:bottom w:val="double" w:sz="4" w:space="0" w:color="auto"/>
              <w:right w:val="single" w:sz="4" w:space="0" w:color="auto"/>
            </w:tcBorders>
            <w:shd w:val="clear" w:color="auto" w:fill="auto"/>
          </w:tcPr>
          <w:p w14:paraId="196C3CFC" w14:textId="5C246CD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686C427F" w14:textId="6071A1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1C3FEFC2" w14:textId="54B5BDC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5BDDB559" w14:textId="630D9A1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6383094C" w14:textId="19BE0E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35088D04" w14:textId="41EA44F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24169537" w14:textId="731705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116732C1" w14:textId="26F3E5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92D050"/>
          </w:tcPr>
          <w:p w14:paraId="3F12CC70" w14:textId="0D2ACF87"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3</w:t>
            </w:r>
          </w:p>
        </w:tc>
        <w:tc>
          <w:tcPr>
            <w:tcW w:w="903" w:type="dxa"/>
            <w:tcBorders>
              <w:top w:val="single" w:sz="4" w:space="0" w:color="auto"/>
              <w:left w:val="single" w:sz="4" w:space="0" w:color="auto"/>
              <w:bottom w:val="double" w:sz="4" w:space="0" w:color="auto"/>
              <w:right w:val="double" w:sz="4" w:space="0" w:color="auto"/>
            </w:tcBorders>
            <w:shd w:val="clear" w:color="auto" w:fill="auto"/>
          </w:tcPr>
          <w:p w14:paraId="4F39B29D" w14:textId="7770A0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bl>
    <w:p w14:paraId="166EACF6" w14:textId="77777777" w:rsidR="003B7936" w:rsidRDefault="003B7936" w:rsidP="00FA68D1">
      <w:pPr>
        <w:rPr>
          <w:rFonts w:asciiTheme="minorHAnsi" w:hAnsiTheme="minorHAnsi" w:cstheme="minorHAnsi"/>
        </w:rPr>
      </w:pPr>
    </w:p>
    <w:p w14:paraId="7A1417DF" w14:textId="31AF90B3" w:rsidR="00B24182" w:rsidRDefault="00B24182" w:rsidP="003B7936">
      <w:pPr>
        <w:rPr>
          <w:rFonts w:asciiTheme="minorHAnsi" w:hAnsiTheme="minorHAnsi" w:cstheme="minorHAnsi"/>
        </w:rPr>
      </w:pPr>
      <w:r w:rsidRPr="007A427D">
        <w:rPr>
          <w:rFonts w:asciiTheme="minorHAnsi" w:hAnsiTheme="minorHAnsi" w:cstheme="minorHAnsi"/>
        </w:rPr>
        <w:t xml:space="preserve">There </w:t>
      </w:r>
      <w:r w:rsidR="00565749" w:rsidRPr="007A427D">
        <w:rPr>
          <w:rFonts w:asciiTheme="minorHAnsi" w:hAnsiTheme="minorHAnsi" w:cstheme="minorHAnsi"/>
        </w:rPr>
        <w:t>settings may also be added</w:t>
      </w:r>
      <w:r w:rsidR="00A8335D" w:rsidRPr="007A427D">
        <w:rPr>
          <w:rFonts w:asciiTheme="minorHAnsi" w:hAnsiTheme="minorHAnsi" w:cstheme="minorHAnsi"/>
        </w:rPr>
        <w:t xml:space="preserve"> to the --</w:t>
      </w:r>
      <w:r w:rsidR="00A8335D" w:rsidRPr="007A427D">
        <w:rPr>
          <w:rFonts w:ascii="Consolas" w:hAnsi="Consolas" w:cstheme="minorHAnsi"/>
          <w:sz w:val="22"/>
          <w:szCs w:val="22"/>
        </w:rPr>
        <w:t>sparse-locations</w:t>
      </w:r>
      <w:r w:rsidR="00A8335D" w:rsidRPr="007A427D">
        <w:rPr>
          <w:rFonts w:asciiTheme="minorHAnsi" w:hAnsiTheme="minorHAnsi" w:cstheme="minorHAnsi"/>
        </w:rPr>
        <w:t xml:space="preserve"> </w:t>
      </w:r>
      <w:r w:rsidR="00BC4A64" w:rsidRPr="007A427D">
        <w:rPr>
          <w:rFonts w:asciiTheme="minorHAnsi" w:hAnsiTheme="minorHAnsi" w:cstheme="minorHAnsi"/>
        </w:rPr>
        <w:t>op</w:t>
      </w:r>
      <w:r w:rsidR="00A75B11" w:rsidRPr="007A427D">
        <w:rPr>
          <w:rFonts w:asciiTheme="minorHAnsi" w:hAnsiTheme="minorHAnsi" w:cstheme="minorHAnsi"/>
        </w:rPr>
        <w:t>tion</w:t>
      </w:r>
      <w:r w:rsidR="00565749" w:rsidRPr="007A427D">
        <w:rPr>
          <w:rFonts w:asciiTheme="minorHAnsi" w:hAnsiTheme="minorHAnsi" w:cstheme="minorHAnsi"/>
        </w:rPr>
        <w:t xml:space="preserve"> to further </w:t>
      </w:r>
      <w:r w:rsidR="00720A3F" w:rsidRPr="007A427D">
        <w:rPr>
          <w:rFonts w:asciiTheme="minorHAnsi" w:hAnsiTheme="minorHAnsi" w:cstheme="minorHAnsi"/>
        </w:rPr>
        <w:t>specify what kind of data will be output.</w:t>
      </w:r>
    </w:p>
    <w:p w14:paraId="378952A9" w14:textId="77777777" w:rsidR="00B24182" w:rsidRDefault="00B24182" w:rsidP="003B7936">
      <w:pPr>
        <w:rPr>
          <w:rFonts w:asciiTheme="minorHAnsi" w:hAnsiTheme="minorHAnsi" w:cstheme="minorHAnsi"/>
        </w:rPr>
      </w:pPr>
    </w:p>
    <w:p w14:paraId="351E9FAD" w14:textId="71E4C4B3" w:rsidR="003B7936" w:rsidRDefault="00B5435C" w:rsidP="003B7936">
      <w:pPr>
        <w:rPr>
          <w:rFonts w:asciiTheme="minorHAnsi" w:hAnsiTheme="minorHAnsi" w:cstheme="minorHAnsi"/>
        </w:rPr>
      </w:pPr>
      <w:r>
        <w:rPr>
          <w:rFonts w:asciiTheme="minorHAnsi" w:hAnsiTheme="minorHAnsi" w:cstheme="minorHAnsi"/>
        </w:rPr>
        <w:lastRenderedPageBreak/>
        <w:t>Anothe</w:t>
      </w:r>
      <w:r w:rsidR="003B7936">
        <w:rPr>
          <w:rFonts w:asciiTheme="minorHAnsi" w:hAnsiTheme="minorHAnsi" w:cstheme="minorHAnsi"/>
        </w:rPr>
        <w:t xml:space="preserve">r </w:t>
      </w:r>
      <w:proofErr w:type="gramStart"/>
      <w:r w:rsidR="003B7936">
        <w:rPr>
          <w:rFonts w:asciiTheme="minorHAnsi" w:hAnsiTheme="minorHAnsi" w:cstheme="minorHAnsi"/>
        </w:rPr>
        <w:t xml:space="preserve">flag,  </w:t>
      </w:r>
      <w:r w:rsidR="003B7936" w:rsidRPr="00315E6B">
        <w:rPr>
          <w:rFonts w:ascii="Consolas" w:hAnsi="Consolas" w:cs="Consolas"/>
          <w:sz w:val="22"/>
          <w:szCs w:val="22"/>
        </w:rPr>
        <w:t>--</w:t>
      </w:r>
      <w:proofErr w:type="gramEnd"/>
      <w:r w:rsidR="003B7936" w:rsidRPr="00315E6B">
        <w:rPr>
          <w:rFonts w:ascii="Consolas" w:hAnsi="Consolas" w:cs="Consolas"/>
          <w:sz w:val="22"/>
          <w:szCs w:val="22"/>
        </w:rPr>
        <w:t>sparse</w:t>
      </w:r>
      <w:r w:rsidR="007277EF">
        <w:rPr>
          <w:rFonts w:ascii="Consolas" w:hAnsi="Consolas" w:cs="Consolas"/>
          <w:sz w:val="22"/>
          <w:szCs w:val="22"/>
        </w:rPr>
        <w:t>-data</w:t>
      </w:r>
      <w:r w:rsidR="003B7936" w:rsidRPr="000379AD">
        <w:rPr>
          <w:rFonts w:asciiTheme="majorHAnsi" w:hAnsiTheme="majorHAnsi" w:cstheme="majorHAnsi"/>
        </w:rPr>
        <w:t xml:space="preserve">, </w:t>
      </w:r>
      <w:r w:rsidRPr="000379AD">
        <w:rPr>
          <w:rFonts w:asciiTheme="majorHAnsi" w:hAnsiTheme="majorHAnsi" w:cstheme="majorHAnsi"/>
        </w:rPr>
        <w:t xml:space="preserve">will be introduced to </w:t>
      </w:r>
      <w:r w:rsidR="00720A3F">
        <w:rPr>
          <w:rFonts w:asciiTheme="majorHAnsi" w:hAnsiTheme="majorHAnsi" w:cstheme="majorHAnsi"/>
        </w:rPr>
        <w:t xml:space="preserve">add functionality for printing the location of the data together with the data itself. The example output for </w:t>
      </w:r>
      <w:r w:rsidR="00A62B18" w:rsidRPr="001B33BF">
        <w:rPr>
          <w:rFonts w:ascii="Consolas" w:hAnsi="Consolas" w:cstheme="majorHAnsi"/>
          <w:sz w:val="22"/>
          <w:szCs w:val="22"/>
        </w:rPr>
        <w:t>--</w:t>
      </w:r>
      <w:r w:rsidR="00720A3F" w:rsidRPr="001B33BF">
        <w:rPr>
          <w:rFonts w:ascii="Consolas" w:hAnsi="Consolas" w:cstheme="majorHAnsi"/>
          <w:sz w:val="22"/>
          <w:szCs w:val="22"/>
        </w:rPr>
        <w:t>sparse</w:t>
      </w:r>
      <w:r w:rsidR="00A62B18" w:rsidRPr="001B33BF">
        <w:rPr>
          <w:rFonts w:ascii="Consolas" w:hAnsi="Consolas" w:cstheme="majorHAnsi"/>
          <w:sz w:val="22"/>
          <w:szCs w:val="22"/>
        </w:rPr>
        <w:t>-data</w:t>
      </w:r>
      <w:r w:rsidR="00A62B18">
        <w:rPr>
          <w:rFonts w:asciiTheme="majorHAnsi" w:hAnsiTheme="majorHAnsi" w:cstheme="majorHAnsi"/>
        </w:rPr>
        <w:t xml:space="preserve"> is displayed below using the data from Figure 3. It splits the output between data blocks and data points. Displaying individual data points is currently out of scope for this project, and planned functionality only includes printing data blocks.</w:t>
      </w:r>
    </w:p>
    <w:p w14:paraId="58A460B3" w14:textId="77777777" w:rsidR="003B7936" w:rsidRDefault="003B7936" w:rsidP="00FA68D1">
      <w:pPr>
        <w:rPr>
          <w:rFonts w:asciiTheme="minorHAnsi" w:hAnsiTheme="minorHAnsi" w:cstheme="minorHAnsi"/>
        </w:rPr>
      </w:pPr>
    </w:p>
    <w:p w14:paraId="54CF2E60" w14:textId="65863DF2"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Pr>
          <w:rFonts w:ascii="Consolas" w:hAnsi="Consolas" w:cs="Consolas"/>
          <w:sz w:val="22"/>
          <w:szCs w:val="22"/>
        </w:rPr>
        <w:t xml:space="preserve"> </w:t>
      </w:r>
      <w:r>
        <w:rPr>
          <w:rFonts w:ascii="Menlo" w:eastAsiaTheme="minorHAnsi" w:hAnsi="Menlo" w:cs="Menlo"/>
          <w:color w:val="000000"/>
          <w:sz w:val="22"/>
          <w:szCs w:val="22"/>
        </w:rPr>
        <w:t xml:space="preserve">  </w:t>
      </w:r>
      <w:r w:rsidRPr="0035017D">
        <w:rPr>
          <w:rFonts w:ascii="Consolas" w:eastAsiaTheme="minorHAnsi" w:hAnsi="Consolas" w:cs="Consolas"/>
          <w:color w:val="000000"/>
          <w:sz w:val="20"/>
          <w:szCs w:val="20"/>
        </w:rPr>
        <w:t xml:space="preserve">DATASET </w:t>
      </w:r>
      <w:r w:rsidR="00E54C50">
        <w:rPr>
          <w:rFonts w:ascii="Consolas" w:eastAsiaTheme="minorHAnsi" w:hAnsi="Consolas" w:cs="Consolas"/>
          <w:color w:val="000000"/>
          <w:sz w:val="20"/>
          <w:szCs w:val="20"/>
        </w:rPr>
        <w:t>“</w:t>
      </w:r>
      <w:r>
        <w:rPr>
          <w:rFonts w:ascii="Consolas" w:eastAsiaTheme="minorHAnsi" w:hAnsi="Consolas" w:cs="Consolas"/>
          <w:color w:val="000000"/>
          <w:sz w:val="20"/>
          <w:szCs w:val="20"/>
        </w:rPr>
        <w:t>Sparse</w:t>
      </w:r>
      <w:r w:rsidRPr="0035017D">
        <w:rPr>
          <w:rFonts w:ascii="Consolas" w:eastAsiaTheme="minorHAnsi" w:hAnsi="Consolas" w:cs="Consolas"/>
          <w:color w:val="000000"/>
          <w:sz w:val="20"/>
          <w:szCs w:val="20"/>
        </w:rPr>
        <w:t>" {</w:t>
      </w:r>
    </w:p>
    <w:p w14:paraId="2B32FB7B" w14:textId="7777777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0035017D">
        <w:rPr>
          <w:rFonts w:ascii="Consolas" w:eastAsiaTheme="minorHAnsi" w:hAnsi="Consolas" w:cs="Consolas"/>
          <w:color w:val="000000"/>
          <w:sz w:val="20"/>
          <w:szCs w:val="20"/>
        </w:rPr>
        <w:t xml:space="preserve">            </w:t>
      </w:r>
      <w:proofErr w:type="gramStart"/>
      <w:r w:rsidRPr="0035017D">
        <w:rPr>
          <w:rFonts w:ascii="Consolas" w:eastAsiaTheme="minorHAnsi" w:hAnsi="Consolas" w:cs="Consolas"/>
          <w:color w:val="000000"/>
          <w:sz w:val="20"/>
          <w:szCs w:val="20"/>
        </w:rPr>
        <w:t>DATATYPE  H</w:t>
      </w:r>
      <w:proofErr w:type="gramEnd"/>
      <w:r w:rsidRPr="0035017D">
        <w:rPr>
          <w:rFonts w:ascii="Consolas" w:eastAsiaTheme="minorHAnsi" w:hAnsi="Consolas" w:cs="Consolas"/>
          <w:color w:val="000000"/>
          <w:sz w:val="20"/>
          <w:szCs w:val="20"/>
        </w:rPr>
        <w:t>5T_STD_U8BE</w:t>
      </w:r>
    </w:p>
    <w:p w14:paraId="5DE67905" w14:textId="66065E66"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r w:rsidRPr="26DFC5BB">
        <w:rPr>
          <w:rFonts w:ascii="Consolas" w:eastAsiaTheme="minorEastAsia" w:hAnsi="Consolas" w:cs="Consolas"/>
          <w:color w:val="000000" w:themeColor="text1"/>
          <w:sz w:val="20"/>
          <w:szCs w:val="20"/>
        </w:rPr>
        <w:t xml:space="preserve">            </w:t>
      </w:r>
      <w:proofErr w:type="gramStart"/>
      <w:r w:rsidRPr="26DFC5BB">
        <w:rPr>
          <w:rFonts w:ascii="Consolas" w:eastAsiaTheme="minorEastAsia" w:hAnsi="Consolas" w:cs="Consolas"/>
          <w:color w:val="000000" w:themeColor="text1"/>
          <w:sz w:val="20"/>
          <w:szCs w:val="20"/>
        </w:rPr>
        <w:t>DATASPACE  SIMPLE</w:t>
      </w:r>
      <w:proofErr w:type="gramEnd"/>
      <w:r w:rsidRPr="26DFC5BB">
        <w:rPr>
          <w:rFonts w:ascii="Consolas" w:eastAsiaTheme="minorEastAsia" w:hAnsi="Consolas" w:cs="Consolas"/>
          <w:color w:val="000000" w:themeColor="text1"/>
          <w:sz w:val="20"/>
          <w:szCs w:val="20"/>
        </w:rPr>
        <w:t xml:space="preserve"> { ( 13, 10 ) / ( 13, 10 ) }</w:t>
      </w:r>
    </w:p>
    <w:p w14:paraId="32D4ED14" w14:textId="77777777" w:rsidR="0035017D" w:rsidRPr="0035017D" w:rsidRDefault="036D2211" w:rsidP="26DFC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themeColor="text1"/>
          <w:sz w:val="20"/>
          <w:szCs w:val="20"/>
        </w:rPr>
      </w:pPr>
      <w:r w:rsidRPr="26DFC5BB">
        <w:rPr>
          <w:rFonts w:ascii="Consolas" w:eastAsiaTheme="minorEastAsia" w:hAnsi="Consolas" w:cs="Consolas"/>
          <w:color w:val="000000" w:themeColor="text1"/>
          <w:sz w:val="20"/>
          <w:szCs w:val="20"/>
        </w:rPr>
        <w:t xml:space="preserve">            DATA {</w:t>
      </w:r>
    </w:p>
    <w:p w14:paraId="09A79FB6" w14:textId="502F9BEC" w:rsidR="0035017D" w:rsidRPr="0035017D" w:rsidRDefault="036D2211"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sz w:val="20"/>
          <w:szCs w:val="20"/>
        </w:rPr>
        <w:t xml:space="preserve">         </w:t>
      </w:r>
      <w:r w:rsidR="0035017D" w:rsidRPr="26DFC5BB">
        <w:rPr>
          <w:rFonts w:ascii="Consolas" w:eastAsiaTheme="minorEastAsia" w:hAnsi="Consolas" w:cs="Consolas"/>
          <w:color w:val="000000"/>
          <w:sz w:val="20"/>
          <w:szCs w:val="20"/>
        </w:rPr>
        <w:t xml:space="preserve">       </w:t>
      </w:r>
      <w:r w:rsidR="537FE4BE" w:rsidRPr="26DFC5BB">
        <w:rPr>
          <w:rFonts w:ascii="Consolas" w:eastAsia="Consolas" w:hAnsi="Consolas" w:cs="Consolas"/>
          <w:color w:val="000000" w:themeColor="text1"/>
          <w:sz w:val="20"/>
          <w:szCs w:val="20"/>
        </w:rPr>
        <w:t>DEFINED_SPARSE_DATA</w:t>
      </w:r>
      <w:r w:rsidR="003B7936" w:rsidRPr="26DFC5BB">
        <w:rPr>
          <w:rFonts w:ascii="Consolas" w:eastAsiaTheme="minorEastAsia" w:hAnsi="Consolas" w:cs="Consolas"/>
          <w:color w:val="000000"/>
          <w:sz w:val="20"/>
          <w:szCs w:val="20"/>
        </w:rPr>
        <w:t xml:space="preserve"> </w:t>
      </w:r>
      <w:proofErr w:type="gramStart"/>
      <w:r w:rsidR="0035017D" w:rsidRPr="26DFC5BB">
        <w:rPr>
          <w:rFonts w:ascii="Consolas" w:eastAsiaTheme="minorEastAsia" w:hAnsi="Consolas" w:cs="Consolas"/>
          <w:color w:val="000000"/>
          <w:sz w:val="20"/>
          <w:szCs w:val="20"/>
        </w:rPr>
        <w:t>BLOCK  (</w:t>
      </w:r>
      <w:proofErr w:type="gramEnd"/>
      <w:r w:rsidR="0035017D" w:rsidRPr="26DFC5BB">
        <w:rPr>
          <w:rFonts w:ascii="Consolas" w:eastAsiaTheme="minorEastAsia" w:hAnsi="Consolas" w:cs="Consolas"/>
          <w:color w:val="000000"/>
          <w:sz w:val="20"/>
          <w:szCs w:val="20"/>
        </w:rPr>
        <w:t>2,2)-(4,7)</w:t>
      </w:r>
    </w:p>
    <w:p w14:paraId="6DBD9EC3" w14:textId="2BCE0310"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DATA {</w:t>
      </w:r>
    </w:p>
    <w:p w14:paraId="1E8098E7" w14:textId="1B431C54"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2BC66357"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 xml:space="preserve">  (2,2)   66, 69, 72, 75, 78, 81,</w:t>
      </w:r>
    </w:p>
    <w:p w14:paraId="46768559" w14:textId="56E85B67"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(3,2)   96, 99, 102, 105, 108, 111,</w:t>
      </w:r>
    </w:p>
    <w:p w14:paraId="4994AF3B" w14:textId="119E64E5" w:rsidR="0035017D" w:rsidRP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(4,2)   126, 129, 132, 135, 138, 141</w:t>
      </w:r>
    </w:p>
    <w:p w14:paraId="6813368F" w14:textId="7B4FFE8B"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p>
    <w:p w14:paraId="567F2414" w14:textId="680C9ED6"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416FDB9F" w:rsidRPr="26DFC5BB">
        <w:rPr>
          <w:rFonts w:ascii="Consolas" w:eastAsia="Consolas" w:hAnsi="Consolas" w:cs="Consolas"/>
          <w:color w:val="000000" w:themeColor="text1"/>
          <w:sz w:val="20"/>
          <w:szCs w:val="20"/>
        </w:rPr>
        <w:t>DEFINED_SPARSE_DATA</w:t>
      </w:r>
      <w:r w:rsidR="003B7936"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BLOCK (</w:t>
      </w:r>
      <w:r w:rsidR="006E2F2A" w:rsidRPr="26DFC5BB">
        <w:rPr>
          <w:rFonts w:ascii="Consolas" w:eastAsiaTheme="minorEastAsia" w:hAnsi="Consolas" w:cs="Consolas"/>
          <w:color w:val="000000" w:themeColor="text1"/>
          <w:sz w:val="20"/>
          <w:szCs w:val="20"/>
        </w:rPr>
        <w:t>6</w:t>
      </w:r>
      <w:r w:rsidRPr="26DFC5BB">
        <w:rPr>
          <w:rFonts w:ascii="Consolas" w:eastAsiaTheme="minorEastAsia" w:hAnsi="Consolas" w:cs="Consolas"/>
          <w:color w:val="000000" w:themeColor="text1"/>
          <w:sz w:val="20"/>
          <w:szCs w:val="20"/>
        </w:rPr>
        <w:t>,</w:t>
      </w:r>
      <w:proofErr w:type="gramStart"/>
      <w:r w:rsidRPr="26DFC5BB">
        <w:rPr>
          <w:rFonts w:ascii="Consolas" w:eastAsiaTheme="minorEastAsia" w:hAnsi="Consolas" w:cs="Consolas"/>
          <w:color w:val="000000" w:themeColor="text1"/>
          <w:sz w:val="20"/>
          <w:szCs w:val="20"/>
        </w:rPr>
        <w:t>0)-(</w:t>
      </w:r>
      <w:proofErr w:type="gramEnd"/>
      <w:r w:rsidR="006E2F2A" w:rsidRPr="26DFC5BB">
        <w:rPr>
          <w:rFonts w:ascii="Consolas" w:eastAsiaTheme="minorEastAsia" w:hAnsi="Consolas" w:cs="Consolas"/>
          <w:color w:val="000000" w:themeColor="text1"/>
          <w:sz w:val="20"/>
          <w:szCs w:val="20"/>
        </w:rPr>
        <w:t>6</w:t>
      </w:r>
      <w:r w:rsidRPr="26DFC5BB">
        <w:rPr>
          <w:rFonts w:ascii="Consolas" w:eastAsiaTheme="minorEastAsia" w:hAnsi="Consolas" w:cs="Consolas"/>
          <w:color w:val="000000" w:themeColor="text1"/>
          <w:sz w:val="20"/>
          <w:szCs w:val="20"/>
        </w:rPr>
        <w:t>,2)</w:t>
      </w:r>
    </w:p>
    <w:p w14:paraId="122FAA84" w14:textId="4BC75AC2"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3EEDBCAA"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DATA {</w:t>
      </w:r>
    </w:p>
    <w:p w14:paraId="48D9C91B" w14:textId="1F82EB96"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14F08D4E" w:rsidRPr="26DFC5BB">
        <w:rPr>
          <w:rFonts w:ascii="Consolas" w:eastAsiaTheme="minorEastAsia" w:hAnsi="Consolas" w:cs="Consolas"/>
          <w:color w:val="000000" w:themeColor="text1"/>
          <w:sz w:val="20"/>
          <w:szCs w:val="20"/>
        </w:rPr>
        <w:t xml:space="preserve">    </w:t>
      </w:r>
      <w:r w:rsidR="003B7936" w:rsidRPr="26DFC5BB">
        <w:rPr>
          <w:rFonts w:ascii="Consolas" w:eastAsiaTheme="minorEastAsia" w:hAnsi="Consolas" w:cs="Consolas"/>
          <w:color w:val="000000" w:themeColor="text1"/>
          <w:sz w:val="20"/>
          <w:szCs w:val="20"/>
        </w:rPr>
        <w:t>(6,0)   100, 0, -100</w:t>
      </w:r>
    </w:p>
    <w:p w14:paraId="7735DA5A" w14:textId="34E79393" w:rsidR="003B7936"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10750F32"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 xml:space="preserve"> } </w:t>
      </w:r>
    </w:p>
    <w:p w14:paraId="182AC327" w14:textId="2B196249" w:rsidR="00181F9E"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2ADC1332"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 xml:space="preserve"> </w:t>
      </w:r>
      <w:r w:rsidR="40590C5F" w:rsidRPr="26DFC5BB">
        <w:rPr>
          <w:rFonts w:ascii="Consolas" w:eastAsia="Consolas" w:hAnsi="Consolas" w:cs="Consolas"/>
          <w:color w:val="000000" w:themeColor="text1"/>
          <w:sz w:val="20"/>
          <w:szCs w:val="20"/>
        </w:rPr>
        <w:t>DEFINED_SPARSE_DATA</w:t>
      </w:r>
      <w:r w:rsidR="003B7936"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POINT (</w:t>
      </w:r>
      <w:r w:rsidR="00756C87" w:rsidRPr="26DFC5BB">
        <w:rPr>
          <w:rFonts w:ascii="Consolas" w:eastAsiaTheme="minorEastAsia" w:hAnsi="Consolas" w:cs="Consolas"/>
          <w:color w:val="000000" w:themeColor="text1"/>
          <w:sz w:val="20"/>
          <w:szCs w:val="20"/>
        </w:rPr>
        <w:t>5</w:t>
      </w:r>
      <w:r w:rsidRPr="26DFC5BB">
        <w:rPr>
          <w:rFonts w:ascii="Consolas" w:eastAsiaTheme="minorEastAsia" w:hAnsi="Consolas" w:cs="Consolas"/>
          <w:color w:val="000000" w:themeColor="text1"/>
          <w:sz w:val="20"/>
          <w:szCs w:val="20"/>
        </w:rPr>
        <w:t>,</w:t>
      </w:r>
      <w:r w:rsidR="00756C87" w:rsidRPr="26DFC5BB">
        <w:rPr>
          <w:rFonts w:ascii="Consolas" w:eastAsiaTheme="minorEastAsia" w:hAnsi="Consolas" w:cs="Consolas"/>
          <w:color w:val="000000" w:themeColor="text1"/>
          <w:sz w:val="20"/>
          <w:szCs w:val="20"/>
        </w:rPr>
        <w:t>9</w:t>
      </w:r>
      <w:r w:rsidRPr="26DFC5BB">
        <w:rPr>
          <w:rFonts w:ascii="Consolas" w:eastAsiaTheme="minorEastAsia" w:hAnsi="Consolas" w:cs="Consolas"/>
          <w:color w:val="000000" w:themeColor="text1"/>
          <w:sz w:val="20"/>
          <w:szCs w:val="20"/>
        </w:rPr>
        <w:t xml:space="preserve">), </w:t>
      </w:r>
      <w:r w:rsidR="006E2F2A" w:rsidRPr="26DFC5BB">
        <w:rPr>
          <w:rFonts w:ascii="Consolas" w:eastAsiaTheme="minorEastAsia" w:hAnsi="Consolas" w:cs="Consolas"/>
          <w:color w:val="000000" w:themeColor="text1"/>
          <w:sz w:val="20"/>
          <w:szCs w:val="20"/>
        </w:rPr>
        <w:t xml:space="preserve">(11, 1), </w:t>
      </w:r>
      <w:r w:rsidRPr="26DFC5BB">
        <w:rPr>
          <w:rFonts w:ascii="Consolas" w:eastAsiaTheme="minorEastAsia" w:hAnsi="Consolas" w:cs="Consolas"/>
          <w:color w:val="000000" w:themeColor="text1"/>
          <w:sz w:val="20"/>
          <w:szCs w:val="20"/>
        </w:rPr>
        <w:t>(</w:t>
      </w:r>
      <w:r w:rsidR="00756C87" w:rsidRPr="26DFC5BB">
        <w:rPr>
          <w:rFonts w:ascii="Consolas" w:eastAsiaTheme="minorEastAsia" w:hAnsi="Consolas" w:cs="Consolas"/>
          <w:color w:val="000000" w:themeColor="text1"/>
          <w:sz w:val="20"/>
          <w:szCs w:val="20"/>
        </w:rPr>
        <w:t>12</w:t>
      </w:r>
      <w:r w:rsidRPr="26DFC5BB">
        <w:rPr>
          <w:rFonts w:ascii="Consolas" w:eastAsiaTheme="minorEastAsia" w:hAnsi="Consolas" w:cs="Consolas"/>
          <w:color w:val="000000" w:themeColor="text1"/>
          <w:sz w:val="20"/>
          <w:szCs w:val="20"/>
        </w:rPr>
        <w:t>,8)</w:t>
      </w:r>
    </w:p>
    <w:p w14:paraId="5648C6B7" w14:textId="42914FC8"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247E1963"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 xml:space="preserve"> </w:t>
      </w:r>
      <w:r w:rsidR="007C06A5" w:rsidRPr="26DFC5BB">
        <w:rPr>
          <w:rFonts w:ascii="Consolas" w:eastAsiaTheme="minorEastAsia" w:hAnsi="Consolas" w:cs="Consolas"/>
          <w:color w:val="000000" w:themeColor="text1"/>
          <w:sz w:val="20"/>
          <w:szCs w:val="20"/>
        </w:rPr>
        <w:t>DATA {</w:t>
      </w:r>
      <w:r w:rsidRPr="26DFC5BB">
        <w:rPr>
          <w:rFonts w:ascii="Consolas" w:eastAsiaTheme="minorEastAsia" w:hAnsi="Consolas" w:cs="Consolas"/>
          <w:color w:val="000000" w:themeColor="text1"/>
          <w:sz w:val="20"/>
          <w:szCs w:val="20"/>
        </w:rPr>
        <w:t xml:space="preserve"> </w:t>
      </w:r>
    </w:p>
    <w:p w14:paraId="06247311" w14:textId="7D1B4125"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1A9CC5FA"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 xml:space="preserve"> (11,1) 1</w:t>
      </w:r>
    </w:p>
    <w:p w14:paraId="3D11E3DB" w14:textId="74802433"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3E0A4885"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 xml:space="preserve"> (</w:t>
      </w:r>
      <w:r w:rsidR="00756C87" w:rsidRPr="26DFC5BB">
        <w:rPr>
          <w:rFonts w:ascii="Consolas" w:eastAsiaTheme="minorEastAsia" w:hAnsi="Consolas" w:cs="Consolas"/>
          <w:color w:val="000000" w:themeColor="text1"/>
          <w:sz w:val="20"/>
          <w:szCs w:val="20"/>
        </w:rPr>
        <w:t>5</w:t>
      </w:r>
      <w:r w:rsidRPr="26DFC5BB">
        <w:rPr>
          <w:rFonts w:ascii="Consolas" w:eastAsiaTheme="minorEastAsia" w:hAnsi="Consolas" w:cs="Consolas"/>
          <w:color w:val="000000" w:themeColor="text1"/>
          <w:sz w:val="20"/>
          <w:szCs w:val="20"/>
        </w:rPr>
        <w:t>,</w:t>
      </w:r>
      <w:r w:rsidR="00756C87" w:rsidRPr="26DFC5BB">
        <w:rPr>
          <w:rFonts w:ascii="Consolas" w:eastAsiaTheme="minorEastAsia" w:hAnsi="Consolas" w:cs="Consolas"/>
          <w:color w:val="000000" w:themeColor="text1"/>
          <w:sz w:val="20"/>
          <w:szCs w:val="20"/>
        </w:rPr>
        <w:t>9</w:t>
      </w:r>
      <w:r w:rsidRPr="26DFC5BB">
        <w:rPr>
          <w:rFonts w:ascii="Consolas" w:eastAsiaTheme="minorEastAsia" w:hAnsi="Consolas" w:cs="Consolas"/>
          <w:color w:val="000000" w:themeColor="text1"/>
          <w:sz w:val="20"/>
          <w:szCs w:val="20"/>
        </w:rPr>
        <w:t>) 2</w:t>
      </w:r>
    </w:p>
    <w:p w14:paraId="3123E908" w14:textId="715842FF" w:rsidR="00756C87"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themeColor="text1"/>
          <w:sz w:val="20"/>
          <w:szCs w:val="20"/>
        </w:rPr>
        <w:t xml:space="preserve">            </w:t>
      </w:r>
      <w:r w:rsidR="6FD2137D" w:rsidRPr="26DFC5BB">
        <w:rPr>
          <w:rFonts w:ascii="Consolas" w:eastAsiaTheme="minorEastAsia" w:hAnsi="Consolas" w:cs="Consolas"/>
          <w:color w:val="000000" w:themeColor="text1"/>
          <w:sz w:val="20"/>
          <w:szCs w:val="20"/>
        </w:rPr>
        <w:t xml:space="preserve">   </w:t>
      </w:r>
      <w:r w:rsidRPr="26DFC5BB">
        <w:rPr>
          <w:rFonts w:ascii="Consolas" w:eastAsiaTheme="minorEastAsia" w:hAnsi="Consolas" w:cs="Consolas"/>
          <w:color w:val="000000" w:themeColor="text1"/>
          <w:sz w:val="20"/>
          <w:szCs w:val="20"/>
        </w:rPr>
        <w:t xml:space="preserve"> (</w:t>
      </w:r>
      <w:r w:rsidR="00756C87" w:rsidRPr="26DFC5BB">
        <w:rPr>
          <w:rFonts w:ascii="Consolas" w:eastAsiaTheme="minorEastAsia" w:hAnsi="Consolas" w:cs="Consolas"/>
          <w:color w:val="000000" w:themeColor="text1"/>
          <w:sz w:val="20"/>
          <w:szCs w:val="20"/>
        </w:rPr>
        <w:t>12</w:t>
      </w:r>
      <w:r w:rsidRPr="26DFC5BB">
        <w:rPr>
          <w:rFonts w:ascii="Consolas" w:eastAsiaTheme="minorEastAsia" w:hAnsi="Consolas" w:cs="Consolas"/>
          <w:color w:val="000000" w:themeColor="text1"/>
          <w:sz w:val="20"/>
          <w:szCs w:val="20"/>
        </w:rPr>
        <w:t>,</w:t>
      </w:r>
      <w:r w:rsidR="00181F9E" w:rsidRPr="26DFC5BB">
        <w:rPr>
          <w:rFonts w:ascii="Consolas" w:eastAsiaTheme="minorEastAsia" w:hAnsi="Consolas" w:cs="Consolas"/>
          <w:color w:val="000000" w:themeColor="text1"/>
          <w:sz w:val="20"/>
          <w:szCs w:val="20"/>
        </w:rPr>
        <w:t>8</w:t>
      </w:r>
      <w:r w:rsidRPr="26DFC5BB">
        <w:rPr>
          <w:rFonts w:ascii="Consolas" w:eastAsiaTheme="minorEastAsia" w:hAnsi="Consolas" w:cs="Consolas"/>
          <w:color w:val="000000" w:themeColor="text1"/>
          <w:sz w:val="20"/>
          <w:szCs w:val="20"/>
        </w:rPr>
        <w:t>) 3</w:t>
      </w:r>
    </w:p>
    <w:p w14:paraId="2B7109F2" w14:textId="09470042" w:rsidR="00181F9E" w:rsidRPr="0035017D" w:rsidRDefault="137CD610" w:rsidP="26DFC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themeColor="text1"/>
          <w:sz w:val="20"/>
          <w:szCs w:val="20"/>
        </w:rPr>
      </w:pPr>
      <w:r w:rsidRPr="26DFC5BB">
        <w:rPr>
          <w:rFonts w:ascii="Consolas" w:eastAsiaTheme="minorEastAsia" w:hAnsi="Consolas" w:cs="Consolas"/>
          <w:color w:val="000000" w:themeColor="text1"/>
          <w:sz w:val="20"/>
          <w:szCs w:val="20"/>
        </w:rPr>
        <w:t xml:space="preserve">                }</w:t>
      </w:r>
    </w:p>
    <w:p w14:paraId="36E1573E" w14:textId="7428B974" w:rsidR="00181F9E" w:rsidRPr="0035017D" w:rsidRDefault="137CD610" w:rsidP="00181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26DFC5BB">
        <w:rPr>
          <w:rFonts w:ascii="Consolas" w:eastAsiaTheme="minorEastAsia" w:hAnsi="Consolas" w:cs="Consolas"/>
          <w:color w:val="000000"/>
          <w:sz w:val="20"/>
          <w:szCs w:val="20"/>
        </w:rPr>
        <w:t xml:space="preserve">           </w:t>
      </w:r>
      <w:r w:rsidR="007C06A5" w:rsidRPr="26DFC5BB">
        <w:rPr>
          <w:rFonts w:ascii="Consolas" w:eastAsiaTheme="minorEastAsia" w:hAnsi="Consolas" w:cs="Consolas"/>
          <w:color w:val="000000"/>
          <w:sz w:val="20"/>
          <w:szCs w:val="20"/>
        </w:rPr>
        <w:t xml:space="preserve">  </w:t>
      </w:r>
      <w:r w:rsidR="00181F9E" w:rsidRPr="26DFC5BB">
        <w:rPr>
          <w:rFonts w:ascii="Consolas" w:eastAsiaTheme="minorEastAsia" w:hAnsi="Consolas" w:cs="Consolas"/>
          <w:color w:val="000000"/>
          <w:sz w:val="20"/>
          <w:szCs w:val="20"/>
        </w:rPr>
        <w:t>}</w:t>
      </w:r>
    </w:p>
    <w:p w14:paraId="4420FAC5" w14:textId="74C8EFA3" w:rsidR="0035017D"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r w:rsidRPr="6DF50A0C">
        <w:rPr>
          <w:rFonts w:ascii="Consolas" w:eastAsiaTheme="minorEastAsia" w:hAnsi="Consolas" w:cs="Consolas"/>
          <w:color w:val="000000" w:themeColor="text1"/>
          <w:sz w:val="20"/>
          <w:szCs w:val="20"/>
        </w:rPr>
        <w:t xml:space="preserve">         }</w:t>
      </w:r>
    </w:p>
    <w:p w14:paraId="0A9F3FF1" w14:textId="27395AFB" w:rsidR="00BD18AD" w:rsidRPr="0035017D" w:rsidRDefault="00BD18A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0"/>
          <w:szCs w:val="20"/>
        </w:rPr>
      </w:pPr>
    </w:p>
    <w:p w14:paraId="28EEC5AF" w14:textId="4E3BCDEC" w:rsidR="00CD2A41" w:rsidRDefault="0035017D" w:rsidP="00FA68D1">
      <w:pPr>
        <w:rPr>
          <w:rFonts w:asciiTheme="minorHAnsi" w:hAnsiTheme="minorHAnsi" w:cstheme="minorHAnsi"/>
        </w:rPr>
      </w:pPr>
      <w:r>
        <w:rPr>
          <w:rFonts w:asciiTheme="minorHAnsi" w:hAnsiTheme="minorHAnsi" w:cstheme="minorHAnsi"/>
        </w:rPr>
        <w:t>We will print the coordinates of the first element on each line of the output.</w:t>
      </w:r>
      <w:r w:rsidR="00181F9E">
        <w:rPr>
          <w:rFonts w:asciiTheme="minorHAnsi" w:hAnsiTheme="minorHAnsi" w:cstheme="minorHAnsi"/>
        </w:rPr>
        <w:t xml:space="preserve"> </w:t>
      </w:r>
      <w:r w:rsidR="00756C87">
        <w:rPr>
          <w:rFonts w:asciiTheme="minorHAnsi" w:hAnsiTheme="minorHAnsi" w:cstheme="minorHAnsi"/>
        </w:rPr>
        <w:t>In the example above</w:t>
      </w:r>
      <w:r w:rsidR="00E46447">
        <w:rPr>
          <w:rFonts w:asciiTheme="minorHAnsi" w:hAnsiTheme="minorHAnsi" w:cstheme="minorHAnsi"/>
        </w:rPr>
        <w:t>,</w:t>
      </w:r>
      <w:r w:rsidR="00756C87">
        <w:rPr>
          <w:rFonts w:asciiTheme="minorHAnsi" w:hAnsiTheme="minorHAnsi" w:cstheme="minorHAnsi"/>
        </w:rPr>
        <w:t xml:space="preserve"> two </w:t>
      </w:r>
      <w:r w:rsidR="00181F9E" w:rsidRPr="001B33BF">
        <w:rPr>
          <w:rFonts w:ascii="Consolas" w:hAnsi="Consolas" w:cstheme="minorHAnsi"/>
          <w:sz w:val="22"/>
          <w:szCs w:val="22"/>
        </w:rPr>
        <w:t>BLOCK</w:t>
      </w:r>
      <w:r w:rsidR="00181F9E">
        <w:rPr>
          <w:rFonts w:asciiTheme="minorHAnsi" w:hAnsiTheme="minorHAnsi" w:cstheme="minorHAnsi"/>
        </w:rPr>
        <w:t xml:space="preserve"> </w:t>
      </w:r>
      <w:r w:rsidR="00756C87">
        <w:rPr>
          <w:rFonts w:asciiTheme="minorHAnsi" w:hAnsiTheme="minorHAnsi" w:cstheme="minorHAnsi"/>
        </w:rPr>
        <w:t xml:space="preserve">segments </w:t>
      </w:r>
      <w:r w:rsidR="00181F9E">
        <w:rPr>
          <w:rFonts w:asciiTheme="minorHAnsi" w:hAnsiTheme="minorHAnsi" w:cstheme="minorHAnsi"/>
        </w:rPr>
        <w:t xml:space="preserve">represent simple </w:t>
      </w:r>
      <w:proofErr w:type="spellStart"/>
      <w:r w:rsidR="00181F9E">
        <w:rPr>
          <w:rFonts w:asciiTheme="minorHAnsi" w:hAnsiTheme="minorHAnsi" w:cstheme="minorHAnsi"/>
        </w:rPr>
        <w:t>hyperslab</w:t>
      </w:r>
      <w:r w:rsidR="00756C87">
        <w:rPr>
          <w:rFonts w:asciiTheme="minorHAnsi" w:hAnsiTheme="minorHAnsi" w:cstheme="minorHAnsi"/>
        </w:rPr>
        <w:t>s</w:t>
      </w:r>
      <w:proofErr w:type="spellEnd"/>
      <w:r w:rsidR="00756C87">
        <w:rPr>
          <w:rFonts w:asciiTheme="minorHAnsi" w:hAnsiTheme="minorHAnsi" w:cstheme="minorHAnsi"/>
        </w:rPr>
        <w:t xml:space="preserve"> and their data</w:t>
      </w:r>
      <w:r w:rsidR="00181F9E">
        <w:rPr>
          <w:rFonts w:asciiTheme="minorHAnsi" w:hAnsiTheme="minorHAnsi" w:cstheme="minorHAnsi"/>
        </w:rPr>
        <w:t xml:space="preserve">, </w:t>
      </w:r>
      <w:r w:rsidR="00756C87">
        <w:rPr>
          <w:rFonts w:asciiTheme="minorHAnsi" w:hAnsiTheme="minorHAnsi" w:cstheme="minorHAnsi"/>
        </w:rPr>
        <w:t xml:space="preserve">and the </w:t>
      </w:r>
      <w:r w:rsidR="00756C87" w:rsidRPr="001B33BF">
        <w:rPr>
          <w:rFonts w:ascii="Consolas" w:hAnsi="Consolas" w:cstheme="minorHAnsi"/>
          <w:sz w:val="22"/>
          <w:szCs w:val="22"/>
        </w:rPr>
        <w:t>POINT</w:t>
      </w:r>
      <w:r w:rsidR="00756C87">
        <w:rPr>
          <w:rFonts w:asciiTheme="minorHAnsi" w:hAnsiTheme="minorHAnsi" w:cstheme="minorHAnsi"/>
        </w:rPr>
        <w:t xml:space="preserve"> segment shows the list of all point selections (e.g., coordinates of the elements and the values).</w:t>
      </w:r>
      <w:r w:rsidR="00EA0B41">
        <w:rPr>
          <w:rFonts w:asciiTheme="minorHAnsi" w:hAnsiTheme="minorHAnsi" w:cstheme="minorHAnsi"/>
        </w:rPr>
        <w:t xml:space="preserve"> </w:t>
      </w:r>
      <w:r w:rsidR="00E46447">
        <w:rPr>
          <w:rFonts w:asciiTheme="minorHAnsi" w:hAnsiTheme="minorHAnsi" w:cstheme="minorHAnsi"/>
        </w:rPr>
        <w:t>An argument may be further added to print only a</w:t>
      </w:r>
      <w:r w:rsidR="00D76F37">
        <w:rPr>
          <w:rFonts w:asciiTheme="minorHAnsi" w:hAnsiTheme="minorHAnsi" w:cstheme="minorHAnsi"/>
        </w:rPr>
        <w:t xml:space="preserve"> subset of </w:t>
      </w:r>
      <w:r w:rsidR="0070604D">
        <w:rPr>
          <w:rFonts w:asciiTheme="minorHAnsi" w:hAnsiTheme="minorHAnsi" w:cstheme="minorHAnsi"/>
        </w:rPr>
        <w:t>the</w:t>
      </w:r>
      <w:r w:rsidR="00011A1F">
        <w:rPr>
          <w:rFonts w:asciiTheme="minorHAnsi" w:hAnsiTheme="minorHAnsi" w:cstheme="minorHAnsi"/>
        </w:rPr>
        <w:t xml:space="preserve"> dataset</w:t>
      </w:r>
      <w:r w:rsidR="001B415A">
        <w:rPr>
          <w:rFonts w:asciiTheme="minorHAnsi" w:hAnsiTheme="minorHAnsi" w:cstheme="minorHAnsi"/>
        </w:rPr>
        <w:t>.</w:t>
      </w:r>
    </w:p>
    <w:p w14:paraId="02506DC9" w14:textId="77777777" w:rsidR="0097627D" w:rsidRDefault="0097627D" w:rsidP="00FA68D1">
      <w:pPr>
        <w:rPr>
          <w:rFonts w:asciiTheme="minorHAnsi" w:hAnsiTheme="minorHAnsi" w:cstheme="minorHAnsi"/>
        </w:rPr>
      </w:pPr>
    </w:p>
    <w:p w14:paraId="37CD389A" w14:textId="40968964" w:rsidR="00675E84" w:rsidRPr="00A66A22" w:rsidRDefault="00EC6EAE" w:rsidP="006B28DE">
      <w:pPr>
        <w:pStyle w:val="Heading3"/>
        <w:rPr>
          <w:rFonts w:asciiTheme="minorHAnsi" w:hAnsiTheme="minorHAnsi" w:cstheme="minorBidi"/>
        </w:rPr>
      </w:pPr>
      <w:bookmarkStart w:id="7" w:name="_Toc177039964"/>
      <w:r>
        <w:t>Required code changes</w:t>
      </w:r>
      <w:bookmarkEnd w:id="7"/>
    </w:p>
    <w:p w14:paraId="53141674" w14:textId="577AF91C" w:rsidR="00A47FD4" w:rsidRDefault="00E46447" w:rsidP="00BD18AD">
      <w:pPr>
        <w:rPr>
          <w:rFonts w:asciiTheme="minorHAnsi" w:hAnsiTheme="minorHAnsi" w:cstheme="minorBidi"/>
        </w:rPr>
      </w:pPr>
      <w:r>
        <w:rPr>
          <w:rFonts w:asciiTheme="minorHAnsi" w:hAnsiTheme="minorHAnsi" w:cstheme="minorBidi"/>
        </w:rPr>
        <w:t>In order t</w:t>
      </w:r>
      <w:r w:rsidR="0044489A">
        <w:rPr>
          <w:rFonts w:asciiTheme="minorHAnsi" w:hAnsiTheme="minorHAnsi" w:cstheme="minorBidi"/>
        </w:rPr>
        <w:t xml:space="preserve">o support </w:t>
      </w:r>
      <w:r w:rsidR="00343245">
        <w:rPr>
          <w:rFonts w:asciiTheme="minorHAnsi" w:hAnsiTheme="minorHAnsi" w:cstheme="minorBidi"/>
        </w:rPr>
        <w:t xml:space="preserve">the </w:t>
      </w:r>
      <w:r w:rsidR="0044489A">
        <w:rPr>
          <w:rFonts w:asciiTheme="minorHAnsi" w:hAnsiTheme="minorHAnsi" w:cstheme="minorBidi"/>
        </w:rPr>
        <w:t>structured chunk</w:t>
      </w:r>
      <w:r w:rsidR="00343245">
        <w:rPr>
          <w:rFonts w:asciiTheme="minorHAnsi" w:hAnsiTheme="minorHAnsi" w:cstheme="minorBidi"/>
        </w:rPr>
        <w:t xml:space="preserve"> storage</w:t>
      </w:r>
      <w:r>
        <w:rPr>
          <w:rFonts w:asciiTheme="minorHAnsi" w:hAnsiTheme="minorHAnsi" w:cstheme="minorBidi"/>
        </w:rPr>
        <w:t xml:space="preserve">, </w:t>
      </w:r>
      <w:r w:rsidR="00FF6F76">
        <w:rPr>
          <w:rFonts w:asciiTheme="minorHAnsi" w:hAnsiTheme="minorHAnsi" w:cstheme="minorBidi"/>
        </w:rPr>
        <w:t>here is a proposed plan for changes that</w:t>
      </w:r>
      <w:r>
        <w:rPr>
          <w:rFonts w:asciiTheme="minorHAnsi" w:hAnsiTheme="minorHAnsi" w:cstheme="minorBidi"/>
        </w:rPr>
        <w:t xml:space="preserve"> must be made.</w:t>
      </w:r>
    </w:p>
    <w:p w14:paraId="0C560AA1" w14:textId="77777777" w:rsidR="00A47FD4" w:rsidRDefault="00A47FD4" w:rsidP="00BD18AD">
      <w:pPr>
        <w:rPr>
          <w:rFonts w:asciiTheme="minorHAnsi" w:hAnsiTheme="minorHAnsi" w:cstheme="minorBidi"/>
        </w:rPr>
      </w:pPr>
    </w:p>
    <w:p w14:paraId="28957F2A" w14:textId="12CA1925" w:rsidR="5C53869F" w:rsidRPr="00BD18AD" w:rsidRDefault="00E46447" w:rsidP="00A47FD4">
      <w:pPr>
        <w:rPr>
          <w:rFonts w:asciiTheme="minorHAnsi" w:hAnsiTheme="minorHAnsi" w:cstheme="minorBidi"/>
        </w:rPr>
      </w:pPr>
      <w:r>
        <w:rPr>
          <w:rFonts w:asciiTheme="minorHAnsi" w:hAnsiTheme="minorHAnsi" w:cstheme="minorBidi"/>
        </w:rPr>
        <w:t>I</w:t>
      </w:r>
      <w:r w:rsidR="00A17BEF" w:rsidRPr="6DF50A0C">
        <w:rPr>
          <w:rFonts w:asciiTheme="minorHAnsi" w:hAnsiTheme="minorHAnsi" w:cstheme="minorBidi"/>
        </w:rPr>
        <w:t xml:space="preserve">n </w:t>
      </w:r>
      <w:r w:rsidR="00463164" w:rsidRPr="00463164">
        <w:rPr>
          <w:rFonts w:asciiTheme="minorHAnsi" w:hAnsiTheme="minorHAnsi" w:cstheme="minorBidi"/>
        </w:rPr>
        <w:t>h5tools.</w:t>
      </w:r>
      <w:r w:rsidR="005A1CF4">
        <w:rPr>
          <w:rFonts w:asciiTheme="minorHAnsi" w:hAnsiTheme="minorHAnsi" w:cstheme="minorBidi"/>
        </w:rPr>
        <w:t>h</w:t>
      </w:r>
      <w:r w:rsidR="00A17BEF" w:rsidRPr="6DF50A0C">
        <w:rPr>
          <w:rFonts w:asciiTheme="minorHAnsi" w:hAnsiTheme="minorHAnsi" w:cstheme="minorBidi"/>
        </w:rPr>
        <w:t>, there are new defines</w:t>
      </w:r>
      <w:r w:rsidR="00B14BB3" w:rsidRPr="6DF50A0C">
        <w:rPr>
          <w:rFonts w:asciiTheme="minorHAnsi" w:hAnsiTheme="minorHAnsi" w:cstheme="minorBidi"/>
        </w:rPr>
        <w:t xml:space="preserve"> that must be </w:t>
      </w:r>
      <w:r w:rsidR="00B15FA9" w:rsidRPr="6DF50A0C">
        <w:rPr>
          <w:rFonts w:asciiTheme="minorHAnsi" w:hAnsiTheme="minorHAnsi" w:cstheme="minorBidi"/>
        </w:rPr>
        <w:t>created</w:t>
      </w:r>
      <w:r w:rsidR="005A1CF4">
        <w:rPr>
          <w:rFonts w:asciiTheme="minorHAnsi" w:hAnsiTheme="minorHAnsi" w:cstheme="minorBidi"/>
        </w:rPr>
        <w:t xml:space="preserve"> (insert at 1.14.4 L108)</w:t>
      </w:r>
      <w:r w:rsidR="008449E2">
        <w:rPr>
          <w:rFonts w:asciiTheme="minorHAnsi" w:hAnsiTheme="minorHAnsi" w:cstheme="minorBidi"/>
        </w:rPr>
        <w:t>, which will be used by h5dump for display purposes.</w:t>
      </w:r>
      <w:r>
        <w:rPr>
          <w:rFonts w:asciiTheme="minorHAnsi" w:hAnsiTheme="minorHAnsi" w:cstheme="minorBidi"/>
        </w:rPr>
        <w:t xml:space="preserve"> These include </w:t>
      </w:r>
      <w:r w:rsidR="00C466A4">
        <w:rPr>
          <w:rFonts w:asciiTheme="minorHAnsi" w:hAnsiTheme="minorHAnsi" w:cstheme="minorBidi"/>
        </w:rPr>
        <w:t>the new layout type, the sections it can contain, and the current two typ</w:t>
      </w:r>
      <w:r w:rsidR="00FF7853">
        <w:rPr>
          <w:rFonts w:asciiTheme="minorHAnsi" w:hAnsiTheme="minorHAnsi" w:cstheme="minorBidi"/>
        </w:rPr>
        <w:t>es that it supports, sparse and variable length.</w:t>
      </w:r>
    </w:p>
    <w:p w14:paraId="27498076" w14:textId="3D9940B1" w:rsidR="00BD18AD" w:rsidRDefault="00BD18AD" w:rsidP="00BD18AD">
      <w:pPr>
        <w:rPr>
          <w:rFonts w:asciiTheme="minorHAnsi" w:hAnsiTheme="minorHAnsi" w:cstheme="minorBidi"/>
        </w:rPr>
      </w:pPr>
    </w:p>
    <w:p w14:paraId="6F06427F" w14:textId="6E804462" w:rsidR="6C162D3B" w:rsidRPr="001B33BF" w:rsidRDefault="6C162D3B" w:rsidP="005907FD">
      <w:pPr>
        <w:ind w:firstLine="720"/>
        <w:rPr>
          <w:rFonts w:ascii="Consolas" w:hAnsi="Consolas" w:cstheme="minorBidi"/>
          <w:sz w:val="22"/>
          <w:szCs w:val="22"/>
        </w:rPr>
      </w:pPr>
      <w:r w:rsidRPr="001B33BF">
        <w:rPr>
          <w:rFonts w:ascii="Consolas" w:hAnsi="Consolas" w:cstheme="minorBidi"/>
          <w:sz w:val="22"/>
          <w:szCs w:val="22"/>
        </w:rPr>
        <w:t xml:space="preserve">#define STRUCTURED    </w:t>
      </w:r>
      <w:r w:rsidR="00C31439" w:rsidRPr="001B33BF">
        <w:rPr>
          <w:rFonts w:ascii="Consolas" w:hAnsi="Consolas" w:cstheme="minorBidi"/>
          <w:sz w:val="22"/>
          <w:szCs w:val="22"/>
        </w:rPr>
        <w:t xml:space="preserve">  </w:t>
      </w:r>
      <w:r w:rsidR="006F1C52" w:rsidRPr="001B33BF">
        <w:rPr>
          <w:rFonts w:ascii="Consolas" w:hAnsi="Consolas" w:cstheme="minorBidi"/>
          <w:sz w:val="22"/>
          <w:szCs w:val="22"/>
        </w:rPr>
        <w:t xml:space="preserve">    "</w:t>
      </w:r>
      <w:r w:rsidRPr="001B33BF">
        <w:rPr>
          <w:rFonts w:ascii="Consolas" w:hAnsi="Consolas" w:cstheme="minorBidi"/>
          <w:sz w:val="22"/>
          <w:szCs w:val="22"/>
        </w:rPr>
        <w:t>STRUCTURED</w:t>
      </w:r>
      <w:r w:rsidR="00136BC2">
        <w:rPr>
          <w:rFonts w:ascii="Consolas" w:hAnsi="Consolas" w:cstheme="minorBidi"/>
          <w:sz w:val="22"/>
          <w:szCs w:val="22"/>
        </w:rPr>
        <w:t xml:space="preserve"> </w:t>
      </w:r>
      <w:r w:rsidRPr="001B33BF">
        <w:rPr>
          <w:rFonts w:ascii="Consolas" w:hAnsi="Consolas" w:cstheme="minorBidi"/>
          <w:sz w:val="22"/>
          <w:szCs w:val="22"/>
        </w:rPr>
        <w:t>CHUNK"</w:t>
      </w:r>
    </w:p>
    <w:p w14:paraId="145A9FC4" w14:textId="7AB2BD8F" w:rsidR="6C162D3B" w:rsidRPr="001B33BF" w:rsidRDefault="6C162D3B" w:rsidP="005907FD">
      <w:pPr>
        <w:ind w:firstLine="720"/>
        <w:rPr>
          <w:rFonts w:ascii="Consolas" w:hAnsi="Consolas" w:cstheme="minorBidi"/>
          <w:sz w:val="22"/>
          <w:szCs w:val="22"/>
        </w:rPr>
      </w:pPr>
      <w:r w:rsidRPr="001B33BF">
        <w:rPr>
          <w:rFonts w:ascii="Consolas" w:hAnsi="Consolas" w:cstheme="minorBidi"/>
          <w:sz w:val="22"/>
          <w:szCs w:val="22"/>
        </w:rPr>
        <w:t>#define SECTIO</w:t>
      </w:r>
      <w:r w:rsidR="56DC2269" w:rsidRPr="001B33BF">
        <w:rPr>
          <w:rFonts w:ascii="Consolas" w:hAnsi="Consolas" w:cstheme="minorBidi"/>
          <w:sz w:val="22"/>
          <w:szCs w:val="22"/>
        </w:rPr>
        <w:t>N</w:t>
      </w:r>
      <w:r w:rsidRPr="001B33BF">
        <w:rPr>
          <w:rFonts w:ascii="Consolas" w:hAnsi="Consolas" w:cstheme="minorBidi"/>
          <w:sz w:val="22"/>
          <w:szCs w:val="22"/>
        </w:rPr>
        <w:t xml:space="preserve">            </w:t>
      </w:r>
      <w:r w:rsidR="00C31439" w:rsidRPr="001B33BF">
        <w:rPr>
          <w:rFonts w:ascii="Consolas" w:hAnsi="Consolas" w:cstheme="minorBidi"/>
          <w:sz w:val="22"/>
          <w:szCs w:val="22"/>
        </w:rPr>
        <w:t xml:space="preserve"> </w:t>
      </w:r>
      <w:r w:rsidRPr="001B33BF">
        <w:rPr>
          <w:rFonts w:ascii="Consolas" w:hAnsi="Consolas" w:cstheme="minorBidi"/>
          <w:sz w:val="22"/>
          <w:szCs w:val="22"/>
        </w:rPr>
        <w:t>"</w:t>
      </w:r>
      <w:r w:rsidR="3ECB0C89" w:rsidRPr="001B33BF">
        <w:rPr>
          <w:rFonts w:ascii="Consolas" w:hAnsi="Consolas" w:cstheme="minorBidi"/>
          <w:sz w:val="22"/>
          <w:szCs w:val="22"/>
        </w:rPr>
        <w:t>SECTION</w:t>
      </w:r>
      <w:r w:rsidRPr="001B33BF">
        <w:rPr>
          <w:rFonts w:ascii="Consolas" w:hAnsi="Consolas" w:cstheme="minorBidi"/>
          <w:sz w:val="22"/>
          <w:szCs w:val="22"/>
        </w:rPr>
        <w:t>"</w:t>
      </w:r>
    </w:p>
    <w:p w14:paraId="4F2EB6EE" w14:textId="0D106267" w:rsidR="1BFAF2C8" w:rsidRPr="001B33BF" w:rsidRDefault="7A2B0F03" w:rsidP="005907FD">
      <w:pPr>
        <w:ind w:firstLine="720"/>
        <w:rPr>
          <w:rFonts w:ascii="Consolas" w:hAnsi="Consolas" w:cstheme="minorBidi"/>
          <w:sz w:val="22"/>
          <w:szCs w:val="22"/>
        </w:rPr>
      </w:pPr>
      <w:r w:rsidRPr="001B33BF">
        <w:rPr>
          <w:rFonts w:ascii="Consolas" w:hAnsi="Consolas" w:cstheme="minorBidi"/>
          <w:sz w:val="22"/>
          <w:szCs w:val="22"/>
        </w:rPr>
        <w:t xml:space="preserve">#define SPARSE_CHUNK   </w:t>
      </w:r>
      <w:r w:rsidR="00C31439" w:rsidRPr="001B33BF">
        <w:rPr>
          <w:rFonts w:ascii="Consolas" w:hAnsi="Consolas" w:cstheme="minorBidi"/>
          <w:sz w:val="22"/>
          <w:szCs w:val="22"/>
        </w:rPr>
        <w:t xml:space="preserve"> </w:t>
      </w:r>
      <w:r w:rsidR="001B33BF">
        <w:rPr>
          <w:rFonts w:ascii="Consolas" w:hAnsi="Consolas" w:cstheme="minorBidi"/>
          <w:sz w:val="22"/>
          <w:szCs w:val="22"/>
        </w:rPr>
        <w:t xml:space="preserve">   </w:t>
      </w:r>
      <w:r w:rsidR="00C31439" w:rsidRPr="001B33BF">
        <w:rPr>
          <w:rFonts w:ascii="Consolas" w:hAnsi="Consolas" w:cstheme="minorBidi"/>
          <w:sz w:val="22"/>
          <w:szCs w:val="22"/>
        </w:rPr>
        <w:t xml:space="preserve"> </w:t>
      </w:r>
      <w:r w:rsidRPr="001B33BF">
        <w:rPr>
          <w:rFonts w:ascii="Consolas" w:hAnsi="Consolas" w:cstheme="minorBidi"/>
          <w:sz w:val="22"/>
          <w:szCs w:val="22"/>
        </w:rPr>
        <w:t>"SPARSE+CHUNK"</w:t>
      </w:r>
    </w:p>
    <w:p w14:paraId="7CE7B40A" w14:textId="17EFC2C8" w:rsidR="00BD18AD" w:rsidRPr="001B33BF" w:rsidRDefault="7A2B0F03" w:rsidP="005907FD">
      <w:pPr>
        <w:ind w:firstLine="720"/>
        <w:rPr>
          <w:rFonts w:ascii="Consolas" w:hAnsi="Consolas" w:cstheme="minorBidi"/>
          <w:sz w:val="22"/>
          <w:szCs w:val="22"/>
        </w:rPr>
      </w:pPr>
      <w:r w:rsidRPr="001B33BF">
        <w:rPr>
          <w:rFonts w:ascii="Consolas" w:hAnsi="Consolas" w:cstheme="minorBidi"/>
          <w:sz w:val="22"/>
          <w:szCs w:val="22"/>
        </w:rPr>
        <w:t xml:space="preserve">#define VL_CHUNK           </w:t>
      </w:r>
      <w:r w:rsidR="00C31439" w:rsidRPr="001B33BF">
        <w:rPr>
          <w:rFonts w:ascii="Consolas" w:hAnsi="Consolas" w:cstheme="minorBidi"/>
          <w:sz w:val="22"/>
          <w:szCs w:val="22"/>
        </w:rPr>
        <w:t xml:space="preserve"> </w:t>
      </w:r>
      <w:r w:rsidRPr="001B33BF">
        <w:rPr>
          <w:rFonts w:ascii="Consolas" w:hAnsi="Consolas" w:cstheme="minorBidi"/>
          <w:sz w:val="22"/>
          <w:szCs w:val="22"/>
        </w:rPr>
        <w:t>"VL_CHUNK"</w:t>
      </w:r>
    </w:p>
    <w:p w14:paraId="0CA86D61" w14:textId="77777777" w:rsidR="008449E2" w:rsidRDefault="008449E2" w:rsidP="001610FA">
      <w:pPr>
        <w:rPr>
          <w:rFonts w:asciiTheme="minorHAnsi" w:hAnsiTheme="minorHAnsi" w:cstheme="minorBidi"/>
        </w:rPr>
      </w:pPr>
    </w:p>
    <w:p w14:paraId="74229810" w14:textId="664CF088" w:rsidR="00D9174F" w:rsidRDefault="008449E2" w:rsidP="00A47FD4">
      <w:pPr>
        <w:rPr>
          <w:rFonts w:asciiTheme="minorHAnsi" w:hAnsiTheme="minorHAnsi" w:cstheme="minorBidi"/>
        </w:rPr>
      </w:pPr>
      <w:r w:rsidRPr="00212FDB">
        <w:rPr>
          <w:rFonts w:asciiTheme="majorHAnsi" w:hAnsiTheme="majorHAnsi" w:cstheme="majorHAnsi"/>
        </w:rPr>
        <w:t xml:space="preserve">In </w:t>
      </w:r>
      <w:r w:rsidRPr="00212FDB">
        <w:rPr>
          <w:rFonts w:ascii="Consolas" w:eastAsia="Monospace" w:hAnsi="Consolas" w:cstheme="majorHAnsi"/>
          <w:sz w:val="22"/>
          <w:szCs w:val="22"/>
        </w:rPr>
        <w:t>h5tools_dump_header_t</w:t>
      </w:r>
      <w:r w:rsidRPr="00212FDB">
        <w:rPr>
          <w:rFonts w:asciiTheme="majorHAnsi" w:hAnsiTheme="majorHAnsi" w:cstheme="majorHAnsi"/>
        </w:rPr>
        <w:t>,</w:t>
      </w:r>
      <w:r w:rsidRPr="00212FDB">
        <w:rPr>
          <w:rFonts w:asciiTheme="minorHAnsi" w:hAnsiTheme="minorHAnsi" w:cstheme="minorBidi"/>
        </w:rPr>
        <w:t xml:space="preserve"> </w:t>
      </w:r>
      <w:r w:rsidR="00D9174F" w:rsidRPr="00212FDB">
        <w:rPr>
          <w:rFonts w:asciiTheme="minorHAnsi" w:hAnsiTheme="minorHAnsi" w:cstheme="minorBidi"/>
        </w:rPr>
        <w:t>existing variables can be reused, but we must also add</w:t>
      </w:r>
      <w:r w:rsidR="005A1CF4" w:rsidRPr="00212FDB">
        <w:rPr>
          <w:rFonts w:asciiTheme="minorHAnsi" w:hAnsiTheme="minorHAnsi" w:cstheme="minorBidi"/>
        </w:rPr>
        <w:t xml:space="preserve"> (insert at 1.14.4 L187-188)</w:t>
      </w:r>
      <w:r w:rsidR="009175BE" w:rsidRPr="00212FDB">
        <w:rPr>
          <w:rFonts w:asciiTheme="minorHAnsi" w:hAnsiTheme="minorHAnsi" w:cstheme="minorBidi"/>
        </w:rPr>
        <w:t>:</w:t>
      </w:r>
    </w:p>
    <w:p w14:paraId="5878C4A7" w14:textId="77777777" w:rsidR="00D9174F" w:rsidRPr="00D9174F" w:rsidRDefault="00D9174F" w:rsidP="00D9174F">
      <w:pPr>
        <w:ind w:firstLine="360"/>
        <w:rPr>
          <w:rFonts w:asciiTheme="majorHAnsi" w:hAnsiTheme="majorHAnsi" w:cstheme="majorHAnsi"/>
        </w:rPr>
      </w:pPr>
    </w:p>
    <w:p w14:paraId="4E1C081D" w14:textId="212ED904" w:rsidR="00D9174F" w:rsidRPr="00123E1A" w:rsidRDefault="461649B6" w:rsidP="00D9174F">
      <w:pPr>
        <w:ind w:firstLine="720"/>
        <w:rPr>
          <w:rFonts w:ascii="Consolas" w:hAnsi="Consolas" w:cstheme="majorHAnsi"/>
          <w:sz w:val="22"/>
          <w:szCs w:val="22"/>
        </w:rPr>
      </w:pPr>
      <w:r w:rsidRPr="00123E1A">
        <w:rPr>
          <w:rFonts w:ascii="Consolas" w:hAnsi="Consolas" w:cstheme="majorHAnsi"/>
          <w:sz w:val="22"/>
          <w:szCs w:val="22"/>
        </w:rPr>
        <w:t>const char *</w:t>
      </w:r>
      <w:proofErr w:type="spellStart"/>
      <w:r w:rsidRPr="00123E1A">
        <w:rPr>
          <w:rFonts w:ascii="Consolas" w:hAnsi="Consolas" w:cstheme="majorHAnsi"/>
          <w:sz w:val="22"/>
          <w:szCs w:val="22"/>
        </w:rPr>
        <w:t>stru</w:t>
      </w:r>
      <w:r w:rsidR="00212FDB">
        <w:rPr>
          <w:rFonts w:ascii="Consolas" w:hAnsi="Consolas" w:cstheme="majorHAnsi"/>
          <w:sz w:val="22"/>
          <w:szCs w:val="22"/>
        </w:rPr>
        <w:t>ctchun</w:t>
      </w:r>
      <w:r w:rsidRPr="00123E1A">
        <w:rPr>
          <w:rFonts w:ascii="Consolas" w:hAnsi="Consolas" w:cstheme="majorHAnsi"/>
          <w:sz w:val="22"/>
          <w:szCs w:val="22"/>
        </w:rPr>
        <w:t>kbegin</w:t>
      </w:r>
      <w:proofErr w:type="spellEnd"/>
      <w:r w:rsidRPr="00123E1A">
        <w:rPr>
          <w:rFonts w:ascii="Consolas" w:hAnsi="Consolas" w:cstheme="majorHAnsi"/>
          <w:sz w:val="22"/>
          <w:szCs w:val="22"/>
        </w:rPr>
        <w:t>;</w:t>
      </w:r>
    </w:p>
    <w:p w14:paraId="67927348" w14:textId="5A42F9D9" w:rsidR="461649B6" w:rsidRPr="00123E1A" w:rsidRDefault="461649B6" w:rsidP="00D9174F">
      <w:pPr>
        <w:ind w:firstLine="720"/>
        <w:rPr>
          <w:rFonts w:ascii="Consolas" w:eastAsia="Monospace" w:hAnsi="Consolas" w:cstheme="majorHAnsi"/>
          <w:color w:val="000000" w:themeColor="text1"/>
          <w:sz w:val="22"/>
          <w:szCs w:val="22"/>
        </w:rPr>
      </w:pPr>
      <w:r w:rsidRPr="00123E1A">
        <w:rPr>
          <w:rFonts w:ascii="Consolas" w:eastAsia="Monospace" w:hAnsi="Consolas" w:cstheme="majorHAnsi"/>
          <w:color w:val="000000" w:themeColor="text1"/>
          <w:sz w:val="22"/>
          <w:szCs w:val="22"/>
        </w:rPr>
        <w:t>const char *</w:t>
      </w:r>
      <w:proofErr w:type="spellStart"/>
      <w:r w:rsidRPr="00123E1A">
        <w:rPr>
          <w:rFonts w:ascii="Consolas" w:eastAsia="Monospace" w:hAnsi="Consolas" w:cstheme="majorHAnsi"/>
          <w:color w:val="000000" w:themeColor="text1"/>
          <w:sz w:val="22"/>
          <w:szCs w:val="22"/>
        </w:rPr>
        <w:t>struct</w:t>
      </w:r>
      <w:r w:rsidR="00212FDB">
        <w:rPr>
          <w:rFonts w:ascii="Consolas" w:eastAsia="Monospace" w:hAnsi="Consolas" w:cstheme="majorHAnsi"/>
          <w:color w:val="000000" w:themeColor="text1"/>
          <w:sz w:val="22"/>
          <w:szCs w:val="22"/>
        </w:rPr>
        <w:t>chunk</w:t>
      </w:r>
      <w:r w:rsidRPr="00123E1A">
        <w:rPr>
          <w:rFonts w:ascii="Consolas" w:eastAsia="Monospace" w:hAnsi="Consolas" w:cstheme="majorHAnsi"/>
          <w:color w:val="000000" w:themeColor="text1"/>
          <w:sz w:val="22"/>
          <w:szCs w:val="22"/>
        </w:rPr>
        <w:t>end</w:t>
      </w:r>
      <w:proofErr w:type="spellEnd"/>
      <w:r w:rsidRPr="00123E1A">
        <w:rPr>
          <w:rFonts w:ascii="Consolas" w:eastAsia="Monospace" w:hAnsi="Consolas" w:cstheme="majorHAnsi"/>
          <w:color w:val="000000" w:themeColor="text1"/>
          <w:sz w:val="22"/>
          <w:szCs w:val="22"/>
        </w:rPr>
        <w:t>;</w:t>
      </w:r>
    </w:p>
    <w:p w14:paraId="0589F427" w14:textId="77777777" w:rsidR="00D9174F" w:rsidRPr="00A47FD4" w:rsidRDefault="00D9174F" w:rsidP="00D9174F">
      <w:pPr>
        <w:ind w:firstLine="720"/>
        <w:rPr>
          <w:rFonts w:asciiTheme="majorHAnsi" w:hAnsiTheme="majorHAnsi" w:cstheme="majorHAnsi"/>
        </w:rPr>
      </w:pPr>
    </w:p>
    <w:p w14:paraId="572766E4" w14:textId="0BD616AD" w:rsidR="00364B50" w:rsidRPr="006D5B76" w:rsidRDefault="00FE0415" w:rsidP="00364B50">
      <w:pPr>
        <w:rPr>
          <w:rFonts w:ascii="Consolas" w:hAnsi="Consolas" w:cstheme="majorHAnsi"/>
          <w:sz w:val="22"/>
          <w:szCs w:val="22"/>
        </w:rPr>
      </w:pPr>
      <w:r w:rsidRPr="00A47FD4">
        <w:rPr>
          <w:rFonts w:asciiTheme="majorHAnsi" w:hAnsiTheme="majorHAnsi" w:cstheme="majorHAnsi"/>
        </w:rPr>
        <w:t xml:space="preserve">In </w:t>
      </w:r>
      <w:r w:rsidR="00463164" w:rsidRPr="00123E1A">
        <w:rPr>
          <w:rFonts w:ascii="Consolas" w:eastAsia="Monospace" w:hAnsi="Consolas" w:cstheme="majorHAnsi"/>
          <w:sz w:val="22"/>
          <w:szCs w:val="22"/>
        </w:rPr>
        <w:t>h5tool_</w:t>
      </w:r>
      <w:r w:rsidR="00463164" w:rsidRPr="00364B50">
        <w:rPr>
          <w:rFonts w:ascii="Consolas" w:eastAsia="Monospace" w:hAnsi="Consolas" w:cstheme="majorHAnsi"/>
          <w:sz w:val="22"/>
          <w:szCs w:val="22"/>
        </w:rPr>
        <w:t>format_t</w:t>
      </w:r>
      <w:r w:rsidR="00916DF7" w:rsidRPr="00364B50">
        <w:rPr>
          <w:rFonts w:asciiTheme="majorHAnsi" w:hAnsiTheme="majorHAnsi" w:cstheme="majorHAnsi"/>
        </w:rPr>
        <w:t>, new</w:t>
      </w:r>
      <w:r w:rsidR="670F2E2B" w:rsidRPr="00364B50">
        <w:rPr>
          <w:rFonts w:asciiTheme="majorHAnsi" w:hAnsiTheme="majorHAnsi" w:cstheme="majorHAnsi"/>
        </w:rPr>
        <w:t xml:space="preserve"> fields</w:t>
      </w:r>
      <w:r w:rsidR="00916DF7" w:rsidRPr="00364B50">
        <w:rPr>
          <w:rFonts w:asciiTheme="majorHAnsi" w:hAnsiTheme="majorHAnsi" w:cstheme="majorHAnsi"/>
        </w:rPr>
        <w:t xml:space="preserve"> </w:t>
      </w:r>
      <w:r w:rsidR="00E24E75" w:rsidRPr="00364B50">
        <w:rPr>
          <w:rFonts w:asciiTheme="majorHAnsi" w:hAnsiTheme="majorHAnsi" w:cstheme="majorHAnsi"/>
        </w:rPr>
        <w:t>that are</w:t>
      </w:r>
      <w:r w:rsidR="670F2E2B" w:rsidRPr="00364B50">
        <w:rPr>
          <w:rFonts w:asciiTheme="majorHAnsi" w:hAnsiTheme="majorHAnsi" w:cstheme="majorHAnsi"/>
        </w:rPr>
        <w:t xml:space="preserve"> associated with structured chunks</w:t>
      </w:r>
      <w:r w:rsidR="00E24E75" w:rsidRPr="00364B50">
        <w:rPr>
          <w:rFonts w:asciiTheme="majorHAnsi" w:hAnsiTheme="majorHAnsi" w:cstheme="majorHAnsi"/>
        </w:rPr>
        <w:t xml:space="preserve"> must be added</w:t>
      </w:r>
      <w:r w:rsidR="00A17C2D" w:rsidRPr="00364B50">
        <w:rPr>
          <w:rFonts w:asciiTheme="majorHAnsi" w:hAnsiTheme="majorHAnsi" w:cstheme="majorHAnsi"/>
        </w:rPr>
        <w:t xml:space="preserve"> to</w:t>
      </w:r>
      <w:r w:rsidR="00364B50">
        <w:rPr>
          <w:rFonts w:asciiTheme="majorHAnsi" w:hAnsiTheme="majorHAnsi" w:cstheme="majorHAnsi"/>
        </w:rPr>
        <w:t xml:space="preserve"> the field </w:t>
      </w:r>
      <w:r w:rsidR="64CD5DF4" w:rsidRPr="006D5B76">
        <w:rPr>
          <w:rFonts w:ascii="Consolas" w:hAnsi="Consolas" w:cstheme="majorHAnsi"/>
          <w:sz w:val="22"/>
          <w:szCs w:val="22"/>
        </w:rPr>
        <w:t>f</w:t>
      </w:r>
      <w:r w:rsidR="2AD5AF39" w:rsidRPr="006D5B76">
        <w:rPr>
          <w:rFonts w:ascii="Consolas" w:hAnsi="Consolas" w:cstheme="majorHAnsi"/>
          <w:sz w:val="22"/>
          <w:szCs w:val="22"/>
        </w:rPr>
        <w:t>ilters</w:t>
      </w:r>
      <w:r w:rsidR="005A1CF4">
        <w:rPr>
          <w:rFonts w:ascii="Consolas" w:hAnsi="Consolas" w:cstheme="majorHAnsi"/>
          <w:sz w:val="22"/>
          <w:szCs w:val="22"/>
        </w:rPr>
        <w:t xml:space="preserve"> (insert at 1.14.4 L507) </w:t>
      </w:r>
      <w:r w:rsidR="005A1CF4">
        <w:rPr>
          <w:rFonts w:asciiTheme="majorHAnsi" w:hAnsiTheme="majorHAnsi" w:cstheme="majorHAnsi"/>
        </w:rPr>
        <w:t>with a description of what the filters option is used for</w:t>
      </w:r>
      <w:r w:rsidR="2AD5AF39" w:rsidRPr="00364B50">
        <w:rPr>
          <w:rFonts w:asciiTheme="majorHAnsi" w:hAnsiTheme="majorHAnsi" w:cstheme="majorHAnsi"/>
        </w:rPr>
        <w:t xml:space="preserve">: </w:t>
      </w:r>
    </w:p>
    <w:p w14:paraId="36B56D98" w14:textId="278FEA97" w:rsidR="00463164" w:rsidRDefault="2AD5AF39" w:rsidP="00364B50">
      <w:pPr>
        <w:pStyle w:val="ListParagraph"/>
        <w:numPr>
          <w:ilvl w:val="0"/>
          <w:numId w:val="78"/>
        </w:numPr>
        <w:rPr>
          <w:rFonts w:asciiTheme="majorHAnsi" w:hAnsiTheme="majorHAnsi" w:cstheme="majorHAnsi"/>
        </w:rPr>
      </w:pPr>
      <w:r w:rsidRPr="00364B50">
        <w:rPr>
          <w:rFonts w:asciiTheme="majorHAnsi" w:hAnsiTheme="majorHAnsi" w:cstheme="majorHAnsi"/>
        </w:rPr>
        <w:t>1:</w:t>
      </w:r>
      <w:r w:rsidR="00A47FD4" w:rsidRPr="00364B50">
        <w:rPr>
          <w:rFonts w:asciiTheme="majorHAnsi" w:hAnsiTheme="majorHAnsi" w:cstheme="majorHAnsi"/>
        </w:rPr>
        <w:t xml:space="preserve"> </w:t>
      </w:r>
      <w:r w:rsidRPr="00364B50">
        <w:rPr>
          <w:rFonts w:asciiTheme="majorHAnsi" w:hAnsiTheme="majorHAnsi" w:cstheme="majorHAnsi"/>
        </w:rPr>
        <w:t>Indicates to print list of filters</w:t>
      </w:r>
    </w:p>
    <w:p w14:paraId="4E44E838" w14:textId="6D232BC7" w:rsidR="00364B50" w:rsidRPr="00364B50" w:rsidRDefault="00364B50" w:rsidP="00364B50">
      <w:pPr>
        <w:pStyle w:val="ListParagraph"/>
        <w:numPr>
          <w:ilvl w:val="0"/>
          <w:numId w:val="78"/>
        </w:numPr>
        <w:rPr>
          <w:rFonts w:asciiTheme="majorHAnsi" w:hAnsiTheme="majorHAnsi" w:cstheme="majorHAnsi"/>
        </w:rPr>
      </w:pPr>
      <w:r>
        <w:rPr>
          <w:rFonts w:asciiTheme="majorHAnsi" w:hAnsiTheme="majorHAnsi" w:cstheme="majorHAnsi"/>
        </w:rPr>
        <w:t>0: Skip</w:t>
      </w:r>
    </w:p>
    <w:p w14:paraId="262B0896" w14:textId="77777777" w:rsidR="002700D2" w:rsidRDefault="00A47FD4" w:rsidP="00260A2D">
      <w:pPr>
        <w:rPr>
          <w:rFonts w:asciiTheme="majorHAnsi" w:hAnsiTheme="majorHAnsi" w:cstheme="majorHAnsi"/>
        </w:rPr>
      </w:pPr>
      <w:r w:rsidRPr="00A47FD4">
        <w:rPr>
          <w:rFonts w:asciiTheme="majorHAnsi" w:hAnsiTheme="majorHAnsi" w:cstheme="majorHAnsi"/>
        </w:rPr>
        <w:t xml:space="preserve">In </w:t>
      </w:r>
      <w:r w:rsidR="00463164" w:rsidRPr="00B656F3">
        <w:rPr>
          <w:rFonts w:ascii="Consolas" w:hAnsi="Consolas" w:cstheme="majorHAnsi"/>
          <w:sz w:val="22"/>
          <w:szCs w:val="22"/>
        </w:rPr>
        <w:t>h5tools_dump.c</w:t>
      </w:r>
      <w:r w:rsidR="00260A2D">
        <w:rPr>
          <w:rFonts w:asciiTheme="majorHAnsi" w:hAnsiTheme="majorHAnsi" w:cstheme="majorHAnsi"/>
        </w:rPr>
        <w:t xml:space="preserve">, </w:t>
      </w:r>
    </w:p>
    <w:p w14:paraId="44EF5ED3" w14:textId="77777777" w:rsidR="002700D2" w:rsidRDefault="37533CA9" w:rsidP="00260A2D">
      <w:pPr>
        <w:pStyle w:val="ListParagraph"/>
        <w:numPr>
          <w:ilvl w:val="0"/>
          <w:numId w:val="79"/>
        </w:numPr>
        <w:rPr>
          <w:rFonts w:asciiTheme="majorHAnsi" w:hAnsiTheme="majorHAnsi" w:cstheme="majorHAnsi"/>
        </w:rPr>
      </w:pPr>
      <w:r w:rsidRPr="002700D2">
        <w:rPr>
          <w:rFonts w:asciiTheme="majorHAnsi" w:eastAsia="Monospace" w:hAnsiTheme="majorHAnsi" w:cstheme="majorHAnsi"/>
        </w:rPr>
        <w:t>h5tools_dataformat</w:t>
      </w:r>
      <w:r w:rsidRPr="002700D2">
        <w:rPr>
          <w:rFonts w:asciiTheme="majorHAnsi" w:hAnsiTheme="majorHAnsi" w:cstheme="majorHAnsi"/>
        </w:rPr>
        <w:t xml:space="preserve"> structure will implement the changes identified above for </w:t>
      </w:r>
      <w:r w:rsidR="6A52A8D2" w:rsidRPr="002700D2">
        <w:rPr>
          <w:rFonts w:ascii="Consolas" w:eastAsia="Monospace" w:hAnsi="Consolas" w:cstheme="majorHAnsi"/>
          <w:color w:val="000000" w:themeColor="text1"/>
          <w:sz w:val="22"/>
        </w:rPr>
        <w:t>h5tool_</w:t>
      </w:r>
      <w:r w:rsidR="2757A2E8" w:rsidRPr="002700D2">
        <w:rPr>
          <w:rFonts w:ascii="Consolas" w:eastAsia="Monospace" w:hAnsi="Consolas" w:cstheme="majorHAnsi"/>
          <w:color w:val="000000" w:themeColor="text1"/>
          <w:sz w:val="22"/>
        </w:rPr>
        <w:t>f</w:t>
      </w:r>
      <w:r w:rsidR="6A52A8D2" w:rsidRPr="002700D2">
        <w:rPr>
          <w:rFonts w:ascii="Consolas" w:eastAsia="Monospace" w:hAnsi="Consolas" w:cstheme="majorHAnsi"/>
          <w:color w:val="000000" w:themeColor="text1"/>
          <w:sz w:val="22"/>
        </w:rPr>
        <w:t>ormat</w:t>
      </w:r>
      <w:r w:rsidR="3E5E59B2" w:rsidRPr="002700D2">
        <w:rPr>
          <w:rFonts w:ascii="Consolas" w:eastAsia="Monospace" w:hAnsi="Consolas" w:cstheme="majorHAnsi"/>
          <w:color w:val="000000" w:themeColor="text1"/>
          <w:sz w:val="22"/>
        </w:rPr>
        <w:t>_t</w:t>
      </w:r>
      <w:r w:rsidR="005A1CF4" w:rsidRPr="002700D2">
        <w:rPr>
          <w:rFonts w:ascii="Consolas" w:eastAsia="Monospace" w:hAnsi="Consolas" w:cstheme="majorHAnsi"/>
          <w:color w:val="000000" w:themeColor="text1"/>
          <w:sz w:val="22"/>
        </w:rPr>
        <w:t xml:space="preserve"> (1.14.4 L93)</w:t>
      </w:r>
      <w:r w:rsidR="002700D2" w:rsidRPr="002700D2">
        <w:rPr>
          <w:rFonts w:asciiTheme="majorHAnsi" w:hAnsiTheme="majorHAnsi" w:cstheme="majorHAnsi"/>
        </w:rPr>
        <w:t xml:space="preserve">. </w:t>
      </w:r>
    </w:p>
    <w:p w14:paraId="262175E5" w14:textId="59E857F3" w:rsidR="002700D2" w:rsidRDefault="6A52A8D2" w:rsidP="00260A2D">
      <w:pPr>
        <w:pStyle w:val="ListParagraph"/>
        <w:numPr>
          <w:ilvl w:val="0"/>
          <w:numId w:val="79"/>
        </w:numPr>
        <w:rPr>
          <w:rFonts w:asciiTheme="majorHAnsi" w:hAnsiTheme="majorHAnsi" w:cstheme="majorHAnsi"/>
        </w:rPr>
      </w:pPr>
      <w:r w:rsidRPr="002700D2">
        <w:rPr>
          <w:rFonts w:ascii="Consolas" w:eastAsia="Monospace" w:hAnsi="Consolas" w:cstheme="majorHAnsi"/>
          <w:color w:val="000000" w:themeColor="text1"/>
          <w:sz w:val="22"/>
        </w:rPr>
        <w:t>h5tools_standardformat</w:t>
      </w:r>
      <w:r w:rsidRPr="002700D2">
        <w:rPr>
          <w:rFonts w:asciiTheme="majorHAnsi" w:hAnsiTheme="majorHAnsi" w:cstheme="majorHAnsi"/>
        </w:rPr>
        <w:t xml:space="preserve"> </w:t>
      </w:r>
      <w:r w:rsidR="434E82F6" w:rsidRPr="002700D2">
        <w:rPr>
          <w:rFonts w:asciiTheme="majorHAnsi" w:hAnsiTheme="majorHAnsi" w:cstheme="majorHAnsi"/>
        </w:rPr>
        <w:t xml:space="preserve">will implement the changes identified above for </w:t>
      </w:r>
      <w:r w:rsidR="434E82F6" w:rsidRPr="002700D2">
        <w:rPr>
          <w:rFonts w:ascii="Consolas" w:eastAsia="Monospace" w:hAnsi="Consolas" w:cstheme="majorHAnsi"/>
          <w:sz w:val="22"/>
        </w:rPr>
        <w:t>h5tools_dump_header_t</w:t>
      </w:r>
      <w:r w:rsidR="005A1CF4" w:rsidRPr="002700D2">
        <w:rPr>
          <w:rFonts w:ascii="Consolas" w:eastAsia="Monospace" w:hAnsi="Consolas" w:cstheme="majorHAnsi"/>
          <w:sz w:val="22"/>
        </w:rPr>
        <w:t xml:space="preserve"> </w:t>
      </w:r>
      <w:r w:rsidR="005A1CF4" w:rsidRPr="002700D2">
        <w:rPr>
          <w:rFonts w:asciiTheme="majorHAnsi" w:hAnsiTheme="majorHAnsi" w:cstheme="majorHAnsi"/>
        </w:rPr>
        <w:t>(1.14.4 L166-167</w:t>
      </w:r>
      <w:r w:rsidR="00212FDB">
        <w:rPr>
          <w:rFonts w:asciiTheme="majorHAnsi" w:hAnsiTheme="majorHAnsi" w:cstheme="majorHAnsi"/>
        </w:rPr>
        <w:t>).</w:t>
      </w:r>
    </w:p>
    <w:p w14:paraId="285B5A11" w14:textId="356D078D" w:rsidR="00260A2D" w:rsidRPr="002700D2" w:rsidRDefault="00463164" w:rsidP="00260A2D">
      <w:pPr>
        <w:pStyle w:val="ListParagraph"/>
        <w:numPr>
          <w:ilvl w:val="0"/>
          <w:numId w:val="79"/>
        </w:numPr>
        <w:rPr>
          <w:rFonts w:asciiTheme="majorHAnsi" w:hAnsiTheme="majorHAnsi" w:cstheme="majorHAnsi"/>
        </w:rPr>
      </w:pPr>
      <w:r w:rsidRPr="002700D2">
        <w:rPr>
          <w:rFonts w:ascii="Consolas" w:hAnsi="Consolas" w:cstheme="majorHAnsi"/>
          <w:sz w:val="22"/>
        </w:rPr>
        <w:t>h5tools_dump_</w:t>
      </w:r>
      <w:proofErr w:type="gramStart"/>
      <w:r w:rsidRPr="002700D2">
        <w:rPr>
          <w:rFonts w:ascii="Consolas" w:hAnsi="Consolas" w:cstheme="majorHAnsi"/>
          <w:sz w:val="22"/>
        </w:rPr>
        <w:t>dcpl(</w:t>
      </w:r>
      <w:proofErr w:type="gramEnd"/>
      <w:r w:rsidRPr="002700D2">
        <w:rPr>
          <w:rFonts w:ascii="Consolas" w:hAnsi="Consolas" w:cstheme="majorHAnsi"/>
          <w:sz w:val="22"/>
        </w:rPr>
        <w:t>FILE *stream, const h5tool_format_t *info, h5tools_context_t *</w:t>
      </w:r>
      <w:proofErr w:type="spellStart"/>
      <w:r w:rsidRPr="002700D2">
        <w:rPr>
          <w:rFonts w:ascii="Consolas" w:hAnsi="Consolas" w:cstheme="majorHAnsi"/>
          <w:sz w:val="22"/>
        </w:rPr>
        <w:t>ctx</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hid_t</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dcpl_id</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hid_t</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type_id</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hid_t</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dset_id</w:t>
      </w:r>
      <w:proofErr w:type="spellEnd"/>
      <w:r w:rsidRPr="002700D2">
        <w:rPr>
          <w:rFonts w:ascii="Consolas" w:hAnsi="Consolas" w:cstheme="majorHAnsi"/>
          <w:sz w:val="22"/>
        </w:rPr>
        <w:t>)</w:t>
      </w:r>
      <w:r w:rsidRPr="002700D2">
        <w:rPr>
          <w:rFonts w:asciiTheme="majorHAnsi" w:hAnsiTheme="majorHAnsi" w:cstheme="majorHAnsi"/>
        </w:rPr>
        <w:t> </w:t>
      </w:r>
      <w:r w:rsidR="002C0FEA" w:rsidRPr="002700D2">
        <w:rPr>
          <w:rFonts w:asciiTheme="majorHAnsi" w:hAnsiTheme="majorHAnsi" w:cstheme="majorHAnsi"/>
        </w:rPr>
        <w:t xml:space="preserve">will require </w:t>
      </w:r>
      <w:r w:rsidR="002700D2">
        <w:rPr>
          <w:rFonts w:asciiTheme="majorHAnsi" w:hAnsiTheme="majorHAnsi" w:cstheme="majorHAnsi"/>
        </w:rPr>
        <w:t>a new structured chunk case to be added to the switch case (1.14.4 L3181).</w:t>
      </w:r>
    </w:p>
    <w:p w14:paraId="7E1AD876" w14:textId="77777777" w:rsidR="00260A2D" w:rsidRDefault="00260A2D" w:rsidP="00260A2D">
      <w:pPr>
        <w:rPr>
          <w:rFonts w:asciiTheme="majorHAnsi" w:hAnsiTheme="majorHAnsi" w:cstheme="majorHAnsi"/>
        </w:rPr>
      </w:pPr>
    </w:p>
    <w:p w14:paraId="62D52D89" w14:textId="20705302" w:rsidR="00260A2D" w:rsidRPr="00343245" w:rsidRDefault="002C0FEA" w:rsidP="002C0FEA">
      <w:pPr>
        <w:rPr>
          <w:rFonts w:ascii="Calibri" w:hAnsi="Calibri" w:cs="Calibri"/>
        </w:rPr>
      </w:pPr>
      <w:r w:rsidRPr="00343245">
        <w:rPr>
          <w:rFonts w:ascii="Calibri" w:hAnsi="Calibri" w:cs="Calibri"/>
        </w:rPr>
        <w:t>Please note that t</w:t>
      </w:r>
      <w:r w:rsidR="77BCE80F" w:rsidRPr="00343245">
        <w:rPr>
          <w:rFonts w:ascii="Calibri" w:hAnsi="Calibri" w:cs="Calibri"/>
        </w:rPr>
        <w:t xml:space="preserve">he </w:t>
      </w:r>
      <w:r w:rsidR="77BCE80F" w:rsidRPr="001C1E50">
        <w:rPr>
          <w:rFonts w:ascii="Consolas" w:hAnsi="Consolas" w:cs="Calibri"/>
          <w:sz w:val="22"/>
          <w:szCs w:val="22"/>
        </w:rPr>
        <w:t>FILTERS</w:t>
      </w:r>
      <w:r w:rsidR="77BCE80F" w:rsidRPr="00343245">
        <w:rPr>
          <w:rFonts w:ascii="Calibri" w:hAnsi="Calibri" w:cs="Calibri"/>
        </w:rPr>
        <w:t xml:space="preserve"> section of code should be moved to a new function, so that the filters </w:t>
      </w:r>
      <w:r w:rsidR="77BCE80F" w:rsidRPr="001C1E50">
        <w:rPr>
          <w:rFonts w:ascii="Consolas" w:hAnsi="Consolas" w:cs="Calibri"/>
          <w:sz w:val="22"/>
          <w:szCs w:val="22"/>
        </w:rPr>
        <w:t>OUTPUT</w:t>
      </w:r>
      <w:r w:rsidR="77BCE80F" w:rsidRPr="00343245">
        <w:rPr>
          <w:rFonts w:ascii="Calibri" w:hAnsi="Calibri" w:cs="Calibri"/>
        </w:rPr>
        <w:t xml:space="preserve"> can be reused by the</w:t>
      </w:r>
      <w:r w:rsidR="47EBB08F" w:rsidRPr="00343245">
        <w:rPr>
          <w:rFonts w:ascii="Calibri" w:hAnsi="Calibri" w:cs="Calibri"/>
        </w:rPr>
        <w:t xml:space="preserve"> structured chunk code.</w:t>
      </w:r>
      <w:r w:rsidR="00260A2D" w:rsidRPr="00343245">
        <w:rPr>
          <w:rFonts w:ascii="Calibri" w:hAnsi="Calibri" w:cs="Calibri"/>
        </w:rPr>
        <w:t xml:space="preserve"> </w:t>
      </w:r>
      <w:r w:rsidR="00E641FF" w:rsidRPr="00343245">
        <w:rPr>
          <w:rFonts w:ascii="Calibri" w:hAnsi="Calibri" w:cs="Calibri"/>
        </w:rPr>
        <w:t>The steps for doing so are listed below:</w:t>
      </w:r>
    </w:p>
    <w:p w14:paraId="34113057" w14:textId="77777777" w:rsidR="00E641FF" w:rsidRPr="00452A7D" w:rsidRDefault="00E641FF" w:rsidP="002C0FEA">
      <w:pPr>
        <w:rPr>
          <w:rFonts w:asciiTheme="majorHAnsi" w:hAnsiTheme="majorHAnsi" w:cstheme="majorHAnsi"/>
        </w:rPr>
      </w:pPr>
    </w:p>
    <w:p w14:paraId="68D04765" w14:textId="24E6697E" w:rsidR="000F4553" w:rsidRDefault="00B96E73" w:rsidP="000F4553">
      <w:pPr>
        <w:rPr>
          <w:rFonts w:asciiTheme="majorHAnsi" w:hAnsiTheme="majorHAnsi" w:cstheme="majorHAnsi"/>
        </w:rPr>
      </w:pPr>
      <w:r w:rsidRPr="00452A7D">
        <w:rPr>
          <w:rFonts w:asciiTheme="majorHAnsi" w:hAnsiTheme="majorHAnsi" w:cstheme="majorHAnsi"/>
        </w:rPr>
        <w:t>T</w:t>
      </w:r>
      <w:r w:rsidR="7D3F03A0" w:rsidRPr="00452A7D">
        <w:rPr>
          <w:rFonts w:asciiTheme="majorHAnsi" w:hAnsiTheme="majorHAnsi" w:cstheme="majorHAnsi"/>
        </w:rPr>
        <w:t xml:space="preserve">he </w:t>
      </w:r>
      <w:r w:rsidR="7D3F03A0" w:rsidRPr="001C1E50">
        <w:rPr>
          <w:rFonts w:ascii="Consolas" w:eastAsia="Monospace" w:hAnsi="Consolas" w:cstheme="majorHAnsi"/>
          <w:color w:val="000000" w:themeColor="text1"/>
          <w:sz w:val="22"/>
          <w:szCs w:val="22"/>
        </w:rPr>
        <w:t>STORAGE_LAYOUT</w:t>
      </w:r>
      <w:r w:rsidR="7D3F03A0" w:rsidRPr="001C1E50">
        <w:rPr>
          <w:rFonts w:asciiTheme="majorHAnsi" w:hAnsiTheme="majorHAnsi" w:cstheme="majorHAnsi"/>
          <w:color w:val="000000" w:themeColor="text1"/>
        </w:rPr>
        <w:t xml:space="preserve"> </w:t>
      </w:r>
      <w:r w:rsidR="00463164" w:rsidRPr="00452A7D">
        <w:rPr>
          <w:rFonts w:asciiTheme="majorHAnsi" w:hAnsiTheme="majorHAnsi" w:cstheme="majorHAnsi"/>
        </w:rPr>
        <w:t>switch</w:t>
      </w:r>
      <w:r w:rsidR="00463164" w:rsidRPr="00343245">
        <w:rPr>
          <w:rFonts w:ascii="Calibri" w:hAnsi="Calibri" w:cs="Calibri"/>
        </w:rPr>
        <w:t xml:space="preserve"> statement case</w:t>
      </w:r>
      <w:r w:rsidR="694121B8" w:rsidRPr="00343245">
        <w:rPr>
          <w:rFonts w:ascii="Calibri" w:hAnsi="Calibri" w:cs="Calibri"/>
        </w:rPr>
        <w:t>s</w:t>
      </w:r>
      <w:r w:rsidR="00463164" w:rsidRPr="00343245">
        <w:rPr>
          <w:rFonts w:ascii="Calibri" w:hAnsi="Calibri" w:cs="Calibri"/>
        </w:rPr>
        <w:t xml:space="preserve"> for s</w:t>
      </w:r>
      <w:r w:rsidR="792D1F3A" w:rsidRPr="00343245">
        <w:rPr>
          <w:rFonts w:ascii="Calibri" w:hAnsi="Calibri" w:cs="Calibri"/>
        </w:rPr>
        <w:t xml:space="preserve">tructured </w:t>
      </w:r>
      <w:r w:rsidR="00463164" w:rsidRPr="00343245">
        <w:rPr>
          <w:rFonts w:ascii="Calibri" w:hAnsi="Calibri" w:cs="Calibri"/>
        </w:rPr>
        <w:t>chunk</w:t>
      </w:r>
      <w:r w:rsidRPr="00343245">
        <w:rPr>
          <w:rFonts w:ascii="Calibri" w:hAnsi="Calibri" w:cs="Calibri"/>
        </w:rPr>
        <w:t xml:space="preserve"> must be implemented. To do so</w:t>
      </w:r>
      <w:r w:rsidR="000F4553" w:rsidRPr="00343245">
        <w:rPr>
          <w:rFonts w:ascii="Calibri" w:hAnsi="Calibri" w:cs="Calibri"/>
        </w:rPr>
        <w:t xml:space="preserve">, we must </w:t>
      </w:r>
      <w:r w:rsidRPr="00343245">
        <w:rPr>
          <w:rFonts w:ascii="Calibri" w:hAnsi="Calibri" w:cs="Calibri"/>
        </w:rPr>
        <w:t>g</w:t>
      </w:r>
      <w:r w:rsidR="7DA8641F" w:rsidRPr="00343245">
        <w:rPr>
          <w:rFonts w:ascii="Calibri" w:hAnsi="Calibri" w:cs="Calibri"/>
        </w:rPr>
        <w:t>et</w:t>
      </w:r>
      <w:r w:rsidR="000F4553" w:rsidRPr="00343245">
        <w:rPr>
          <w:rFonts w:ascii="Calibri" w:hAnsi="Calibri" w:cs="Calibri"/>
        </w:rPr>
        <w:t xml:space="preserve"> the</w:t>
      </w:r>
      <w:r w:rsidR="7DA8641F" w:rsidRPr="00343245">
        <w:rPr>
          <w:rFonts w:ascii="Calibri" w:hAnsi="Calibri" w:cs="Calibri"/>
        </w:rPr>
        <w:t xml:space="preserve"> chunk size and other creation properties including filtering</w:t>
      </w:r>
      <w:r w:rsidR="000F4553" w:rsidRPr="00343245">
        <w:rPr>
          <w:rFonts w:ascii="Calibri" w:hAnsi="Calibri" w:cs="Calibri"/>
        </w:rPr>
        <w:t xml:space="preserve"> </w:t>
      </w:r>
      <w:r w:rsidR="000406EB" w:rsidRPr="00343245">
        <w:rPr>
          <w:rFonts w:ascii="Calibri" w:hAnsi="Calibri" w:cs="Calibri"/>
        </w:rPr>
        <w:t>in</w:t>
      </w:r>
      <w:r w:rsidR="000F4553" w:rsidRPr="00343245">
        <w:rPr>
          <w:rFonts w:ascii="Calibri" w:hAnsi="Calibri" w:cs="Calibri"/>
        </w:rPr>
        <w:t xml:space="preserve"> </w:t>
      </w:r>
      <w:r w:rsidR="766DE01E" w:rsidRPr="001C1E50">
        <w:rPr>
          <w:rFonts w:ascii="Consolas" w:hAnsi="Consolas" w:cstheme="majorHAnsi"/>
          <w:sz w:val="22"/>
          <w:szCs w:val="22"/>
        </w:rPr>
        <w:t>int H5Pget_struct_chunk (</w:t>
      </w:r>
      <w:proofErr w:type="spellStart"/>
      <w:r w:rsidR="766DE01E" w:rsidRPr="001C1E50">
        <w:rPr>
          <w:rFonts w:ascii="Consolas" w:hAnsi="Consolas" w:cstheme="majorHAnsi"/>
          <w:sz w:val="22"/>
          <w:szCs w:val="22"/>
        </w:rPr>
        <w:t>hid_t</w:t>
      </w:r>
      <w:proofErr w:type="spellEnd"/>
      <w:r w:rsidR="766DE01E" w:rsidRPr="001C1E50">
        <w:rPr>
          <w:rFonts w:ascii="Consolas" w:hAnsi="Consolas" w:cstheme="majorHAnsi"/>
          <w:sz w:val="22"/>
          <w:szCs w:val="22"/>
        </w:rPr>
        <w:t xml:space="preserve"> </w:t>
      </w:r>
      <w:proofErr w:type="spellStart"/>
      <w:r w:rsidR="766DE01E" w:rsidRPr="001C1E50">
        <w:rPr>
          <w:rFonts w:ascii="Consolas" w:hAnsi="Consolas" w:cstheme="majorHAnsi"/>
          <w:sz w:val="22"/>
          <w:szCs w:val="22"/>
        </w:rPr>
        <w:t>plist_id</w:t>
      </w:r>
      <w:proofErr w:type="spellEnd"/>
      <w:r w:rsidR="766DE01E" w:rsidRPr="001C1E50">
        <w:rPr>
          <w:rFonts w:ascii="Consolas" w:hAnsi="Consolas" w:cstheme="majorHAnsi"/>
          <w:sz w:val="22"/>
          <w:szCs w:val="22"/>
        </w:rPr>
        <w:t xml:space="preserve">, int </w:t>
      </w:r>
      <w:proofErr w:type="spellStart"/>
      <w:r w:rsidR="766DE01E" w:rsidRPr="001C1E50">
        <w:rPr>
          <w:rFonts w:ascii="Consolas" w:hAnsi="Consolas" w:cstheme="majorHAnsi"/>
          <w:sz w:val="22"/>
          <w:szCs w:val="22"/>
        </w:rPr>
        <w:t>max_dims</w:t>
      </w:r>
      <w:proofErr w:type="spellEnd"/>
      <w:r w:rsidR="766DE01E" w:rsidRPr="001C1E50">
        <w:rPr>
          <w:rFonts w:ascii="Consolas" w:hAnsi="Consolas" w:cstheme="majorHAnsi"/>
          <w:sz w:val="22"/>
          <w:szCs w:val="22"/>
        </w:rPr>
        <w:t xml:space="preserve">, const </w:t>
      </w:r>
      <w:proofErr w:type="spellStart"/>
      <w:r w:rsidR="766DE01E" w:rsidRPr="001C1E50">
        <w:rPr>
          <w:rFonts w:ascii="Consolas" w:hAnsi="Consolas" w:cstheme="majorHAnsi"/>
          <w:sz w:val="22"/>
          <w:szCs w:val="22"/>
        </w:rPr>
        <w:t>hsize</w:t>
      </w:r>
      <w:proofErr w:type="spellEnd"/>
      <w:r w:rsidR="766DE01E" w:rsidRPr="001C1E50">
        <w:rPr>
          <w:rFonts w:ascii="Consolas" w:hAnsi="Consolas" w:cstheme="majorHAnsi"/>
          <w:sz w:val="22"/>
          <w:szCs w:val="22"/>
        </w:rPr>
        <w:t xml:space="preserve"> </w:t>
      </w:r>
      <w:proofErr w:type="gramStart"/>
      <w:r w:rsidR="766DE01E" w:rsidRPr="001C1E50">
        <w:rPr>
          <w:rFonts w:ascii="Consolas" w:hAnsi="Consolas" w:cstheme="majorHAnsi"/>
          <w:sz w:val="22"/>
          <w:szCs w:val="22"/>
        </w:rPr>
        <w:t>dim[</w:t>
      </w:r>
      <w:proofErr w:type="gramEnd"/>
      <w:r w:rsidR="766DE01E" w:rsidRPr="001C1E50">
        <w:rPr>
          <w:rFonts w:ascii="Consolas" w:hAnsi="Consolas" w:cstheme="majorHAnsi"/>
          <w:sz w:val="22"/>
          <w:szCs w:val="22"/>
        </w:rPr>
        <w:t>], unsigned *flag)</w:t>
      </w:r>
      <w:r w:rsidR="000406EB" w:rsidRPr="001C1E50">
        <w:rPr>
          <w:rFonts w:ascii="Consolas" w:hAnsi="Consolas" w:cstheme="majorHAnsi"/>
          <w:sz w:val="22"/>
          <w:szCs w:val="22"/>
        </w:rPr>
        <w:t>.</w:t>
      </w:r>
    </w:p>
    <w:p w14:paraId="2A4F3CE6" w14:textId="77777777" w:rsidR="000F4553" w:rsidRDefault="000F4553" w:rsidP="000F4553">
      <w:pPr>
        <w:rPr>
          <w:rFonts w:asciiTheme="majorHAnsi" w:hAnsiTheme="majorHAnsi" w:cstheme="majorHAnsi"/>
        </w:rPr>
      </w:pPr>
    </w:p>
    <w:p w14:paraId="09F8EBCE" w14:textId="352F33E6" w:rsidR="000406EB" w:rsidRDefault="000F4553" w:rsidP="000406EB">
      <w:pPr>
        <w:rPr>
          <w:rFonts w:asciiTheme="majorHAnsi" w:hAnsiTheme="majorHAnsi" w:cstheme="majorHAnsi"/>
        </w:rPr>
      </w:pPr>
      <w:r>
        <w:rPr>
          <w:rFonts w:asciiTheme="majorHAnsi" w:hAnsiTheme="majorHAnsi" w:cstheme="majorHAnsi"/>
        </w:rPr>
        <w:t>Next, we must s</w:t>
      </w:r>
      <w:r w:rsidR="5E79E8A9" w:rsidRPr="00A47FD4">
        <w:rPr>
          <w:rFonts w:asciiTheme="majorHAnsi" w:hAnsiTheme="majorHAnsi" w:cstheme="majorHAnsi"/>
        </w:rPr>
        <w:t>elect elements in the dataset in the file by using</w:t>
      </w:r>
      <w:r w:rsidR="000406EB">
        <w:rPr>
          <w:rFonts w:asciiTheme="majorHAnsi" w:hAnsiTheme="majorHAnsi" w:cstheme="majorHAnsi"/>
        </w:rPr>
        <w:t>:</w:t>
      </w:r>
    </w:p>
    <w:p w14:paraId="5F3DCA9B" w14:textId="77777777" w:rsidR="000406EB" w:rsidRDefault="000406EB" w:rsidP="000406EB">
      <w:pPr>
        <w:rPr>
          <w:rFonts w:asciiTheme="majorHAnsi" w:hAnsiTheme="majorHAnsi" w:cstheme="majorHAnsi"/>
        </w:rPr>
      </w:pPr>
    </w:p>
    <w:p w14:paraId="23C06164" w14:textId="77777777" w:rsidR="000406EB" w:rsidRDefault="2B532AE7" w:rsidP="000406EB">
      <w:pPr>
        <w:pStyle w:val="ListParagraph"/>
        <w:numPr>
          <w:ilvl w:val="0"/>
          <w:numId w:val="77"/>
        </w:numPr>
        <w:rPr>
          <w:rFonts w:asciiTheme="majorHAnsi" w:hAnsiTheme="majorHAnsi" w:cstheme="majorHAnsi"/>
        </w:rPr>
      </w:pPr>
      <w:r w:rsidRPr="000406EB">
        <w:rPr>
          <w:rFonts w:asciiTheme="majorHAnsi" w:hAnsiTheme="majorHAnsi" w:cstheme="majorHAnsi"/>
        </w:rPr>
        <w:t xml:space="preserve">For </w:t>
      </w:r>
      <w:proofErr w:type="spellStart"/>
      <w:r w:rsidR="45E20D77" w:rsidRPr="001C1E50">
        <w:rPr>
          <w:rFonts w:ascii="Consolas" w:hAnsi="Consolas" w:cstheme="majorHAnsi"/>
          <w:color w:val="000000" w:themeColor="text1"/>
          <w:sz w:val="22"/>
        </w:rPr>
        <w:t>chunk_</w:t>
      </w:r>
      <w:proofErr w:type="gramStart"/>
      <w:r w:rsidR="45E20D77" w:rsidRPr="001C1E50">
        <w:rPr>
          <w:rFonts w:ascii="Consolas" w:hAnsi="Consolas" w:cstheme="majorHAnsi"/>
          <w:color w:val="000000" w:themeColor="text1"/>
          <w:sz w:val="22"/>
        </w:rPr>
        <w:t>idx</w:t>
      </w:r>
      <w:proofErr w:type="spellEnd"/>
      <w:r w:rsidR="45E20D77" w:rsidRPr="001C1E50">
        <w:rPr>
          <w:rFonts w:ascii="Consolas" w:hAnsi="Consolas" w:cstheme="majorHAnsi"/>
          <w:sz w:val="22"/>
        </w:rPr>
        <w:t xml:space="preserve">  =</w:t>
      </w:r>
      <w:proofErr w:type="gramEnd"/>
      <w:r w:rsidR="45E20D77" w:rsidRPr="001C1E50">
        <w:rPr>
          <w:rFonts w:ascii="Consolas" w:hAnsi="Consolas" w:cstheme="majorHAnsi"/>
          <w:sz w:val="22"/>
        </w:rPr>
        <w:t xml:space="preserve"> </w:t>
      </w:r>
      <w:r w:rsidRPr="001C1E50">
        <w:rPr>
          <w:rFonts w:ascii="Consolas" w:hAnsi="Consolas" w:cstheme="majorHAnsi"/>
          <w:sz w:val="22"/>
        </w:rPr>
        <w:t>0</w:t>
      </w:r>
      <w:r w:rsidRPr="000406EB">
        <w:rPr>
          <w:rFonts w:asciiTheme="majorHAnsi" w:hAnsiTheme="majorHAnsi" w:cstheme="majorHAnsi"/>
        </w:rPr>
        <w:t xml:space="preserve"> to </w:t>
      </w:r>
      <w:proofErr w:type="spellStart"/>
      <w:r w:rsidRPr="001C1E50">
        <w:rPr>
          <w:rFonts w:ascii="Consolas" w:hAnsi="Consolas" w:cstheme="majorHAnsi"/>
          <w:sz w:val="22"/>
        </w:rPr>
        <w:t>max_dims</w:t>
      </w:r>
      <w:proofErr w:type="spellEnd"/>
    </w:p>
    <w:p w14:paraId="27330840" w14:textId="77777777" w:rsidR="000406EB" w:rsidRPr="001C1E50" w:rsidRDefault="18FF7922" w:rsidP="000406EB">
      <w:pPr>
        <w:pStyle w:val="ListParagraph"/>
        <w:numPr>
          <w:ilvl w:val="1"/>
          <w:numId w:val="77"/>
        </w:numPr>
        <w:rPr>
          <w:rFonts w:ascii="Consolas" w:hAnsi="Consolas" w:cstheme="majorHAnsi"/>
          <w:sz w:val="22"/>
        </w:rPr>
      </w:pPr>
      <w:proofErr w:type="spellStart"/>
      <w:r w:rsidRPr="001C1E50">
        <w:rPr>
          <w:rFonts w:ascii="Consolas" w:hAnsi="Consolas"/>
          <w:color w:val="000000" w:themeColor="text1"/>
          <w:sz w:val="22"/>
        </w:rPr>
        <w:t>herr_t</w:t>
      </w:r>
      <w:proofErr w:type="spellEnd"/>
      <w:r w:rsidRPr="001C1E50">
        <w:rPr>
          <w:rFonts w:ascii="Consolas" w:hAnsi="Consolas"/>
          <w:color w:val="000000" w:themeColor="text1"/>
          <w:sz w:val="22"/>
        </w:rPr>
        <w:t xml:space="preserve"> H5Dget_struct_chunk_info (</w:t>
      </w:r>
      <w:proofErr w:type="spellStart"/>
      <w:r w:rsidRPr="001C1E50">
        <w:rPr>
          <w:rFonts w:ascii="Consolas" w:hAnsi="Consolas"/>
          <w:color w:val="000000" w:themeColor="text1"/>
          <w:sz w:val="22"/>
        </w:rPr>
        <w:t>hid_t</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dset_id</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hid_t</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fspace_id</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hsize_t</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chunk_idx</w:t>
      </w:r>
      <w:proofErr w:type="spellEnd"/>
      <w:r w:rsidRPr="001C1E50">
        <w:rPr>
          <w:rFonts w:ascii="Consolas" w:hAnsi="Consolas"/>
          <w:color w:val="000000" w:themeColor="text1"/>
          <w:sz w:val="22"/>
        </w:rPr>
        <w:t xml:space="preserve">, const </w:t>
      </w:r>
      <w:proofErr w:type="spellStart"/>
      <w:r w:rsidRPr="001C1E50">
        <w:rPr>
          <w:rFonts w:ascii="Consolas" w:hAnsi="Consolas"/>
          <w:color w:val="000000" w:themeColor="text1"/>
          <w:sz w:val="22"/>
        </w:rPr>
        <w:t>hsize_t</w:t>
      </w:r>
      <w:proofErr w:type="spellEnd"/>
      <w:r w:rsidRPr="001C1E50">
        <w:rPr>
          <w:rFonts w:ascii="Consolas" w:hAnsi="Consolas"/>
          <w:color w:val="000000" w:themeColor="text1"/>
          <w:sz w:val="22"/>
        </w:rPr>
        <w:t xml:space="preserve"> *offset, H5D_struct_chunk_info_t *</w:t>
      </w:r>
      <w:proofErr w:type="spellStart"/>
      <w:r w:rsidRPr="001C1E50">
        <w:rPr>
          <w:rFonts w:ascii="Consolas" w:hAnsi="Consolas"/>
          <w:color w:val="000000" w:themeColor="text1"/>
          <w:sz w:val="22"/>
        </w:rPr>
        <w:t>chunk_info</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haddr_t</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addr</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hsize_t</w:t>
      </w:r>
      <w:proofErr w:type="spellEnd"/>
      <w:r w:rsidRPr="001C1E50">
        <w:rPr>
          <w:rFonts w:ascii="Consolas" w:hAnsi="Consolas"/>
          <w:color w:val="000000" w:themeColor="text1"/>
          <w:sz w:val="22"/>
        </w:rPr>
        <w:t xml:space="preserve"> *</w:t>
      </w:r>
      <w:proofErr w:type="spellStart"/>
      <w:r w:rsidRPr="001C1E50">
        <w:rPr>
          <w:rFonts w:ascii="Consolas" w:hAnsi="Consolas"/>
          <w:color w:val="000000" w:themeColor="text1"/>
          <w:sz w:val="22"/>
        </w:rPr>
        <w:t>chunk_size</w:t>
      </w:r>
      <w:proofErr w:type="spellEnd"/>
      <w:r w:rsidRPr="001C1E50">
        <w:rPr>
          <w:rFonts w:ascii="Consolas" w:hAnsi="Consolas"/>
          <w:color w:val="000000" w:themeColor="text1"/>
          <w:sz w:val="22"/>
        </w:rPr>
        <w:t>)</w:t>
      </w:r>
    </w:p>
    <w:p w14:paraId="654825E7" w14:textId="77777777" w:rsidR="000406EB" w:rsidRPr="001C1E50" w:rsidRDefault="23D8931E" w:rsidP="000406EB">
      <w:pPr>
        <w:pStyle w:val="ListParagraph"/>
        <w:numPr>
          <w:ilvl w:val="1"/>
          <w:numId w:val="77"/>
        </w:numPr>
        <w:rPr>
          <w:rFonts w:ascii="Consolas" w:hAnsi="Consolas" w:cstheme="majorHAnsi"/>
          <w:sz w:val="22"/>
        </w:rPr>
      </w:pPr>
      <w:proofErr w:type="spellStart"/>
      <w:r w:rsidRPr="001C1E50">
        <w:rPr>
          <w:rFonts w:ascii="Consolas" w:hAnsi="Consolas"/>
          <w:sz w:val="22"/>
        </w:rPr>
        <w:t>herr_t</w:t>
      </w:r>
      <w:proofErr w:type="spellEnd"/>
      <w:r w:rsidRPr="001C1E50">
        <w:rPr>
          <w:rFonts w:ascii="Consolas" w:hAnsi="Consolas"/>
          <w:sz w:val="22"/>
        </w:rPr>
        <w:t xml:space="preserve"> H5Dread_struct_chunk (</w:t>
      </w:r>
      <w:proofErr w:type="spellStart"/>
      <w:r w:rsidRPr="001C1E50">
        <w:rPr>
          <w:rFonts w:ascii="Consolas" w:hAnsi="Consolas"/>
          <w:sz w:val="22"/>
        </w:rPr>
        <w:t>hid_t</w:t>
      </w:r>
      <w:proofErr w:type="spellEnd"/>
      <w:r w:rsidRPr="001C1E50">
        <w:rPr>
          <w:rFonts w:ascii="Consolas" w:hAnsi="Consolas"/>
          <w:sz w:val="22"/>
        </w:rPr>
        <w:t xml:space="preserve"> </w:t>
      </w:r>
      <w:proofErr w:type="spellStart"/>
      <w:r w:rsidRPr="001C1E50">
        <w:rPr>
          <w:rFonts w:ascii="Consolas" w:hAnsi="Consolas"/>
          <w:sz w:val="22"/>
        </w:rPr>
        <w:t>dset_id</w:t>
      </w:r>
      <w:proofErr w:type="spellEnd"/>
      <w:r w:rsidRPr="001C1E50">
        <w:rPr>
          <w:rFonts w:ascii="Consolas" w:hAnsi="Consolas"/>
          <w:sz w:val="22"/>
        </w:rPr>
        <w:t xml:space="preserve">, </w:t>
      </w:r>
      <w:proofErr w:type="spellStart"/>
      <w:r w:rsidRPr="001C1E50">
        <w:rPr>
          <w:rFonts w:ascii="Consolas" w:eastAsia="Calibri" w:hAnsi="Consolas" w:cs="Calibri"/>
          <w:sz w:val="22"/>
        </w:rPr>
        <w:t>hid_t</w:t>
      </w:r>
      <w:proofErr w:type="spellEnd"/>
      <w:r w:rsidRPr="001C1E50">
        <w:rPr>
          <w:rFonts w:ascii="Consolas" w:eastAsia="Calibri" w:hAnsi="Consolas" w:cs="Calibri"/>
          <w:sz w:val="22"/>
        </w:rPr>
        <w:t xml:space="preserve"> </w:t>
      </w:r>
      <w:proofErr w:type="spellStart"/>
      <w:r w:rsidRPr="001C1E50">
        <w:rPr>
          <w:rFonts w:ascii="Consolas" w:eastAsia="Calibri" w:hAnsi="Consolas" w:cs="Calibri"/>
          <w:sz w:val="22"/>
        </w:rPr>
        <w:t>dxpl_id</w:t>
      </w:r>
      <w:proofErr w:type="spellEnd"/>
      <w:r w:rsidRPr="001C1E50">
        <w:rPr>
          <w:rFonts w:ascii="Consolas" w:eastAsia="Calibri" w:hAnsi="Consolas" w:cs="Calibri"/>
          <w:sz w:val="22"/>
        </w:rPr>
        <w:t xml:space="preserve">, const </w:t>
      </w:r>
      <w:proofErr w:type="spellStart"/>
      <w:r w:rsidRPr="001C1E50">
        <w:rPr>
          <w:rFonts w:ascii="Consolas" w:eastAsia="Calibri" w:hAnsi="Consolas" w:cs="Calibri"/>
          <w:sz w:val="22"/>
        </w:rPr>
        <w:t>hsize_t</w:t>
      </w:r>
      <w:proofErr w:type="spellEnd"/>
      <w:r w:rsidRPr="001C1E50">
        <w:rPr>
          <w:rFonts w:ascii="Consolas" w:eastAsia="Calibri" w:hAnsi="Consolas" w:cs="Calibri"/>
          <w:sz w:val="22"/>
        </w:rPr>
        <w:t xml:space="preserve"> *offset, H5D_struct_chunk_info_t *</w:t>
      </w:r>
      <w:proofErr w:type="spellStart"/>
      <w:r w:rsidRPr="001C1E50">
        <w:rPr>
          <w:rFonts w:ascii="Consolas" w:eastAsia="Calibri" w:hAnsi="Consolas" w:cs="Calibri"/>
          <w:sz w:val="22"/>
        </w:rPr>
        <w:t>chunk_info</w:t>
      </w:r>
      <w:proofErr w:type="spellEnd"/>
      <w:r w:rsidRPr="001C1E50">
        <w:rPr>
          <w:rFonts w:ascii="Consolas" w:eastAsia="Calibri" w:hAnsi="Consolas" w:cs="Calibri"/>
          <w:sz w:val="22"/>
        </w:rPr>
        <w:t>, void *</w:t>
      </w:r>
      <w:proofErr w:type="spellStart"/>
      <w:proofErr w:type="gramStart"/>
      <w:r w:rsidRPr="001C1E50">
        <w:rPr>
          <w:rFonts w:ascii="Consolas" w:eastAsia="Calibri" w:hAnsi="Consolas" w:cs="Calibri"/>
          <w:sz w:val="22"/>
        </w:rPr>
        <w:t>buf</w:t>
      </w:r>
      <w:proofErr w:type="spellEnd"/>
      <w:r w:rsidRPr="001C1E50">
        <w:rPr>
          <w:rFonts w:ascii="Consolas" w:eastAsia="Calibri" w:hAnsi="Consolas" w:cs="Calibri"/>
          <w:sz w:val="22"/>
        </w:rPr>
        <w:t>[</w:t>
      </w:r>
      <w:proofErr w:type="gramEnd"/>
      <w:r w:rsidRPr="001C1E50">
        <w:rPr>
          <w:rFonts w:ascii="Consolas" w:eastAsia="Calibri" w:hAnsi="Consolas" w:cs="Calibri"/>
          <w:sz w:val="22"/>
        </w:rPr>
        <w:t>])</w:t>
      </w:r>
    </w:p>
    <w:p w14:paraId="26667BF5" w14:textId="1B2B4022" w:rsidR="1AC29EA6" w:rsidRPr="000406EB" w:rsidRDefault="1AC29EA6" w:rsidP="000406EB">
      <w:pPr>
        <w:pStyle w:val="ListParagraph"/>
        <w:numPr>
          <w:ilvl w:val="2"/>
          <w:numId w:val="77"/>
        </w:numPr>
        <w:rPr>
          <w:rFonts w:asciiTheme="majorHAnsi" w:hAnsiTheme="majorHAnsi" w:cstheme="majorHAnsi"/>
        </w:rPr>
      </w:pPr>
      <w:r w:rsidRPr="000406EB">
        <w:rPr>
          <w:rFonts w:ascii="Calibri" w:eastAsia="Calibri" w:hAnsi="Calibri" w:cs="Calibri"/>
        </w:rPr>
        <w:t xml:space="preserve">If </w:t>
      </w:r>
      <w:proofErr w:type="spellStart"/>
      <w:r w:rsidRPr="001C1E50">
        <w:rPr>
          <w:rFonts w:ascii="Consolas" w:eastAsia="Calibri" w:hAnsi="Consolas" w:cs="Calibri"/>
          <w:sz w:val="22"/>
        </w:rPr>
        <w:t>show_filters</w:t>
      </w:r>
      <w:proofErr w:type="spellEnd"/>
      <w:r w:rsidRPr="000406EB">
        <w:rPr>
          <w:rFonts w:ascii="Calibri" w:eastAsia="Calibri" w:hAnsi="Calibri" w:cs="Calibri"/>
        </w:rPr>
        <w:t xml:space="preserve"> is true, call new function to display filter information</w:t>
      </w:r>
      <w:r w:rsidR="7EFD3DC5" w:rsidRPr="000406EB">
        <w:rPr>
          <w:rFonts w:ascii="Calibri" w:eastAsia="Calibri" w:hAnsi="Calibri" w:cs="Calibri"/>
        </w:rPr>
        <w:t>.</w:t>
      </w:r>
    </w:p>
    <w:p w14:paraId="78E112F8" w14:textId="77777777" w:rsidR="000406EB" w:rsidRDefault="000406EB" w:rsidP="000406EB">
      <w:pPr>
        <w:rPr>
          <w:rFonts w:ascii="Calibri" w:eastAsia="Calibri" w:hAnsi="Calibri" w:cs="Calibri"/>
        </w:rPr>
      </w:pPr>
    </w:p>
    <w:p w14:paraId="7934D5F7" w14:textId="5CD40739" w:rsidR="7DD79036" w:rsidRPr="004A6F21" w:rsidRDefault="000406EB" w:rsidP="004A6F21">
      <w:pPr>
        <w:rPr>
          <w:rFonts w:ascii="Calibri" w:eastAsia="Calibri" w:hAnsi="Calibri" w:cs="Calibri"/>
        </w:rPr>
      </w:pPr>
      <w:r>
        <w:rPr>
          <w:rFonts w:ascii="Calibri" w:eastAsia="Calibri" w:hAnsi="Calibri" w:cs="Calibri"/>
        </w:rPr>
        <w:t xml:space="preserve">For </w:t>
      </w:r>
      <w:proofErr w:type="spellStart"/>
      <w:r w:rsidR="6D67E013" w:rsidRPr="001C1E50">
        <w:rPr>
          <w:rFonts w:ascii="Consolas" w:eastAsia="Calibri" w:hAnsi="Consolas" w:cs="Calibri"/>
          <w:sz w:val="22"/>
          <w:szCs w:val="22"/>
        </w:rPr>
        <w:t>dump_</w:t>
      </w:r>
      <w:proofErr w:type="gramStart"/>
      <w:r w:rsidR="6D67E013" w:rsidRPr="001C1E50">
        <w:rPr>
          <w:rFonts w:ascii="Consolas" w:eastAsia="Calibri" w:hAnsi="Consolas" w:cs="Calibri"/>
          <w:sz w:val="22"/>
          <w:szCs w:val="22"/>
        </w:rPr>
        <w:t>dataset</w:t>
      </w:r>
      <w:proofErr w:type="spellEnd"/>
      <w:r w:rsidR="6D67E013" w:rsidRPr="001C1E50">
        <w:rPr>
          <w:rFonts w:ascii="Consolas" w:eastAsia="Calibri" w:hAnsi="Consolas" w:cs="Calibri"/>
          <w:sz w:val="22"/>
          <w:szCs w:val="22"/>
        </w:rPr>
        <w:t>(</w:t>
      </w:r>
      <w:proofErr w:type="spellStart"/>
      <w:proofErr w:type="gramEnd"/>
      <w:r w:rsidR="6D67E013" w:rsidRPr="001C1E50">
        <w:rPr>
          <w:rFonts w:ascii="Consolas" w:eastAsia="Calibri" w:hAnsi="Consolas" w:cs="Calibri"/>
          <w:sz w:val="22"/>
          <w:szCs w:val="22"/>
        </w:rPr>
        <w:t>hid_t</w:t>
      </w:r>
      <w:proofErr w:type="spellEnd"/>
      <w:r w:rsidR="6D67E013" w:rsidRPr="001C1E50">
        <w:rPr>
          <w:rFonts w:ascii="Consolas" w:eastAsia="Calibri" w:hAnsi="Consolas" w:cs="Calibri"/>
          <w:sz w:val="22"/>
          <w:szCs w:val="22"/>
        </w:rPr>
        <w:t xml:space="preserve"> did, const char *name, struct </w:t>
      </w:r>
      <w:proofErr w:type="spellStart"/>
      <w:r w:rsidR="6D67E013" w:rsidRPr="001C1E50">
        <w:rPr>
          <w:rFonts w:ascii="Consolas" w:eastAsia="Calibri" w:hAnsi="Consolas" w:cs="Calibri"/>
          <w:sz w:val="22"/>
          <w:szCs w:val="22"/>
        </w:rPr>
        <w:t>subset_t</w:t>
      </w:r>
      <w:proofErr w:type="spellEnd"/>
      <w:r w:rsidR="6D67E013" w:rsidRPr="001C1E50">
        <w:rPr>
          <w:rFonts w:ascii="Consolas" w:eastAsia="Calibri" w:hAnsi="Consolas" w:cs="Calibri"/>
          <w:sz w:val="22"/>
          <w:szCs w:val="22"/>
        </w:rPr>
        <w:t xml:space="preserve"> *</w:t>
      </w:r>
      <w:proofErr w:type="spellStart"/>
      <w:r w:rsidR="6D67E013" w:rsidRPr="001C1E50">
        <w:rPr>
          <w:rFonts w:ascii="Consolas" w:eastAsia="Calibri" w:hAnsi="Consolas" w:cs="Calibri"/>
          <w:sz w:val="22"/>
          <w:szCs w:val="22"/>
        </w:rPr>
        <w:t>sset</w:t>
      </w:r>
      <w:proofErr w:type="spellEnd"/>
      <w:r w:rsidR="6D67E013" w:rsidRPr="001C1E50">
        <w:rPr>
          <w:rFonts w:ascii="Consolas" w:eastAsia="Calibri" w:hAnsi="Consolas" w:cs="Calibri"/>
          <w:sz w:val="22"/>
          <w:szCs w:val="22"/>
        </w:rPr>
        <w:t>)</w:t>
      </w:r>
      <w:r w:rsidR="00EB5185">
        <w:rPr>
          <w:rFonts w:ascii="Calibri" w:eastAsia="Calibri" w:hAnsi="Calibri" w:cs="Calibri"/>
        </w:rPr>
        <w:t xml:space="preserve"> and </w:t>
      </w:r>
      <w:r w:rsidR="52246964" w:rsidRPr="001C1E50">
        <w:rPr>
          <w:rFonts w:ascii="Consolas" w:eastAsia="Calibri" w:hAnsi="Consolas" w:cs="Calibri"/>
          <w:sz w:val="22"/>
          <w:szCs w:val="22"/>
        </w:rPr>
        <w:t>h5tools_dump_data(FILE *stream, const h5tool_format_t *info, h5tools_context_t *</w:t>
      </w:r>
      <w:proofErr w:type="spellStart"/>
      <w:r w:rsidR="52246964" w:rsidRPr="001C1E50">
        <w:rPr>
          <w:rFonts w:ascii="Consolas" w:eastAsia="Calibri" w:hAnsi="Consolas" w:cs="Calibri"/>
          <w:sz w:val="22"/>
          <w:szCs w:val="22"/>
        </w:rPr>
        <w:t>ctx</w:t>
      </w:r>
      <w:proofErr w:type="spellEnd"/>
      <w:r w:rsidR="52246964" w:rsidRPr="001C1E50">
        <w:rPr>
          <w:rFonts w:ascii="Consolas" w:eastAsia="Calibri" w:hAnsi="Consolas" w:cs="Calibri"/>
          <w:sz w:val="22"/>
          <w:szCs w:val="22"/>
        </w:rPr>
        <w:t xml:space="preserve">, </w:t>
      </w:r>
      <w:proofErr w:type="spellStart"/>
      <w:r w:rsidR="52246964" w:rsidRPr="001C1E50">
        <w:rPr>
          <w:rFonts w:ascii="Consolas" w:eastAsia="Calibri" w:hAnsi="Consolas" w:cs="Calibri"/>
          <w:sz w:val="22"/>
          <w:szCs w:val="22"/>
        </w:rPr>
        <w:t>hid_t</w:t>
      </w:r>
      <w:proofErr w:type="spellEnd"/>
      <w:r w:rsidR="52246964" w:rsidRPr="001C1E50">
        <w:rPr>
          <w:rFonts w:ascii="Consolas" w:eastAsia="Calibri" w:hAnsi="Consolas" w:cs="Calibri"/>
          <w:sz w:val="22"/>
          <w:szCs w:val="22"/>
        </w:rPr>
        <w:t xml:space="preserve"> </w:t>
      </w:r>
      <w:proofErr w:type="spellStart"/>
      <w:r w:rsidR="52246964" w:rsidRPr="001C1E50">
        <w:rPr>
          <w:rFonts w:ascii="Consolas" w:eastAsia="Calibri" w:hAnsi="Consolas" w:cs="Calibri"/>
          <w:sz w:val="22"/>
          <w:szCs w:val="22"/>
        </w:rPr>
        <w:t>obj_id</w:t>
      </w:r>
      <w:proofErr w:type="spellEnd"/>
      <w:r w:rsidR="52246964" w:rsidRPr="001C1E50">
        <w:rPr>
          <w:rFonts w:ascii="Consolas" w:eastAsia="Calibri" w:hAnsi="Consolas" w:cs="Calibri"/>
          <w:sz w:val="22"/>
          <w:szCs w:val="22"/>
        </w:rPr>
        <w:t xml:space="preserve">, int </w:t>
      </w:r>
      <w:proofErr w:type="spellStart"/>
      <w:r w:rsidR="52246964" w:rsidRPr="001C1E50">
        <w:rPr>
          <w:rFonts w:ascii="Consolas" w:eastAsia="Calibri" w:hAnsi="Consolas" w:cs="Calibri"/>
          <w:sz w:val="22"/>
          <w:szCs w:val="22"/>
        </w:rPr>
        <w:t>obj_data</w:t>
      </w:r>
      <w:proofErr w:type="spellEnd"/>
      <w:r w:rsidR="52246964" w:rsidRPr="001C1E50">
        <w:rPr>
          <w:rFonts w:ascii="Consolas" w:eastAsia="Calibri" w:hAnsi="Consolas" w:cs="Calibri"/>
          <w:sz w:val="22"/>
          <w:szCs w:val="22"/>
        </w:rPr>
        <w:t>)</w:t>
      </w:r>
      <w:r w:rsidR="00EB5185">
        <w:rPr>
          <w:rFonts w:ascii="Calibri" w:eastAsia="Calibri" w:hAnsi="Calibri" w:cs="Calibri"/>
        </w:rPr>
        <w:t>, c</w:t>
      </w:r>
      <w:r w:rsidR="5E79E8A9" w:rsidRPr="5C4DB04A">
        <w:rPr>
          <w:rFonts w:ascii="Calibri" w:eastAsia="Calibri" w:hAnsi="Calibri" w:cs="Calibri"/>
        </w:rPr>
        <w:t xml:space="preserve">urrent </w:t>
      </w:r>
      <w:proofErr w:type="spellStart"/>
      <w:r w:rsidR="5E79E8A9" w:rsidRPr="5C4DB04A">
        <w:rPr>
          <w:rFonts w:ascii="Calibri" w:eastAsia="Calibri" w:hAnsi="Calibri" w:cs="Calibri"/>
        </w:rPr>
        <w:t>hyperslab</w:t>
      </w:r>
      <w:proofErr w:type="spellEnd"/>
      <w:r w:rsidR="5E79E8A9" w:rsidRPr="5C4DB04A">
        <w:rPr>
          <w:rFonts w:ascii="Calibri" w:eastAsia="Calibri" w:hAnsi="Calibri" w:cs="Calibri"/>
        </w:rPr>
        <w:t xml:space="preserve"> selection API (i.e., no changes for read are required)</w:t>
      </w:r>
      <w:r w:rsidR="00EB5185">
        <w:rPr>
          <w:rFonts w:ascii="Calibri" w:eastAsia="Calibri" w:hAnsi="Calibri" w:cs="Calibri"/>
        </w:rPr>
        <w:t xml:space="preserve"> must be updated. We must also g</w:t>
      </w:r>
      <w:r w:rsidR="5E79E8A9" w:rsidRPr="7475CCE3">
        <w:rPr>
          <w:rFonts w:ascii="Calibri" w:eastAsia="Calibri" w:hAnsi="Calibri" w:cs="Calibri"/>
        </w:rPr>
        <w:t>et</w:t>
      </w:r>
      <w:r w:rsidR="004A6F21">
        <w:rPr>
          <w:rFonts w:ascii="Calibri" w:eastAsia="Calibri" w:hAnsi="Calibri" w:cs="Calibri"/>
        </w:rPr>
        <w:t xml:space="preserve"> the</w:t>
      </w:r>
      <w:r w:rsidR="5E79E8A9" w:rsidRPr="7475CCE3">
        <w:rPr>
          <w:rFonts w:ascii="Calibri" w:eastAsia="Calibri" w:hAnsi="Calibri" w:cs="Calibri"/>
        </w:rPr>
        <w:t xml:space="preserve"> selection of “defined” elements in the provided </w:t>
      </w:r>
      <w:r w:rsidR="5E79E8A9" w:rsidRPr="7475CCE3">
        <w:rPr>
          <w:rFonts w:ascii="Calibri" w:eastAsia="Calibri" w:hAnsi="Calibri" w:cs="Calibri"/>
        </w:rPr>
        <w:lastRenderedPageBreak/>
        <w:t xml:space="preserve">bounding box </w:t>
      </w:r>
      <w:r w:rsidR="004A6F21">
        <w:rPr>
          <w:rFonts w:ascii="Calibri" w:eastAsia="Calibri" w:hAnsi="Calibri" w:cs="Calibri"/>
        </w:rPr>
        <w:t xml:space="preserve">for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H5Dget_defined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dataset_id</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file_space_id</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xfer_plist_id</w:t>
      </w:r>
      <w:proofErr w:type="spellEnd"/>
      <w:r w:rsidR="7DD79036" w:rsidRPr="001C1E50">
        <w:rPr>
          <w:rFonts w:ascii="Consolas" w:eastAsia="Calibri" w:hAnsi="Consolas" w:cs="Calibri"/>
          <w:sz w:val="22"/>
          <w:szCs w:val="22"/>
        </w:rPr>
        <w:t>)</w:t>
      </w:r>
      <w:r w:rsidR="00D901D1" w:rsidRPr="001C1E50">
        <w:rPr>
          <w:rFonts w:ascii="Consolas" w:eastAsia="Calibri" w:hAnsi="Consolas" w:cs="Calibri"/>
          <w:sz w:val="22"/>
          <w:szCs w:val="22"/>
        </w:rPr>
        <w:t>.</w:t>
      </w:r>
    </w:p>
    <w:p w14:paraId="57F2324D" w14:textId="77777777" w:rsidR="004A6F21" w:rsidRDefault="004A6F21" w:rsidP="00463164">
      <w:pPr>
        <w:rPr>
          <w:rFonts w:asciiTheme="minorHAnsi" w:hAnsiTheme="minorHAnsi" w:cstheme="minorHAnsi"/>
        </w:rPr>
      </w:pPr>
    </w:p>
    <w:p w14:paraId="625823EC" w14:textId="15C38CAD" w:rsidR="00463164" w:rsidRDefault="00E370CB" w:rsidP="008C0C79">
      <w:pPr>
        <w:rPr>
          <w:rFonts w:asciiTheme="minorHAnsi" w:hAnsiTheme="minorHAnsi" w:cstheme="minorHAnsi"/>
        </w:rPr>
      </w:pPr>
      <w:r>
        <w:rPr>
          <w:rFonts w:asciiTheme="minorHAnsi" w:hAnsiTheme="minorHAnsi" w:cstheme="minorHAnsi"/>
        </w:rPr>
        <w:t>In</w:t>
      </w:r>
      <w:r w:rsidR="00664769">
        <w:rPr>
          <w:rFonts w:asciiTheme="minorHAnsi" w:hAnsiTheme="minorHAnsi" w:cstheme="minorHAnsi"/>
        </w:rPr>
        <w:t xml:space="preserve"> h5dump</w:t>
      </w:r>
      <w:r w:rsidR="00A1392E">
        <w:rPr>
          <w:rFonts w:asciiTheme="minorHAnsi" w:hAnsiTheme="minorHAnsi" w:cstheme="minorHAnsi"/>
        </w:rPr>
        <w:t xml:space="preserve">, </w:t>
      </w:r>
      <w:r w:rsidR="00B61474">
        <w:rPr>
          <w:rFonts w:asciiTheme="minorHAnsi" w:hAnsiTheme="minorHAnsi" w:cstheme="minorHAnsi"/>
        </w:rPr>
        <w:t>we will have to update</w:t>
      </w:r>
      <w:r w:rsidR="008C0C79">
        <w:rPr>
          <w:rFonts w:asciiTheme="minorHAnsi" w:hAnsiTheme="minorHAnsi" w:cstheme="minorHAnsi"/>
        </w:rPr>
        <w:t xml:space="preserve"> </w:t>
      </w:r>
      <w:r w:rsidR="00463164" w:rsidRPr="001C1E50">
        <w:rPr>
          <w:rFonts w:ascii="Consolas" w:hAnsi="Consolas" w:cstheme="minorHAnsi"/>
          <w:sz w:val="22"/>
          <w:szCs w:val="22"/>
        </w:rPr>
        <w:t>h5dump.</w:t>
      </w:r>
      <w:r w:rsidR="008B427D">
        <w:rPr>
          <w:rFonts w:ascii="Consolas" w:hAnsi="Consolas" w:cstheme="minorHAnsi"/>
          <w:sz w:val="22"/>
          <w:szCs w:val="22"/>
        </w:rPr>
        <w:t>c</w:t>
      </w:r>
      <w:r w:rsidR="00D901D1">
        <w:rPr>
          <w:rFonts w:asciiTheme="minorHAnsi" w:hAnsiTheme="minorHAnsi" w:cstheme="minorHAnsi"/>
        </w:rPr>
        <w:t xml:space="preserve">. </w:t>
      </w:r>
      <w:r w:rsidR="008C0C79">
        <w:rPr>
          <w:rFonts w:asciiTheme="minorHAnsi" w:hAnsiTheme="minorHAnsi" w:cstheme="minorHAnsi"/>
        </w:rPr>
        <w:t xml:space="preserve">Specifically, we must update the </w:t>
      </w:r>
      <w:proofErr w:type="spellStart"/>
      <w:r w:rsidR="008C0C79">
        <w:rPr>
          <w:rFonts w:asciiTheme="minorHAnsi" w:hAnsiTheme="minorHAnsi" w:cstheme="minorHAnsi"/>
        </w:rPr>
        <w:t>doxygen</w:t>
      </w:r>
      <w:proofErr w:type="spellEnd"/>
      <w:r w:rsidR="008C0C79">
        <w:rPr>
          <w:rFonts w:asciiTheme="minorHAnsi" w:hAnsiTheme="minorHAnsi" w:cstheme="minorHAnsi"/>
        </w:rPr>
        <w:t xml:space="preserve"> to </w:t>
      </w:r>
      <w:r w:rsidR="00F45352">
        <w:rPr>
          <w:rFonts w:asciiTheme="minorHAnsi" w:hAnsiTheme="minorHAnsi" w:cstheme="minorHAnsi"/>
        </w:rPr>
        <w:t xml:space="preserve">include the two new options for the tool. </w:t>
      </w:r>
    </w:p>
    <w:p w14:paraId="342E5AA4" w14:textId="77777777" w:rsidR="00F45352" w:rsidRPr="00463164" w:rsidRDefault="00F45352" w:rsidP="008C0C79">
      <w:pPr>
        <w:rPr>
          <w:rFonts w:asciiTheme="minorHAnsi" w:hAnsiTheme="minorHAnsi" w:cstheme="minorHAnsi"/>
        </w:rPr>
      </w:pPr>
    </w:p>
    <w:p w14:paraId="6A6708DF" w14:textId="032A054D" w:rsidR="00463164" w:rsidRPr="00212FDB" w:rsidRDefault="00F45352" w:rsidP="002E1695">
      <w:pPr>
        <w:numPr>
          <w:ilvl w:val="1"/>
          <w:numId w:val="17"/>
        </w:numPr>
        <w:tabs>
          <w:tab w:val="clear" w:pos="1440"/>
          <w:tab w:val="num" w:pos="1080"/>
        </w:tabs>
        <w:ind w:left="1080"/>
        <w:rPr>
          <w:rFonts w:asciiTheme="minorHAnsi" w:hAnsiTheme="minorHAnsi" w:cstheme="minorHAnsi"/>
        </w:rPr>
      </w:pPr>
      <w:r w:rsidRPr="00212FDB">
        <w:rPr>
          <w:rFonts w:asciiTheme="minorHAnsi" w:hAnsiTheme="minorHAnsi" w:cstheme="minorHAnsi"/>
        </w:rPr>
        <w:t>We n</w:t>
      </w:r>
      <w:r w:rsidR="00463164" w:rsidRPr="00212FDB">
        <w:rPr>
          <w:rFonts w:asciiTheme="minorHAnsi" w:hAnsiTheme="minorHAnsi" w:cstheme="minorHAnsi"/>
        </w:rPr>
        <w:t xml:space="preserve">eed to add </w:t>
      </w:r>
      <w:r w:rsidR="00463164" w:rsidRPr="00212FDB">
        <w:rPr>
          <w:rFonts w:ascii="Consolas" w:hAnsi="Consolas" w:cstheme="minorHAnsi"/>
          <w:sz w:val="22"/>
          <w:szCs w:val="22"/>
        </w:rPr>
        <w:t>\li &lt;strong&gt;--sparse-locations&lt;/strong&gt; Print the locations of the defined elements within the dataset</w:t>
      </w:r>
      <w:r w:rsidR="004E11F8" w:rsidRPr="00212FDB">
        <w:rPr>
          <w:rFonts w:asciiTheme="minorHAnsi" w:hAnsiTheme="minorHAnsi" w:cstheme="minorHAnsi"/>
        </w:rPr>
        <w:t>.</w:t>
      </w:r>
      <w:r w:rsidR="008B427D" w:rsidRPr="00212FDB">
        <w:rPr>
          <w:rFonts w:asciiTheme="minorHAnsi" w:hAnsiTheme="minorHAnsi" w:cstheme="minorHAnsi"/>
        </w:rPr>
        <w:t xml:space="preserve"> (h5dump.h </w:t>
      </w:r>
      <w:r w:rsidR="00212FDB" w:rsidRPr="00212FDB">
        <w:rPr>
          <w:rFonts w:asciiTheme="minorHAnsi" w:hAnsiTheme="minorHAnsi" w:cstheme="minorHAnsi"/>
        </w:rPr>
        <w:t xml:space="preserve">1.14.4 </w:t>
      </w:r>
      <w:r w:rsidR="008B427D" w:rsidRPr="00212FDB">
        <w:rPr>
          <w:rFonts w:asciiTheme="minorHAnsi" w:hAnsiTheme="minorHAnsi" w:cstheme="minorHAnsi"/>
        </w:rPr>
        <w:t>L67)</w:t>
      </w:r>
    </w:p>
    <w:p w14:paraId="7D6897EB" w14:textId="476FA638" w:rsidR="00272363" w:rsidRPr="00212FDB" w:rsidRDefault="00F45352" w:rsidP="002E1695">
      <w:pPr>
        <w:numPr>
          <w:ilvl w:val="1"/>
          <w:numId w:val="17"/>
        </w:numPr>
        <w:tabs>
          <w:tab w:val="clear" w:pos="1440"/>
          <w:tab w:val="num" w:pos="1080"/>
        </w:tabs>
        <w:ind w:left="1080"/>
        <w:rPr>
          <w:rFonts w:asciiTheme="minorHAnsi" w:hAnsiTheme="minorHAnsi" w:cstheme="minorHAnsi"/>
        </w:rPr>
      </w:pPr>
      <w:r w:rsidRPr="00212FDB">
        <w:rPr>
          <w:rFonts w:asciiTheme="minorHAnsi" w:hAnsiTheme="minorHAnsi" w:cstheme="minorHAnsi"/>
        </w:rPr>
        <w:t>We n</w:t>
      </w:r>
      <w:r w:rsidR="00272363" w:rsidRPr="00212FDB">
        <w:rPr>
          <w:rFonts w:asciiTheme="minorHAnsi" w:hAnsiTheme="minorHAnsi" w:cstheme="minorHAnsi"/>
        </w:rPr>
        <w:t xml:space="preserve">eed to add </w:t>
      </w:r>
      <w:r w:rsidR="00272363" w:rsidRPr="00212FDB">
        <w:rPr>
          <w:rFonts w:ascii="Consolas" w:hAnsi="Consolas" w:cstheme="minorHAnsi"/>
          <w:sz w:val="22"/>
          <w:szCs w:val="22"/>
        </w:rPr>
        <w:t>\li &lt;strong&gt;--sparse-data&lt;/strong&gt; Print the locations of the defined elements within the dataset and the associated data</w:t>
      </w:r>
      <w:r w:rsidR="004E11F8" w:rsidRPr="00212FDB">
        <w:rPr>
          <w:rFonts w:ascii="Consolas" w:hAnsi="Consolas" w:cstheme="minorHAnsi"/>
          <w:sz w:val="22"/>
          <w:szCs w:val="22"/>
        </w:rPr>
        <w:t>.</w:t>
      </w:r>
      <w:r w:rsidR="008B427D" w:rsidRPr="00212FDB">
        <w:rPr>
          <w:rFonts w:asciiTheme="minorHAnsi" w:hAnsiTheme="minorHAnsi" w:cstheme="minorHAnsi"/>
        </w:rPr>
        <w:t xml:space="preserve"> (h5dump.h </w:t>
      </w:r>
      <w:r w:rsidR="00212FDB" w:rsidRPr="00212FDB">
        <w:rPr>
          <w:rFonts w:asciiTheme="minorHAnsi" w:hAnsiTheme="minorHAnsi" w:cstheme="minorHAnsi"/>
        </w:rPr>
        <w:t>1.14.4</w:t>
      </w:r>
      <w:r w:rsidR="008B427D" w:rsidRPr="00212FDB">
        <w:rPr>
          <w:rFonts w:asciiTheme="minorHAnsi" w:hAnsiTheme="minorHAnsi" w:cstheme="minorHAnsi"/>
        </w:rPr>
        <w:t xml:space="preserve"> L68)</w:t>
      </w:r>
    </w:p>
    <w:p w14:paraId="700094E9" w14:textId="6C21E626" w:rsidR="00463164" w:rsidRPr="00212FDB" w:rsidRDefault="00F45352" w:rsidP="002E1695">
      <w:pPr>
        <w:numPr>
          <w:ilvl w:val="1"/>
          <w:numId w:val="18"/>
        </w:numPr>
        <w:tabs>
          <w:tab w:val="clear" w:pos="1440"/>
          <w:tab w:val="num" w:pos="1080"/>
        </w:tabs>
        <w:ind w:left="1080"/>
        <w:rPr>
          <w:rFonts w:asciiTheme="minorHAnsi" w:hAnsiTheme="minorHAnsi" w:cstheme="minorHAnsi"/>
        </w:rPr>
      </w:pPr>
      <w:r w:rsidRPr="00212FDB">
        <w:rPr>
          <w:rFonts w:asciiTheme="minorHAnsi" w:hAnsiTheme="minorHAnsi" w:cstheme="minorBidi"/>
        </w:rPr>
        <w:t>We should</w:t>
      </w:r>
      <w:r w:rsidR="004E11F8" w:rsidRPr="00212FDB">
        <w:rPr>
          <w:rFonts w:asciiTheme="minorHAnsi" w:hAnsiTheme="minorHAnsi" w:cstheme="minorBidi"/>
        </w:rPr>
        <w:t xml:space="preserve"> also a</w:t>
      </w:r>
      <w:r w:rsidR="00463164" w:rsidRPr="00212FDB">
        <w:rPr>
          <w:rFonts w:asciiTheme="minorHAnsi" w:hAnsiTheme="minorHAnsi" w:cstheme="minorBidi"/>
        </w:rPr>
        <w:t xml:space="preserve">dd </w:t>
      </w:r>
      <w:r w:rsidR="004E11F8" w:rsidRPr="00212FDB">
        <w:rPr>
          <w:rFonts w:asciiTheme="minorHAnsi" w:hAnsiTheme="minorHAnsi" w:cstheme="minorBidi"/>
        </w:rPr>
        <w:t xml:space="preserve">an </w:t>
      </w:r>
      <w:r w:rsidR="00463164" w:rsidRPr="00212FDB">
        <w:rPr>
          <w:rFonts w:asciiTheme="minorHAnsi" w:hAnsiTheme="minorHAnsi" w:cstheme="minorBidi"/>
        </w:rPr>
        <w:t>example to</w:t>
      </w:r>
      <w:r w:rsidR="004E11F8" w:rsidRPr="00212FDB">
        <w:rPr>
          <w:rFonts w:asciiTheme="minorHAnsi" w:hAnsiTheme="minorHAnsi" w:cstheme="minorBidi"/>
        </w:rPr>
        <w:t xml:space="preserve"> the</w:t>
      </w:r>
      <w:r w:rsidR="00463164" w:rsidRPr="00212FDB">
        <w:rPr>
          <w:rFonts w:asciiTheme="minorHAnsi" w:hAnsiTheme="minorHAnsi" w:cstheme="minorBidi"/>
        </w:rPr>
        <w:t xml:space="preserve"> “</w:t>
      </w:r>
      <w:r w:rsidR="00463164" w:rsidRPr="00212FDB">
        <w:rPr>
          <w:rFonts w:ascii="Consolas" w:hAnsi="Consolas" w:cstheme="minorBidi"/>
          <w:sz w:val="22"/>
          <w:szCs w:val="22"/>
        </w:rPr>
        <w:t>Usage Examples</w:t>
      </w:r>
      <w:r w:rsidR="00463164" w:rsidRPr="00212FDB">
        <w:rPr>
          <w:rFonts w:asciiTheme="minorHAnsi" w:hAnsiTheme="minorHAnsi" w:cstheme="minorBidi"/>
        </w:rPr>
        <w:t>” section at the end for how to print s</w:t>
      </w:r>
      <w:r w:rsidR="00272363" w:rsidRPr="00212FDB">
        <w:rPr>
          <w:rFonts w:asciiTheme="minorHAnsi" w:hAnsiTheme="minorHAnsi" w:cstheme="minorBidi"/>
        </w:rPr>
        <w:t>tructured</w:t>
      </w:r>
      <w:r w:rsidR="00463164" w:rsidRPr="00212FDB">
        <w:rPr>
          <w:rFonts w:asciiTheme="minorHAnsi" w:hAnsiTheme="minorHAnsi" w:cstheme="minorBidi"/>
        </w:rPr>
        <w:t xml:space="preserve"> chunk data</w:t>
      </w:r>
      <w:r w:rsidR="004E11F8" w:rsidRPr="00212FDB">
        <w:rPr>
          <w:rFonts w:asciiTheme="minorHAnsi" w:hAnsiTheme="minorHAnsi" w:cstheme="minorBidi"/>
        </w:rPr>
        <w:t xml:space="preserve"> and how to use the new options added.</w:t>
      </w:r>
      <w:r w:rsidR="008B427D" w:rsidRPr="00212FDB">
        <w:rPr>
          <w:rFonts w:asciiTheme="minorHAnsi" w:hAnsiTheme="minorHAnsi" w:cstheme="minorBidi"/>
        </w:rPr>
        <w:t xml:space="preserve"> </w:t>
      </w:r>
      <w:r w:rsidR="008B427D" w:rsidRPr="00212FDB">
        <w:rPr>
          <w:rFonts w:asciiTheme="minorHAnsi" w:hAnsiTheme="minorHAnsi" w:cstheme="minorHAnsi"/>
        </w:rPr>
        <w:t xml:space="preserve">(h5dump.h </w:t>
      </w:r>
      <w:r w:rsidR="00212FDB" w:rsidRPr="00212FDB">
        <w:rPr>
          <w:rFonts w:asciiTheme="minorHAnsi" w:hAnsiTheme="minorHAnsi" w:cstheme="minorHAnsi"/>
        </w:rPr>
        <w:t>1.14.4</w:t>
      </w:r>
      <w:r w:rsidR="008B427D" w:rsidRPr="00212FDB">
        <w:rPr>
          <w:rFonts w:asciiTheme="minorHAnsi" w:hAnsiTheme="minorHAnsi" w:cstheme="minorHAnsi"/>
        </w:rPr>
        <w:t xml:space="preserve"> L193)</w:t>
      </w:r>
    </w:p>
    <w:p w14:paraId="297C5F24" w14:textId="37A54447" w:rsidR="67C9B1FC" w:rsidRPr="00212FDB" w:rsidRDefault="58C9534C" w:rsidP="002E1695">
      <w:pPr>
        <w:numPr>
          <w:ilvl w:val="1"/>
          <w:numId w:val="18"/>
        </w:numPr>
        <w:tabs>
          <w:tab w:val="clear" w:pos="1440"/>
          <w:tab w:val="num" w:pos="1080"/>
        </w:tabs>
        <w:ind w:left="1080"/>
        <w:rPr>
          <w:rFonts w:asciiTheme="minorHAnsi" w:eastAsiaTheme="minorEastAsia" w:hAnsiTheme="minorHAnsi" w:cstheme="minorBidi"/>
          <w:color w:val="000000" w:themeColor="text1"/>
        </w:rPr>
      </w:pPr>
      <w:proofErr w:type="spellStart"/>
      <w:r w:rsidRPr="00212FDB">
        <w:rPr>
          <w:rFonts w:ascii="Consolas" w:eastAsiaTheme="minorEastAsia" w:hAnsi="Consolas" w:cstheme="minorBidi"/>
          <w:color w:val="000000" w:themeColor="text1"/>
          <w:sz w:val="22"/>
          <w:szCs w:val="22"/>
        </w:rPr>
        <w:t>dump_opt_t</w:t>
      </w:r>
      <w:proofErr w:type="spellEnd"/>
      <w:r w:rsidR="6E9F3985" w:rsidRPr="00212FDB">
        <w:rPr>
          <w:rFonts w:asciiTheme="minorHAnsi" w:eastAsiaTheme="minorEastAsia" w:hAnsiTheme="minorHAnsi" w:cstheme="minorBidi"/>
          <w:color w:val="000000" w:themeColor="text1"/>
        </w:rPr>
        <w:t xml:space="preserve"> structure will need new options for display</w:t>
      </w:r>
      <w:r w:rsidR="2BB57807" w:rsidRPr="00212FDB">
        <w:rPr>
          <w:rFonts w:asciiTheme="minorHAnsi" w:eastAsiaTheme="minorEastAsia" w:hAnsiTheme="minorHAnsi" w:cstheme="minorBidi"/>
          <w:color w:val="000000" w:themeColor="text1"/>
        </w:rPr>
        <w:t xml:space="preserve"> settings for the new command</w:t>
      </w:r>
      <w:r w:rsidR="47CE38A6" w:rsidRPr="00212FDB">
        <w:rPr>
          <w:rFonts w:asciiTheme="minorHAnsi" w:eastAsiaTheme="minorEastAsia" w:hAnsiTheme="minorHAnsi" w:cstheme="minorBidi"/>
          <w:color w:val="000000" w:themeColor="text1"/>
        </w:rPr>
        <w:t>-</w:t>
      </w:r>
      <w:r w:rsidR="77634C18" w:rsidRPr="00212FDB">
        <w:rPr>
          <w:rFonts w:asciiTheme="minorHAnsi" w:eastAsiaTheme="minorEastAsia" w:hAnsiTheme="minorHAnsi" w:cstheme="minorBidi"/>
          <w:color w:val="000000" w:themeColor="text1"/>
        </w:rPr>
        <w:t xml:space="preserve">line </w:t>
      </w:r>
      <w:r w:rsidR="097DD022" w:rsidRPr="00212FDB">
        <w:rPr>
          <w:rFonts w:asciiTheme="minorHAnsi" w:eastAsiaTheme="minorEastAsia" w:hAnsiTheme="minorHAnsi" w:cstheme="minorBidi"/>
          <w:color w:val="000000" w:themeColor="text1"/>
        </w:rPr>
        <w:t>arguments</w:t>
      </w:r>
      <w:r w:rsidR="008B427D" w:rsidRPr="00212FDB">
        <w:rPr>
          <w:rFonts w:asciiTheme="minorHAnsi" w:eastAsiaTheme="minorEastAsia" w:hAnsiTheme="minorHAnsi" w:cstheme="minorBidi"/>
          <w:color w:val="000000" w:themeColor="text1"/>
        </w:rPr>
        <w:t xml:space="preserve"> (</w:t>
      </w:r>
      <w:r w:rsidR="008B427D" w:rsidRPr="00212FDB">
        <w:rPr>
          <w:rFonts w:asciiTheme="minorHAnsi" w:hAnsiTheme="minorHAnsi" w:cstheme="minorHAnsi"/>
        </w:rPr>
        <w:t>h5dump.h 1.14.4 L81).</w:t>
      </w:r>
    </w:p>
    <w:p w14:paraId="55878705" w14:textId="77777777" w:rsidR="004E11F8" w:rsidRDefault="004E11F8" w:rsidP="004E11F8">
      <w:pPr>
        <w:rPr>
          <w:rFonts w:asciiTheme="minorHAnsi" w:eastAsiaTheme="minorEastAsia" w:hAnsiTheme="minorHAnsi" w:cstheme="minorBidi"/>
          <w:color w:val="000000" w:themeColor="text1"/>
        </w:rPr>
      </w:pPr>
    </w:p>
    <w:p w14:paraId="5F65EDF7" w14:textId="7E728A04" w:rsidR="00423762" w:rsidRDefault="00591890" w:rsidP="002071DA">
      <w:pPr>
        <w:rPr>
          <w:rFonts w:asciiTheme="minorHAnsi" w:hAnsiTheme="minorHAnsi" w:cstheme="minorHAnsi"/>
        </w:rPr>
      </w:pPr>
      <w:r w:rsidRPr="001C1E50">
        <w:rPr>
          <w:rFonts w:ascii="Consolas" w:hAnsi="Consolas" w:cstheme="minorHAnsi"/>
          <w:sz w:val="22"/>
          <w:szCs w:val="22"/>
        </w:rPr>
        <w:t>h5dump.c</w:t>
      </w:r>
      <w:r>
        <w:rPr>
          <w:rFonts w:asciiTheme="minorHAnsi" w:hAnsiTheme="minorHAnsi" w:cstheme="minorHAnsi"/>
        </w:rPr>
        <w:t xml:space="preserve"> must also be updated to reflect the two new options for </w:t>
      </w:r>
      <w:r w:rsidRPr="001C1E50">
        <w:rPr>
          <w:rFonts w:ascii="Consolas" w:hAnsi="Consolas" w:cstheme="minorHAnsi"/>
          <w:sz w:val="22"/>
          <w:szCs w:val="22"/>
        </w:rPr>
        <w:t>--sparse-locations</w:t>
      </w:r>
      <w:r>
        <w:rPr>
          <w:rFonts w:asciiTheme="minorHAnsi" w:hAnsiTheme="minorHAnsi" w:cstheme="minorHAnsi"/>
        </w:rPr>
        <w:t xml:space="preserve"> and </w:t>
      </w:r>
      <w:r w:rsidRPr="001C1E50">
        <w:rPr>
          <w:rFonts w:ascii="Consolas" w:hAnsi="Consolas" w:cstheme="minorHAnsi"/>
          <w:sz w:val="22"/>
          <w:szCs w:val="22"/>
        </w:rPr>
        <w:t>--sparse-</w:t>
      </w:r>
      <w:r w:rsidR="00423762">
        <w:rPr>
          <w:rFonts w:ascii="Consolas" w:hAnsi="Consolas" w:cstheme="minorHAnsi"/>
          <w:sz w:val="22"/>
          <w:szCs w:val="22"/>
        </w:rPr>
        <w:t>data.</w:t>
      </w:r>
      <w:r>
        <w:rPr>
          <w:rFonts w:asciiTheme="minorHAnsi" w:hAnsiTheme="minorHAnsi" w:cstheme="minorHAnsi"/>
        </w:rPr>
        <w:t xml:space="preserve"> A character must be chosen for both options </w:t>
      </w:r>
      <w:r w:rsidR="00D4231A">
        <w:rPr>
          <w:rFonts w:asciiTheme="minorHAnsi" w:hAnsiTheme="minorHAnsi" w:cstheme="minorHAnsi"/>
        </w:rPr>
        <w:t>(currently ‘L’ and ‘</w:t>
      </w:r>
      <w:r w:rsidR="00423762">
        <w:rPr>
          <w:rFonts w:asciiTheme="minorHAnsi" w:hAnsiTheme="minorHAnsi" w:cstheme="minorHAnsi"/>
        </w:rPr>
        <w:t>L</w:t>
      </w:r>
      <w:r w:rsidR="00D4231A">
        <w:rPr>
          <w:rFonts w:asciiTheme="minorHAnsi" w:hAnsiTheme="minorHAnsi" w:cstheme="minorHAnsi"/>
        </w:rPr>
        <w:t>’ are selected as examples)</w:t>
      </w:r>
      <w:r w:rsidR="002071DA">
        <w:rPr>
          <w:rFonts w:asciiTheme="minorHAnsi" w:hAnsiTheme="minorHAnsi" w:cstheme="minorHAnsi"/>
        </w:rPr>
        <w:t>.</w:t>
      </w:r>
    </w:p>
    <w:p w14:paraId="5456F8D1" w14:textId="77777777" w:rsidR="00423762" w:rsidRDefault="00423762" w:rsidP="002071DA">
      <w:pPr>
        <w:rPr>
          <w:rFonts w:ascii="Consolas" w:hAnsi="Consolas" w:cstheme="minorHAnsi"/>
          <w:sz w:val="22"/>
          <w:szCs w:val="22"/>
        </w:rPr>
      </w:pPr>
    </w:p>
    <w:p w14:paraId="1C5CB83B" w14:textId="48692D6E" w:rsidR="00463164" w:rsidRDefault="00463164" w:rsidP="002071DA">
      <w:pPr>
        <w:rPr>
          <w:rFonts w:asciiTheme="minorHAnsi" w:hAnsiTheme="minorHAnsi" w:cstheme="minorHAnsi"/>
        </w:rPr>
      </w:pPr>
      <w:r w:rsidRPr="001C1E50">
        <w:rPr>
          <w:rFonts w:ascii="Consolas" w:hAnsi="Consolas" w:cstheme="minorHAnsi"/>
          <w:sz w:val="22"/>
          <w:szCs w:val="22"/>
        </w:rPr>
        <w:t xml:space="preserve">h5_long_options </w:t>
      </w:r>
      <w:proofErr w:type="spellStart"/>
      <w:r w:rsidRPr="001C1E50">
        <w:rPr>
          <w:rFonts w:ascii="Consolas" w:hAnsi="Consolas" w:cstheme="minorHAnsi"/>
          <w:sz w:val="22"/>
          <w:szCs w:val="22"/>
        </w:rPr>
        <w:t>l_</w:t>
      </w:r>
      <w:proofErr w:type="gramStart"/>
      <w:r w:rsidRPr="001C1E50">
        <w:rPr>
          <w:rFonts w:ascii="Consolas" w:hAnsi="Consolas" w:cstheme="minorHAnsi"/>
          <w:sz w:val="22"/>
          <w:szCs w:val="22"/>
        </w:rPr>
        <w:t>opts</w:t>
      </w:r>
      <w:proofErr w:type="spellEnd"/>
      <w:r w:rsidRPr="001C1E50">
        <w:rPr>
          <w:rFonts w:ascii="Consolas" w:hAnsi="Consolas" w:cstheme="minorHAnsi"/>
          <w:sz w:val="22"/>
          <w:szCs w:val="22"/>
        </w:rPr>
        <w:t>[</w:t>
      </w:r>
      <w:proofErr w:type="gramEnd"/>
      <w:r w:rsidRPr="001C1E50">
        <w:rPr>
          <w:rFonts w:ascii="Consolas" w:hAnsi="Consolas" w:cstheme="minorHAnsi"/>
          <w:sz w:val="22"/>
          <w:szCs w:val="22"/>
        </w:rPr>
        <w:t>]</w:t>
      </w:r>
      <w:r w:rsidR="002071DA">
        <w:rPr>
          <w:rFonts w:asciiTheme="minorHAnsi" w:hAnsiTheme="minorHAnsi" w:cstheme="minorHAnsi"/>
        </w:rPr>
        <w:t xml:space="preserve"> must add</w:t>
      </w:r>
      <w:r w:rsidRPr="00463164">
        <w:rPr>
          <w:rFonts w:asciiTheme="minorHAnsi" w:hAnsiTheme="minorHAnsi" w:cstheme="minorHAnsi"/>
        </w:rPr>
        <w:t xml:space="preserve"> </w:t>
      </w:r>
      <w:r w:rsidRPr="001C1E50">
        <w:rPr>
          <w:rFonts w:ascii="Consolas" w:hAnsi="Consolas" w:cstheme="minorHAnsi"/>
          <w:sz w:val="22"/>
          <w:szCs w:val="22"/>
        </w:rPr>
        <w:t xml:space="preserve">{“sparse-locations”, </w:t>
      </w:r>
      <w:proofErr w:type="spellStart"/>
      <w:r w:rsidRPr="001C1E50">
        <w:rPr>
          <w:rFonts w:ascii="Consolas" w:hAnsi="Consolas" w:cstheme="minorHAnsi"/>
          <w:sz w:val="22"/>
          <w:szCs w:val="22"/>
        </w:rPr>
        <w:t>no_arg</w:t>
      </w:r>
      <w:proofErr w:type="spellEnd"/>
      <w:r w:rsidRPr="001C1E50">
        <w:rPr>
          <w:rFonts w:ascii="Consolas" w:hAnsi="Consolas" w:cstheme="minorHAnsi"/>
          <w:sz w:val="22"/>
          <w:szCs w:val="22"/>
        </w:rPr>
        <w:t>, ‘</w:t>
      </w:r>
      <w:r w:rsidR="00423762">
        <w:rPr>
          <w:rFonts w:ascii="Consolas" w:hAnsi="Consolas" w:cstheme="minorHAnsi"/>
          <w:sz w:val="22"/>
          <w:szCs w:val="22"/>
        </w:rPr>
        <w:t>L</w:t>
      </w:r>
      <w:r w:rsidRPr="001C1E50">
        <w:rPr>
          <w:rFonts w:ascii="Consolas" w:hAnsi="Consolas" w:cstheme="minorHAnsi"/>
          <w:sz w:val="22"/>
          <w:szCs w:val="22"/>
        </w:rPr>
        <w:t>’}</w:t>
      </w:r>
      <w:r w:rsidR="002071DA">
        <w:rPr>
          <w:rFonts w:asciiTheme="minorHAnsi" w:hAnsiTheme="minorHAnsi" w:cstheme="minorHAnsi"/>
        </w:rPr>
        <w:t xml:space="preserve">  and </w:t>
      </w:r>
      <w:r w:rsidR="008645DE" w:rsidRPr="001C1E50">
        <w:rPr>
          <w:rFonts w:ascii="Consolas" w:hAnsi="Consolas" w:cstheme="minorHAnsi"/>
          <w:sz w:val="22"/>
          <w:szCs w:val="22"/>
        </w:rPr>
        <w:t xml:space="preserve">{“sparse-data”, </w:t>
      </w:r>
      <w:proofErr w:type="spellStart"/>
      <w:r w:rsidR="008645DE" w:rsidRPr="001C1E50">
        <w:rPr>
          <w:rFonts w:ascii="Consolas" w:hAnsi="Consolas" w:cstheme="minorHAnsi"/>
          <w:sz w:val="22"/>
          <w:szCs w:val="22"/>
        </w:rPr>
        <w:t>no_arg</w:t>
      </w:r>
      <w:proofErr w:type="spellEnd"/>
      <w:r w:rsidR="008645DE" w:rsidRPr="001C1E50">
        <w:rPr>
          <w:rFonts w:ascii="Consolas" w:hAnsi="Consolas" w:cstheme="minorHAnsi"/>
          <w:sz w:val="22"/>
          <w:szCs w:val="22"/>
        </w:rPr>
        <w:t>, ‘</w:t>
      </w:r>
      <w:r w:rsidR="00423762">
        <w:rPr>
          <w:rFonts w:ascii="Consolas" w:hAnsi="Consolas" w:cstheme="minorHAnsi"/>
          <w:sz w:val="22"/>
          <w:szCs w:val="22"/>
        </w:rPr>
        <w:t>I</w:t>
      </w:r>
      <w:r w:rsidR="008645DE" w:rsidRPr="001C1E50">
        <w:rPr>
          <w:rFonts w:ascii="Consolas" w:hAnsi="Consolas" w:cstheme="minorHAnsi"/>
          <w:sz w:val="22"/>
          <w:szCs w:val="22"/>
        </w:rPr>
        <w:t>’}</w:t>
      </w:r>
      <w:r w:rsidR="00423762">
        <w:rPr>
          <w:rFonts w:ascii="Consolas" w:hAnsi="Consolas" w:cstheme="minorHAnsi"/>
          <w:sz w:val="22"/>
          <w:szCs w:val="22"/>
        </w:rPr>
        <w:t xml:space="preserve"> (h5dump.c 1.14.4 L150)</w:t>
      </w:r>
      <w:r w:rsidR="002071DA" w:rsidRPr="001C1E50">
        <w:rPr>
          <w:rFonts w:ascii="Consolas" w:hAnsi="Consolas" w:cstheme="minorHAnsi"/>
          <w:sz w:val="22"/>
          <w:szCs w:val="22"/>
        </w:rPr>
        <w:t>.</w:t>
      </w:r>
      <w:r w:rsidR="002071DA">
        <w:rPr>
          <w:rFonts w:asciiTheme="minorHAnsi" w:hAnsiTheme="minorHAnsi" w:cstheme="minorHAnsi"/>
        </w:rPr>
        <w:t xml:space="preserve">  These n</w:t>
      </w:r>
      <w:r w:rsidRPr="00463164">
        <w:rPr>
          <w:rFonts w:asciiTheme="minorHAnsi" w:hAnsiTheme="minorHAnsi" w:cstheme="minorHAnsi"/>
        </w:rPr>
        <w:t>ew option</w:t>
      </w:r>
      <w:r w:rsidR="00B40E8E">
        <w:rPr>
          <w:rFonts w:asciiTheme="minorHAnsi" w:hAnsiTheme="minorHAnsi" w:cstheme="minorHAnsi"/>
        </w:rPr>
        <w:t>s</w:t>
      </w:r>
      <w:r w:rsidRPr="00463164">
        <w:rPr>
          <w:rFonts w:asciiTheme="minorHAnsi" w:hAnsiTheme="minorHAnsi" w:cstheme="minorHAnsi"/>
        </w:rPr>
        <w:t xml:space="preserve"> </w:t>
      </w:r>
      <w:r w:rsidR="002071DA">
        <w:rPr>
          <w:rFonts w:asciiTheme="minorHAnsi" w:hAnsiTheme="minorHAnsi" w:cstheme="minorHAnsi"/>
        </w:rPr>
        <w:t xml:space="preserve">should also be added </w:t>
      </w:r>
      <w:r w:rsidRPr="00463164">
        <w:rPr>
          <w:rFonts w:asciiTheme="minorHAnsi" w:hAnsiTheme="minorHAnsi" w:cstheme="minorHAnsi"/>
        </w:rPr>
        <w:t xml:space="preserve">to </w:t>
      </w:r>
      <w:proofErr w:type="gramStart"/>
      <w:r w:rsidRPr="001C1E50">
        <w:rPr>
          <w:rFonts w:ascii="Consolas" w:hAnsi="Consolas" w:cstheme="minorHAnsi"/>
          <w:sz w:val="22"/>
          <w:szCs w:val="22"/>
        </w:rPr>
        <w:t>usage(</w:t>
      </w:r>
      <w:proofErr w:type="gramEnd"/>
      <w:r w:rsidRPr="001C1E50">
        <w:rPr>
          <w:rFonts w:ascii="Consolas" w:hAnsi="Consolas" w:cstheme="minorHAnsi"/>
          <w:sz w:val="22"/>
          <w:szCs w:val="22"/>
        </w:rPr>
        <w:t>const char *prog)</w:t>
      </w:r>
      <w:r w:rsidR="00423762">
        <w:rPr>
          <w:rFonts w:ascii="Consolas" w:hAnsi="Consolas" w:cstheme="minorHAnsi"/>
          <w:sz w:val="22"/>
          <w:szCs w:val="22"/>
        </w:rPr>
        <w:t xml:space="preserve"> (h5dump.c 1.14.4 L240)</w:t>
      </w:r>
      <w:r w:rsidR="002071DA" w:rsidRPr="001C1E50">
        <w:rPr>
          <w:rFonts w:ascii="Consolas" w:hAnsi="Consolas" w:cstheme="minorHAnsi"/>
          <w:sz w:val="22"/>
          <w:szCs w:val="22"/>
        </w:rPr>
        <w:t xml:space="preserve">. </w:t>
      </w:r>
      <w:r w:rsidRPr="001C1E50">
        <w:rPr>
          <w:rFonts w:ascii="Consolas" w:hAnsi="Consolas" w:cstheme="minorHAnsi"/>
          <w:sz w:val="22"/>
          <w:szCs w:val="22"/>
        </w:rPr>
        <w:t xml:space="preserve">static struct </w:t>
      </w:r>
      <w:proofErr w:type="spellStart"/>
      <w:r w:rsidRPr="001C1E50">
        <w:rPr>
          <w:rFonts w:ascii="Consolas" w:hAnsi="Consolas" w:cstheme="minorHAnsi"/>
          <w:sz w:val="22"/>
          <w:szCs w:val="22"/>
        </w:rPr>
        <w:t>handler_t</w:t>
      </w:r>
      <w:proofErr w:type="spellEnd"/>
      <w:r w:rsidRPr="001C1E50">
        <w:rPr>
          <w:rFonts w:ascii="Consolas" w:hAnsi="Consolas" w:cstheme="minorHAnsi"/>
          <w:sz w:val="22"/>
          <w:szCs w:val="22"/>
        </w:rPr>
        <w:t xml:space="preserve"> * </w:t>
      </w:r>
      <w:proofErr w:type="spellStart"/>
      <w:r w:rsidRPr="001C1E50">
        <w:rPr>
          <w:rFonts w:ascii="Consolas" w:hAnsi="Consolas" w:cstheme="minorHAnsi"/>
          <w:sz w:val="22"/>
          <w:szCs w:val="22"/>
        </w:rPr>
        <w:t>parse_command_</w:t>
      </w:r>
      <w:proofErr w:type="gramStart"/>
      <w:r w:rsidRPr="001C1E50">
        <w:rPr>
          <w:rFonts w:ascii="Consolas" w:hAnsi="Consolas" w:cstheme="minorHAnsi"/>
          <w:sz w:val="22"/>
          <w:szCs w:val="22"/>
        </w:rPr>
        <w:t>line</w:t>
      </w:r>
      <w:proofErr w:type="spellEnd"/>
      <w:r w:rsidRPr="001C1E50">
        <w:rPr>
          <w:rFonts w:ascii="Consolas" w:hAnsi="Consolas" w:cstheme="minorHAnsi"/>
          <w:sz w:val="22"/>
          <w:szCs w:val="22"/>
        </w:rPr>
        <w:t>(</w:t>
      </w:r>
      <w:proofErr w:type="gramEnd"/>
      <w:r w:rsidRPr="001C1E50">
        <w:rPr>
          <w:rFonts w:ascii="Consolas" w:hAnsi="Consolas" w:cstheme="minorHAnsi"/>
          <w:sz w:val="22"/>
          <w:szCs w:val="22"/>
        </w:rPr>
        <w:t xml:space="preserve">int </w:t>
      </w:r>
      <w:proofErr w:type="spellStart"/>
      <w:r w:rsidRPr="001C1E50">
        <w:rPr>
          <w:rFonts w:ascii="Consolas" w:hAnsi="Consolas" w:cstheme="minorHAnsi"/>
          <w:sz w:val="22"/>
          <w:szCs w:val="22"/>
        </w:rPr>
        <w:t>argc</w:t>
      </w:r>
      <w:proofErr w:type="spellEnd"/>
      <w:r w:rsidRPr="001C1E50">
        <w:rPr>
          <w:rFonts w:ascii="Consolas" w:hAnsi="Consolas" w:cstheme="minorHAnsi"/>
          <w:sz w:val="22"/>
          <w:szCs w:val="22"/>
        </w:rPr>
        <w:t>, const char *const *</w:t>
      </w:r>
      <w:proofErr w:type="spellStart"/>
      <w:r w:rsidRPr="001C1E50">
        <w:rPr>
          <w:rFonts w:ascii="Consolas" w:hAnsi="Consolas" w:cstheme="minorHAnsi"/>
          <w:sz w:val="22"/>
          <w:szCs w:val="22"/>
        </w:rPr>
        <w:t>argv</w:t>
      </w:r>
      <w:proofErr w:type="spellEnd"/>
      <w:r w:rsidRPr="001C1E50">
        <w:rPr>
          <w:rFonts w:ascii="Consolas" w:hAnsi="Consolas" w:cstheme="minorHAnsi"/>
          <w:sz w:val="22"/>
          <w:szCs w:val="22"/>
        </w:rPr>
        <w:t>)</w:t>
      </w:r>
      <w:r w:rsidR="00423762">
        <w:rPr>
          <w:rFonts w:ascii="Consolas" w:hAnsi="Consolas" w:cstheme="minorHAnsi"/>
          <w:sz w:val="22"/>
          <w:szCs w:val="22"/>
        </w:rPr>
        <w:t xml:space="preserve"> (h5dump.c 1.14.4 L880)</w:t>
      </w:r>
      <w:r w:rsidR="002071DA">
        <w:rPr>
          <w:rFonts w:asciiTheme="minorHAnsi" w:hAnsiTheme="minorHAnsi" w:cstheme="minorHAnsi"/>
        </w:rPr>
        <w:t xml:space="preserve"> must also be updated to include the</w:t>
      </w:r>
      <w:r w:rsidR="00423762">
        <w:rPr>
          <w:rFonts w:asciiTheme="minorHAnsi" w:hAnsiTheme="minorHAnsi" w:cstheme="minorHAnsi"/>
        </w:rPr>
        <w:t xml:space="preserve"> switch cases for the two command-line options.</w:t>
      </w:r>
    </w:p>
    <w:p w14:paraId="326AF2F2" w14:textId="77777777" w:rsidR="00AA633E" w:rsidRDefault="00AA633E" w:rsidP="00AA633E">
      <w:pPr>
        <w:rPr>
          <w:rFonts w:asciiTheme="minorHAnsi" w:hAnsiTheme="minorHAnsi" w:cstheme="minorBidi"/>
        </w:rPr>
      </w:pPr>
    </w:p>
    <w:p w14:paraId="0640DFD3" w14:textId="6685DA7B" w:rsidR="52857FB7" w:rsidRDefault="52857FB7" w:rsidP="00AA633E">
      <w:pPr>
        <w:rPr>
          <w:rFonts w:asciiTheme="minorHAnsi" w:hAnsiTheme="minorHAnsi" w:cstheme="minorHAnsi"/>
        </w:rPr>
      </w:pPr>
      <w:r w:rsidRPr="0BBEC002">
        <w:rPr>
          <w:rFonts w:asciiTheme="minorHAnsi" w:hAnsiTheme="minorHAnsi" w:cstheme="minorBidi"/>
        </w:rPr>
        <w:t>XML</w:t>
      </w:r>
      <w:r w:rsidRPr="164C1DA1">
        <w:rPr>
          <w:rFonts w:asciiTheme="minorHAnsi" w:hAnsiTheme="minorHAnsi" w:cstheme="minorBidi"/>
        </w:rPr>
        <w:t xml:space="preserve"> support has </w:t>
      </w:r>
      <w:r w:rsidRPr="76D1AC43">
        <w:rPr>
          <w:rFonts w:asciiTheme="minorHAnsi" w:hAnsiTheme="minorHAnsi" w:cstheme="minorBidi"/>
        </w:rPr>
        <w:t xml:space="preserve">languished </w:t>
      </w:r>
      <w:r w:rsidRPr="2B65C913">
        <w:rPr>
          <w:rFonts w:asciiTheme="minorHAnsi" w:hAnsiTheme="minorHAnsi" w:cstheme="minorBidi"/>
        </w:rPr>
        <w:t xml:space="preserve">and </w:t>
      </w:r>
      <w:r w:rsidRPr="6E0AC4C7">
        <w:rPr>
          <w:rFonts w:asciiTheme="minorHAnsi" w:hAnsiTheme="minorHAnsi" w:cstheme="minorBidi"/>
        </w:rPr>
        <w:t xml:space="preserve">probably </w:t>
      </w:r>
      <w:r w:rsidRPr="66580A66">
        <w:rPr>
          <w:rFonts w:asciiTheme="minorHAnsi" w:hAnsiTheme="minorHAnsi" w:cstheme="minorBidi"/>
        </w:rPr>
        <w:t xml:space="preserve">should be </w:t>
      </w:r>
      <w:r w:rsidRPr="75C94606">
        <w:rPr>
          <w:rFonts w:asciiTheme="minorHAnsi" w:hAnsiTheme="minorHAnsi" w:cstheme="minorBidi"/>
        </w:rPr>
        <w:t>removed</w:t>
      </w:r>
      <w:r w:rsidRPr="0AB44591">
        <w:rPr>
          <w:rFonts w:asciiTheme="minorHAnsi" w:hAnsiTheme="minorHAnsi" w:cstheme="minorBidi"/>
        </w:rPr>
        <w:t>.</w:t>
      </w:r>
      <w:r w:rsidRPr="41722ED7">
        <w:rPr>
          <w:rFonts w:asciiTheme="minorHAnsi" w:hAnsiTheme="minorHAnsi" w:cstheme="minorBidi"/>
        </w:rPr>
        <w:t xml:space="preserve"> At a</w:t>
      </w:r>
      <w:r w:rsidRPr="17C4122C">
        <w:rPr>
          <w:rFonts w:asciiTheme="minorHAnsi" w:hAnsiTheme="minorHAnsi" w:cstheme="minorBidi"/>
        </w:rPr>
        <w:t xml:space="preserve"> </w:t>
      </w:r>
      <w:r w:rsidRPr="198973B0">
        <w:rPr>
          <w:rFonts w:asciiTheme="minorHAnsi" w:hAnsiTheme="minorHAnsi" w:cstheme="minorBidi"/>
        </w:rPr>
        <w:t>minimum</w:t>
      </w:r>
      <w:r w:rsidR="00AA633E">
        <w:rPr>
          <w:rFonts w:asciiTheme="minorHAnsi" w:hAnsiTheme="minorHAnsi" w:cstheme="minorBidi"/>
        </w:rPr>
        <w:t>,</w:t>
      </w:r>
      <w:r w:rsidRPr="198973B0">
        <w:rPr>
          <w:rFonts w:asciiTheme="minorHAnsi" w:hAnsiTheme="minorHAnsi" w:cstheme="minorBidi"/>
        </w:rPr>
        <w:t xml:space="preserve"> </w:t>
      </w:r>
      <w:r w:rsidRPr="70FC46E0">
        <w:rPr>
          <w:rFonts w:asciiTheme="minorHAnsi" w:hAnsiTheme="minorHAnsi" w:cstheme="minorBidi"/>
        </w:rPr>
        <w:t xml:space="preserve">just the </w:t>
      </w:r>
      <w:r w:rsidRPr="025B12BD">
        <w:rPr>
          <w:rFonts w:asciiTheme="minorHAnsi" w:hAnsiTheme="minorHAnsi" w:cstheme="minorBidi"/>
        </w:rPr>
        <w:t xml:space="preserve">storage </w:t>
      </w:r>
      <w:r w:rsidRPr="6E83BCAB">
        <w:rPr>
          <w:rFonts w:asciiTheme="minorHAnsi" w:hAnsiTheme="minorHAnsi" w:cstheme="minorBidi"/>
        </w:rPr>
        <w:t xml:space="preserve">layout info </w:t>
      </w:r>
      <w:r w:rsidRPr="5D0CAD86">
        <w:rPr>
          <w:rFonts w:asciiTheme="minorHAnsi" w:hAnsiTheme="minorHAnsi" w:cstheme="minorBidi"/>
        </w:rPr>
        <w:t>shou</w:t>
      </w:r>
      <w:r w:rsidR="260DD386" w:rsidRPr="5D0CAD86">
        <w:rPr>
          <w:rFonts w:asciiTheme="minorHAnsi" w:hAnsiTheme="minorHAnsi" w:cstheme="minorBidi"/>
        </w:rPr>
        <w:t>ld</w:t>
      </w:r>
      <w:r w:rsidR="260DD386" w:rsidRPr="151D9C9D">
        <w:rPr>
          <w:rFonts w:asciiTheme="minorHAnsi" w:hAnsiTheme="minorHAnsi" w:cstheme="minorBidi"/>
        </w:rPr>
        <w:t xml:space="preserve"> be added</w:t>
      </w:r>
      <w:r w:rsidR="00AA633E">
        <w:rPr>
          <w:rFonts w:asciiTheme="minorHAnsi" w:hAnsiTheme="minorHAnsi" w:cstheme="minorBidi"/>
        </w:rPr>
        <w:t xml:space="preserve"> to </w:t>
      </w:r>
      <w:r w:rsidR="00AA633E" w:rsidRPr="001C1E50">
        <w:rPr>
          <w:rFonts w:ascii="Consolas" w:hAnsi="Consolas" w:cstheme="minorBidi"/>
          <w:sz w:val="22"/>
          <w:szCs w:val="22"/>
        </w:rPr>
        <w:t>h5dump_xml.c</w:t>
      </w:r>
      <w:r w:rsidR="00AA633E">
        <w:rPr>
          <w:rFonts w:asciiTheme="minorHAnsi" w:hAnsiTheme="minorHAnsi" w:cstheme="minorHAnsi"/>
        </w:rPr>
        <w:t>.</w:t>
      </w:r>
    </w:p>
    <w:p w14:paraId="3FBF6CC1" w14:textId="77777777" w:rsidR="00EC6EAE" w:rsidRDefault="00EC6EAE" w:rsidP="00AA633E">
      <w:pPr>
        <w:rPr>
          <w:rFonts w:asciiTheme="minorHAnsi" w:hAnsiTheme="minorHAnsi" w:cstheme="minorHAnsi"/>
        </w:rPr>
      </w:pPr>
    </w:p>
    <w:p w14:paraId="2A9AB512" w14:textId="31E38D50" w:rsidR="00EC6EAE" w:rsidRPr="00D901D1" w:rsidRDefault="00EC6EAE" w:rsidP="00EC6EAE">
      <w:pPr>
        <w:pStyle w:val="Heading3"/>
        <w:rPr>
          <w:rFonts w:cstheme="majorHAnsi"/>
        </w:rPr>
      </w:pPr>
      <w:bookmarkStart w:id="8" w:name="_Toc177039965"/>
      <w:r>
        <w:t>Testing</w:t>
      </w:r>
      <w:bookmarkEnd w:id="8"/>
    </w:p>
    <w:p w14:paraId="3759843A" w14:textId="0AD24623" w:rsidR="00EC6EAE" w:rsidRPr="00AA633E" w:rsidRDefault="00EC6EAE" w:rsidP="00AA633E">
      <w:pPr>
        <w:rPr>
          <w:rFonts w:asciiTheme="minorHAnsi" w:hAnsiTheme="minorHAnsi" w:cstheme="minorHAnsi"/>
        </w:rPr>
      </w:pPr>
      <w:r>
        <w:rPr>
          <w:rFonts w:asciiTheme="minorHAnsi" w:hAnsiTheme="minorHAnsi" w:cstheme="minorHAnsi"/>
        </w:rPr>
        <w:t>Additionally, a test should be added to ensure that the output of h5dump is correct in the case of both sparse chunk and variable length data.</w:t>
      </w:r>
    </w:p>
    <w:p w14:paraId="6C96A29B" w14:textId="77777777" w:rsidR="006B3EDC" w:rsidRDefault="006B3EDC" w:rsidP="00FA68D1">
      <w:pPr>
        <w:rPr>
          <w:rFonts w:asciiTheme="minorHAnsi" w:hAnsiTheme="minorHAnsi" w:cstheme="minorHAnsi"/>
        </w:rPr>
      </w:pPr>
    </w:p>
    <w:p w14:paraId="2FE6AA50" w14:textId="776B616F" w:rsidR="00A56C45" w:rsidRDefault="0038252F" w:rsidP="000F4D9E">
      <w:pPr>
        <w:pStyle w:val="Heading2"/>
      </w:pPr>
      <w:bookmarkStart w:id="9" w:name="_Toc177039966"/>
      <w:r>
        <w:t>h5ls</w:t>
      </w:r>
      <w:bookmarkEnd w:id="9"/>
    </w:p>
    <w:p w14:paraId="523105F4" w14:textId="33DE0438" w:rsidR="00FD4FAE" w:rsidRPr="00A66A22" w:rsidRDefault="00A66A22" w:rsidP="00FD4FAE">
      <w:pPr>
        <w:pStyle w:val="Heading3"/>
        <w:rPr>
          <w:rFonts w:cstheme="majorHAnsi"/>
        </w:rPr>
      </w:pPr>
      <w:bookmarkStart w:id="10" w:name="_Toc177039967"/>
      <w:r>
        <w:t>Output example</w:t>
      </w:r>
      <w:bookmarkEnd w:id="10"/>
      <w:r w:rsidR="00EC6EAE">
        <w:t xml:space="preserve"> </w:t>
      </w:r>
    </w:p>
    <w:p w14:paraId="20265BAC" w14:textId="4B81E34D" w:rsidR="00FD4FAE" w:rsidRDefault="00FD4FAE" w:rsidP="00FD4FAE">
      <w:pPr>
        <w:rPr>
          <w:rFonts w:asciiTheme="minorHAnsi" w:hAnsiTheme="minorHAnsi" w:cstheme="minorHAnsi"/>
        </w:rPr>
      </w:pPr>
      <w:r>
        <w:rPr>
          <w:rFonts w:asciiTheme="minorHAnsi" w:hAnsiTheme="minorHAnsi" w:cstheme="minorHAnsi"/>
        </w:rPr>
        <w:t xml:space="preserve">Once </w:t>
      </w:r>
      <w:r w:rsidR="00257439">
        <w:rPr>
          <w:rFonts w:asciiTheme="minorHAnsi" w:hAnsiTheme="minorHAnsi" w:cstheme="minorHAnsi"/>
        </w:rPr>
        <w:t>implemented, t</w:t>
      </w:r>
      <w:r>
        <w:rPr>
          <w:rFonts w:asciiTheme="minorHAnsi" w:hAnsiTheme="minorHAnsi" w:cstheme="minorHAnsi"/>
        </w:rPr>
        <w:t xml:space="preserve">he only required change will be to indicate </w:t>
      </w:r>
      <w:r w:rsidR="001C1E50">
        <w:rPr>
          <w:rFonts w:asciiTheme="minorHAnsi" w:hAnsiTheme="minorHAnsi" w:cstheme="minorHAnsi"/>
        </w:rPr>
        <w:t xml:space="preserve">the </w:t>
      </w:r>
      <w:r>
        <w:rPr>
          <w:rFonts w:asciiTheme="minorHAnsi" w:hAnsiTheme="minorHAnsi" w:cstheme="minorHAnsi"/>
        </w:rPr>
        <w:t>new type of storage “S</w:t>
      </w:r>
      <w:r w:rsidR="00985E4A">
        <w:rPr>
          <w:rFonts w:asciiTheme="minorHAnsi" w:hAnsiTheme="minorHAnsi" w:cstheme="minorHAnsi"/>
        </w:rPr>
        <w:t>tructured</w:t>
      </w:r>
      <w:r>
        <w:rPr>
          <w:rFonts w:asciiTheme="minorHAnsi" w:hAnsiTheme="minorHAnsi" w:cstheme="minorHAnsi"/>
        </w:rPr>
        <w:t xml:space="preserve"> Chunks” (vs. current “Chunks”) as shown below:</w:t>
      </w:r>
    </w:p>
    <w:p w14:paraId="7A97A907" w14:textId="77777777" w:rsidR="00FD4FAE" w:rsidRDefault="00FD4FAE" w:rsidP="00FD4FAE">
      <w:pPr>
        <w:rPr>
          <w:rFonts w:asciiTheme="minorHAnsi" w:hAnsiTheme="minorHAnsi" w:cstheme="minorHAnsi"/>
        </w:rPr>
      </w:pPr>
    </w:p>
    <w:p w14:paraId="273C6B31"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h5ls -</w:t>
      </w:r>
      <w:proofErr w:type="spellStart"/>
      <w:r w:rsidRPr="003D3809">
        <w:rPr>
          <w:rFonts w:ascii="Consolas" w:eastAsiaTheme="minorHAnsi" w:hAnsi="Consolas" w:cs="Consolas"/>
          <w:color w:val="000000"/>
          <w:sz w:val="22"/>
          <w:szCs w:val="22"/>
        </w:rPr>
        <w:t>rv</w:t>
      </w:r>
      <w:proofErr w:type="spellEnd"/>
      <w:r w:rsidRPr="003D3809">
        <w:rPr>
          <w:rFonts w:ascii="Consolas" w:eastAsiaTheme="minorHAnsi" w:hAnsi="Consolas" w:cs="Consolas"/>
          <w:color w:val="000000"/>
          <w:sz w:val="22"/>
          <w:szCs w:val="22"/>
        </w:rPr>
        <w:t xml:space="preserve"> tfilters.h5</w:t>
      </w:r>
    </w:p>
    <w:p w14:paraId="53E8F969"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Opened "tfilters.h5" with sec2 driver.</w:t>
      </w:r>
    </w:p>
    <w:p w14:paraId="2BB51D5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Group</w:t>
      </w:r>
    </w:p>
    <w:p w14:paraId="5E33778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1:96</w:t>
      </w:r>
    </w:p>
    <w:p w14:paraId="777D8FF1"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lastRenderedPageBreak/>
        <w:t xml:space="preserve">    Links:     1</w:t>
      </w:r>
    </w:p>
    <w:p w14:paraId="27081434"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/all                     Dataset {20/20, 10/10}</w:t>
      </w:r>
    </w:p>
    <w:p w14:paraId="7BFBC7E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1:29336</w:t>
      </w:r>
    </w:p>
    <w:p w14:paraId="05311841" w14:textId="77777777" w:rsidR="00FD4FAE" w:rsidRPr="00CF025B"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    </w:t>
      </w:r>
      <w:r>
        <w:rPr>
          <w:rFonts w:ascii="Consolas" w:eastAsiaTheme="minorHAnsi" w:hAnsi="Consolas" w:cs="Consolas"/>
          <w:b/>
          <w:bCs/>
          <w:color w:val="000000"/>
          <w:sz w:val="22"/>
          <w:szCs w:val="22"/>
        </w:rPr>
        <w:t xml:space="preserve">  </w:t>
      </w:r>
    </w:p>
    <w:p w14:paraId="477C2A96" w14:textId="5F87C606"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b/>
          <w:bCs/>
          <w:color w:val="000000"/>
          <w:sz w:val="22"/>
          <w:szCs w:val="22"/>
        </w:rPr>
        <w:t xml:space="preserve">    </w:t>
      </w:r>
      <w:r w:rsidRPr="003D3809">
        <w:rPr>
          <w:rFonts w:ascii="Consolas" w:eastAsiaTheme="minorHAnsi" w:hAnsi="Consolas" w:cs="Consolas"/>
          <w:b/>
          <w:bCs/>
          <w:color w:val="000000"/>
          <w:sz w:val="22"/>
          <w:szCs w:val="22"/>
        </w:rPr>
        <w:t>S</w:t>
      </w:r>
      <w:r w:rsidR="00926B31">
        <w:rPr>
          <w:rFonts w:ascii="Consolas" w:eastAsiaTheme="minorHAnsi" w:hAnsi="Consolas" w:cs="Consolas"/>
          <w:b/>
          <w:bCs/>
          <w:color w:val="000000"/>
          <w:sz w:val="22"/>
          <w:szCs w:val="22"/>
        </w:rPr>
        <w:t>tructured</w:t>
      </w:r>
      <w:r w:rsidRPr="003D3809">
        <w:rPr>
          <w:rFonts w:ascii="Consolas" w:eastAsiaTheme="minorHAnsi" w:hAnsi="Consolas" w:cs="Consolas"/>
          <w:b/>
          <w:bCs/>
          <w:color w:val="000000"/>
          <w:sz w:val="22"/>
          <w:szCs w:val="22"/>
        </w:rPr>
        <w:t xml:space="preserve"> Chunks</w:t>
      </w:r>
      <w:r w:rsidRPr="003D3809">
        <w:rPr>
          <w:rFonts w:ascii="Consolas" w:eastAsiaTheme="minorHAnsi" w:hAnsi="Consolas" w:cs="Consolas"/>
          <w:color w:val="000000"/>
          <w:sz w:val="22"/>
          <w:szCs w:val="22"/>
        </w:rPr>
        <w:t>: {10, 5} 200 bytes</w:t>
      </w:r>
    </w:p>
    <w:p w14:paraId="017AA672" w14:textId="77777777"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w:t>
      </w:r>
      <w:r>
        <w:rPr>
          <w:rFonts w:ascii="Consolas" w:eastAsiaTheme="minorHAnsi" w:hAnsi="Consolas" w:cs="Consolas"/>
          <w:color w:val="000000"/>
          <w:sz w:val="22"/>
          <w:szCs w:val="22"/>
        </w:rPr>
        <w:t xml:space="preserve"> Section 1 &lt;</w:t>
      </w:r>
      <w:proofErr w:type="spellStart"/>
      <w:r>
        <w:rPr>
          <w:rFonts w:ascii="Consolas" w:eastAsiaTheme="minorHAnsi" w:hAnsi="Consolas" w:cs="Consolas"/>
          <w:color w:val="000000"/>
          <w:sz w:val="22"/>
          <w:szCs w:val="22"/>
        </w:rPr>
        <w:t>section_name</w:t>
      </w:r>
      <w:proofErr w:type="spellEnd"/>
      <w:r>
        <w:rPr>
          <w:rFonts w:ascii="Consolas" w:eastAsiaTheme="minorHAnsi" w:hAnsi="Consolas" w:cs="Consolas"/>
          <w:color w:val="000000"/>
          <w:sz w:val="22"/>
          <w:szCs w:val="22"/>
        </w:rPr>
        <w:t>&gt;</w:t>
      </w:r>
    </w:p>
    <w:p w14:paraId="595010BF"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Pr="003D3809">
        <w:rPr>
          <w:rFonts w:ascii="Consolas" w:eastAsiaTheme="minorHAnsi" w:hAnsi="Consolas" w:cs="Consolas"/>
          <w:color w:val="000000"/>
          <w:sz w:val="22"/>
          <w:szCs w:val="22"/>
        </w:rPr>
        <w:t>Storage:   800 logical bytes, 458 allocated bytes, 174.67% utilization</w:t>
      </w:r>
    </w:p>
    <w:p w14:paraId="6F9F451A"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Filter-0:  shuffle-2 OPT {4}</w:t>
      </w:r>
    </w:p>
    <w:p w14:paraId="4C2AFA52"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Filter-1:  szip-4 OPT {141, 4, 32, 5}</w:t>
      </w:r>
    </w:p>
    <w:p w14:paraId="27D1E9A4"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Filter-2:  deflate-1 OPT {5}</w:t>
      </w:r>
    </w:p>
    <w:p w14:paraId="3AFD07DA"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Filter-3:  fletcher32-</w:t>
      </w:r>
      <w:proofErr w:type="gramStart"/>
      <w:r w:rsidRPr="003D3809">
        <w:rPr>
          <w:rFonts w:ascii="Consolas" w:eastAsiaTheme="minorHAnsi" w:hAnsi="Consolas" w:cs="Consolas"/>
          <w:color w:val="000000"/>
          <w:sz w:val="22"/>
          <w:szCs w:val="22"/>
        </w:rPr>
        <w:t>3  {</w:t>
      </w:r>
      <w:proofErr w:type="gramEnd"/>
      <w:r w:rsidRPr="003D3809">
        <w:rPr>
          <w:rFonts w:ascii="Consolas" w:eastAsiaTheme="minorHAnsi" w:hAnsi="Consolas" w:cs="Consolas"/>
          <w:color w:val="000000"/>
          <w:sz w:val="22"/>
          <w:szCs w:val="22"/>
        </w:rPr>
        <w:t>}</w:t>
      </w:r>
    </w:p>
    <w:p w14:paraId="182316C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Filter-4:  nbit-5 OPT {8, 1, 50, 1, 4, 0, 32, 0}</w:t>
      </w:r>
    </w:p>
    <w:p w14:paraId="152DAF4E" w14:textId="77777777"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Type:      native int</w:t>
      </w:r>
    </w:p>
    <w:p w14:paraId="14AB031A" w14:textId="77777777"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Section 2 &lt;section name&gt;</w:t>
      </w:r>
    </w:p>
    <w:p w14:paraId="1441620B" w14:textId="2C06D69E"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
    <w:p w14:paraId="6D296DB7" w14:textId="77777777" w:rsidR="00EC6EAE" w:rsidRDefault="00EC6EAE" w:rsidP="00A66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p>
    <w:p w14:paraId="25E677BC" w14:textId="77777777" w:rsidR="00EC6EAE" w:rsidRPr="0097627D" w:rsidRDefault="00EC6EAE" w:rsidP="00EC6EAE">
      <w:pPr>
        <w:pStyle w:val="Heading3"/>
        <w:rPr>
          <w:rFonts w:cstheme="majorHAnsi"/>
        </w:rPr>
      </w:pPr>
      <w:bookmarkStart w:id="11" w:name="_Toc177039968"/>
      <w:r>
        <w:t>New flags and options</w:t>
      </w:r>
      <w:bookmarkEnd w:id="11"/>
    </w:p>
    <w:p w14:paraId="158C2557" w14:textId="77777777" w:rsidR="00EC6EAE" w:rsidRDefault="00EC6EAE" w:rsidP="00EC6EAE">
      <w:pPr>
        <w:rPr>
          <w:rFonts w:asciiTheme="minorHAnsi" w:hAnsiTheme="minorHAnsi" w:cstheme="minorHAnsi"/>
        </w:rPr>
      </w:pPr>
      <w:r>
        <w:rPr>
          <w:rFonts w:asciiTheme="minorHAnsi" w:hAnsiTheme="minorHAnsi" w:cstheme="minorHAnsi"/>
        </w:rPr>
        <w:t xml:space="preserve">Since </w:t>
      </w:r>
      <w:r w:rsidRPr="0038252F">
        <w:rPr>
          <w:rFonts w:ascii="Consolas" w:hAnsi="Consolas" w:cs="Consolas"/>
          <w:sz w:val="22"/>
          <w:szCs w:val="22"/>
        </w:rPr>
        <w:t>h5ls</w:t>
      </w:r>
      <w:r>
        <w:rPr>
          <w:rFonts w:asciiTheme="minorHAnsi" w:hAnsiTheme="minorHAnsi" w:cstheme="minorHAnsi"/>
        </w:rPr>
        <w:t xml:space="preserve"> doesn’t have flags for specifying sub-setting and de-referencing region references and doesn’t use corresponding output format as </w:t>
      </w:r>
      <w:r w:rsidRPr="0038252F">
        <w:rPr>
          <w:rFonts w:ascii="Consolas" w:hAnsi="Consolas" w:cs="Consolas"/>
          <w:sz w:val="22"/>
          <w:szCs w:val="22"/>
        </w:rPr>
        <w:t>h5dump</w:t>
      </w:r>
      <w:r>
        <w:rPr>
          <w:rFonts w:asciiTheme="minorHAnsi" w:hAnsiTheme="minorHAnsi" w:cstheme="minorHAnsi"/>
        </w:rPr>
        <w:t>, we suggest no changes to the tool (i.e., any new flags) to print defined sparse data elements</w:t>
      </w:r>
      <w:r>
        <w:rPr>
          <w:rFonts w:ascii="Consolas" w:hAnsi="Consolas" w:cs="Consolas"/>
          <w:sz w:val="22"/>
          <w:szCs w:val="22"/>
        </w:rPr>
        <w:t xml:space="preserve">. </w:t>
      </w:r>
    </w:p>
    <w:p w14:paraId="7EB27F39" w14:textId="77777777" w:rsidR="00EC6EAE" w:rsidRPr="00A66A22" w:rsidRDefault="00EC6EAE" w:rsidP="00A66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p>
    <w:p w14:paraId="6725329B" w14:textId="0538675D" w:rsidR="00A66A22" w:rsidRPr="00A66A22" w:rsidRDefault="00EC6EAE" w:rsidP="00A66A22">
      <w:pPr>
        <w:pStyle w:val="Heading3"/>
        <w:rPr>
          <w:rFonts w:cstheme="majorHAnsi"/>
        </w:rPr>
      </w:pPr>
      <w:bookmarkStart w:id="12" w:name="_Toc177039969"/>
      <w:r>
        <w:t>Required code changes</w:t>
      </w:r>
      <w:bookmarkEnd w:id="12"/>
    </w:p>
    <w:p w14:paraId="64AEAF97" w14:textId="58E769E5" w:rsidR="00423762" w:rsidRDefault="00A66A22" w:rsidP="00A66A22">
      <w:pPr>
        <w:tabs>
          <w:tab w:val="num" w:pos="720"/>
          <w:tab w:val="num" w:pos="1440"/>
        </w:tabs>
        <w:rPr>
          <w:rFonts w:asciiTheme="minorHAnsi" w:hAnsiTheme="minorHAnsi" w:cstheme="minorHAnsi"/>
        </w:rPr>
      </w:pPr>
      <w:r>
        <w:rPr>
          <w:rFonts w:asciiTheme="minorHAnsi" w:hAnsiTheme="minorHAnsi" w:cstheme="minorHAnsi"/>
        </w:rPr>
        <w:t xml:space="preserve">However, changes to the existing behavior are necessary for the addition of structured chunk. For </w:t>
      </w:r>
      <w:r w:rsidRPr="001C1E50">
        <w:rPr>
          <w:rFonts w:ascii="Consolas" w:hAnsi="Consolas" w:cstheme="minorHAnsi"/>
          <w:sz w:val="22"/>
          <w:szCs w:val="22"/>
        </w:rPr>
        <w:t>h5ls.h</w:t>
      </w:r>
      <w:r>
        <w:rPr>
          <w:rFonts w:asciiTheme="minorHAnsi" w:hAnsiTheme="minorHAnsi" w:cstheme="minorHAnsi"/>
        </w:rPr>
        <w:t>, t</w:t>
      </w:r>
      <w:r w:rsidRPr="00760C3D">
        <w:rPr>
          <w:rFonts w:asciiTheme="minorHAnsi" w:hAnsiTheme="minorHAnsi" w:cstheme="minorHAnsi"/>
        </w:rPr>
        <w:t xml:space="preserve">he help text for </w:t>
      </w:r>
      <w:r w:rsidRPr="001C1E50">
        <w:rPr>
          <w:rFonts w:ascii="Consolas" w:hAnsi="Consolas" w:cstheme="minorHAnsi"/>
          <w:sz w:val="22"/>
          <w:szCs w:val="22"/>
        </w:rPr>
        <w:t>\li &lt;strong&gt;--address&lt;/</w:t>
      </w:r>
      <w:r w:rsidRPr="00212FDB">
        <w:rPr>
          <w:rFonts w:ascii="Consolas" w:hAnsi="Consolas" w:cstheme="minorHAnsi"/>
          <w:sz w:val="22"/>
          <w:szCs w:val="22"/>
        </w:rPr>
        <w:t>strong&gt;</w:t>
      </w:r>
      <w:r w:rsidRPr="00212FDB">
        <w:rPr>
          <w:rFonts w:asciiTheme="minorHAnsi" w:hAnsiTheme="minorHAnsi" w:cstheme="minorHAnsi"/>
        </w:rPr>
        <w:t> </w:t>
      </w:r>
      <w:r w:rsidR="00423762" w:rsidRPr="00212FDB">
        <w:rPr>
          <w:rFonts w:asciiTheme="minorHAnsi" w:hAnsiTheme="minorHAnsi" w:cstheme="minorHAnsi"/>
        </w:rPr>
        <w:t xml:space="preserve">(h5ls.h </w:t>
      </w:r>
      <w:r w:rsidR="00212FDB" w:rsidRPr="00212FDB">
        <w:rPr>
          <w:rFonts w:asciiTheme="minorHAnsi" w:hAnsiTheme="minorHAnsi" w:cstheme="minorHAnsi"/>
        </w:rPr>
        <w:t>1.14.4</w:t>
      </w:r>
      <w:r w:rsidR="00423762" w:rsidRPr="00212FDB">
        <w:rPr>
          <w:rFonts w:asciiTheme="minorHAnsi" w:hAnsiTheme="minorHAnsi" w:cstheme="minorHAnsi"/>
        </w:rPr>
        <w:t xml:space="preserve"> L97) </w:t>
      </w:r>
      <w:r w:rsidRPr="00212FDB">
        <w:rPr>
          <w:rFonts w:asciiTheme="minorHAnsi" w:hAnsiTheme="minorHAnsi" w:cstheme="minorHAnsi"/>
        </w:rPr>
        <w:t>will need</w:t>
      </w:r>
      <w:r w:rsidRPr="00760C3D">
        <w:rPr>
          <w:rFonts w:asciiTheme="minorHAnsi" w:hAnsiTheme="minorHAnsi" w:cstheme="minorHAnsi"/>
        </w:rPr>
        <w:t xml:space="preserve"> to be </w:t>
      </w:r>
      <w:r w:rsidR="00423762">
        <w:rPr>
          <w:rFonts w:asciiTheme="minorHAnsi" w:hAnsiTheme="minorHAnsi" w:cstheme="minorHAnsi"/>
        </w:rPr>
        <w:t>added</w:t>
      </w:r>
      <w:r>
        <w:rPr>
          <w:rFonts w:asciiTheme="minorHAnsi" w:hAnsiTheme="minorHAnsi" w:cstheme="minorHAnsi"/>
        </w:rPr>
        <w:t xml:space="preserve">. </w:t>
      </w:r>
    </w:p>
    <w:p w14:paraId="51DFE78F" w14:textId="77777777" w:rsidR="00423762" w:rsidRDefault="00423762" w:rsidP="00A66A22">
      <w:pPr>
        <w:tabs>
          <w:tab w:val="num" w:pos="720"/>
          <w:tab w:val="num" w:pos="1440"/>
        </w:tabs>
        <w:rPr>
          <w:rFonts w:asciiTheme="minorHAnsi" w:hAnsiTheme="minorHAnsi" w:cstheme="minorHAnsi"/>
        </w:rPr>
      </w:pPr>
    </w:p>
    <w:p w14:paraId="1913506F" w14:textId="178F01A6" w:rsidR="00A66A22" w:rsidRDefault="00A66A22" w:rsidP="00A66A22">
      <w:pPr>
        <w:tabs>
          <w:tab w:val="num" w:pos="720"/>
          <w:tab w:val="num" w:pos="1440"/>
        </w:tabs>
        <w:rPr>
          <w:rFonts w:asciiTheme="minorHAnsi" w:hAnsiTheme="minorHAnsi" w:cstheme="minorHAnsi"/>
        </w:rPr>
      </w:pPr>
      <w:r>
        <w:rPr>
          <w:rFonts w:asciiTheme="minorHAnsi" w:hAnsiTheme="minorHAnsi" w:cstheme="minorHAnsi"/>
        </w:rPr>
        <w:t xml:space="preserve">In </w:t>
      </w:r>
      <w:r w:rsidRPr="001C1E50">
        <w:rPr>
          <w:rFonts w:ascii="Consolas" w:hAnsi="Consolas" w:cstheme="minorHAnsi"/>
          <w:sz w:val="22"/>
          <w:szCs w:val="22"/>
        </w:rPr>
        <w:t>h5ls.c</w:t>
      </w:r>
      <w:r>
        <w:rPr>
          <w:rFonts w:asciiTheme="minorHAnsi" w:hAnsiTheme="minorHAnsi" w:cstheme="minorHAnsi"/>
        </w:rPr>
        <w:t xml:space="preserve">, the updates to the help text must be made here as well. </w:t>
      </w:r>
      <w:r w:rsidRPr="001C1E50">
        <w:rPr>
          <w:rFonts w:ascii="Consolas" w:hAnsi="Consolas" w:cstheme="minorHAnsi"/>
          <w:sz w:val="22"/>
          <w:szCs w:val="22"/>
        </w:rPr>
        <w:t xml:space="preserve">static void </w:t>
      </w:r>
      <w:proofErr w:type="spellStart"/>
      <w:r w:rsidRPr="001C1E50">
        <w:rPr>
          <w:rFonts w:ascii="Consolas" w:hAnsi="Consolas" w:cstheme="minorHAnsi"/>
          <w:sz w:val="22"/>
          <w:szCs w:val="22"/>
        </w:rPr>
        <w:t>dump_dataset_</w:t>
      </w:r>
      <w:proofErr w:type="gramStart"/>
      <w:r w:rsidRPr="001C1E50">
        <w:rPr>
          <w:rFonts w:ascii="Consolas" w:hAnsi="Consolas" w:cstheme="minorHAnsi"/>
          <w:sz w:val="22"/>
          <w:szCs w:val="22"/>
        </w:rPr>
        <w:t>values</w:t>
      </w:r>
      <w:proofErr w:type="spellEnd"/>
      <w:r w:rsidRPr="001C1E50">
        <w:rPr>
          <w:rFonts w:ascii="Consolas" w:hAnsi="Consolas" w:cstheme="minorHAnsi"/>
          <w:sz w:val="22"/>
          <w:szCs w:val="22"/>
        </w:rPr>
        <w:t>(</w:t>
      </w:r>
      <w:proofErr w:type="spellStart"/>
      <w:proofErr w:type="gramEnd"/>
      <w:r w:rsidRPr="001C1E50">
        <w:rPr>
          <w:rFonts w:ascii="Consolas" w:hAnsi="Consolas" w:cstheme="minorHAnsi"/>
          <w:sz w:val="22"/>
          <w:szCs w:val="22"/>
        </w:rPr>
        <w:t>hid_t</w:t>
      </w:r>
      <w:proofErr w:type="spellEnd"/>
      <w:r w:rsidRPr="001C1E50">
        <w:rPr>
          <w:rFonts w:ascii="Consolas" w:hAnsi="Consolas" w:cstheme="minorHAnsi"/>
          <w:sz w:val="22"/>
          <w:szCs w:val="22"/>
        </w:rPr>
        <w:t xml:space="preserve"> </w:t>
      </w:r>
      <w:proofErr w:type="spellStart"/>
      <w:r w:rsidRPr="001C1E50">
        <w:rPr>
          <w:rFonts w:ascii="Consolas" w:hAnsi="Consolas" w:cstheme="minorHAnsi"/>
          <w:sz w:val="22"/>
          <w:szCs w:val="22"/>
        </w:rPr>
        <w:t>dset</w:t>
      </w:r>
      <w:proofErr w:type="spellEnd"/>
      <w:r w:rsidRPr="001C1E50">
        <w:rPr>
          <w:rFonts w:ascii="Consolas" w:hAnsi="Consolas" w:cstheme="minorHAnsi"/>
          <w:sz w:val="22"/>
          <w:szCs w:val="22"/>
        </w:rPr>
        <w:t xml:space="preserve">) </w:t>
      </w:r>
      <w:r>
        <w:rPr>
          <w:rFonts w:asciiTheme="minorHAnsi" w:hAnsiTheme="minorHAnsi" w:cstheme="minorHAnsi"/>
        </w:rPr>
        <w:t xml:space="preserve">and </w:t>
      </w:r>
      <w:r w:rsidRPr="001C1E50">
        <w:rPr>
          <w:rFonts w:ascii="Consolas" w:hAnsi="Consolas" w:cstheme="minorHAnsi"/>
          <w:sz w:val="22"/>
          <w:szCs w:val="22"/>
        </w:rPr>
        <w:t xml:space="preserve">static </w:t>
      </w:r>
      <w:proofErr w:type="spellStart"/>
      <w:r w:rsidRPr="001C1E50">
        <w:rPr>
          <w:rFonts w:ascii="Consolas" w:hAnsi="Consolas" w:cstheme="minorHAnsi"/>
          <w:sz w:val="22"/>
          <w:szCs w:val="22"/>
        </w:rPr>
        <w:t>herr_t</w:t>
      </w:r>
      <w:proofErr w:type="spellEnd"/>
      <w:r w:rsidRPr="001C1E50">
        <w:rPr>
          <w:rFonts w:ascii="Consolas" w:hAnsi="Consolas" w:cstheme="minorHAnsi"/>
          <w:sz w:val="22"/>
          <w:szCs w:val="22"/>
        </w:rPr>
        <w:t xml:space="preserve"> dataset_list2(</w:t>
      </w:r>
      <w:proofErr w:type="spellStart"/>
      <w:r w:rsidRPr="001C1E50">
        <w:rPr>
          <w:rFonts w:ascii="Consolas" w:hAnsi="Consolas" w:cstheme="minorHAnsi"/>
          <w:sz w:val="22"/>
          <w:szCs w:val="22"/>
        </w:rPr>
        <w:t>hid_t</w:t>
      </w:r>
      <w:proofErr w:type="spellEnd"/>
      <w:r w:rsidRPr="001C1E50">
        <w:rPr>
          <w:rFonts w:ascii="Consolas" w:hAnsi="Consolas" w:cstheme="minorHAnsi"/>
          <w:sz w:val="22"/>
          <w:szCs w:val="22"/>
        </w:rPr>
        <w:t xml:space="preserve"> </w:t>
      </w:r>
      <w:proofErr w:type="spellStart"/>
      <w:r w:rsidRPr="001C1E50">
        <w:rPr>
          <w:rFonts w:ascii="Consolas" w:hAnsi="Consolas" w:cstheme="minorHAnsi"/>
          <w:sz w:val="22"/>
          <w:szCs w:val="22"/>
        </w:rPr>
        <w:t>dset</w:t>
      </w:r>
      <w:proofErr w:type="spellEnd"/>
      <w:r w:rsidRPr="001C1E50">
        <w:rPr>
          <w:rFonts w:ascii="Consolas" w:hAnsi="Consolas" w:cstheme="minorHAnsi"/>
          <w:sz w:val="22"/>
          <w:szCs w:val="22"/>
        </w:rPr>
        <w:t>, const char H5_ATTR_UNUSED *name)</w:t>
      </w:r>
      <w:r>
        <w:rPr>
          <w:rFonts w:asciiTheme="minorHAnsi" w:hAnsiTheme="minorHAnsi" w:cstheme="minorHAnsi"/>
        </w:rPr>
        <w:t xml:space="preserve"> </w:t>
      </w:r>
      <w:r w:rsidR="00423762">
        <w:rPr>
          <w:rFonts w:asciiTheme="minorHAnsi" w:hAnsiTheme="minorHAnsi" w:cstheme="minorHAnsi"/>
        </w:rPr>
        <w:t xml:space="preserve">(h5ls.c 1.14.4 L1952) </w:t>
      </w:r>
      <w:r>
        <w:rPr>
          <w:rFonts w:asciiTheme="minorHAnsi" w:hAnsiTheme="minorHAnsi" w:cstheme="minorHAnsi"/>
        </w:rPr>
        <w:t>must both be updated</w:t>
      </w:r>
      <w:r w:rsidRPr="00760C3D">
        <w:rPr>
          <w:rFonts w:asciiTheme="minorHAnsi" w:hAnsiTheme="minorHAnsi" w:cstheme="minorHAnsi"/>
        </w:rPr>
        <w:t xml:space="preserve"> to </w:t>
      </w:r>
      <w:r w:rsidR="00423762">
        <w:rPr>
          <w:rFonts w:asciiTheme="minorHAnsi" w:hAnsiTheme="minorHAnsi" w:cstheme="minorHAnsi"/>
        </w:rPr>
        <w:t>add a case for</w:t>
      </w:r>
      <w:r w:rsidRPr="00760C3D">
        <w:rPr>
          <w:rFonts w:asciiTheme="minorHAnsi" w:hAnsiTheme="minorHAnsi" w:cstheme="minorHAnsi"/>
        </w:rPr>
        <w:t xml:space="preserve"> s</w:t>
      </w:r>
      <w:r>
        <w:rPr>
          <w:rFonts w:asciiTheme="minorHAnsi" w:hAnsiTheme="minorHAnsi" w:cstheme="minorHAnsi"/>
        </w:rPr>
        <w:t>tructured</w:t>
      </w:r>
      <w:r w:rsidRPr="00760C3D">
        <w:rPr>
          <w:rFonts w:asciiTheme="minorHAnsi" w:hAnsiTheme="minorHAnsi" w:cstheme="minorHAnsi"/>
        </w:rPr>
        <w:t xml:space="preserve"> chunk</w:t>
      </w:r>
      <w:r w:rsidR="00423762">
        <w:rPr>
          <w:rFonts w:asciiTheme="minorHAnsi" w:hAnsiTheme="minorHAnsi" w:cstheme="minorHAnsi"/>
        </w:rPr>
        <w:t xml:space="preserve"> by including the information that must be displayed.</w:t>
      </w:r>
    </w:p>
    <w:p w14:paraId="0D294EF0" w14:textId="77777777" w:rsidR="00A66A22" w:rsidRDefault="00A66A22" w:rsidP="00FD4FAE">
      <w:pPr>
        <w:rPr>
          <w:rFonts w:asciiTheme="minorHAnsi" w:hAnsiTheme="minorHAnsi" w:cstheme="minorHAnsi"/>
        </w:rPr>
      </w:pPr>
    </w:p>
    <w:p w14:paraId="0DB43735" w14:textId="4C14C4E2" w:rsidR="00452F3E" w:rsidRDefault="00452F3E" w:rsidP="00FD4FAE">
      <w:pPr>
        <w:pStyle w:val="Heading3"/>
      </w:pPr>
      <w:bookmarkStart w:id="13" w:name="_Toc177039970"/>
      <w:r>
        <w:t>Testing</w:t>
      </w:r>
      <w:bookmarkEnd w:id="13"/>
    </w:p>
    <w:p w14:paraId="1C71D1E4" w14:textId="44BCF580" w:rsidR="00437EC9" w:rsidRPr="00437EC9" w:rsidRDefault="00437EC9" w:rsidP="00437EC9">
      <w:pPr>
        <w:rPr>
          <w:rFonts w:asciiTheme="majorHAnsi" w:hAnsiTheme="majorHAnsi" w:cstheme="majorHAnsi"/>
        </w:rPr>
      </w:pPr>
      <w:r>
        <w:rPr>
          <w:rFonts w:asciiTheme="majorHAnsi" w:hAnsiTheme="majorHAnsi" w:cstheme="majorHAnsi"/>
        </w:rPr>
        <w:t xml:space="preserve">Tests should be added to </w:t>
      </w:r>
      <w:r w:rsidR="00306049">
        <w:rPr>
          <w:rFonts w:asciiTheme="majorHAnsi" w:hAnsiTheme="majorHAnsi" w:cstheme="majorHAnsi"/>
        </w:rPr>
        <w:t xml:space="preserve">make sure </w:t>
      </w:r>
      <w:r>
        <w:rPr>
          <w:rFonts w:asciiTheme="majorHAnsi" w:hAnsiTheme="majorHAnsi" w:cstheme="majorHAnsi"/>
        </w:rPr>
        <w:t>that the tool</w:t>
      </w:r>
      <w:r w:rsidR="00306049">
        <w:rPr>
          <w:rFonts w:asciiTheme="majorHAnsi" w:hAnsiTheme="majorHAnsi" w:cstheme="majorHAnsi"/>
        </w:rPr>
        <w:t>’s output has been correctly updated</w:t>
      </w:r>
      <w:r w:rsidR="00423762">
        <w:rPr>
          <w:rFonts w:asciiTheme="majorHAnsi" w:hAnsiTheme="majorHAnsi" w:cstheme="majorHAnsi"/>
        </w:rPr>
        <w:t xml:space="preserve"> to account for the new structured chunk storage layout.</w:t>
      </w:r>
    </w:p>
    <w:p w14:paraId="3991547D" w14:textId="77777777" w:rsidR="00452F3E" w:rsidRPr="00452F3E" w:rsidRDefault="00452F3E" w:rsidP="00452F3E">
      <w:pPr>
        <w:ind w:left="576"/>
      </w:pPr>
    </w:p>
    <w:p w14:paraId="3BC1CD7A" w14:textId="5DE8ADA6" w:rsidR="00055F52" w:rsidRDefault="00055F52" w:rsidP="000F4D9E">
      <w:pPr>
        <w:pStyle w:val="Heading2"/>
      </w:pPr>
      <w:bookmarkStart w:id="14" w:name="_Toc177039971"/>
      <w:r>
        <w:t>h5stat</w:t>
      </w:r>
      <w:bookmarkEnd w:id="14"/>
    </w:p>
    <w:p w14:paraId="3074A4DF" w14:textId="23F3AE27" w:rsidR="002208D6" w:rsidRPr="002208D6" w:rsidRDefault="002208D6" w:rsidP="002208D6">
      <w:pPr>
        <w:pStyle w:val="Heading3"/>
        <w:rPr>
          <w:rFonts w:cstheme="majorHAnsi"/>
        </w:rPr>
      </w:pPr>
      <w:bookmarkStart w:id="15" w:name="_Toc177039972"/>
      <w:r>
        <w:rPr>
          <w:rFonts w:cstheme="majorHAnsi"/>
        </w:rPr>
        <w:t>Output example</w:t>
      </w:r>
      <w:bookmarkEnd w:id="15"/>
      <w:r>
        <w:rPr>
          <w:rFonts w:cstheme="majorHAnsi"/>
        </w:rPr>
        <w:t xml:space="preserve"> </w:t>
      </w:r>
    </w:p>
    <w:p w14:paraId="2AC581D8" w14:textId="4FB7A869" w:rsidR="00055F52" w:rsidRPr="00343245" w:rsidRDefault="00055F52" w:rsidP="00055F52">
      <w:pPr>
        <w:rPr>
          <w:rFonts w:asciiTheme="majorHAnsi" w:hAnsiTheme="majorHAnsi" w:cstheme="majorHAnsi"/>
        </w:rPr>
      </w:pPr>
      <w:r w:rsidRPr="00055F52">
        <w:rPr>
          <w:rFonts w:asciiTheme="minorHAnsi" w:hAnsiTheme="minorHAnsi" w:cstheme="minorHAnsi"/>
        </w:rPr>
        <w:t>We will need to update the tool</w:t>
      </w:r>
      <w:r>
        <w:rPr>
          <w:rFonts w:asciiTheme="minorHAnsi" w:hAnsiTheme="minorHAnsi" w:cstheme="minorHAnsi"/>
        </w:rPr>
        <w:t>’s output</w:t>
      </w:r>
      <w:r w:rsidRPr="00055F52">
        <w:rPr>
          <w:rFonts w:asciiTheme="minorHAnsi" w:hAnsiTheme="minorHAnsi" w:cstheme="minorHAnsi"/>
        </w:rPr>
        <w:t xml:space="preserve"> to display the number of the datasets </w:t>
      </w:r>
      <w:r>
        <w:rPr>
          <w:rFonts w:asciiTheme="minorHAnsi" w:hAnsiTheme="minorHAnsi" w:cstheme="minorHAnsi"/>
        </w:rPr>
        <w:t>with</w:t>
      </w:r>
      <w:r w:rsidRPr="00055F52">
        <w:rPr>
          <w:rFonts w:asciiTheme="minorHAnsi" w:hAnsiTheme="minorHAnsi" w:cstheme="minorHAnsi"/>
        </w:rPr>
        <w:t xml:space="preserve"> s</w:t>
      </w:r>
      <w:r w:rsidR="00F87497">
        <w:rPr>
          <w:rFonts w:asciiTheme="minorHAnsi" w:hAnsiTheme="minorHAnsi" w:cstheme="minorHAnsi"/>
        </w:rPr>
        <w:t>tructured</w:t>
      </w:r>
      <w:r w:rsidRPr="00055F52">
        <w:rPr>
          <w:rFonts w:asciiTheme="minorHAnsi" w:hAnsiTheme="minorHAnsi" w:cstheme="minorHAnsi"/>
        </w:rPr>
        <w:t xml:space="preserve"> chunk layout. </w:t>
      </w:r>
      <w:r w:rsidRPr="00343245">
        <w:rPr>
          <w:rFonts w:asciiTheme="majorHAnsi" w:hAnsiTheme="majorHAnsi" w:cstheme="majorHAnsi"/>
        </w:rPr>
        <w:t>For example, if a file contains three sparse datasets along with the datasets with other storage layouts, the output will look like this:</w:t>
      </w:r>
    </w:p>
    <w:p w14:paraId="49A93E32" w14:textId="77777777" w:rsidR="00055F52" w:rsidRDefault="00055F52" w:rsidP="00055F52"/>
    <w:p w14:paraId="78F16196" w14:textId="77777777"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Dataset layout information:</w:t>
      </w:r>
    </w:p>
    <w:p w14:paraId="5F399DB1" w14:textId="585611EB"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lastRenderedPageBreak/>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COMPACT]: </w:t>
      </w:r>
      <w:r>
        <w:rPr>
          <w:rFonts w:ascii="Consolas" w:eastAsiaTheme="minorHAnsi" w:hAnsi="Consolas" w:cs="Consolas"/>
          <w:color w:val="000000"/>
          <w:sz w:val="22"/>
          <w:szCs w:val="22"/>
        </w:rPr>
        <w:t>…</w:t>
      </w:r>
    </w:p>
    <w:p w14:paraId="46AE9CB2" w14:textId="17F3322E" w:rsid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CONTIG]: </w:t>
      </w:r>
      <w:r>
        <w:rPr>
          <w:rFonts w:ascii="Consolas" w:eastAsiaTheme="minorHAnsi" w:hAnsi="Consolas" w:cs="Consolas"/>
          <w:color w:val="000000"/>
          <w:sz w:val="22"/>
          <w:szCs w:val="22"/>
        </w:rPr>
        <w:t>…</w:t>
      </w:r>
    </w:p>
    <w:p w14:paraId="4520A992" w14:textId="01396655"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CHUNKED]: </w:t>
      </w:r>
      <w:r>
        <w:rPr>
          <w:rFonts w:ascii="Consolas" w:eastAsiaTheme="minorHAnsi" w:hAnsi="Consolas" w:cs="Consolas"/>
          <w:color w:val="000000"/>
          <w:sz w:val="22"/>
          <w:szCs w:val="22"/>
        </w:rPr>
        <w:t>…</w:t>
      </w:r>
    </w:p>
    <w:p w14:paraId="61FD57DF" w14:textId="6CE827DC"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00F67792">
        <w:rPr>
          <w:rFonts w:ascii="Consolas" w:eastAsiaTheme="minorHAnsi" w:hAnsi="Consolas" w:cs="Consolas"/>
          <w:b/>
          <w:bCs/>
          <w:color w:val="000000"/>
          <w:sz w:val="22"/>
          <w:szCs w:val="22"/>
        </w:rPr>
        <w:t>STRUCTURED CHUNK SPARSE</w:t>
      </w:r>
      <w:r w:rsidRPr="00055F52">
        <w:rPr>
          <w:rFonts w:ascii="Consolas" w:eastAsiaTheme="minorHAnsi" w:hAnsi="Consolas" w:cs="Consolas"/>
          <w:color w:val="000000"/>
          <w:sz w:val="22"/>
          <w:szCs w:val="22"/>
        </w:rPr>
        <w:t>]: 3</w:t>
      </w:r>
    </w:p>
    <w:p w14:paraId="00DB0188" w14:textId="0F4CDC45" w:rsidR="00055F52" w:rsidRDefault="00055F52" w:rsidP="00D901D1">
      <w:pPr>
        <w:ind w:left="560" w:firstLine="576"/>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VIRTUAL]: </w:t>
      </w:r>
      <w:r>
        <w:rPr>
          <w:rFonts w:ascii="Consolas" w:eastAsiaTheme="minorHAnsi" w:hAnsi="Consolas" w:cs="Consolas"/>
          <w:color w:val="000000"/>
          <w:sz w:val="22"/>
          <w:szCs w:val="22"/>
        </w:rPr>
        <w:t>…</w:t>
      </w:r>
    </w:p>
    <w:p w14:paraId="0CBB7352" w14:textId="776CE465" w:rsidR="00055F52" w:rsidRDefault="00055F52" w:rsidP="00D901D1">
      <w:pPr>
        <w:ind w:left="560" w:firstLine="576"/>
        <w:rPr>
          <w:rFonts w:ascii="Consolas" w:eastAsiaTheme="minorHAnsi" w:hAnsi="Consolas" w:cs="Consolas"/>
          <w:color w:val="000000"/>
          <w:sz w:val="22"/>
          <w:szCs w:val="22"/>
        </w:rPr>
      </w:pPr>
      <w:r>
        <w:rPr>
          <w:rFonts w:ascii="Consolas" w:eastAsiaTheme="minorHAnsi" w:hAnsi="Consolas" w:cs="Consolas"/>
          <w:color w:val="000000"/>
          <w:sz w:val="22"/>
          <w:szCs w:val="22"/>
        </w:rPr>
        <w:t>…..</w:t>
      </w:r>
    </w:p>
    <w:p w14:paraId="07E2A9E8" w14:textId="77777777" w:rsidR="00257439" w:rsidRDefault="00257439" w:rsidP="00F52609">
      <w:pPr>
        <w:rPr>
          <w:rFonts w:asciiTheme="minorHAnsi" w:hAnsiTheme="minorHAnsi" w:cstheme="minorHAnsi"/>
        </w:rPr>
      </w:pPr>
    </w:p>
    <w:p w14:paraId="5E4C22F2" w14:textId="556DF5E4" w:rsidR="00760C3D" w:rsidRDefault="00F52609" w:rsidP="00F52609">
      <w:pPr>
        <w:rPr>
          <w:rFonts w:asciiTheme="minorHAnsi" w:hAnsiTheme="minorHAnsi" w:cstheme="minorHAnsi"/>
        </w:rPr>
      </w:pPr>
      <w:r>
        <w:rPr>
          <w:rFonts w:asciiTheme="minorHAnsi" w:hAnsiTheme="minorHAnsi" w:cstheme="minorHAnsi"/>
        </w:rPr>
        <w:t>For str</w:t>
      </w:r>
      <w:r w:rsidR="00FE60CB">
        <w:rPr>
          <w:rFonts w:asciiTheme="minorHAnsi" w:hAnsiTheme="minorHAnsi" w:cstheme="minorHAnsi"/>
        </w:rPr>
        <w:t>uctured chunk dataset f</w:t>
      </w:r>
      <w:r>
        <w:rPr>
          <w:rFonts w:asciiTheme="minorHAnsi" w:hAnsiTheme="minorHAnsi" w:cstheme="minorHAnsi"/>
        </w:rPr>
        <w:t>ilter information will include all filters applied to the different sect</w:t>
      </w:r>
      <w:r w:rsidR="00FE60CB">
        <w:rPr>
          <w:rFonts w:asciiTheme="minorHAnsi" w:hAnsiTheme="minorHAnsi" w:cstheme="minorHAnsi"/>
        </w:rPr>
        <w:t>ions</w:t>
      </w:r>
      <w:r w:rsidRPr="00055F52">
        <w:rPr>
          <w:rFonts w:asciiTheme="minorHAnsi" w:hAnsiTheme="minorHAnsi" w:cstheme="minorHAnsi"/>
        </w:rPr>
        <w:t>.</w:t>
      </w:r>
      <w:r w:rsidR="00FE60CB">
        <w:rPr>
          <w:rFonts w:asciiTheme="minorHAnsi" w:hAnsiTheme="minorHAnsi" w:cstheme="minorHAnsi"/>
        </w:rPr>
        <w:t xml:space="preserve"> If the same filter is applied to multiple sections of the structured chunk, it is counted only once for the dataset.</w:t>
      </w:r>
    </w:p>
    <w:p w14:paraId="6AC360C9" w14:textId="71BA9C6C" w:rsidR="002208D6" w:rsidRDefault="00EC6EAE" w:rsidP="00F52609">
      <w:pPr>
        <w:pStyle w:val="Heading3"/>
        <w:rPr>
          <w:rFonts w:cstheme="majorHAnsi"/>
        </w:rPr>
      </w:pPr>
      <w:bookmarkStart w:id="16" w:name="_Toc177039973"/>
      <w:r>
        <w:rPr>
          <w:rFonts w:cstheme="majorHAnsi"/>
        </w:rPr>
        <w:t>New flags and options</w:t>
      </w:r>
      <w:bookmarkEnd w:id="16"/>
    </w:p>
    <w:p w14:paraId="3C68B621" w14:textId="7D806D22" w:rsidR="00306049" w:rsidRPr="00306049" w:rsidRDefault="00306049" w:rsidP="00306049">
      <w:pPr>
        <w:rPr>
          <w:rFonts w:asciiTheme="majorHAnsi" w:hAnsiTheme="majorHAnsi" w:cstheme="majorHAnsi"/>
        </w:rPr>
      </w:pPr>
      <w:r>
        <w:rPr>
          <w:rFonts w:asciiTheme="majorHAnsi" w:hAnsiTheme="majorHAnsi" w:cstheme="majorHAnsi"/>
        </w:rPr>
        <w:t>No new</w:t>
      </w:r>
      <w:r w:rsidR="00423762">
        <w:rPr>
          <w:rFonts w:asciiTheme="majorHAnsi" w:hAnsiTheme="majorHAnsi" w:cstheme="majorHAnsi"/>
        </w:rPr>
        <w:t xml:space="preserve"> flags or</w:t>
      </w:r>
      <w:r>
        <w:rPr>
          <w:rFonts w:asciiTheme="majorHAnsi" w:hAnsiTheme="majorHAnsi" w:cstheme="majorHAnsi"/>
        </w:rPr>
        <w:t xml:space="preserve"> options are required for h5stat</w:t>
      </w:r>
      <w:r w:rsidR="00423762">
        <w:rPr>
          <w:rFonts w:asciiTheme="majorHAnsi" w:hAnsiTheme="majorHAnsi" w:cstheme="majorHAnsi"/>
        </w:rPr>
        <w:t>, since the only thing that changes should be the displayed text.</w:t>
      </w:r>
    </w:p>
    <w:p w14:paraId="6C3604D2" w14:textId="14E56161" w:rsidR="002208D6" w:rsidRPr="002208D6" w:rsidRDefault="00EC6EAE" w:rsidP="00F52609">
      <w:pPr>
        <w:pStyle w:val="Heading3"/>
        <w:rPr>
          <w:rFonts w:cstheme="majorHAnsi"/>
        </w:rPr>
      </w:pPr>
      <w:bookmarkStart w:id="17" w:name="_Toc177039974"/>
      <w:r>
        <w:rPr>
          <w:rFonts w:cstheme="majorHAnsi"/>
        </w:rPr>
        <w:t>Required code changes</w:t>
      </w:r>
      <w:bookmarkEnd w:id="17"/>
    </w:p>
    <w:p w14:paraId="7E6C30F4" w14:textId="4A227F68" w:rsidR="002208D6" w:rsidRPr="00DE4CEE" w:rsidRDefault="002208D6" w:rsidP="002208D6">
      <w:pPr>
        <w:rPr>
          <w:rFonts w:asciiTheme="minorHAnsi" w:hAnsiTheme="minorHAnsi" w:cstheme="minorHAnsi"/>
        </w:rPr>
      </w:pPr>
      <w:r>
        <w:rPr>
          <w:rFonts w:asciiTheme="minorHAnsi" w:hAnsiTheme="minorHAnsi" w:cstheme="minorHAnsi"/>
        </w:rPr>
        <w:t xml:space="preserve">In regards to </w:t>
      </w:r>
      <w:r w:rsidR="007F6980">
        <w:rPr>
          <w:rFonts w:asciiTheme="minorHAnsi" w:hAnsiTheme="minorHAnsi" w:cstheme="minorHAnsi"/>
        </w:rPr>
        <w:t>code</w:t>
      </w:r>
      <w:r>
        <w:rPr>
          <w:rFonts w:asciiTheme="minorHAnsi" w:hAnsiTheme="minorHAnsi" w:cstheme="minorHAnsi"/>
        </w:rPr>
        <w:t xml:space="preserve"> changes that must be made:</w:t>
      </w:r>
    </w:p>
    <w:p w14:paraId="179EF8E7" w14:textId="77777777" w:rsidR="002208D6" w:rsidRDefault="002208D6" w:rsidP="002208D6">
      <w:pPr>
        <w:rPr>
          <w:rFonts w:ascii="Consolas" w:eastAsiaTheme="minorHAnsi" w:hAnsi="Consolas" w:cs="Consolas"/>
          <w:color w:val="000000"/>
          <w:sz w:val="22"/>
          <w:szCs w:val="22"/>
        </w:rPr>
      </w:pPr>
    </w:p>
    <w:p w14:paraId="48BF7DED" w14:textId="77777777" w:rsidR="002208D6" w:rsidRPr="00343245" w:rsidRDefault="002208D6" w:rsidP="002208D6">
      <w:pPr>
        <w:rPr>
          <w:rFonts w:asciiTheme="majorHAnsi" w:eastAsiaTheme="minorHAnsi" w:hAnsiTheme="majorHAnsi" w:cstheme="majorHAnsi"/>
          <w:color w:val="000000"/>
        </w:rPr>
      </w:pPr>
      <w:r w:rsidRPr="00343245">
        <w:rPr>
          <w:rFonts w:asciiTheme="majorHAnsi" w:eastAsiaTheme="minorHAnsi" w:hAnsiTheme="majorHAnsi" w:cstheme="majorHAnsi"/>
          <w:color w:val="000000"/>
        </w:rPr>
        <w:t>In h5stat.c,</w:t>
      </w:r>
    </w:p>
    <w:p w14:paraId="67A63437" w14:textId="764AB8A4" w:rsidR="002208D6" w:rsidRPr="00F603DB" w:rsidRDefault="002208D6" w:rsidP="002208D6">
      <w:pPr>
        <w:numPr>
          <w:ilvl w:val="1"/>
          <w:numId w:val="36"/>
        </w:numPr>
        <w:rPr>
          <w:rFonts w:ascii="Consolas" w:eastAsiaTheme="minorHAnsi" w:hAnsi="Consolas" w:cstheme="majorHAnsi"/>
          <w:color w:val="000000"/>
          <w:sz w:val="22"/>
          <w:szCs w:val="22"/>
        </w:rPr>
      </w:pPr>
      <w:r w:rsidRPr="00F603DB">
        <w:rPr>
          <w:rFonts w:ascii="Consolas" w:eastAsiaTheme="minorHAnsi" w:hAnsi="Consolas" w:cstheme="majorHAnsi"/>
          <w:color w:val="000000"/>
          <w:sz w:val="22"/>
          <w:szCs w:val="22"/>
        </w:rPr>
        <w:t xml:space="preserve">static </w:t>
      </w:r>
      <w:proofErr w:type="spellStart"/>
      <w:r w:rsidRPr="00F603DB">
        <w:rPr>
          <w:rFonts w:ascii="Consolas" w:eastAsiaTheme="minorHAnsi" w:hAnsi="Consolas" w:cstheme="majorHAnsi"/>
          <w:color w:val="000000"/>
          <w:sz w:val="22"/>
          <w:szCs w:val="22"/>
        </w:rPr>
        <w:t>herr_t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dataset_</w:t>
      </w:r>
      <w:proofErr w:type="gramStart"/>
      <w:r w:rsidRPr="00F603DB">
        <w:rPr>
          <w:rFonts w:ascii="Consolas" w:eastAsiaTheme="minorHAnsi" w:hAnsi="Consolas" w:cstheme="majorHAnsi"/>
          <w:color w:val="000000"/>
          <w:sz w:val="22"/>
          <w:szCs w:val="22"/>
        </w:rPr>
        <w:t>stats</w:t>
      </w:r>
      <w:proofErr w:type="spellEnd"/>
      <w:r w:rsidRPr="00F603DB">
        <w:rPr>
          <w:rFonts w:ascii="Consolas" w:eastAsiaTheme="minorHAnsi" w:hAnsi="Consolas" w:cstheme="majorHAnsi"/>
          <w:color w:val="000000"/>
          <w:sz w:val="22"/>
          <w:szCs w:val="22"/>
        </w:rPr>
        <w:t>(</w:t>
      </w:r>
      <w:proofErr w:type="spellStart"/>
      <w:proofErr w:type="gramEnd"/>
      <w:r w:rsidRPr="00F603DB">
        <w:rPr>
          <w:rFonts w:ascii="Consolas" w:eastAsiaTheme="minorHAnsi" w:hAnsi="Consolas" w:cstheme="majorHAnsi"/>
          <w:color w:val="000000"/>
          <w:sz w:val="22"/>
          <w:szCs w:val="22"/>
        </w:rPr>
        <w:t>iter_t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iter</w:t>
      </w:r>
      <w:proofErr w:type="spellEnd"/>
      <w:r w:rsidRPr="00F603DB">
        <w:rPr>
          <w:rFonts w:ascii="Consolas" w:eastAsiaTheme="minorHAnsi" w:hAnsi="Consolas" w:cstheme="majorHAnsi"/>
          <w:color w:val="000000"/>
          <w:sz w:val="22"/>
          <w:szCs w:val="22"/>
        </w:rPr>
        <w:t>, const char *name, const H5O_info2_t *oi, const H5O_native_info_t *</w:t>
      </w:r>
      <w:proofErr w:type="spellStart"/>
      <w:r w:rsidRPr="00F603DB">
        <w:rPr>
          <w:rFonts w:ascii="Consolas" w:eastAsiaTheme="minorHAnsi" w:hAnsi="Consolas" w:cstheme="majorHAnsi"/>
          <w:color w:val="000000"/>
          <w:sz w:val="22"/>
          <w:szCs w:val="22"/>
        </w:rPr>
        <w:t>native_oi</w:t>
      </w:r>
      <w:proofErr w:type="spellEnd"/>
      <w:r w:rsidRPr="00F603DB">
        <w:rPr>
          <w:rFonts w:ascii="Consolas" w:eastAsiaTheme="minorHAnsi" w:hAnsi="Consolas" w:cstheme="majorHAnsi"/>
          <w:color w:val="000000"/>
          <w:sz w:val="22"/>
          <w:szCs w:val="22"/>
        </w:rPr>
        <w:t>)</w:t>
      </w:r>
      <w:r w:rsidR="007F6980">
        <w:rPr>
          <w:rFonts w:ascii="Consolas" w:eastAsiaTheme="minorHAnsi" w:hAnsi="Consolas" w:cstheme="majorHAnsi"/>
          <w:color w:val="000000"/>
          <w:sz w:val="22"/>
          <w:szCs w:val="22"/>
        </w:rPr>
        <w:t xml:space="preserve"> </w:t>
      </w:r>
    </w:p>
    <w:p w14:paraId="6E2E0A34" w14:textId="33CF5A59" w:rsidR="002208D6" w:rsidRPr="004365BA" w:rsidRDefault="002208D6" w:rsidP="002208D6">
      <w:pPr>
        <w:numPr>
          <w:ilvl w:val="2"/>
          <w:numId w:val="37"/>
        </w:numPr>
        <w:rPr>
          <w:rFonts w:asciiTheme="majorHAnsi" w:eastAsiaTheme="minorHAnsi" w:hAnsiTheme="majorHAnsi" w:cstheme="majorHAnsi"/>
          <w:color w:val="000000"/>
        </w:rPr>
      </w:pPr>
      <w:r w:rsidRPr="004365BA">
        <w:rPr>
          <w:rFonts w:asciiTheme="majorHAnsi" w:eastAsiaTheme="minorHAnsi" w:hAnsiTheme="majorHAnsi" w:cstheme="majorHAnsi"/>
          <w:color w:val="000000"/>
        </w:rPr>
        <w:t xml:space="preserve">Uses </w:t>
      </w:r>
      <w:r w:rsidRPr="004365BA">
        <w:rPr>
          <w:rFonts w:ascii="Consolas" w:eastAsiaTheme="minorHAnsi" w:hAnsi="Consolas" w:cstheme="majorHAnsi"/>
          <w:color w:val="000000"/>
          <w:sz w:val="22"/>
          <w:szCs w:val="22"/>
        </w:rPr>
        <w:t>H5D_layout_t</w:t>
      </w:r>
      <w:r w:rsidRPr="004365BA">
        <w:rPr>
          <w:rFonts w:asciiTheme="majorHAnsi" w:eastAsiaTheme="minorHAnsi" w:hAnsiTheme="majorHAnsi" w:cstheme="majorHAnsi"/>
          <w:color w:val="000000"/>
        </w:rPr>
        <w:t xml:space="preserve"> and lists layout of dataset, changes will have to occur there and maybe here for dataset layout information</w:t>
      </w:r>
      <w:r w:rsidR="007F6980" w:rsidRPr="004365BA">
        <w:rPr>
          <w:rFonts w:asciiTheme="majorHAnsi" w:eastAsiaTheme="minorHAnsi" w:hAnsiTheme="majorHAnsi" w:cstheme="majorHAnsi"/>
          <w:color w:val="000000"/>
        </w:rPr>
        <w:t>. (h5stat.c 1.14.4 L451)</w:t>
      </w:r>
    </w:p>
    <w:p w14:paraId="774A6021" w14:textId="2EF14354" w:rsidR="002208D6" w:rsidRPr="00F603DB" w:rsidRDefault="002208D6" w:rsidP="002208D6">
      <w:pPr>
        <w:numPr>
          <w:ilvl w:val="1"/>
          <w:numId w:val="38"/>
        </w:numPr>
        <w:rPr>
          <w:rFonts w:ascii="Consolas" w:eastAsiaTheme="minorHAnsi" w:hAnsi="Consolas" w:cstheme="majorHAnsi"/>
          <w:color w:val="000000"/>
          <w:sz w:val="22"/>
          <w:szCs w:val="22"/>
        </w:rPr>
      </w:pPr>
      <w:r w:rsidRPr="00F603DB">
        <w:rPr>
          <w:rFonts w:ascii="Consolas" w:eastAsiaTheme="minorHAnsi" w:hAnsi="Consolas" w:cstheme="majorHAnsi"/>
          <w:color w:val="000000"/>
          <w:sz w:val="22"/>
          <w:szCs w:val="22"/>
        </w:rPr>
        <w:t xml:space="preserve">static </w:t>
      </w:r>
      <w:proofErr w:type="spellStart"/>
      <w:r w:rsidRPr="00F603DB">
        <w:rPr>
          <w:rFonts w:ascii="Consolas" w:eastAsiaTheme="minorHAnsi" w:hAnsi="Consolas" w:cstheme="majorHAnsi"/>
          <w:color w:val="000000"/>
          <w:sz w:val="22"/>
          <w:szCs w:val="22"/>
        </w:rPr>
        <w:t>herr_t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print_dataset_</w:t>
      </w:r>
      <w:proofErr w:type="gramStart"/>
      <w:r w:rsidRPr="00F603DB">
        <w:rPr>
          <w:rFonts w:ascii="Consolas" w:eastAsiaTheme="minorHAnsi" w:hAnsi="Consolas" w:cstheme="majorHAnsi"/>
          <w:color w:val="000000"/>
          <w:sz w:val="22"/>
          <w:szCs w:val="22"/>
        </w:rPr>
        <w:t>info</w:t>
      </w:r>
      <w:proofErr w:type="spellEnd"/>
      <w:r w:rsidRPr="00F603DB">
        <w:rPr>
          <w:rFonts w:ascii="Consolas" w:eastAsiaTheme="minorHAnsi" w:hAnsi="Consolas" w:cstheme="majorHAnsi"/>
          <w:color w:val="000000"/>
          <w:sz w:val="22"/>
          <w:szCs w:val="22"/>
        </w:rPr>
        <w:t>(</w:t>
      </w:r>
      <w:proofErr w:type="gramEnd"/>
      <w:r w:rsidRPr="00F603DB">
        <w:rPr>
          <w:rFonts w:ascii="Consolas" w:eastAsiaTheme="minorHAnsi" w:hAnsi="Consolas" w:cstheme="majorHAnsi"/>
          <w:color w:val="000000"/>
          <w:sz w:val="22"/>
          <w:szCs w:val="22"/>
        </w:rPr>
        <w:t xml:space="preserve">const </w:t>
      </w:r>
      <w:proofErr w:type="spellStart"/>
      <w:r w:rsidRPr="00F603DB">
        <w:rPr>
          <w:rFonts w:ascii="Consolas" w:eastAsiaTheme="minorHAnsi" w:hAnsi="Consolas" w:cstheme="majorHAnsi"/>
          <w:color w:val="000000"/>
          <w:sz w:val="22"/>
          <w:szCs w:val="22"/>
        </w:rPr>
        <w:t>iter_t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iter</w:t>
      </w:r>
      <w:proofErr w:type="spellEnd"/>
      <w:r w:rsidRPr="00F603DB">
        <w:rPr>
          <w:rFonts w:ascii="Consolas" w:eastAsiaTheme="minorHAnsi" w:hAnsi="Consolas" w:cstheme="majorHAnsi"/>
          <w:color w:val="000000"/>
          <w:sz w:val="22"/>
          <w:szCs w:val="22"/>
        </w:rPr>
        <w:t>)</w:t>
      </w:r>
      <w:r w:rsidR="007F6980">
        <w:rPr>
          <w:rFonts w:ascii="Consolas" w:eastAsiaTheme="minorHAnsi" w:hAnsi="Consolas" w:cstheme="majorHAnsi"/>
          <w:color w:val="000000"/>
          <w:sz w:val="22"/>
          <w:szCs w:val="22"/>
        </w:rPr>
        <w:t xml:space="preserve"> </w:t>
      </w:r>
    </w:p>
    <w:p w14:paraId="7B56B9E9" w14:textId="650D1C77" w:rsidR="002208D6" w:rsidRPr="00343245" w:rsidRDefault="002208D6" w:rsidP="002208D6">
      <w:pPr>
        <w:numPr>
          <w:ilvl w:val="2"/>
          <w:numId w:val="39"/>
        </w:numPr>
        <w:rPr>
          <w:rFonts w:asciiTheme="majorHAnsi" w:eastAsiaTheme="minorHAnsi" w:hAnsiTheme="majorHAnsi" w:cstheme="majorHAnsi"/>
          <w:color w:val="000000"/>
        </w:rPr>
      </w:pPr>
      <w:r w:rsidRPr="00343245">
        <w:rPr>
          <w:rFonts w:asciiTheme="majorHAnsi" w:eastAsiaTheme="minorHAnsi" w:hAnsiTheme="majorHAnsi" w:cstheme="majorHAnsi"/>
          <w:color w:val="000000"/>
        </w:rPr>
        <w:t>Update to accommodate sparse chunk data</w:t>
      </w:r>
      <w:r w:rsidR="007F6980">
        <w:rPr>
          <w:rFonts w:asciiTheme="majorHAnsi" w:eastAsiaTheme="minorHAnsi" w:hAnsiTheme="majorHAnsi" w:cstheme="majorHAnsi"/>
          <w:color w:val="000000"/>
        </w:rPr>
        <w:t xml:space="preserve">. Currently, it only has a case for chunked, contiguous, compact, and virtual. </w:t>
      </w:r>
      <w:r w:rsidR="007F6980">
        <w:rPr>
          <w:rFonts w:ascii="Consolas" w:eastAsiaTheme="minorHAnsi" w:hAnsi="Consolas" w:cstheme="majorHAnsi"/>
          <w:color w:val="000000"/>
          <w:sz w:val="22"/>
          <w:szCs w:val="22"/>
        </w:rPr>
        <w:t>(h5stat.c 1.14.4 L1276)</w:t>
      </w:r>
    </w:p>
    <w:p w14:paraId="0D365235" w14:textId="0CC5F930" w:rsidR="002208D6" w:rsidRPr="002208D6" w:rsidRDefault="002208D6" w:rsidP="00F52609">
      <w:pPr>
        <w:numPr>
          <w:ilvl w:val="2"/>
          <w:numId w:val="40"/>
        </w:numPr>
        <w:rPr>
          <w:rFonts w:asciiTheme="majorHAnsi" w:eastAsiaTheme="minorHAnsi" w:hAnsiTheme="majorHAnsi" w:cstheme="majorHAnsi"/>
          <w:color w:val="000000"/>
        </w:rPr>
      </w:pPr>
      <w:r w:rsidRPr="00343245">
        <w:rPr>
          <w:rFonts w:asciiTheme="majorHAnsi" w:eastAsiaTheme="minorHAnsi" w:hAnsiTheme="majorHAnsi" w:cstheme="majorHAnsi"/>
          <w:color w:val="000000"/>
        </w:rPr>
        <w:t>Accommodate how filters are applied to different sections of sparse chunk datasets</w:t>
      </w:r>
      <w:r w:rsidR="007F6980">
        <w:rPr>
          <w:rFonts w:asciiTheme="majorHAnsi" w:eastAsiaTheme="minorHAnsi" w:hAnsiTheme="majorHAnsi" w:cstheme="majorHAnsi"/>
          <w:color w:val="000000"/>
        </w:rPr>
        <w:t>. (h5stat.c 1.14.4 L1289)</w:t>
      </w:r>
    </w:p>
    <w:p w14:paraId="55F4D65B" w14:textId="6CF9D8DE" w:rsidR="00760C3D" w:rsidRDefault="00EC6EAE" w:rsidP="00F52609">
      <w:pPr>
        <w:pStyle w:val="Heading3"/>
        <w:rPr>
          <w:rFonts w:cstheme="majorHAnsi"/>
        </w:rPr>
      </w:pPr>
      <w:bookmarkStart w:id="18" w:name="_Toc177039975"/>
      <w:r>
        <w:rPr>
          <w:rFonts w:cstheme="majorHAnsi"/>
        </w:rPr>
        <w:t>Testing</w:t>
      </w:r>
      <w:bookmarkEnd w:id="18"/>
    </w:p>
    <w:p w14:paraId="063369CA" w14:textId="60DCC33B" w:rsidR="00306049" w:rsidRPr="00306049" w:rsidRDefault="00306049" w:rsidP="00306049">
      <w:pPr>
        <w:rPr>
          <w:rFonts w:asciiTheme="majorHAnsi" w:eastAsiaTheme="minorHAnsi" w:hAnsiTheme="majorHAnsi" w:cstheme="majorHAnsi"/>
        </w:rPr>
      </w:pPr>
      <w:r>
        <w:rPr>
          <w:rFonts w:asciiTheme="majorHAnsi" w:eastAsiaTheme="minorHAnsi" w:hAnsiTheme="majorHAnsi" w:cstheme="majorHAnsi"/>
        </w:rPr>
        <w:t xml:space="preserve">Testing should be added to make sure that h5stat correctly outputs information for datasets using the </w:t>
      </w:r>
      <w:r w:rsidR="007F6980">
        <w:rPr>
          <w:rFonts w:asciiTheme="majorHAnsi" w:eastAsiaTheme="minorHAnsi" w:hAnsiTheme="majorHAnsi" w:cstheme="majorHAnsi"/>
        </w:rPr>
        <w:t xml:space="preserve">new </w:t>
      </w:r>
      <w:r>
        <w:rPr>
          <w:rFonts w:asciiTheme="majorHAnsi" w:eastAsiaTheme="minorHAnsi" w:hAnsiTheme="majorHAnsi" w:cstheme="majorHAnsi"/>
        </w:rPr>
        <w:t>structured chunk storage layout.</w:t>
      </w:r>
    </w:p>
    <w:p w14:paraId="7F684A5C" w14:textId="4B71D545" w:rsidR="00386930" w:rsidRDefault="00386930" w:rsidP="000F4D9E">
      <w:pPr>
        <w:pStyle w:val="Heading2"/>
      </w:pPr>
      <w:bookmarkStart w:id="19" w:name="_Toc177039976"/>
      <w:r>
        <w:t>h5import</w:t>
      </w:r>
      <w:bookmarkEnd w:id="19"/>
      <w:r w:rsidR="00B82E7E">
        <w:t xml:space="preserve"> </w:t>
      </w:r>
    </w:p>
    <w:p w14:paraId="35C6DA92" w14:textId="37F817B7" w:rsidR="002208D6" w:rsidRPr="002208D6" w:rsidRDefault="002208D6" w:rsidP="002208D6">
      <w:pPr>
        <w:pStyle w:val="Heading3"/>
        <w:rPr>
          <w:rFonts w:cstheme="majorHAnsi"/>
        </w:rPr>
      </w:pPr>
      <w:bookmarkStart w:id="20" w:name="_Toc177039977"/>
      <w:r>
        <w:rPr>
          <w:rFonts w:cstheme="majorHAnsi"/>
        </w:rPr>
        <w:t>Output example</w:t>
      </w:r>
      <w:bookmarkEnd w:id="20"/>
    </w:p>
    <w:p w14:paraId="09DE9366" w14:textId="41198776" w:rsidR="00774247" w:rsidRPr="00386930" w:rsidRDefault="00D76BA8" w:rsidP="04FB6642">
      <w:pPr>
        <w:spacing w:line="259" w:lineRule="auto"/>
        <w:rPr>
          <w:rFonts w:asciiTheme="minorHAnsi" w:hAnsiTheme="minorHAnsi" w:cstheme="minorBidi"/>
        </w:rPr>
      </w:pPr>
      <w:r>
        <w:rPr>
          <w:rFonts w:asciiTheme="minorHAnsi" w:hAnsiTheme="minorHAnsi" w:cstheme="minorBidi"/>
        </w:rPr>
        <w:t>O</w:t>
      </w:r>
      <w:r w:rsidR="2AD3FA21" w:rsidRPr="6317D681">
        <w:rPr>
          <w:rFonts w:asciiTheme="minorHAnsi" w:hAnsiTheme="minorHAnsi" w:cstheme="minorBidi"/>
        </w:rPr>
        <w:t>ld</w:t>
      </w:r>
      <w:r w:rsidR="2AD3FA21" w:rsidRPr="32167DD9">
        <w:rPr>
          <w:rFonts w:asciiTheme="minorHAnsi" w:hAnsiTheme="minorHAnsi" w:cstheme="minorBidi"/>
        </w:rPr>
        <w:t xml:space="preserve"> </w:t>
      </w:r>
      <w:r w:rsidR="2AD3FA21" w:rsidRPr="525D689C">
        <w:rPr>
          <w:rFonts w:asciiTheme="minorHAnsi" w:hAnsiTheme="minorHAnsi" w:cstheme="minorBidi"/>
        </w:rPr>
        <w:t>ascii</w:t>
      </w:r>
      <w:r w:rsidR="2AD3FA21" w:rsidRPr="18CDA518">
        <w:rPr>
          <w:rFonts w:asciiTheme="minorHAnsi" w:hAnsiTheme="minorHAnsi" w:cstheme="minorBidi"/>
        </w:rPr>
        <w:t xml:space="preserve"> </w:t>
      </w:r>
      <w:r w:rsidR="2AD3FA21" w:rsidRPr="4F9A2E9E">
        <w:rPr>
          <w:rFonts w:asciiTheme="minorHAnsi" w:hAnsiTheme="minorHAnsi" w:cstheme="minorBidi"/>
        </w:rPr>
        <w:t xml:space="preserve">file </w:t>
      </w:r>
      <w:r w:rsidR="2AD3FA21" w:rsidRPr="5C86F3A2">
        <w:rPr>
          <w:rFonts w:asciiTheme="minorHAnsi" w:hAnsiTheme="minorHAnsi" w:cstheme="minorBidi"/>
        </w:rPr>
        <w:t xml:space="preserve">support </w:t>
      </w:r>
      <w:r w:rsidR="2AD3FA21" w:rsidRPr="50494F1D">
        <w:rPr>
          <w:rFonts w:asciiTheme="minorHAnsi" w:hAnsiTheme="minorHAnsi" w:cstheme="minorBidi"/>
        </w:rPr>
        <w:t xml:space="preserve">should be </w:t>
      </w:r>
      <w:r w:rsidR="2AD3FA21" w:rsidRPr="736A2595">
        <w:rPr>
          <w:rFonts w:asciiTheme="minorHAnsi" w:hAnsiTheme="minorHAnsi" w:cstheme="minorBidi"/>
        </w:rPr>
        <w:t>removed</w:t>
      </w:r>
      <w:r>
        <w:rPr>
          <w:rFonts w:asciiTheme="minorHAnsi" w:hAnsiTheme="minorHAnsi" w:cstheme="minorBidi"/>
        </w:rPr>
        <w:t xml:space="preserve">, and this tool should </w:t>
      </w:r>
      <w:r w:rsidR="2AD3FA21" w:rsidRPr="5E3FDE8B">
        <w:rPr>
          <w:rFonts w:asciiTheme="minorHAnsi" w:hAnsiTheme="minorHAnsi" w:cstheme="minorBidi"/>
        </w:rPr>
        <w:t>only</w:t>
      </w:r>
      <w:r w:rsidR="2AD3FA21" w:rsidRPr="2CF4A19C">
        <w:rPr>
          <w:rFonts w:asciiTheme="minorHAnsi" w:hAnsiTheme="minorHAnsi" w:cstheme="minorBidi"/>
        </w:rPr>
        <w:t xml:space="preserve"> rely on</w:t>
      </w:r>
      <w:r w:rsidR="007F6980">
        <w:rPr>
          <w:rFonts w:asciiTheme="minorHAnsi" w:hAnsiTheme="minorHAnsi" w:cstheme="minorBidi"/>
        </w:rPr>
        <w:t xml:space="preserve"> the new</w:t>
      </w:r>
      <w:r w:rsidR="2AD3FA21" w:rsidRPr="2CF4A19C">
        <w:rPr>
          <w:rFonts w:asciiTheme="minorHAnsi" w:hAnsiTheme="minorHAnsi" w:cstheme="minorBidi"/>
        </w:rPr>
        <w:t xml:space="preserve"> </w:t>
      </w:r>
      <w:r w:rsidR="2AD3FA21" w:rsidRPr="68E7B276">
        <w:rPr>
          <w:rFonts w:asciiTheme="minorHAnsi" w:hAnsiTheme="minorHAnsi" w:cstheme="minorBidi"/>
        </w:rPr>
        <w:t xml:space="preserve">h5dump </w:t>
      </w:r>
      <w:proofErr w:type="spellStart"/>
      <w:r w:rsidR="2AD3FA21" w:rsidRPr="27D88C5A">
        <w:rPr>
          <w:rFonts w:asciiTheme="minorHAnsi" w:hAnsiTheme="minorHAnsi" w:cstheme="minorBidi"/>
        </w:rPr>
        <w:t>ddl</w:t>
      </w:r>
      <w:proofErr w:type="spellEnd"/>
      <w:r w:rsidR="2AD3FA21" w:rsidRPr="27D88C5A">
        <w:rPr>
          <w:rFonts w:asciiTheme="minorHAnsi" w:hAnsiTheme="minorHAnsi" w:cstheme="minorBidi"/>
        </w:rPr>
        <w:t xml:space="preserve"> </w:t>
      </w:r>
      <w:r w:rsidR="2AD3FA21" w:rsidRPr="229AB68D">
        <w:rPr>
          <w:rFonts w:asciiTheme="minorHAnsi" w:hAnsiTheme="minorHAnsi" w:cstheme="minorBidi"/>
        </w:rPr>
        <w:t xml:space="preserve">data </w:t>
      </w:r>
      <w:r w:rsidR="2AD3FA21" w:rsidRPr="206D19CF">
        <w:rPr>
          <w:rFonts w:asciiTheme="minorHAnsi" w:hAnsiTheme="minorHAnsi" w:cstheme="minorBidi"/>
        </w:rPr>
        <w:t>files</w:t>
      </w:r>
      <w:r w:rsidR="2AD3FA21" w:rsidRPr="230A0FF1">
        <w:rPr>
          <w:rFonts w:asciiTheme="minorHAnsi" w:hAnsiTheme="minorHAnsi" w:cstheme="minorBidi"/>
        </w:rPr>
        <w:t>.</w:t>
      </w:r>
      <w:r w:rsidR="00B82E7E">
        <w:rPr>
          <w:rFonts w:asciiTheme="minorHAnsi" w:hAnsiTheme="minorHAnsi" w:cstheme="minorBidi"/>
        </w:rPr>
        <w:t xml:space="preserve"> </w:t>
      </w:r>
      <w:r w:rsidR="00421C30">
        <w:rPr>
          <w:rFonts w:asciiTheme="minorHAnsi" w:hAnsiTheme="minorHAnsi" w:cstheme="minorBidi"/>
        </w:rPr>
        <w:t>There will need to be</w:t>
      </w:r>
      <w:r w:rsidR="00541901">
        <w:rPr>
          <w:rFonts w:asciiTheme="minorHAnsi" w:hAnsiTheme="minorHAnsi" w:cstheme="minorBidi"/>
        </w:rPr>
        <w:t xml:space="preserve"> changes to the help text to reflect the addition of structured chunks</w:t>
      </w:r>
      <w:r w:rsidR="007F6980">
        <w:rPr>
          <w:rFonts w:asciiTheme="minorHAnsi" w:hAnsiTheme="minorHAnsi" w:cstheme="minorBidi"/>
        </w:rPr>
        <w:t xml:space="preserve">. </w:t>
      </w:r>
    </w:p>
    <w:p w14:paraId="6592CCC7" w14:textId="77777777" w:rsidR="00774247" w:rsidRDefault="00774247" w:rsidP="00774247">
      <w:pPr>
        <w:rPr>
          <w:rFonts w:asciiTheme="minorHAnsi" w:hAnsiTheme="minorHAnsi" w:cstheme="minorHAnsi"/>
        </w:rPr>
      </w:pPr>
    </w:p>
    <w:p w14:paraId="0B3A8CD6" w14:textId="3D681726" w:rsidR="00774247" w:rsidRDefault="5545D60C" w:rsidP="00774247">
      <w:pPr>
        <w:rPr>
          <w:rFonts w:asciiTheme="minorHAnsi" w:hAnsiTheme="minorHAnsi" w:cstheme="minorBidi"/>
        </w:rPr>
      </w:pPr>
      <w:r w:rsidRPr="536B8F7E">
        <w:rPr>
          <w:rFonts w:asciiTheme="minorHAnsi" w:hAnsiTheme="minorHAnsi" w:cstheme="minorBidi"/>
        </w:rPr>
        <w:t>T</w:t>
      </w:r>
      <w:r w:rsidR="00956A87" w:rsidRPr="536B8F7E">
        <w:rPr>
          <w:rFonts w:asciiTheme="minorHAnsi" w:hAnsiTheme="minorHAnsi" w:cstheme="minorBidi"/>
        </w:rPr>
        <w:t>he</w:t>
      </w:r>
      <w:r w:rsidR="00956A87" w:rsidRPr="4D5FF4F3">
        <w:rPr>
          <w:rFonts w:asciiTheme="minorHAnsi" w:hAnsiTheme="minorHAnsi" w:cstheme="minorBidi"/>
        </w:rPr>
        <w:t xml:space="preserve"> tool is interoperable with</w:t>
      </w:r>
      <w:r w:rsidR="00774247" w:rsidRPr="4D5FF4F3">
        <w:rPr>
          <w:rFonts w:asciiTheme="minorHAnsi" w:hAnsiTheme="minorHAnsi" w:cstheme="minorBidi"/>
        </w:rPr>
        <w:t xml:space="preserve"> h5dump, </w:t>
      </w:r>
      <w:r w:rsidR="007F6980">
        <w:rPr>
          <w:rFonts w:asciiTheme="minorHAnsi" w:hAnsiTheme="minorHAnsi" w:cstheme="minorBidi"/>
        </w:rPr>
        <w:t xml:space="preserve">and </w:t>
      </w:r>
      <w:r w:rsidR="00774247" w:rsidRPr="4D5FF4F3">
        <w:rPr>
          <w:rFonts w:asciiTheme="minorHAnsi" w:hAnsiTheme="minorHAnsi" w:cstheme="minorBidi"/>
        </w:rPr>
        <w:t>we will need to preserve this option for sparse data</w:t>
      </w:r>
      <w:r w:rsidR="00956A87" w:rsidRPr="4D5FF4F3">
        <w:rPr>
          <w:rFonts w:asciiTheme="minorHAnsi" w:hAnsiTheme="minorHAnsi" w:cstheme="minorBidi"/>
        </w:rPr>
        <w:t xml:space="preserve"> when </w:t>
      </w:r>
      <w:r w:rsidR="6432982D" w:rsidRPr="4D5FF4F3">
        <w:rPr>
          <w:rFonts w:asciiTheme="minorHAnsi" w:hAnsiTheme="minorHAnsi" w:cstheme="minorBidi"/>
        </w:rPr>
        <w:t>considering</w:t>
      </w:r>
      <w:r w:rsidR="00956A87" w:rsidRPr="4D5FF4F3">
        <w:rPr>
          <w:rFonts w:asciiTheme="minorHAnsi" w:hAnsiTheme="minorHAnsi" w:cstheme="minorBidi"/>
        </w:rPr>
        <w:t xml:space="preserve"> updates to configuration file and input data file. I.e., it would be beneficial to co-design h5dump and h5import changes.</w:t>
      </w:r>
    </w:p>
    <w:p w14:paraId="380E8B03" w14:textId="0340EB76" w:rsidR="002208D6" w:rsidRDefault="00EC6EAE" w:rsidP="00774247">
      <w:pPr>
        <w:pStyle w:val="Heading3"/>
        <w:rPr>
          <w:rFonts w:cstheme="majorHAnsi"/>
        </w:rPr>
      </w:pPr>
      <w:bookmarkStart w:id="21" w:name="_Toc177039978"/>
      <w:r>
        <w:rPr>
          <w:rFonts w:cstheme="majorHAnsi"/>
        </w:rPr>
        <w:t>New flags and options</w:t>
      </w:r>
      <w:bookmarkEnd w:id="21"/>
    </w:p>
    <w:p w14:paraId="218FE0B7" w14:textId="082F28B6" w:rsidR="00306049" w:rsidRPr="00306049" w:rsidRDefault="00306049" w:rsidP="00306049">
      <w:pPr>
        <w:rPr>
          <w:rFonts w:asciiTheme="majorHAnsi" w:hAnsiTheme="majorHAnsi" w:cstheme="majorHAnsi"/>
        </w:rPr>
      </w:pPr>
      <w:r>
        <w:rPr>
          <w:rFonts w:asciiTheme="majorHAnsi" w:hAnsiTheme="majorHAnsi" w:cstheme="majorHAnsi"/>
        </w:rPr>
        <w:t xml:space="preserve">h5import will not need any new flags or options. </w:t>
      </w:r>
    </w:p>
    <w:p w14:paraId="5C49074A" w14:textId="216BEE35" w:rsidR="002208D6" w:rsidRPr="002208D6" w:rsidRDefault="00EC6EAE" w:rsidP="00774247">
      <w:pPr>
        <w:pStyle w:val="Heading3"/>
        <w:rPr>
          <w:rFonts w:cstheme="majorHAnsi"/>
        </w:rPr>
      </w:pPr>
      <w:bookmarkStart w:id="22" w:name="_Toc177039979"/>
      <w:r>
        <w:rPr>
          <w:rFonts w:cstheme="majorHAnsi"/>
        </w:rPr>
        <w:lastRenderedPageBreak/>
        <w:t>Required code changes</w:t>
      </w:r>
      <w:bookmarkEnd w:id="22"/>
    </w:p>
    <w:p w14:paraId="02E97112" w14:textId="30C60AAD" w:rsidR="00DE4CEE" w:rsidRPr="00083511" w:rsidRDefault="00BD1FD3" w:rsidP="00BD1FD3">
      <w:pPr>
        <w:rPr>
          <w:rFonts w:asciiTheme="minorHAnsi" w:hAnsiTheme="minorHAnsi" w:cstheme="minorBidi"/>
        </w:rPr>
      </w:pPr>
      <w:r>
        <w:rPr>
          <w:rFonts w:asciiTheme="minorHAnsi" w:hAnsiTheme="minorHAnsi" w:cstheme="minorBidi"/>
        </w:rPr>
        <w:t xml:space="preserve">In </w:t>
      </w:r>
      <w:r w:rsidRPr="00F603DB">
        <w:rPr>
          <w:rFonts w:ascii="Consolas" w:hAnsi="Consolas" w:cstheme="minorBidi"/>
          <w:sz w:val="22"/>
          <w:szCs w:val="22"/>
        </w:rPr>
        <w:t>h</w:t>
      </w:r>
      <w:r w:rsidR="4F7B857F" w:rsidRPr="00F603DB">
        <w:rPr>
          <w:rFonts w:ascii="Consolas" w:hAnsi="Consolas" w:cstheme="minorBidi"/>
          <w:sz w:val="22"/>
          <w:szCs w:val="22"/>
        </w:rPr>
        <w:t>5import.c</w:t>
      </w:r>
      <w:r>
        <w:rPr>
          <w:rFonts w:asciiTheme="minorHAnsi" w:hAnsiTheme="minorHAnsi" w:cstheme="minorBidi"/>
        </w:rPr>
        <w:t xml:space="preserve">, </w:t>
      </w:r>
      <w:r w:rsidRPr="00F603DB">
        <w:rPr>
          <w:rFonts w:ascii="Consolas" w:hAnsi="Consolas" w:cstheme="minorBidi"/>
          <w:sz w:val="22"/>
          <w:szCs w:val="22"/>
        </w:rPr>
        <w:t>s</w:t>
      </w:r>
      <w:r w:rsidR="4F7B857F" w:rsidRPr="00F603DB">
        <w:rPr>
          <w:rFonts w:ascii="Consolas" w:hAnsi="Consolas" w:cstheme="minorBidi"/>
          <w:sz w:val="22"/>
          <w:szCs w:val="22"/>
        </w:rPr>
        <w:t xml:space="preserve">tatic int </w:t>
      </w:r>
      <w:proofErr w:type="spellStart"/>
      <w:proofErr w:type="gramStart"/>
      <w:r w:rsidR="4F7B857F" w:rsidRPr="00F603DB">
        <w:rPr>
          <w:rFonts w:ascii="Consolas" w:hAnsi="Consolas" w:cstheme="minorBidi"/>
          <w:sz w:val="22"/>
          <w:szCs w:val="22"/>
        </w:rPr>
        <w:t>processConfigurationFile</w:t>
      </w:r>
      <w:proofErr w:type="spellEnd"/>
      <w:r w:rsidR="4F7B857F" w:rsidRPr="00F603DB">
        <w:rPr>
          <w:rFonts w:ascii="Consolas" w:hAnsi="Consolas" w:cstheme="minorBidi"/>
          <w:sz w:val="22"/>
          <w:szCs w:val="22"/>
        </w:rPr>
        <w:t>(</w:t>
      </w:r>
      <w:proofErr w:type="gramEnd"/>
      <w:r w:rsidR="4F7B857F" w:rsidRPr="00F603DB">
        <w:rPr>
          <w:rFonts w:ascii="Consolas" w:hAnsi="Consolas" w:cstheme="minorBidi"/>
          <w:sz w:val="22"/>
          <w:szCs w:val="22"/>
        </w:rPr>
        <w:t>char *</w:t>
      </w:r>
      <w:proofErr w:type="spellStart"/>
      <w:r w:rsidR="4F7B857F" w:rsidRPr="00F603DB">
        <w:rPr>
          <w:rFonts w:ascii="Consolas" w:hAnsi="Consolas" w:cstheme="minorBidi"/>
          <w:sz w:val="22"/>
          <w:szCs w:val="22"/>
        </w:rPr>
        <w:t>infile</w:t>
      </w:r>
      <w:proofErr w:type="spellEnd"/>
      <w:r w:rsidR="4F7B857F" w:rsidRPr="00F603DB">
        <w:rPr>
          <w:rFonts w:ascii="Consolas" w:hAnsi="Consolas" w:cstheme="minorBidi"/>
          <w:sz w:val="22"/>
          <w:szCs w:val="22"/>
        </w:rPr>
        <w:t>, struct Input *in)</w:t>
      </w:r>
      <w:r>
        <w:rPr>
          <w:rFonts w:asciiTheme="minorHAnsi" w:hAnsiTheme="minorHAnsi" w:cstheme="minorBidi"/>
        </w:rPr>
        <w:t xml:space="preserve"> must be up</w:t>
      </w:r>
      <w:r w:rsidR="4F7B857F" w:rsidRPr="4CAE2F13">
        <w:rPr>
          <w:rFonts w:asciiTheme="minorHAnsi" w:hAnsiTheme="minorHAnsi" w:cstheme="minorBidi"/>
        </w:rPr>
        <w:t>date</w:t>
      </w:r>
      <w:r>
        <w:rPr>
          <w:rFonts w:asciiTheme="minorHAnsi" w:hAnsiTheme="minorHAnsi" w:cstheme="minorBidi"/>
        </w:rPr>
        <w:t>d</w:t>
      </w:r>
      <w:r w:rsidR="4F7B857F" w:rsidRPr="4CAE2F13">
        <w:rPr>
          <w:rFonts w:asciiTheme="minorHAnsi" w:hAnsiTheme="minorHAnsi" w:cstheme="minorBidi"/>
        </w:rPr>
        <w:t xml:space="preserve"> for s</w:t>
      </w:r>
      <w:r>
        <w:rPr>
          <w:rFonts w:asciiTheme="minorHAnsi" w:hAnsiTheme="minorHAnsi" w:cstheme="minorBidi"/>
        </w:rPr>
        <w:t>tructured</w:t>
      </w:r>
      <w:r w:rsidR="4F7B857F" w:rsidRPr="4CAE2F13">
        <w:rPr>
          <w:rFonts w:asciiTheme="minorHAnsi" w:hAnsiTheme="minorHAnsi" w:cstheme="minorBidi"/>
        </w:rPr>
        <w:t xml:space="preserve"> chun</w:t>
      </w:r>
      <w:r>
        <w:rPr>
          <w:rFonts w:asciiTheme="minorHAnsi" w:hAnsiTheme="minorHAnsi" w:cstheme="minorBidi"/>
        </w:rPr>
        <w:t>k.</w:t>
      </w:r>
      <w:r w:rsidR="002E67B5">
        <w:rPr>
          <w:rFonts w:asciiTheme="minorHAnsi" w:hAnsiTheme="minorHAnsi" w:cstheme="minorBidi"/>
        </w:rPr>
        <w:t xml:space="preserve"> (h5import.c 1.14.4 L1816-1986)</w:t>
      </w:r>
    </w:p>
    <w:p w14:paraId="413E5B8D" w14:textId="2201CC38" w:rsidR="003060C7" w:rsidRPr="007F6980" w:rsidRDefault="003060C7" w:rsidP="000F4D9E">
      <w:pPr>
        <w:pStyle w:val="Heading2"/>
      </w:pPr>
      <w:bookmarkStart w:id="23" w:name="_Toc177039980"/>
      <w:r w:rsidRPr="007F6980">
        <w:t>h5repack</w:t>
      </w:r>
      <w:bookmarkEnd w:id="23"/>
    </w:p>
    <w:p w14:paraId="3A3C60BD" w14:textId="014B62B3" w:rsidR="009D348E" w:rsidRDefault="00052AFE" w:rsidP="000B7514">
      <w:pPr>
        <w:rPr>
          <w:rFonts w:asciiTheme="minorHAnsi" w:hAnsiTheme="minorHAnsi" w:cstheme="minorHAnsi"/>
        </w:rPr>
      </w:pPr>
      <w:r w:rsidRPr="00052AFE">
        <w:rPr>
          <w:rFonts w:ascii="Consolas" w:hAnsi="Consolas" w:cs="Consolas"/>
          <w:sz w:val="22"/>
          <w:szCs w:val="22"/>
        </w:rPr>
        <w:t>h5repack</w:t>
      </w:r>
      <w:r>
        <w:rPr>
          <w:rFonts w:asciiTheme="minorHAnsi" w:hAnsiTheme="minorHAnsi" w:cstheme="minorHAnsi"/>
        </w:rPr>
        <w:t xml:space="preserve"> should</w:t>
      </w:r>
      <w:r w:rsidR="000B7514">
        <w:rPr>
          <w:rFonts w:asciiTheme="minorHAnsi" w:hAnsiTheme="minorHAnsi" w:cstheme="minorHAnsi"/>
        </w:rPr>
        <w:t xml:space="preserve"> be updated to repack a dataset </w:t>
      </w:r>
      <w:r w:rsidR="0019132C">
        <w:rPr>
          <w:rFonts w:asciiTheme="minorHAnsi" w:hAnsiTheme="minorHAnsi" w:cstheme="minorHAnsi"/>
        </w:rPr>
        <w:t>from</w:t>
      </w:r>
      <w:r w:rsidR="000149A7">
        <w:rPr>
          <w:rFonts w:asciiTheme="minorHAnsi" w:hAnsiTheme="minorHAnsi" w:cstheme="minorHAnsi"/>
        </w:rPr>
        <w:t xml:space="preserve">/to </w:t>
      </w:r>
      <w:r w:rsidR="00BB28FB">
        <w:rPr>
          <w:rFonts w:asciiTheme="minorHAnsi" w:hAnsiTheme="minorHAnsi" w:cstheme="minorHAnsi"/>
        </w:rPr>
        <w:t>structured</w:t>
      </w:r>
      <w:r w:rsidR="000B7514">
        <w:rPr>
          <w:rFonts w:asciiTheme="minorHAnsi" w:hAnsiTheme="minorHAnsi" w:cstheme="minorHAnsi"/>
        </w:rPr>
        <w:t xml:space="preserve"> chunk storage </w:t>
      </w:r>
      <w:r>
        <w:rPr>
          <w:rFonts w:asciiTheme="minorHAnsi" w:hAnsiTheme="minorHAnsi" w:cstheme="minorHAnsi"/>
        </w:rPr>
        <w:t>layout</w:t>
      </w:r>
      <w:r w:rsidR="000B7514">
        <w:rPr>
          <w:rFonts w:asciiTheme="minorHAnsi" w:hAnsiTheme="minorHAnsi" w:cstheme="minorHAnsi"/>
        </w:rPr>
        <w:t xml:space="preserve">. </w:t>
      </w:r>
    </w:p>
    <w:p w14:paraId="37AE9406" w14:textId="2484BE9D" w:rsidR="002208D6" w:rsidRPr="00D901D1" w:rsidRDefault="002208D6" w:rsidP="000B7514">
      <w:pPr>
        <w:pStyle w:val="Heading3"/>
        <w:rPr>
          <w:rFonts w:cstheme="majorHAnsi"/>
        </w:rPr>
      </w:pPr>
      <w:bookmarkStart w:id="24" w:name="_Toc177039981"/>
      <w:r>
        <w:rPr>
          <w:rFonts w:cstheme="majorHAnsi"/>
        </w:rPr>
        <w:t>Output example</w:t>
      </w:r>
      <w:bookmarkEnd w:id="24"/>
    </w:p>
    <w:p w14:paraId="58A7482B" w14:textId="08E3614D" w:rsidR="0049571B" w:rsidRPr="00F603DB" w:rsidRDefault="0049571B" w:rsidP="00D901D1">
      <w:pPr>
        <w:ind w:left="720"/>
        <w:rPr>
          <w:rFonts w:ascii="Consolas" w:hAnsi="Consolas" w:cstheme="minorHAnsi"/>
          <w:sz w:val="22"/>
          <w:szCs w:val="22"/>
        </w:rPr>
      </w:pPr>
      <w:r w:rsidRPr="00F603DB">
        <w:rPr>
          <w:rFonts w:ascii="Consolas" w:hAnsi="Consolas" w:cs="Consolas"/>
          <w:sz w:val="22"/>
          <w:szCs w:val="22"/>
        </w:rPr>
        <w:t xml:space="preserve">% h5repack -l </w:t>
      </w:r>
      <w:proofErr w:type="spellStart"/>
      <w:proofErr w:type="gramStart"/>
      <w:r w:rsidRPr="00F603DB">
        <w:rPr>
          <w:rFonts w:ascii="Consolas" w:hAnsi="Consolas" w:cs="Consolas"/>
          <w:sz w:val="22"/>
          <w:szCs w:val="22"/>
        </w:rPr>
        <w:t>Sparse:SPARSECHUNK</w:t>
      </w:r>
      <w:proofErr w:type="spellEnd"/>
      <w:proofErr w:type="gramEnd"/>
      <w:r w:rsidRPr="00F603DB">
        <w:rPr>
          <w:rFonts w:ascii="Consolas" w:hAnsi="Consolas" w:cs="Consolas"/>
          <w:sz w:val="22"/>
          <w:szCs w:val="22"/>
        </w:rPr>
        <w:t>=5x4</w:t>
      </w:r>
      <w:r w:rsidR="009D348E" w:rsidRPr="00F603DB">
        <w:rPr>
          <w:rFonts w:ascii="Consolas" w:hAnsi="Consolas" w:cs="Consolas"/>
          <w:sz w:val="22"/>
          <w:szCs w:val="22"/>
        </w:rPr>
        <w:t xml:space="preserve"> BLOCK</w:t>
      </w:r>
      <w:r w:rsidR="009D348E" w:rsidRPr="00F603DB">
        <w:rPr>
          <w:rFonts w:ascii="Consolas" w:hAnsi="Consolas" w:cstheme="minorHAnsi"/>
          <w:sz w:val="22"/>
          <w:szCs w:val="22"/>
        </w:rPr>
        <w:t xml:space="preserve">  (</w:t>
      </w:r>
      <w:r w:rsidR="009D348E" w:rsidRPr="00F603DB">
        <w:rPr>
          <w:rFonts w:ascii="Consolas" w:eastAsiaTheme="minorHAnsi" w:hAnsi="Consolas" w:cs="Consolas"/>
          <w:color w:val="000000"/>
          <w:sz w:val="22"/>
          <w:szCs w:val="22"/>
        </w:rPr>
        <w:t xml:space="preserve">2,2)-(4,7), (6,0)-(6,2) POINT </w:t>
      </w:r>
    </w:p>
    <w:p w14:paraId="46BC2151" w14:textId="77777777" w:rsidR="009D348E" w:rsidRPr="00F603DB" w:rsidRDefault="009D348E" w:rsidP="00D901D1">
      <w:pPr>
        <w:ind w:left="720"/>
        <w:rPr>
          <w:rFonts w:ascii="Consolas" w:eastAsiaTheme="minorHAnsi" w:hAnsi="Consolas" w:cs="Consolas"/>
          <w:color w:val="000000"/>
          <w:sz w:val="22"/>
          <w:szCs w:val="22"/>
        </w:rPr>
      </w:pPr>
      <w:r w:rsidRPr="00F603DB">
        <w:rPr>
          <w:rFonts w:ascii="Consolas" w:eastAsiaTheme="minorHAnsi" w:hAnsi="Consolas" w:cs="Consolas"/>
          <w:color w:val="000000"/>
          <w:sz w:val="22"/>
          <w:szCs w:val="22"/>
        </w:rPr>
        <w:t>(5,9), (11, 1), (12,8) dense.h5 sparse.h5</w:t>
      </w:r>
    </w:p>
    <w:p w14:paraId="263A5412" w14:textId="13883479" w:rsidR="0049571B" w:rsidRPr="00F603DB" w:rsidRDefault="0049571B" w:rsidP="000B7514">
      <w:pPr>
        <w:rPr>
          <w:rFonts w:ascii="Consolas" w:hAnsi="Consolas" w:cstheme="minorHAnsi"/>
          <w:sz w:val="22"/>
          <w:szCs w:val="22"/>
        </w:rPr>
      </w:pPr>
    </w:p>
    <w:p w14:paraId="657262ED" w14:textId="423B9461" w:rsidR="000B7514" w:rsidRDefault="0049571B" w:rsidP="000B7514">
      <w:pPr>
        <w:rPr>
          <w:rFonts w:asciiTheme="minorHAnsi" w:hAnsiTheme="minorHAnsi" w:cstheme="minorHAnsi"/>
        </w:rPr>
      </w:pPr>
      <w:r>
        <w:rPr>
          <w:rFonts w:asciiTheme="minorHAnsi" w:hAnsiTheme="minorHAnsi" w:cstheme="minorHAnsi"/>
        </w:rPr>
        <w:t xml:space="preserve">This approach may not work for huge datasets and some automation for creating </w:t>
      </w:r>
      <w:r w:rsidR="009D348E" w:rsidRPr="00F603DB">
        <w:rPr>
          <w:rFonts w:ascii="Consolas" w:hAnsi="Consolas" w:cstheme="minorHAnsi"/>
          <w:sz w:val="22"/>
          <w:szCs w:val="22"/>
        </w:rPr>
        <w:t>BLOCK/POINT</w:t>
      </w:r>
      <w:r w:rsidR="009D348E">
        <w:rPr>
          <w:rFonts w:asciiTheme="minorHAnsi" w:hAnsiTheme="minorHAnsi" w:cstheme="minorHAnsi"/>
        </w:rPr>
        <w:t xml:space="preserve"> </w:t>
      </w:r>
      <w:r>
        <w:rPr>
          <w:rFonts w:asciiTheme="minorHAnsi" w:hAnsiTheme="minorHAnsi" w:cstheme="minorHAnsi"/>
        </w:rPr>
        <w:t xml:space="preserve">input list or automated detection of “defined value” would be required. </w:t>
      </w:r>
      <w:r w:rsidR="009D348E">
        <w:rPr>
          <w:rFonts w:asciiTheme="minorHAnsi" w:hAnsiTheme="minorHAnsi" w:cstheme="minorHAnsi"/>
        </w:rPr>
        <w:t xml:space="preserve">For example, </w:t>
      </w:r>
      <w:r w:rsidR="009D348E" w:rsidRPr="000C7515">
        <w:rPr>
          <w:rFonts w:ascii="Consolas" w:hAnsi="Consolas" w:cs="Consolas"/>
          <w:sz w:val="22"/>
          <w:szCs w:val="22"/>
        </w:rPr>
        <w:t>h5dump</w:t>
      </w:r>
      <w:r w:rsidR="009D348E">
        <w:rPr>
          <w:rFonts w:asciiTheme="minorHAnsi" w:hAnsiTheme="minorHAnsi" w:cstheme="minorHAnsi"/>
        </w:rPr>
        <w:t xml:space="preserve"> can be updated to print locations </w:t>
      </w:r>
      <w:r w:rsidR="000C7515">
        <w:rPr>
          <w:rFonts w:asciiTheme="minorHAnsi" w:hAnsiTheme="minorHAnsi" w:cstheme="minorHAnsi"/>
        </w:rPr>
        <w:t xml:space="preserve">in the required </w:t>
      </w:r>
      <w:r w:rsidR="000C7515" w:rsidRPr="00F603DB">
        <w:rPr>
          <w:rFonts w:ascii="Consolas" w:hAnsi="Consolas" w:cstheme="minorHAnsi"/>
          <w:sz w:val="22"/>
          <w:szCs w:val="22"/>
        </w:rPr>
        <w:t>BLOCK/POINT</w:t>
      </w:r>
      <w:r w:rsidR="000C7515">
        <w:rPr>
          <w:rFonts w:asciiTheme="minorHAnsi" w:hAnsiTheme="minorHAnsi" w:cstheme="minorHAnsi"/>
        </w:rPr>
        <w:t xml:space="preserve"> format </w:t>
      </w:r>
      <w:r w:rsidR="009D348E">
        <w:rPr>
          <w:rFonts w:asciiTheme="minorHAnsi" w:hAnsiTheme="minorHAnsi" w:cstheme="minorHAnsi"/>
        </w:rPr>
        <w:t xml:space="preserve">only for the values that are not </w:t>
      </w:r>
      <w:r w:rsidR="000C7515">
        <w:rPr>
          <w:rFonts w:asciiTheme="minorHAnsi" w:hAnsiTheme="minorHAnsi" w:cstheme="minorHAnsi"/>
        </w:rPr>
        <w:t>equal to some specified value</w:t>
      </w:r>
      <w:r w:rsidR="009D348E">
        <w:rPr>
          <w:rFonts w:asciiTheme="minorHAnsi" w:hAnsiTheme="minorHAnsi" w:cstheme="minorHAnsi"/>
        </w:rPr>
        <w:t xml:space="preserve">, or </w:t>
      </w:r>
      <w:r w:rsidR="009D348E" w:rsidRPr="000C7515">
        <w:rPr>
          <w:rFonts w:ascii="Consolas" w:hAnsi="Consolas" w:cs="Consolas"/>
          <w:sz w:val="22"/>
          <w:szCs w:val="22"/>
        </w:rPr>
        <w:t>h5repack</w:t>
      </w:r>
      <w:r w:rsidR="000149A7">
        <w:rPr>
          <w:rFonts w:ascii="Consolas" w:hAnsi="Consolas" w:cs="Consolas"/>
          <w:sz w:val="22"/>
          <w:szCs w:val="22"/>
        </w:rPr>
        <w:t xml:space="preserve"> </w:t>
      </w:r>
      <w:r w:rsidR="000C7515">
        <w:rPr>
          <w:rFonts w:asciiTheme="minorHAnsi" w:hAnsiTheme="minorHAnsi" w:cstheme="minorHAnsi"/>
        </w:rPr>
        <w:t>may</w:t>
      </w:r>
      <w:r w:rsidR="009D348E">
        <w:rPr>
          <w:rFonts w:asciiTheme="minorHAnsi" w:hAnsiTheme="minorHAnsi" w:cstheme="minorHAnsi"/>
        </w:rPr>
        <w:t xml:space="preserve"> scan the data and exclude the elements that ha</w:t>
      </w:r>
      <w:r w:rsidR="000C7515">
        <w:rPr>
          <w:rFonts w:asciiTheme="minorHAnsi" w:hAnsiTheme="minorHAnsi" w:cstheme="minorHAnsi"/>
        </w:rPr>
        <w:t>ve</w:t>
      </w:r>
      <w:r w:rsidR="009D348E">
        <w:rPr>
          <w:rFonts w:asciiTheme="minorHAnsi" w:hAnsiTheme="minorHAnsi" w:cstheme="minorHAnsi"/>
        </w:rPr>
        <w:t xml:space="preserve"> a </w:t>
      </w:r>
      <w:r w:rsidR="000C7515">
        <w:rPr>
          <w:rFonts w:asciiTheme="minorHAnsi" w:hAnsiTheme="minorHAnsi" w:cstheme="minorHAnsi"/>
        </w:rPr>
        <w:t xml:space="preserve">specified </w:t>
      </w:r>
      <w:r w:rsidR="009D348E">
        <w:rPr>
          <w:rFonts w:asciiTheme="minorHAnsi" w:hAnsiTheme="minorHAnsi" w:cstheme="minorHAnsi"/>
        </w:rPr>
        <w:t>value.</w:t>
      </w:r>
      <w:r w:rsidR="000C7515">
        <w:rPr>
          <w:rFonts w:asciiTheme="minorHAnsi" w:hAnsiTheme="minorHAnsi" w:cstheme="minorHAnsi"/>
        </w:rPr>
        <w:t xml:space="preserve"> For example,</w:t>
      </w:r>
    </w:p>
    <w:p w14:paraId="43B838B6" w14:textId="77777777" w:rsidR="00463A53" w:rsidRDefault="00463A53" w:rsidP="000B7514">
      <w:pPr>
        <w:rPr>
          <w:rFonts w:asciiTheme="minorHAnsi" w:hAnsiTheme="minorHAnsi" w:cstheme="minorHAnsi"/>
        </w:rPr>
      </w:pPr>
    </w:p>
    <w:p w14:paraId="5A68680A" w14:textId="36493A0C" w:rsidR="000C7515" w:rsidRPr="00F603DB" w:rsidRDefault="000C7515" w:rsidP="00D901D1">
      <w:pPr>
        <w:ind w:firstLine="720"/>
        <w:rPr>
          <w:rFonts w:ascii="Consolas" w:eastAsiaTheme="minorHAnsi" w:hAnsi="Consolas" w:cs="Consolas"/>
          <w:color w:val="000000"/>
          <w:sz w:val="22"/>
          <w:szCs w:val="22"/>
        </w:rPr>
      </w:pPr>
      <w:r w:rsidRPr="00F603DB">
        <w:rPr>
          <w:rFonts w:ascii="Consolas" w:hAnsi="Consolas" w:cs="Consolas"/>
          <w:sz w:val="22"/>
          <w:szCs w:val="22"/>
        </w:rPr>
        <w:t xml:space="preserve">% h5repack -l </w:t>
      </w:r>
      <w:proofErr w:type="spellStart"/>
      <w:proofErr w:type="gramStart"/>
      <w:r w:rsidRPr="00F603DB">
        <w:rPr>
          <w:rFonts w:ascii="Consolas" w:hAnsi="Consolas" w:cs="Consolas"/>
          <w:sz w:val="22"/>
          <w:szCs w:val="22"/>
        </w:rPr>
        <w:t>Sparse:SPARSECHUNK</w:t>
      </w:r>
      <w:proofErr w:type="spellEnd"/>
      <w:proofErr w:type="gramEnd"/>
      <w:r w:rsidRPr="00F603DB">
        <w:rPr>
          <w:rFonts w:ascii="Consolas" w:hAnsi="Consolas" w:cs="Consolas"/>
          <w:sz w:val="22"/>
          <w:szCs w:val="22"/>
        </w:rPr>
        <w:t>=5x4 –exclude 0</w:t>
      </w:r>
      <w:r w:rsidRPr="00F603DB">
        <w:rPr>
          <w:rFonts w:ascii="Consolas" w:eastAsiaTheme="minorHAnsi" w:hAnsi="Consolas" w:cs="Consolas"/>
          <w:color w:val="000000"/>
          <w:sz w:val="22"/>
          <w:szCs w:val="22"/>
        </w:rPr>
        <w:t xml:space="preserve"> dense.h5 sparse.h5</w:t>
      </w:r>
    </w:p>
    <w:p w14:paraId="1394B432" w14:textId="77777777" w:rsidR="000C7515" w:rsidRDefault="000C7515" w:rsidP="000B7514">
      <w:pPr>
        <w:rPr>
          <w:rFonts w:asciiTheme="minorHAnsi" w:hAnsiTheme="minorHAnsi" w:cstheme="minorHAnsi"/>
        </w:rPr>
      </w:pPr>
    </w:p>
    <w:p w14:paraId="2AFA2129" w14:textId="23BA4F60" w:rsidR="00BC7308" w:rsidRDefault="000149A7" w:rsidP="007232A8">
      <w:pPr>
        <w:rPr>
          <w:rFonts w:asciiTheme="minorHAnsi" w:eastAsiaTheme="minorEastAsia" w:hAnsiTheme="minorHAnsi" w:cstheme="minorBidi"/>
          <w:color w:val="000000" w:themeColor="text1"/>
        </w:rPr>
      </w:pPr>
      <w:r w:rsidRPr="6433CB89">
        <w:rPr>
          <w:rFonts w:asciiTheme="minorHAnsi" w:hAnsiTheme="minorHAnsi" w:cstheme="minorBidi"/>
        </w:rPr>
        <w:t>S</w:t>
      </w:r>
      <w:r w:rsidR="00463A53" w:rsidRPr="6433CB89">
        <w:rPr>
          <w:rFonts w:asciiTheme="minorHAnsi" w:hAnsiTheme="minorHAnsi" w:cstheme="minorBidi"/>
        </w:rPr>
        <w:t>uch approach is problematic</w:t>
      </w:r>
      <w:r w:rsidR="001D53BC" w:rsidRPr="6433CB89">
        <w:rPr>
          <w:rFonts w:asciiTheme="minorHAnsi" w:hAnsiTheme="minorHAnsi" w:cstheme="minorBidi"/>
        </w:rPr>
        <w:t xml:space="preserve"> as shown by the following example.</w:t>
      </w:r>
      <w:r w:rsidR="00463A53" w:rsidRPr="6433CB89">
        <w:rPr>
          <w:rFonts w:asciiTheme="minorHAnsi" w:hAnsiTheme="minorHAnsi" w:cstheme="minorBidi"/>
        </w:rPr>
        <w:t xml:space="preserve"> In our original example of sparse matrix</w:t>
      </w:r>
      <w:r w:rsidR="001D53BC" w:rsidRPr="6433CB89">
        <w:rPr>
          <w:rFonts w:asciiTheme="minorHAnsi" w:hAnsiTheme="minorHAnsi" w:cstheme="minorBidi"/>
        </w:rPr>
        <w:t xml:space="preserve"> stored using sparse chunk layout</w:t>
      </w:r>
      <w:r w:rsidR="00463A53" w:rsidRPr="6433CB89">
        <w:rPr>
          <w:rFonts w:asciiTheme="minorHAnsi" w:hAnsiTheme="minorHAnsi" w:cstheme="minorBidi"/>
        </w:rPr>
        <w:t xml:space="preserve">, the second element in the </w:t>
      </w:r>
      <w:r w:rsidR="00463A53" w:rsidRPr="006136EE">
        <w:rPr>
          <w:rFonts w:ascii="Consolas" w:hAnsi="Consolas" w:cs="Consolas"/>
          <w:sz w:val="22"/>
          <w:szCs w:val="22"/>
        </w:rPr>
        <w:t>BLOCK (6,0) – (6,2)</w:t>
      </w:r>
      <w:r w:rsidR="00463A53" w:rsidRPr="6433CB89">
        <w:rPr>
          <w:rFonts w:asciiTheme="minorHAnsi" w:hAnsiTheme="minorHAnsi" w:cstheme="minorBidi"/>
        </w:rPr>
        <w:t xml:space="preserve"> has value 0 and it is defined. </w:t>
      </w:r>
      <w:r w:rsidR="001D53BC" w:rsidRPr="6433CB89">
        <w:rPr>
          <w:rFonts w:asciiTheme="minorHAnsi" w:hAnsiTheme="minorHAnsi" w:cstheme="minorBidi"/>
        </w:rPr>
        <w:t xml:space="preserve">If we repack the file to dense layout the default library fill value 0 </w:t>
      </w:r>
      <w:r w:rsidR="002328D6" w:rsidRPr="6433CB89">
        <w:rPr>
          <w:rFonts w:asciiTheme="minorHAnsi" w:hAnsiTheme="minorHAnsi" w:cstheme="minorBidi"/>
        </w:rPr>
        <w:t>will be</w:t>
      </w:r>
      <w:r w:rsidR="001D53BC" w:rsidRPr="6433CB89">
        <w:rPr>
          <w:rFonts w:asciiTheme="minorHAnsi" w:hAnsiTheme="minorHAnsi" w:cstheme="minorBidi"/>
        </w:rPr>
        <w:t xml:space="preserve"> used for undefined values. If we repack back to the sparse chunk layout using </w:t>
      </w:r>
      <w:r w:rsidR="001D53BC" w:rsidRPr="006136EE">
        <w:rPr>
          <w:rFonts w:ascii="Consolas" w:hAnsi="Consolas" w:cstheme="minorBidi"/>
          <w:sz w:val="22"/>
          <w:szCs w:val="22"/>
        </w:rPr>
        <w:t>“</w:t>
      </w:r>
      <w:r w:rsidR="001D53BC" w:rsidRPr="006136EE">
        <w:rPr>
          <w:rFonts w:ascii="Consolas" w:hAnsi="Consolas" w:cs="Consolas"/>
          <w:sz w:val="22"/>
          <w:szCs w:val="22"/>
        </w:rPr>
        <w:t>–exclude 0</w:t>
      </w:r>
      <w:r w:rsidR="001D53BC" w:rsidRPr="006136EE">
        <w:rPr>
          <w:rFonts w:ascii="Consolas" w:hAnsi="Consolas" w:cstheme="minorBidi"/>
          <w:sz w:val="22"/>
          <w:szCs w:val="22"/>
        </w:rPr>
        <w:t>”,</w:t>
      </w:r>
      <w:r w:rsidR="001D53BC" w:rsidRPr="6433CB89">
        <w:rPr>
          <w:rFonts w:asciiTheme="minorHAnsi" w:hAnsiTheme="minorHAnsi" w:cstheme="minorBidi"/>
        </w:rPr>
        <w:t xml:space="preserve"> the file will be different since the original </w:t>
      </w:r>
      <w:r w:rsidR="001D53BC" w:rsidRPr="006136EE">
        <w:rPr>
          <w:rFonts w:ascii="Consolas" w:hAnsi="Consolas" w:cs="Consolas"/>
          <w:sz w:val="22"/>
          <w:szCs w:val="22"/>
        </w:rPr>
        <w:t>BLOCK</w:t>
      </w:r>
      <w:r w:rsidR="001D53BC" w:rsidRPr="006136EE">
        <w:rPr>
          <w:rFonts w:ascii="Consolas" w:hAnsi="Consolas" w:cstheme="minorBidi"/>
          <w:sz w:val="22"/>
          <w:szCs w:val="22"/>
        </w:rPr>
        <w:t xml:space="preserve"> </w:t>
      </w:r>
      <w:r w:rsidR="001D53BC" w:rsidRPr="006136EE">
        <w:rPr>
          <w:rFonts w:ascii="Consolas" w:eastAsiaTheme="minorEastAsia" w:hAnsi="Consolas" w:cs="Consolas"/>
          <w:color w:val="000000" w:themeColor="text1"/>
          <w:sz w:val="22"/>
          <w:szCs w:val="22"/>
        </w:rPr>
        <w:t>(6,</w:t>
      </w:r>
      <w:proofErr w:type="gramStart"/>
      <w:r w:rsidR="001D53BC" w:rsidRPr="006136EE">
        <w:rPr>
          <w:rFonts w:ascii="Consolas" w:eastAsiaTheme="minorEastAsia" w:hAnsi="Consolas" w:cs="Consolas"/>
          <w:color w:val="000000" w:themeColor="text1"/>
          <w:sz w:val="22"/>
          <w:szCs w:val="22"/>
        </w:rPr>
        <w:t>0)-(</w:t>
      </w:r>
      <w:proofErr w:type="gramEnd"/>
      <w:r w:rsidR="001D53BC" w:rsidRPr="006136EE">
        <w:rPr>
          <w:rFonts w:ascii="Consolas" w:eastAsiaTheme="minorEastAsia" w:hAnsi="Consolas" w:cs="Consolas"/>
          <w:color w:val="000000" w:themeColor="text1"/>
          <w:sz w:val="22"/>
          <w:szCs w:val="22"/>
        </w:rPr>
        <w:t>6,2)</w:t>
      </w:r>
      <w:r w:rsidR="001D53BC" w:rsidRPr="6433CB89">
        <w:rPr>
          <w:rFonts w:ascii="Consolas" w:eastAsiaTheme="minorEastAsia" w:hAnsi="Consolas" w:cs="Consolas"/>
          <w:color w:val="000000" w:themeColor="text1"/>
          <w:sz w:val="20"/>
          <w:szCs w:val="20"/>
        </w:rPr>
        <w:t xml:space="preserve"> </w:t>
      </w:r>
      <w:r w:rsidR="001D53BC" w:rsidRPr="6433CB89">
        <w:rPr>
          <w:rFonts w:asciiTheme="minorHAnsi" w:eastAsiaTheme="minorEastAsia" w:hAnsiTheme="minorHAnsi" w:cstheme="minorBidi"/>
          <w:color w:val="000000" w:themeColor="text1"/>
        </w:rPr>
        <w:t>will become</w:t>
      </w:r>
      <w:r w:rsidR="001D53BC" w:rsidRPr="6433CB89">
        <w:rPr>
          <w:rFonts w:ascii="Consolas" w:eastAsiaTheme="minorEastAsia" w:hAnsi="Consolas" w:cs="Consolas"/>
          <w:color w:val="000000" w:themeColor="text1"/>
          <w:sz w:val="20"/>
          <w:szCs w:val="20"/>
        </w:rPr>
        <w:t xml:space="preserve"> </w:t>
      </w:r>
      <w:r w:rsidR="001D53BC" w:rsidRPr="006136EE">
        <w:rPr>
          <w:rFonts w:ascii="Consolas" w:eastAsiaTheme="minorEastAsia" w:hAnsi="Consolas" w:cs="Consolas"/>
          <w:color w:val="000000" w:themeColor="text1"/>
          <w:sz w:val="22"/>
          <w:szCs w:val="22"/>
        </w:rPr>
        <w:t>POINT(6,0), (6,2),</w:t>
      </w:r>
      <w:r w:rsidR="001D53BC" w:rsidRPr="6433CB89">
        <w:rPr>
          <w:rFonts w:ascii="Consolas" w:eastAsiaTheme="minorEastAsia" w:hAnsi="Consolas" w:cs="Consolas"/>
          <w:color w:val="000000" w:themeColor="text1"/>
          <w:sz w:val="20"/>
          <w:szCs w:val="20"/>
        </w:rPr>
        <w:t xml:space="preserve"> </w:t>
      </w:r>
      <w:r w:rsidR="001D53BC" w:rsidRPr="6433CB89">
        <w:rPr>
          <w:rFonts w:asciiTheme="minorHAnsi" w:eastAsiaTheme="minorEastAsia" w:hAnsiTheme="minorHAnsi" w:cstheme="minorBidi"/>
          <w:color w:val="000000" w:themeColor="text1"/>
        </w:rPr>
        <w:t>i.e. we will violate round trip</w:t>
      </w:r>
      <w:r w:rsidR="002328D6" w:rsidRPr="6433CB89">
        <w:rPr>
          <w:rFonts w:asciiTheme="minorHAnsi" w:eastAsiaTheme="minorEastAsia" w:hAnsiTheme="minorHAnsi" w:cstheme="minorBidi"/>
          <w:color w:val="000000" w:themeColor="text1"/>
        </w:rPr>
        <w:t xml:space="preserve"> behavior for </w:t>
      </w:r>
      <w:r w:rsidR="001D53BC" w:rsidRPr="6433CB89">
        <w:rPr>
          <w:rFonts w:ascii="Consolas" w:eastAsiaTheme="minorEastAsia" w:hAnsi="Consolas" w:cs="Consolas"/>
          <w:color w:val="000000" w:themeColor="text1"/>
          <w:sz w:val="22"/>
          <w:szCs w:val="22"/>
        </w:rPr>
        <w:t>h5repack</w:t>
      </w:r>
      <w:r w:rsidR="001D53BC" w:rsidRPr="6433CB89">
        <w:rPr>
          <w:rFonts w:asciiTheme="minorHAnsi" w:eastAsiaTheme="minorEastAsia" w:hAnsiTheme="minorHAnsi" w:cstheme="minorBidi"/>
          <w:color w:val="000000" w:themeColor="text1"/>
        </w:rPr>
        <w:t>.</w:t>
      </w:r>
      <w:bookmarkStart w:id="25" w:name="_Toc129613967"/>
      <w:bookmarkStart w:id="26" w:name="_Toc129614850"/>
    </w:p>
    <w:p w14:paraId="4416205A" w14:textId="77777777" w:rsidR="00EC6EAE" w:rsidRPr="002208D6" w:rsidRDefault="00EC6EAE" w:rsidP="00EC6EAE">
      <w:pPr>
        <w:pStyle w:val="Heading3"/>
        <w:rPr>
          <w:rFonts w:cstheme="majorHAnsi"/>
        </w:rPr>
      </w:pPr>
      <w:bookmarkStart w:id="27" w:name="_Toc177039982"/>
      <w:r>
        <w:rPr>
          <w:rFonts w:cstheme="majorHAnsi"/>
        </w:rPr>
        <w:t>New flags and options</w:t>
      </w:r>
      <w:bookmarkEnd w:id="27"/>
    </w:p>
    <w:p w14:paraId="1FE406CC" w14:textId="77777777" w:rsidR="00EC6EAE" w:rsidRDefault="00EC6EAE" w:rsidP="00EC6EAE">
      <w:pPr>
        <w:rPr>
          <w:rFonts w:asciiTheme="minorHAnsi" w:hAnsiTheme="minorHAnsi" w:cstheme="minorHAnsi"/>
        </w:rPr>
      </w:pPr>
      <w:r>
        <w:rPr>
          <w:rFonts w:asciiTheme="minorHAnsi" w:hAnsiTheme="minorHAnsi" w:cstheme="minorHAnsi"/>
        </w:rPr>
        <w:t>Existing flags can be used to change storage from sparse chunk to the chunked and to the contiguous storage layouts.</w:t>
      </w:r>
    </w:p>
    <w:p w14:paraId="09E586D8" w14:textId="77777777" w:rsidR="00EC6EAE" w:rsidRDefault="00EC6EAE" w:rsidP="00EC6EAE">
      <w:pPr>
        <w:rPr>
          <w:rFonts w:asciiTheme="minorHAnsi" w:hAnsiTheme="minorHAnsi" w:cstheme="minorHAnsi"/>
        </w:rPr>
      </w:pPr>
    </w:p>
    <w:p w14:paraId="4572D1ED" w14:textId="2FB57138" w:rsidR="00EC6EAE" w:rsidRDefault="00EC6EAE" w:rsidP="00EC6EAE">
      <w:pPr>
        <w:rPr>
          <w:rFonts w:asciiTheme="minorHAnsi" w:hAnsiTheme="minorHAnsi" w:cstheme="minorHAnsi"/>
          <w:noProof/>
        </w:rPr>
      </w:pPr>
      <w:r>
        <w:rPr>
          <w:rFonts w:asciiTheme="minorHAnsi" w:hAnsiTheme="minorHAnsi" w:cstheme="minorHAnsi"/>
        </w:rPr>
        <w:t>We will need to introduce a new flag, e.g., “</w:t>
      </w:r>
      <w:r w:rsidRPr="00D24DF3">
        <w:rPr>
          <w:rFonts w:ascii="Consolas" w:hAnsi="Consolas" w:cstheme="minorHAnsi"/>
          <w:sz w:val="22"/>
          <w:szCs w:val="22"/>
        </w:rPr>
        <w:t>SPARSECHUNK</w:t>
      </w:r>
      <w:r>
        <w:rPr>
          <w:rFonts w:asciiTheme="minorHAnsi" w:hAnsiTheme="minorHAnsi" w:cstheme="minorHAnsi"/>
        </w:rPr>
        <w:t xml:space="preserve">”, when repacking to use sparse chunk storage. Please note that without specifying defined values, sparse chunk storage will not achieve space saving functionality since all data elements of each chunk will be stored along with the dataspace information for the chunk. In order to take advantage of sparse chunk storage, we will need to introduce new flag, </w:t>
      </w:r>
      <w:r w:rsidRPr="00052AFE">
        <w:rPr>
          <w:rFonts w:ascii="Consolas" w:hAnsi="Consolas" w:cs="Consolas"/>
          <w:sz w:val="22"/>
          <w:szCs w:val="22"/>
        </w:rPr>
        <w:t>--defined-elements</w:t>
      </w:r>
      <w:r>
        <w:rPr>
          <w:rFonts w:asciiTheme="minorHAnsi" w:hAnsiTheme="minorHAnsi" w:cstheme="minorHAnsi"/>
        </w:rPr>
        <w:t>, followed by the list of</w:t>
      </w:r>
      <w:r w:rsidRPr="00D24DF3">
        <w:rPr>
          <w:rFonts w:ascii="Consolas" w:hAnsi="Consolas" w:cstheme="minorHAnsi"/>
          <w:sz w:val="22"/>
          <w:szCs w:val="22"/>
        </w:rPr>
        <w:t xml:space="preserve"> BLOCKs</w:t>
      </w:r>
      <w:r>
        <w:rPr>
          <w:rFonts w:asciiTheme="minorHAnsi" w:hAnsiTheme="minorHAnsi" w:cstheme="minorHAnsi"/>
        </w:rPr>
        <w:t xml:space="preserve"> and </w:t>
      </w:r>
      <w:r w:rsidRPr="00D24DF3">
        <w:rPr>
          <w:rFonts w:ascii="Consolas" w:hAnsi="Consolas" w:cstheme="minorHAnsi"/>
          <w:sz w:val="22"/>
          <w:szCs w:val="22"/>
        </w:rPr>
        <w:t>POINTs</w:t>
      </w:r>
      <w:r>
        <w:rPr>
          <w:rFonts w:asciiTheme="minorHAnsi" w:hAnsiTheme="minorHAnsi" w:cstheme="minorHAnsi"/>
        </w:rPr>
        <w:t xml:space="preserve"> using </w:t>
      </w:r>
      <w:r w:rsidR="00710735">
        <w:rPr>
          <w:rFonts w:asciiTheme="minorHAnsi" w:hAnsiTheme="minorHAnsi" w:cstheme="minorHAnsi"/>
        </w:rPr>
        <w:t xml:space="preserve">the </w:t>
      </w:r>
      <w:r>
        <w:rPr>
          <w:rFonts w:asciiTheme="minorHAnsi" w:hAnsiTheme="minorHAnsi" w:cstheme="minorHAnsi"/>
        </w:rPr>
        <w:t xml:space="preserve">format as specified by the </w:t>
      </w:r>
      <w:r w:rsidRPr="00052AFE">
        <w:rPr>
          <w:rFonts w:ascii="Consolas" w:hAnsi="Consolas" w:cs="Consolas"/>
          <w:sz w:val="22"/>
          <w:szCs w:val="22"/>
        </w:rPr>
        <w:t>h5dump</w:t>
      </w:r>
      <w:r>
        <w:rPr>
          <w:rFonts w:asciiTheme="minorHAnsi" w:hAnsiTheme="minorHAnsi" w:cstheme="minorHAnsi"/>
        </w:rPr>
        <w:t xml:space="preserve"> tool’s DDL as shown </w:t>
      </w:r>
      <w:r w:rsidR="00710735">
        <w:rPr>
          <w:rFonts w:asciiTheme="minorHAnsi" w:hAnsiTheme="minorHAnsi" w:cstheme="minorHAnsi"/>
        </w:rPr>
        <w:t>above</w:t>
      </w:r>
      <w:r>
        <w:rPr>
          <w:rFonts w:asciiTheme="minorHAnsi" w:hAnsiTheme="minorHAnsi" w:cstheme="minorHAnsi"/>
        </w:rPr>
        <w:t>. We assume that example matrix shown in Figure 3 is stored as a regular HDF5 dataset and is repacked to use sparse chunk storage layout using new option and known locations for defined elements.</w:t>
      </w:r>
    </w:p>
    <w:p w14:paraId="56E39C88" w14:textId="77777777" w:rsidR="00343245" w:rsidRDefault="00343245" w:rsidP="007232A8">
      <w:pPr>
        <w:rPr>
          <w:rFonts w:asciiTheme="minorHAnsi" w:hAnsiTheme="minorHAnsi" w:cstheme="minorHAnsi"/>
        </w:rPr>
      </w:pPr>
    </w:p>
    <w:p w14:paraId="33F08158" w14:textId="4CFDCEC3" w:rsidR="002208D6" w:rsidRPr="002208D6" w:rsidRDefault="00437EC9" w:rsidP="00DE4CE6">
      <w:pPr>
        <w:pStyle w:val="Heading3"/>
        <w:rPr>
          <w:rFonts w:asciiTheme="minorHAnsi" w:hAnsiTheme="minorHAnsi" w:cstheme="minorHAnsi"/>
        </w:rPr>
      </w:pPr>
      <w:bookmarkStart w:id="28" w:name="_Toc177039983"/>
      <w:r>
        <w:rPr>
          <w:rFonts w:cstheme="majorHAnsi"/>
        </w:rPr>
        <w:t>Required code changes</w:t>
      </w:r>
      <w:bookmarkEnd w:id="28"/>
    </w:p>
    <w:p w14:paraId="54564352" w14:textId="4CF0F01D" w:rsidR="00343245" w:rsidRDefault="70437B91" w:rsidP="00343245">
      <w:pPr>
        <w:rPr>
          <w:rFonts w:asciiTheme="minorHAnsi" w:hAnsiTheme="minorHAnsi" w:cstheme="minorBidi"/>
        </w:rPr>
      </w:pPr>
      <w:r w:rsidRPr="6433CB89">
        <w:rPr>
          <w:rFonts w:asciiTheme="minorHAnsi" w:hAnsiTheme="minorHAnsi" w:cstheme="minorBidi"/>
        </w:rPr>
        <w:t>In regard to the API changes that must be made,</w:t>
      </w:r>
      <w:r w:rsidR="00343245">
        <w:rPr>
          <w:rFonts w:asciiTheme="minorHAnsi" w:hAnsiTheme="minorHAnsi" w:cstheme="minorBidi"/>
        </w:rPr>
        <w:t xml:space="preserve"> in </w:t>
      </w:r>
      <w:r w:rsidRPr="00D24DF3">
        <w:rPr>
          <w:rFonts w:ascii="Consolas" w:hAnsi="Consolas" w:cstheme="minorBidi"/>
          <w:sz w:val="22"/>
          <w:szCs w:val="22"/>
        </w:rPr>
        <w:t>h5repack.h</w:t>
      </w:r>
      <w:r w:rsidR="00343245">
        <w:rPr>
          <w:rFonts w:asciiTheme="minorHAnsi" w:hAnsiTheme="minorHAnsi" w:cstheme="minorBidi"/>
        </w:rPr>
        <w:t>, we s</w:t>
      </w:r>
      <w:r w:rsidRPr="6433CB89">
        <w:rPr>
          <w:rFonts w:asciiTheme="minorHAnsi" w:hAnsiTheme="minorHAnsi" w:cstheme="minorBidi"/>
        </w:rPr>
        <w:t xml:space="preserve">hould add </w:t>
      </w:r>
      <w:r w:rsidR="00343245">
        <w:rPr>
          <w:rFonts w:asciiTheme="minorHAnsi" w:hAnsiTheme="minorHAnsi" w:cstheme="minorBidi"/>
        </w:rPr>
        <w:t xml:space="preserve">to the </w:t>
      </w:r>
      <w:r w:rsidRPr="6433CB89">
        <w:rPr>
          <w:rFonts w:asciiTheme="minorHAnsi" w:hAnsiTheme="minorHAnsi" w:cstheme="minorBidi"/>
        </w:rPr>
        <w:t xml:space="preserve">Usage Example </w:t>
      </w:r>
      <w:r w:rsidR="00343245">
        <w:rPr>
          <w:rFonts w:asciiTheme="minorHAnsi" w:hAnsiTheme="minorHAnsi" w:cstheme="minorBidi"/>
        </w:rPr>
        <w:t xml:space="preserve">section </w:t>
      </w:r>
      <w:r w:rsidRPr="6433CB89">
        <w:rPr>
          <w:rFonts w:asciiTheme="minorHAnsi" w:hAnsiTheme="minorHAnsi" w:cstheme="minorBidi"/>
        </w:rPr>
        <w:t>at the bottom of help/Doxygen text of how to convert from</w:t>
      </w:r>
      <w:r w:rsidR="00D24DF3">
        <w:rPr>
          <w:rFonts w:asciiTheme="minorHAnsi" w:hAnsiTheme="minorHAnsi" w:cstheme="minorBidi"/>
        </w:rPr>
        <w:t xml:space="preserve"> and </w:t>
      </w:r>
      <w:r w:rsidRPr="6433CB89">
        <w:rPr>
          <w:rFonts w:asciiTheme="minorHAnsi" w:hAnsiTheme="minorHAnsi" w:cstheme="minorBidi"/>
        </w:rPr>
        <w:t xml:space="preserve">to </w:t>
      </w:r>
      <w:r w:rsidR="00D24DF3">
        <w:rPr>
          <w:rFonts w:asciiTheme="minorHAnsi" w:hAnsiTheme="minorHAnsi" w:cstheme="minorBidi"/>
        </w:rPr>
        <w:t xml:space="preserve">the new </w:t>
      </w:r>
      <w:r w:rsidRPr="6433CB89">
        <w:rPr>
          <w:rFonts w:asciiTheme="minorHAnsi" w:hAnsiTheme="minorHAnsi" w:cstheme="minorBidi"/>
        </w:rPr>
        <w:t>structured chunk storage layout type.</w:t>
      </w:r>
      <w:r w:rsidR="00343245">
        <w:rPr>
          <w:rFonts w:asciiTheme="minorHAnsi" w:hAnsiTheme="minorHAnsi" w:cstheme="minorBidi"/>
        </w:rPr>
        <w:t xml:space="preserve"> </w:t>
      </w:r>
    </w:p>
    <w:p w14:paraId="13DAF674" w14:textId="77777777" w:rsidR="00343245" w:rsidRDefault="00343245" w:rsidP="00343245">
      <w:pPr>
        <w:rPr>
          <w:rFonts w:asciiTheme="minorHAnsi" w:hAnsiTheme="minorHAnsi" w:cstheme="minorBidi"/>
        </w:rPr>
      </w:pPr>
    </w:p>
    <w:p w14:paraId="260ADA41" w14:textId="0C618293" w:rsidR="00BC7308" w:rsidRPr="00710735" w:rsidRDefault="00343245" w:rsidP="00343245">
      <w:pPr>
        <w:rPr>
          <w:rFonts w:asciiTheme="minorHAnsi" w:hAnsiTheme="minorHAnsi" w:cstheme="minorBidi"/>
        </w:rPr>
      </w:pPr>
      <w:r>
        <w:rPr>
          <w:rFonts w:asciiTheme="minorHAnsi" w:hAnsiTheme="minorHAnsi" w:cstheme="minorBidi"/>
        </w:rPr>
        <w:t>In h</w:t>
      </w:r>
      <w:r w:rsidR="70437B91" w:rsidRPr="6433CB89">
        <w:rPr>
          <w:rFonts w:asciiTheme="minorHAnsi" w:hAnsiTheme="minorHAnsi" w:cstheme="minorBidi"/>
        </w:rPr>
        <w:t>5repack</w:t>
      </w:r>
      <w:r w:rsidR="70437B91" w:rsidRPr="00710735">
        <w:rPr>
          <w:rFonts w:asciiTheme="minorHAnsi" w:hAnsiTheme="minorHAnsi" w:cstheme="minorBidi"/>
        </w:rPr>
        <w:t>.c</w:t>
      </w:r>
    </w:p>
    <w:p w14:paraId="04D371B7" w14:textId="281534BA" w:rsidR="00BC7308" w:rsidRPr="00710735" w:rsidRDefault="70437B91" w:rsidP="6433CB89">
      <w:pPr>
        <w:numPr>
          <w:ilvl w:val="1"/>
          <w:numId w:val="46"/>
        </w:numPr>
        <w:rPr>
          <w:rFonts w:asciiTheme="minorHAnsi" w:hAnsiTheme="minorHAnsi" w:cstheme="minorBidi"/>
        </w:rPr>
      </w:pPr>
      <w:r w:rsidRPr="00710735">
        <w:rPr>
          <w:rFonts w:asciiTheme="minorHAnsi" w:hAnsiTheme="minorHAnsi" w:cstheme="minorBidi"/>
        </w:rPr>
        <w:t>Does h5repack_addfilter require</w:t>
      </w:r>
      <w:r w:rsidR="00710735">
        <w:rPr>
          <w:rFonts w:asciiTheme="minorHAnsi" w:hAnsiTheme="minorHAnsi" w:cstheme="minorBidi"/>
        </w:rPr>
        <w:t xml:space="preserve">s no </w:t>
      </w:r>
      <w:r w:rsidRPr="00710735">
        <w:rPr>
          <w:rFonts w:asciiTheme="minorHAnsi" w:hAnsiTheme="minorHAnsi" w:cstheme="minorBidi"/>
        </w:rPr>
        <w:t>changing for how filters are applied to structured chunk</w:t>
      </w:r>
      <w:r w:rsidR="00710735">
        <w:rPr>
          <w:rFonts w:asciiTheme="minorHAnsi" w:hAnsiTheme="minorHAnsi" w:cstheme="minorBidi"/>
        </w:rPr>
        <w:t>, but s</w:t>
      </w:r>
      <w:r w:rsidR="006D5B76" w:rsidRPr="00710735">
        <w:rPr>
          <w:rFonts w:asciiTheme="minorHAnsi" w:hAnsiTheme="minorHAnsi" w:cstheme="minorBidi"/>
        </w:rPr>
        <w:t xml:space="preserve">ections may have their own filter pipelines, so </w:t>
      </w:r>
      <w:r w:rsidR="00710735">
        <w:rPr>
          <w:rFonts w:asciiTheme="minorHAnsi" w:hAnsiTheme="minorHAnsi" w:cstheme="minorBidi"/>
        </w:rPr>
        <w:t xml:space="preserve">the flag </w:t>
      </w:r>
      <w:r w:rsidR="00710735" w:rsidRPr="00710735">
        <w:rPr>
          <w:rFonts w:ascii="Consolas" w:hAnsi="Consolas" w:cstheme="minorBidi"/>
          <w:sz w:val="22"/>
          <w:szCs w:val="22"/>
        </w:rPr>
        <w:t xml:space="preserve">--defined-elements </w:t>
      </w:r>
      <w:r w:rsidR="00710735">
        <w:rPr>
          <w:rFonts w:asciiTheme="minorHAnsi" w:hAnsiTheme="minorHAnsi" w:cstheme="minorBidi"/>
        </w:rPr>
        <w:t>will have to be used to specify which section.</w:t>
      </w:r>
    </w:p>
    <w:p w14:paraId="7EC49A5C" w14:textId="084D1C67" w:rsidR="00BC7308" w:rsidRPr="00343245" w:rsidRDefault="70437B91" w:rsidP="00343245">
      <w:pPr>
        <w:numPr>
          <w:ilvl w:val="1"/>
          <w:numId w:val="47"/>
        </w:numPr>
        <w:rPr>
          <w:rFonts w:asciiTheme="minorHAnsi" w:hAnsiTheme="minorHAnsi" w:cstheme="minorBidi"/>
        </w:rPr>
      </w:pPr>
      <w:r w:rsidRPr="6433CB89">
        <w:rPr>
          <w:rFonts w:asciiTheme="minorHAnsi" w:hAnsiTheme="minorHAnsi" w:cstheme="minorBidi"/>
        </w:rPr>
        <w:t>int h5repack_</w:t>
      </w:r>
      <w:proofErr w:type="gramStart"/>
      <w:r w:rsidRPr="6433CB89">
        <w:rPr>
          <w:rFonts w:asciiTheme="minorHAnsi" w:hAnsiTheme="minorHAnsi" w:cstheme="minorBidi"/>
        </w:rPr>
        <w:t>addlayout(</w:t>
      </w:r>
      <w:proofErr w:type="gramEnd"/>
      <w:r w:rsidRPr="6433CB89">
        <w:rPr>
          <w:rFonts w:asciiTheme="minorHAnsi" w:hAnsiTheme="minorHAnsi" w:cstheme="minorBidi"/>
        </w:rPr>
        <w:t xml:space="preserve">const char *str, </w:t>
      </w:r>
      <w:proofErr w:type="spellStart"/>
      <w:r w:rsidRPr="6433CB89">
        <w:rPr>
          <w:rFonts w:asciiTheme="minorHAnsi" w:hAnsiTheme="minorHAnsi" w:cstheme="minorBidi"/>
        </w:rPr>
        <w:t>pack_opt_t</w:t>
      </w:r>
      <w:proofErr w:type="spellEnd"/>
      <w:r w:rsidRPr="6433CB89">
        <w:rPr>
          <w:rFonts w:asciiTheme="minorHAnsi" w:hAnsiTheme="minorHAnsi" w:cstheme="minorBidi"/>
        </w:rPr>
        <w:t xml:space="preserve"> *options) </w:t>
      </w:r>
      <w:r w:rsidR="00343245">
        <w:rPr>
          <w:rFonts w:asciiTheme="minorHAnsi" w:hAnsiTheme="minorHAnsi" w:cstheme="minorBidi"/>
        </w:rPr>
        <w:t>should be u</w:t>
      </w:r>
      <w:r w:rsidRPr="00343245">
        <w:rPr>
          <w:rFonts w:asciiTheme="minorHAnsi" w:hAnsiTheme="minorHAnsi" w:cstheme="minorBidi"/>
        </w:rPr>
        <w:t>pdate</w:t>
      </w:r>
      <w:r w:rsidR="00343245">
        <w:rPr>
          <w:rFonts w:asciiTheme="minorHAnsi" w:hAnsiTheme="minorHAnsi" w:cstheme="minorBidi"/>
        </w:rPr>
        <w:t>d</w:t>
      </w:r>
      <w:r w:rsidRPr="00343245">
        <w:rPr>
          <w:rFonts w:asciiTheme="minorHAnsi" w:hAnsiTheme="minorHAnsi" w:cstheme="minorBidi"/>
        </w:rPr>
        <w:t xml:space="preserve"> to add in structured chunk</w:t>
      </w:r>
      <w:r w:rsidR="00343245">
        <w:rPr>
          <w:rFonts w:asciiTheme="minorHAnsi" w:hAnsiTheme="minorHAnsi" w:cstheme="minorBidi"/>
        </w:rPr>
        <w:t xml:space="preserve"> as an option</w:t>
      </w:r>
      <w:r w:rsidR="003270DA">
        <w:rPr>
          <w:rFonts w:asciiTheme="minorHAnsi" w:hAnsiTheme="minorHAnsi" w:cstheme="minorBidi"/>
        </w:rPr>
        <w:t xml:space="preserve"> (1.14.4 h5repack.c L179).</w:t>
      </w:r>
    </w:p>
    <w:p w14:paraId="225B64E1" w14:textId="2407B146" w:rsidR="00BC7308" w:rsidRPr="00343245" w:rsidRDefault="70437B91" w:rsidP="00343245">
      <w:pPr>
        <w:numPr>
          <w:ilvl w:val="1"/>
          <w:numId w:val="49"/>
        </w:numPr>
        <w:rPr>
          <w:rFonts w:asciiTheme="minorHAnsi" w:hAnsiTheme="minorHAnsi" w:cstheme="minorBidi"/>
        </w:rPr>
      </w:pPr>
      <w:r w:rsidRPr="6433CB89">
        <w:rPr>
          <w:rFonts w:asciiTheme="minorHAnsi" w:hAnsiTheme="minorHAnsi" w:cstheme="minorBidi"/>
        </w:rPr>
        <w:t xml:space="preserve">static int </w:t>
      </w:r>
      <w:proofErr w:type="spellStart"/>
      <w:r w:rsidRPr="6433CB89">
        <w:rPr>
          <w:rFonts w:asciiTheme="minorHAnsi" w:hAnsiTheme="minorHAnsi" w:cstheme="minorBidi"/>
        </w:rPr>
        <w:t>check_</w:t>
      </w:r>
      <w:proofErr w:type="gramStart"/>
      <w:r w:rsidRPr="6433CB89">
        <w:rPr>
          <w:rFonts w:asciiTheme="minorHAnsi" w:hAnsiTheme="minorHAnsi" w:cstheme="minorBidi"/>
        </w:rPr>
        <w:t>options</w:t>
      </w:r>
      <w:proofErr w:type="spellEnd"/>
      <w:r w:rsidRPr="6433CB89">
        <w:rPr>
          <w:rFonts w:asciiTheme="minorHAnsi" w:hAnsiTheme="minorHAnsi" w:cstheme="minorBidi"/>
        </w:rPr>
        <w:t>(</w:t>
      </w:r>
      <w:proofErr w:type="spellStart"/>
      <w:proofErr w:type="gramEnd"/>
      <w:r w:rsidRPr="6433CB89">
        <w:rPr>
          <w:rFonts w:asciiTheme="minorHAnsi" w:hAnsiTheme="minorHAnsi" w:cstheme="minorBidi"/>
        </w:rPr>
        <w:t>pack_opt_t</w:t>
      </w:r>
      <w:proofErr w:type="spellEnd"/>
      <w:r w:rsidRPr="6433CB89">
        <w:rPr>
          <w:rFonts w:asciiTheme="minorHAnsi" w:hAnsiTheme="minorHAnsi" w:cstheme="minorBidi"/>
        </w:rPr>
        <w:t xml:space="preserve"> *options)</w:t>
      </w:r>
      <w:r w:rsidR="00343245">
        <w:rPr>
          <w:rFonts w:asciiTheme="minorHAnsi" w:hAnsiTheme="minorHAnsi" w:cstheme="minorBidi"/>
        </w:rPr>
        <w:t xml:space="preserve"> should a</w:t>
      </w:r>
      <w:r w:rsidRPr="00343245">
        <w:rPr>
          <w:rFonts w:asciiTheme="minorHAnsi" w:hAnsiTheme="minorHAnsi" w:cstheme="minorBidi"/>
        </w:rPr>
        <w:t xml:space="preserve">dd </w:t>
      </w:r>
      <w:r w:rsidR="00343245">
        <w:rPr>
          <w:rFonts w:asciiTheme="minorHAnsi" w:hAnsiTheme="minorHAnsi" w:cstheme="minorBidi"/>
        </w:rPr>
        <w:t xml:space="preserve">a </w:t>
      </w:r>
      <w:r w:rsidRPr="00343245">
        <w:rPr>
          <w:rFonts w:asciiTheme="minorHAnsi" w:hAnsiTheme="minorHAnsi" w:cstheme="minorBidi"/>
        </w:rPr>
        <w:t>case for structured chunk</w:t>
      </w:r>
      <w:r w:rsidR="003270DA">
        <w:rPr>
          <w:rFonts w:asciiTheme="minorHAnsi" w:hAnsiTheme="minorHAnsi" w:cstheme="minorBidi"/>
        </w:rPr>
        <w:t xml:space="preserve"> (1.14.4 h5repack.c L619).</w:t>
      </w:r>
    </w:p>
    <w:p w14:paraId="55AB3D8D" w14:textId="6F796040" w:rsidR="00BC7308" w:rsidRDefault="00343245" w:rsidP="00343245">
      <w:pPr>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h5repack_copy.c </w:t>
      </w:r>
    </w:p>
    <w:p w14:paraId="4F623A38" w14:textId="1D573A8F" w:rsidR="00BC7308" w:rsidRPr="003B4EBF" w:rsidRDefault="70437B91" w:rsidP="00343245">
      <w:pPr>
        <w:numPr>
          <w:ilvl w:val="1"/>
          <w:numId w:val="51"/>
        </w:numPr>
        <w:rPr>
          <w:rFonts w:asciiTheme="minorHAnsi" w:hAnsiTheme="minorHAnsi" w:cstheme="minorBidi"/>
          <w:strike/>
        </w:rPr>
      </w:pPr>
      <w:r w:rsidRPr="003B4EBF">
        <w:rPr>
          <w:rFonts w:asciiTheme="minorHAnsi" w:hAnsiTheme="minorHAnsi" w:cstheme="minorBidi"/>
          <w:strike/>
        </w:rPr>
        <w:t xml:space="preserve">int </w:t>
      </w:r>
      <w:proofErr w:type="spellStart"/>
      <w:r w:rsidRPr="003B4EBF">
        <w:rPr>
          <w:rFonts w:asciiTheme="minorHAnsi" w:hAnsiTheme="minorHAnsi" w:cstheme="minorBidi"/>
          <w:strike/>
        </w:rPr>
        <w:t>get_</w:t>
      </w:r>
      <w:proofErr w:type="gramStart"/>
      <w:r w:rsidRPr="003B4EBF">
        <w:rPr>
          <w:rFonts w:asciiTheme="minorHAnsi" w:hAnsiTheme="minorHAnsi" w:cstheme="minorBidi"/>
          <w:strike/>
        </w:rPr>
        <w:t>hyperslab</w:t>
      </w:r>
      <w:proofErr w:type="spellEnd"/>
      <w:r w:rsidRPr="003B4EBF">
        <w:rPr>
          <w:rFonts w:asciiTheme="minorHAnsi" w:hAnsiTheme="minorHAnsi" w:cstheme="minorBidi"/>
          <w:strike/>
        </w:rPr>
        <w:t>(</w:t>
      </w:r>
      <w:proofErr w:type="spellStart"/>
      <w:proofErr w:type="gramEnd"/>
      <w:r w:rsidRPr="003B4EBF">
        <w:rPr>
          <w:rFonts w:asciiTheme="minorHAnsi" w:hAnsiTheme="minorHAnsi" w:cstheme="minorBidi"/>
          <w:strike/>
        </w:rPr>
        <w:t>hid_t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dcpl_id</w:t>
      </w:r>
      <w:proofErr w:type="spellEnd"/>
      <w:r w:rsidRPr="003B4EBF">
        <w:rPr>
          <w:rFonts w:asciiTheme="minorHAnsi" w:hAnsiTheme="minorHAnsi" w:cstheme="minorBidi"/>
          <w:strike/>
        </w:rPr>
        <w:t xml:space="preserve">, int </w:t>
      </w:r>
      <w:proofErr w:type="spellStart"/>
      <w:r w:rsidRPr="003B4EBF">
        <w:rPr>
          <w:rFonts w:asciiTheme="minorHAnsi" w:hAnsiTheme="minorHAnsi" w:cstheme="minorBidi"/>
          <w:strike/>
        </w:rPr>
        <w:t>rank_dset</w:t>
      </w:r>
      <w:proofErr w:type="spellEnd"/>
      <w:r w:rsidRPr="003B4EBF">
        <w:rPr>
          <w:rFonts w:asciiTheme="minorHAnsi" w:hAnsiTheme="minorHAnsi" w:cstheme="minorBidi"/>
          <w:strike/>
        </w:rPr>
        <w:t xml:space="preserve">, const </w:t>
      </w:r>
      <w:proofErr w:type="spellStart"/>
      <w:r w:rsidRPr="003B4EBF">
        <w:rPr>
          <w:rFonts w:asciiTheme="minorHAnsi" w:hAnsiTheme="minorHAnsi" w:cstheme="minorBidi"/>
          <w:strike/>
        </w:rPr>
        <w:t>hsize_t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dims_dset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size_datum</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hsize_t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dims_hslab</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hsize_t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hslab_nbytes_p</w:t>
      </w:r>
      <w:proofErr w:type="spellEnd"/>
      <w:r w:rsidRPr="003B4EBF">
        <w:rPr>
          <w:rFonts w:asciiTheme="minorHAnsi" w:hAnsiTheme="minorHAnsi" w:cstheme="minorBidi"/>
          <w:strike/>
        </w:rPr>
        <w:t>)</w:t>
      </w:r>
      <w:r w:rsidR="00343245" w:rsidRPr="003B4EBF">
        <w:rPr>
          <w:rFonts w:asciiTheme="minorHAnsi" w:hAnsiTheme="minorHAnsi" w:cstheme="minorBidi"/>
          <w:strike/>
        </w:rPr>
        <w:t xml:space="preserve"> should be u</w:t>
      </w:r>
      <w:r w:rsidRPr="003B4EBF">
        <w:rPr>
          <w:rFonts w:asciiTheme="minorHAnsi" w:hAnsiTheme="minorHAnsi" w:cstheme="minorBidi"/>
          <w:strike/>
        </w:rPr>
        <w:t>pdat</w:t>
      </w:r>
      <w:r w:rsidR="00343245" w:rsidRPr="003B4EBF">
        <w:rPr>
          <w:rFonts w:asciiTheme="minorHAnsi" w:hAnsiTheme="minorHAnsi" w:cstheme="minorBidi"/>
          <w:strike/>
        </w:rPr>
        <w:t>ed</w:t>
      </w:r>
      <w:r w:rsidRPr="003B4EBF">
        <w:rPr>
          <w:rFonts w:asciiTheme="minorHAnsi" w:hAnsiTheme="minorHAnsi" w:cstheme="minorBidi"/>
          <w:strike/>
        </w:rPr>
        <w:t xml:space="preserve"> with</w:t>
      </w:r>
      <w:r w:rsidR="00343245" w:rsidRPr="003B4EBF">
        <w:rPr>
          <w:rFonts w:asciiTheme="minorHAnsi" w:hAnsiTheme="minorHAnsi" w:cstheme="minorBidi"/>
          <w:strike/>
        </w:rPr>
        <w:t xml:space="preserve"> a</w:t>
      </w:r>
      <w:r w:rsidRPr="003B4EBF">
        <w:rPr>
          <w:rFonts w:asciiTheme="minorHAnsi" w:hAnsiTheme="minorHAnsi" w:cstheme="minorBidi"/>
          <w:strike/>
        </w:rPr>
        <w:t xml:space="preserve"> new case for structured chunk</w:t>
      </w:r>
      <w:r w:rsidR="006D5B76" w:rsidRPr="003B4EBF">
        <w:rPr>
          <w:rFonts w:asciiTheme="minorHAnsi" w:hAnsiTheme="minorHAnsi" w:cstheme="minorBidi"/>
          <w:strike/>
        </w:rPr>
        <w:t xml:space="preserve"> </w:t>
      </w:r>
      <w:r w:rsidR="003270DA">
        <w:rPr>
          <w:rFonts w:asciiTheme="minorHAnsi" w:hAnsiTheme="minorHAnsi" w:cstheme="minorBidi"/>
          <w:strike/>
        </w:rPr>
        <w:t>(1.14.4 h5repack_copy.c L453). This d</w:t>
      </w:r>
      <w:r w:rsidR="006D5B76" w:rsidRPr="003B4EBF">
        <w:rPr>
          <w:rFonts w:asciiTheme="minorHAnsi" w:hAnsiTheme="minorHAnsi" w:cstheme="minorBidi"/>
          <w:strike/>
        </w:rPr>
        <w:t>epends</w:t>
      </w:r>
      <w:r w:rsidR="003270DA">
        <w:rPr>
          <w:rFonts w:asciiTheme="minorHAnsi" w:hAnsiTheme="minorHAnsi" w:cstheme="minorBidi"/>
          <w:strike/>
        </w:rPr>
        <w:t xml:space="preserve"> on</w:t>
      </w:r>
      <w:r w:rsidR="006D5B76" w:rsidRPr="003B4EBF">
        <w:rPr>
          <w:rFonts w:asciiTheme="minorHAnsi" w:hAnsiTheme="minorHAnsi" w:cstheme="minorBidi"/>
          <w:strike/>
        </w:rPr>
        <w:t xml:space="preserve"> how data is used</w:t>
      </w:r>
      <w:r w:rsidR="003270DA">
        <w:rPr>
          <w:rFonts w:asciiTheme="minorHAnsi" w:hAnsiTheme="minorHAnsi" w:cstheme="minorBidi"/>
          <w:strike/>
        </w:rPr>
        <w:t>. I</w:t>
      </w:r>
      <w:r w:rsidR="003B4EBF" w:rsidRPr="003B4EBF">
        <w:rPr>
          <w:rFonts w:asciiTheme="minorHAnsi" w:hAnsiTheme="minorHAnsi" w:cstheme="minorBidi"/>
          <w:strike/>
        </w:rPr>
        <w:t xml:space="preserve">f </w:t>
      </w:r>
      <w:r w:rsidR="003270DA">
        <w:rPr>
          <w:rFonts w:asciiTheme="minorHAnsi" w:hAnsiTheme="minorHAnsi" w:cstheme="minorBidi"/>
          <w:strike/>
        </w:rPr>
        <w:t xml:space="preserve">there is the </w:t>
      </w:r>
      <w:r w:rsidR="003B4EBF" w:rsidRPr="003B4EBF">
        <w:rPr>
          <w:rFonts w:asciiTheme="minorHAnsi" w:hAnsiTheme="minorHAnsi" w:cstheme="minorBidi"/>
          <w:strike/>
        </w:rPr>
        <w:t xml:space="preserve">option for defined selection, then </w:t>
      </w:r>
      <w:r w:rsidR="003270DA">
        <w:rPr>
          <w:rFonts w:asciiTheme="minorHAnsi" w:hAnsiTheme="minorHAnsi" w:cstheme="minorBidi"/>
          <w:strike/>
        </w:rPr>
        <w:t xml:space="preserve">it </w:t>
      </w:r>
      <w:r w:rsidR="003B4EBF" w:rsidRPr="003B4EBF">
        <w:rPr>
          <w:rFonts w:asciiTheme="minorHAnsi" w:hAnsiTheme="minorHAnsi" w:cstheme="minorBidi"/>
          <w:strike/>
        </w:rPr>
        <w:t xml:space="preserve">must be applied when </w:t>
      </w:r>
      <w:r w:rsidR="003270DA">
        <w:rPr>
          <w:rFonts w:asciiTheme="minorHAnsi" w:hAnsiTheme="minorHAnsi" w:cstheme="minorBidi"/>
          <w:strike/>
        </w:rPr>
        <w:t xml:space="preserve">we </w:t>
      </w:r>
      <w:r w:rsidR="003B4EBF" w:rsidRPr="003B4EBF">
        <w:rPr>
          <w:rFonts w:asciiTheme="minorHAnsi" w:hAnsiTheme="minorHAnsi" w:cstheme="minorBidi"/>
          <w:strike/>
        </w:rPr>
        <w:t>write to dataset</w:t>
      </w:r>
      <w:r w:rsidR="003270DA">
        <w:rPr>
          <w:rFonts w:asciiTheme="minorHAnsi" w:hAnsiTheme="minorHAnsi" w:cstheme="minorBidi"/>
          <w:strike/>
        </w:rPr>
        <w:t>. I</w:t>
      </w:r>
      <w:r w:rsidR="003B4EBF" w:rsidRPr="003B4EBF">
        <w:rPr>
          <w:rFonts w:asciiTheme="minorHAnsi" w:hAnsiTheme="minorHAnsi" w:cstheme="minorBidi"/>
          <w:strike/>
        </w:rPr>
        <w:t xml:space="preserve">f </w:t>
      </w:r>
      <w:r w:rsidR="003270DA">
        <w:rPr>
          <w:rFonts w:asciiTheme="minorHAnsi" w:hAnsiTheme="minorHAnsi" w:cstheme="minorBidi"/>
          <w:strike/>
        </w:rPr>
        <w:t>it is a get,</w:t>
      </w:r>
      <w:r w:rsidR="003B4EBF" w:rsidRPr="003B4EBF">
        <w:rPr>
          <w:rFonts w:asciiTheme="minorHAnsi" w:hAnsiTheme="minorHAnsi" w:cstheme="minorBidi"/>
          <w:strike/>
        </w:rPr>
        <w:t xml:space="preserve"> then </w:t>
      </w:r>
      <w:r w:rsidR="003270DA">
        <w:rPr>
          <w:rFonts w:asciiTheme="minorHAnsi" w:hAnsiTheme="minorHAnsi" w:cstheme="minorBidi"/>
          <w:strike/>
        </w:rPr>
        <w:t xml:space="preserve">no changes are needed, but some might be </w:t>
      </w:r>
      <w:r w:rsidR="003B4EBF" w:rsidRPr="003B4EBF">
        <w:rPr>
          <w:rFonts w:asciiTheme="minorHAnsi" w:hAnsiTheme="minorHAnsi" w:cstheme="minorBidi"/>
          <w:strike/>
        </w:rPr>
        <w:t>needed</w:t>
      </w:r>
      <w:r w:rsidR="003270DA">
        <w:rPr>
          <w:rFonts w:asciiTheme="minorHAnsi" w:hAnsiTheme="minorHAnsi" w:cstheme="minorBidi"/>
          <w:strike/>
        </w:rPr>
        <w:t xml:space="preserve"> with a</w:t>
      </w:r>
      <w:r w:rsidR="003B4EBF" w:rsidRPr="003B4EBF">
        <w:rPr>
          <w:rFonts w:asciiTheme="minorHAnsi" w:hAnsiTheme="minorHAnsi" w:cstheme="minorBidi"/>
          <w:strike/>
        </w:rPr>
        <w:t xml:space="preserve"> write</w:t>
      </w:r>
      <w:r w:rsidR="002E67B5">
        <w:rPr>
          <w:rFonts w:asciiTheme="minorHAnsi" w:hAnsiTheme="minorHAnsi" w:cstheme="minorBidi"/>
          <w:strike/>
        </w:rPr>
        <w:t>.</w:t>
      </w:r>
    </w:p>
    <w:p w14:paraId="631C7458" w14:textId="66F20ADC" w:rsidR="00BC7308" w:rsidRPr="00343245" w:rsidRDefault="70437B91" w:rsidP="00343245">
      <w:pPr>
        <w:numPr>
          <w:ilvl w:val="1"/>
          <w:numId w:val="53"/>
        </w:numPr>
        <w:rPr>
          <w:rFonts w:asciiTheme="minorHAnsi" w:hAnsiTheme="minorHAnsi" w:cstheme="minorBidi"/>
        </w:rPr>
      </w:pPr>
      <w:r w:rsidRPr="6433CB89">
        <w:rPr>
          <w:rFonts w:asciiTheme="minorHAnsi" w:hAnsiTheme="minorHAnsi" w:cstheme="minorBidi"/>
        </w:rPr>
        <w:t xml:space="preserve">int </w:t>
      </w:r>
      <w:proofErr w:type="spellStart"/>
      <w:r w:rsidRPr="6433CB89">
        <w:rPr>
          <w:rFonts w:asciiTheme="minorHAnsi" w:hAnsiTheme="minorHAnsi" w:cstheme="minorBidi"/>
        </w:rPr>
        <w:t>do_copy_</w:t>
      </w:r>
      <w:proofErr w:type="gramStart"/>
      <w:r w:rsidRPr="6433CB89">
        <w:rPr>
          <w:rFonts w:asciiTheme="minorHAnsi" w:hAnsiTheme="minorHAnsi" w:cstheme="minorBidi"/>
        </w:rPr>
        <w:t>objects</w:t>
      </w:r>
      <w:proofErr w:type="spellEnd"/>
      <w:r w:rsidRPr="6433CB89">
        <w:rPr>
          <w:rFonts w:asciiTheme="minorHAnsi" w:hAnsiTheme="minorHAnsi" w:cstheme="minorBidi"/>
        </w:rPr>
        <w:t>(</w:t>
      </w:r>
      <w:proofErr w:type="spellStart"/>
      <w:proofErr w:type="gramEnd"/>
      <w:r w:rsidRPr="6433CB89">
        <w:rPr>
          <w:rFonts w:asciiTheme="minorHAnsi" w:hAnsiTheme="minorHAnsi" w:cstheme="minorBidi"/>
        </w:rPr>
        <w:t>hid_t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fidin</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hid_t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fidout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trav_table_t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travt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pack_opt_t</w:t>
      </w:r>
      <w:proofErr w:type="spellEnd"/>
      <w:r w:rsidRPr="6433CB89">
        <w:rPr>
          <w:rFonts w:asciiTheme="minorHAnsi" w:hAnsiTheme="minorHAnsi" w:cstheme="minorBidi"/>
        </w:rPr>
        <w:t xml:space="preserve"> *options) </w:t>
      </w:r>
      <w:r w:rsidR="00343245">
        <w:rPr>
          <w:rFonts w:asciiTheme="minorHAnsi" w:hAnsiTheme="minorHAnsi" w:cstheme="minorBidi"/>
        </w:rPr>
        <w:t xml:space="preserve">should </w:t>
      </w:r>
      <w:r w:rsidR="00FA7109">
        <w:rPr>
          <w:rFonts w:asciiTheme="minorHAnsi" w:hAnsiTheme="minorHAnsi" w:cstheme="minorBidi"/>
        </w:rPr>
        <w:t>add option for converting to new structured chunk storage layout type. (1.14.4 h5repack_copy.c L977)</w:t>
      </w:r>
    </w:p>
    <w:p w14:paraId="57AF082A" w14:textId="362598F9" w:rsidR="00BC7308" w:rsidRDefault="00343245" w:rsidP="00343245">
      <w:pPr>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h5repack_filters.c</w:t>
      </w:r>
    </w:p>
    <w:p w14:paraId="72EE67B1" w14:textId="62495F1F" w:rsidR="00BC7308" w:rsidRPr="00343245" w:rsidRDefault="70437B91" w:rsidP="00343245">
      <w:pPr>
        <w:numPr>
          <w:ilvl w:val="1"/>
          <w:numId w:val="55"/>
        </w:numPr>
        <w:rPr>
          <w:rFonts w:asciiTheme="minorHAnsi" w:hAnsiTheme="minorHAnsi" w:cstheme="minorBidi"/>
        </w:rPr>
      </w:pPr>
      <w:r w:rsidRPr="6433CB89">
        <w:rPr>
          <w:rFonts w:asciiTheme="minorHAnsi" w:hAnsiTheme="minorHAnsi" w:cstheme="minorBidi"/>
        </w:rPr>
        <w:t xml:space="preserve">int </w:t>
      </w:r>
      <w:proofErr w:type="spellStart"/>
      <w:r w:rsidRPr="6433CB89">
        <w:rPr>
          <w:rFonts w:asciiTheme="minorHAnsi" w:hAnsiTheme="minorHAnsi" w:cstheme="minorBidi"/>
        </w:rPr>
        <w:t>apply_</w:t>
      </w:r>
      <w:proofErr w:type="gramStart"/>
      <w:r w:rsidRPr="6433CB89">
        <w:rPr>
          <w:rFonts w:asciiTheme="minorHAnsi" w:hAnsiTheme="minorHAnsi" w:cstheme="minorBidi"/>
        </w:rPr>
        <w:t>filters</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343245">
        <w:rPr>
          <w:rFonts w:asciiTheme="minorHAnsi" w:hAnsiTheme="minorHAnsi" w:cstheme="minorBidi"/>
        </w:rPr>
        <w:t xml:space="preserve"> needs to be updated</w:t>
      </w:r>
      <w:r w:rsidRPr="00343245">
        <w:rPr>
          <w:rFonts w:asciiTheme="minorHAnsi" w:hAnsiTheme="minorHAnsi" w:cstheme="minorBidi"/>
        </w:rPr>
        <w:t xml:space="preserve"> for structured chunk</w:t>
      </w:r>
      <w:r w:rsidR="00FA7109">
        <w:rPr>
          <w:rFonts w:asciiTheme="minorHAnsi" w:hAnsiTheme="minorHAnsi" w:cstheme="minorBidi"/>
        </w:rPr>
        <w:t xml:space="preserve"> (1.14.4 h5repack_filters.c L303). Specifically, this section needs to check for structured chunk and if </w:t>
      </w:r>
      <w:proofErr w:type="gramStart"/>
      <w:r w:rsidR="00FA7109">
        <w:rPr>
          <w:rFonts w:asciiTheme="minorHAnsi" w:hAnsiTheme="minorHAnsi" w:cstheme="minorBidi"/>
        </w:rPr>
        <w:t>so</w:t>
      </w:r>
      <w:proofErr w:type="gramEnd"/>
      <w:r w:rsidR="00FA7109">
        <w:rPr>
          <w:rFonts w:asciiTheme="minorHAnsi" w:hAnsiTheme="minorHAnsi" w:cstheme="minorBidi"/>
        </w:rPr>
        <w:t xml:space="preserve"> get each section and change how it handles filters. </w:t>
      </w:r>
    </w:p>
    <w:p w14:paraId="357BA378" w14:textId="348D49AD" w:rsidR="00BC7308" w:rsidRPr="00343245" w:rsidRDefault="70437B91" w:rsidP="00343245">
      <w:pPr>
        <w:numPr>
          <w:ilvl w:val="1"/>
          <w:numId w:val="57"/>
        </w:numPr>
        <w:rPr>
          <w:rFonts w:asciiTheme="minorHAnsi" w:hAnsiTheme="minorHAnsi" w:cstheme="minorBidi"/>
        </w:rPr>
      </w:pPr>
      <w:r w:rsidRPr="6433CB89">
        <w:rPr>
          <w:rFonts w:asciiTheme="minorHAnsi" w:hAnsiTheme="minorHAnsi" w:cstheme="minorBidi"/>
        </w:rPr>
        <w:t xml:space="preserve">static int </w:t>
      </w:r>
      <w:proofErr w:type="spellStart"/>
      <w:r w:rsidRPr="6433CB89">
        <w:rPr>
          <w:rFonts w:asciiTheme="minorHAnsi" w:hAnsiTheme="minorHAnsi" w:cstheme="minorBidi"/>
        </w:rPr>
        <w:t>aux_assign_</w:t>
      </w:r>
      <w:proofErr w:type="gramStart"/>
      <w:r w:rsidRPr="6433CB89">
        <w:rPr>
          <w:rFonts w:asciiTheme="minorHAnsi" w:hAnsiTheme="minorHAnsi" w:cstheme="minorBidi"/>
        </w:rPr>
        <w:t>obj</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FA7109">
        <w:rPr>
          <w:rFonts w:asciiTheme="minorHAnsi" w:hAnsiTheme="minorHAnsi" w:cstheme="minorBidi"/>
        </w:rPr>
        <w:t xml:space="preserve"> needs an additional case for structured chunk that changes how filters are applied</w:t>
      </w:r>
      <w:r w:rsidR="009E78CD">
        <w:rPr>
          <w:rFonts w:asciiTheme="minorHAnsi" w:hAnsiTheme="minorHAnsi" w:cstheme="minorBidi"/>
        </w:rPr>
        <w:t xml:space="preserve"> (1.14.4 h5repack_filters.c L140).</w:t>
      </w:r>
    </w:p>
    <w:p w14:paraId="7E9C01C0" w14:textId="5DBE7A69" w:rsidR="00BC7308" w:rsidRPr="00343245" w:rsidRDefault="70437B91" w:rsidP="00343245">
      <w:pPr>
        <w:numPr>
          <w:ilvl w:val="1"/>
          <w:numId w:val="59"/>
        </w:numPr>
        <w:rPr>
          <w:rFonts w:asciiTheme="minorHAnsi" w:hAnsiTheme="minorHAnsi" w:cstheme="minorBidi"/>
        </w:rPr>
      </w:pPr>
      <w:r w:rsidRPr="6433CB89">
        <w:rPr>
          <w:rFonts w:asciiTheme="minorHAnsi" w:hAnsiTheme="minorHAnsi" w:cstheme="minorBidi"/>
        </w:rPr>
        <w:t xml:space="preserve">static int </w:t>
      </w:r>
      <w:proofErr w:type="spellStart"/>
      <w:r w:rsidRPr="6433CB89">
        <w:rPr>
          <w:rFonts w:asciiTheme="minorHAnsi" w:hAnsiTheme="minorHAnsi" w:cstheme="minorBidi"/>
        </w:rPr>
        <w:t>aux_copy_</w:t>
      </w:r>
      <w:proofErr w:type="gramStart"/>
      <w:r w:rsidRPr="6433CB89">
        <w:rPr>
          <w:rFonts w:asciiTheme="minorHAnsi" w:hAnsiTheme="minorHAnsi" w:cstheme="minorBidi"/>
        </w:rPr>
        <w:t>obj</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343245">
        <w:rPr>
          <w:rFonts w:asciiTheme="minorHAnsi" w:hAnsiTheme="minorHAnsi" w:cstheme="minorBidi"/>
        </w:rPr>
        <w:t xml:space="preserve"> should also a</w:t>
      </w:r>
      <w:r w:rsidRPr="00343245">
        <w:rPr>
          <w:rFonts w:asciiTheme="minorHAnsi" w:hAnsiTheme="minorHAnsi" w:cstheme="minorBidi"/>
        </w:rPr>
        <w:t xml:space="preserve">dd </w:t>
      </w:r>
      <w:r w:rsidR="009E78CD">
        <w:rPr>
          <w:rFonts w:asciiTheme="minorHAnsi" w:hAnsiTheme="minorHAnsi" w:cstheme="minorBidi"/>
        </w:rPr>
        <w:t xml:space="preserve">an if statement for handling structured chunk </w:t>
      </w:r>
      <w:r w:rsidR="00FA7109">
        <w:rPr>
          <w:rFonts w:asciiTheme="minorHAnsi" w:hAnsiTheme="minorHAnsi" w:cstheme="minorBidi"/>
        </w:rPr>
        <w:t>(1.14.4 h5repack_filters.c L66</w:t>
      </w:r>
      <w:r w:rsidR="009E78CD">
        <w:rPr>
          <w:rFonts w:asciiTheme="minorHAnsi" w:hAnsiTheme="minorHAnsi" w:cstheme="minorBidi"/>
        </w:rPr>
        <w:t>)</w:t>
      </w:r>
      <w:r w:rsidR="00FA7109">
        <w:rPr>
          <w:rFonts w:asciiTheme="minorHAnsi" w:hAnsiTheme="minorHAnsi" w:cstheme="minorBidi"/>
        </w:rPr>
        <w:t xml:space="preserve">. </w:t>
      </w:r>
    </w:p>
    <w:p w14:paraId="246E7BF4" w14:textId="4505C11B" w:rsidR="00BC7308" w:rsidRDefault="00343245" w:rsidP="00343245">
      <w:pPr>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h5repack_main.c</w:t>
      </w:r>
    </w:p>
    <w:p w14:paraId="7CABD27C" w14:textId="5716C57B" w:rsidR="00BC7308" w:rsidRPr="00343245" w:rsidRDefault="00343245" w:rsidP="00343245">
      <w:pPr>
        <w:numPr>
          <w:ilvl w:val="1"/>
          <w:numId w:val="61"/>
        </w:numPr>
        <w:rPr>
          <w:rFonts w:asciiTheme="minorHAnsi" w:hAnsiTheme="minorHAnsi" w:cstheme="minorBidi"/>
        </w:rPr>
      </w:pPr>
      <w:r>
        <w:rPr>
          <w:rFonts w:asciiTheme="minorHAnsi" w:hAnsiTheme="minorHAnsi" w:cstheme="minorBidi"/>
        </w:rPr>
        <w:t xml:space="preserve">For the </w:t>
      </w:r>
      <w:r w:rsidR="70437B91" w:rsidRPr="6433CB89">
        <w:rPr>
          <w:rFonts w:asciiTheme="minorHAnsi" w:hAnsiTheme="minorHAnsi" w:cstheme="minorBidi"/>
        </w:rPr>
        <w:t xml:space="preserve">static void </w:t>
      </w:r>
      <w:proofErr w:type="gramStart"/>
      <w:r w:rsidR="70437B91" w:rsidRPr="6433CB89">
        <w:rPr>
          <w:rFonts w:asciiTheme="minorHAnsi" w:hAnsiTheme="minorHAnsi" w:cstheme="minorBidi"/>
        </w:rPr>
        <w:t>usage(</w:t>
      </w:r>
      <w:proofErr w:type="gramEnd"/>
      <w:r w:rsidR="009E78CD">
        <w:rPr>
          <w:rFonts w:asciiTheme="minorHAnsi" w:hAnsiTheme="minorHAnsi" w:cstheme="minorBidi"/>
        </w:rPr>
        <w:t>const char *prog</w:t>
      </w:r>
      <w:r w:rsidR="70437B91" w:rsidRPr="6433CB89">
        <w:rPr>
          <w:rFonts w:asciiTheme="minorHAnsi" w:hAnsiTheme="minorHAnsi" w:cstheme="minorBidi"/>
        </w:rPr>
        <w:t>)</w:t>
      </w:r>
      <w:r>
        <w:rPr>
          <w:rFonts w:asciiTheme="minorHAnsi" w:hAnsiTheme="minorHAnsi" w:cstheme="minorBidi"/>
        </w:rPr>
        <w:t xml:space="preserve"> method</w:t>
      </w:r>
      <w:r w:rsidR="009E78CD">
        <w:rPr>
          <w:rFonts w:asciiTheme="minorHAnsi" w:hAnsiTheme="minorHAnsi" w:cstheme="minorBidi"/>
        </w:rPr>
        <w:t xml:space="preserve"> (1.14.4 h5repack_main.c</w:t>
      </w:r>
      <w:r w:rsidR="003270DA">
        <w:rPr>
          <w:rFonts w:asciiTheme="minorHAnsi" w:hAnsiTheme="minorHAnsi" w:cstheme="minorBidi"/>
        </w:rPr>
        <w:t xml:space="preserve"> L99</w:t>
      </w:r>
      <w:r w:rsidR="009E78CD">
        <w:rPr>
          <w:rFonts w:asciiTheme="minorHAnsi" w:hAnsiTheme="minorHAnsi" w:cstheme="minorBidi"/>
        </w:rPr>
        <w:t>)</w:t>
      </w:r>
      <w:r>
        <w:rPr>
          <w:rFonts w:asciiTheme="minorHAnsi" w:hAnsiTheme="minorHAnsi" w:cstheme="minorBidi"/>
        </w:rPr>
        <w:t>, we must a</w:t>
      </w:r>
      <w:r w:rsidR="70437B91" w:rsidRPr="00343245">
        <w:rPr>
          <w:rFonts w:asciiTheme="minorHAnsi" w:hAnsiTheme="minorHAnsi" w:cstheme="minorBidi"/>
        </w:rPr>
        <w:t xml:space="preserve">dd structured chunk into </w:t>
      </w:r>
      <w:r>
        <w:rPr>
          <w:rFonts w:asciiTheme="minorHAnsi" w:hAnsiTheme="minorHAnsi" w:cstheme="minorBidi"/>
        </w:rPr>
        <w:t xml:space="preserve">the </w:t>
      </w:r>
      <w:r w:rsidR="70437B91" w:rsidRPr="00343245">
        <w:rPr>
          <w:rFonts w:asciiTheme="minorHAnsi" w:hAnsiTheme="minorHAnsi" w:cstheme="minorBidi"/>
        </w:rPr>
        <w:t>usage text</w:t>
      </w:r>
      <w:r w:rsidR="003270DA">
        <w:rPr>
          <w:rFonts w:asciiTheme="minorHAnsi" w:hAnsiTheme="minorHAnsi" w:cstheme="minorBidi"/>
        </w:rPr>
        <w:t>.</w:t>
      </w:r>
    </w:p>
    <w:p w14:paraId="26BF557D" w14:textId="211DFB17" w:rsidR="00BC7308" w:rsidRDefault="00343245" w:rsidP="00343245">
      <w:pPr>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5repack_opttable.c</w:t>
      </w:r>
    </w:p>
    <w:p w14:paraId="089CA201" w14:textId="77777777" w:rsidR="00BC7308" w:rsidRDefault="70437B91" w:rsidP="6433CB89">
      <w:pPr>
        <w:numPr>
          <w:ilvl w:val="1"/>
          <w:numId w:val="63"/>
        </w:numPr>
        <w:rPr>
          <w:rFonts w:asciiTheme="minorHAnsi" w:hAnsiTheme="minorHAnsi" w:cstheme="minorBidi"/>
        </w:rPr>
      </w:pPr>
      <w:r w:rsidRPr="6433CB89">
        <w:rPr>
          <w:rFonts w:asciiTheme="minorHAnsi" w:hAnsiTheme="minorHAnsi" w:cstheme="minorBidi"/>
        </w:rPr>
        <w:t xml:space="preserve">static void </w:t>
      </w:r>
      <w:proofErr w:type="spellStart"/>
      <w:r w:rsidRPr="6433CB89">
        <w:rPr>
          <w:rFonts w:asciiTheme="minorHAnsi" w:hAnsiTheme="minorHAnsi" w:cstheme="minorBidi"/>
        </w:rPr>
        <w:t>aux_tblinsert_</w:t>
      </w:r>
      <w:proofErr w:type="gramStart"/>
      <w:r w:rsidRPr="6433CB89">
        <w:rPr>
          <w:rFonts w:asciiTheme="minorHAnsi" w:hAnsiTheme="minorHAnsi" w:cstheme="minorBidi"/>
        </w:rPr>
        <w:t>filter</w:t>
      </w:r>
      <w:proofErr w:type="spellEnd"/>
      <w:r w:rsidRPr="6433CB89">
        <w:rPr>
          <w:rFonts w:asciiTheme="minorHAnsi" w:hAnsiTheme="minorHAnsi" w:cstheme="minorBidi"/>
        </w:rPr>
        <w:t>(</w:t>
      </w:r>
      <w:proofErr w:type="gramEnd"/>
      <w:r w:rsidRPr="6433CB89">
        <w:rPr>
          <w:rFonts w:asciiTheme="minorHAnsi" w:hAnsiTheme="minorHAnsi" w:cstheme="minorBidi"/>
        </w:rPr>
        <w:t>)</w:t>
      </w:r>
    </w:p>
    <w:p w14:paraId="2190EDA9" w14:textId="39FC658E" w:rsidR="00BC7308" w:rsidRPr="003B4EBF" w:rsidRDefault="003B4EBF" w:rsidP="6433CB89">
      <w:pPr>
        <w:numPr>
          <w:ilvl w:val="2"/>
          <w:numId w:val="64"/>
        </w:numPr>
        <w:rPr>
          <w:rFonts w:asciiTheme="minorHAnsi" w:hAnsiTheme="minorHAnsi" w:cstheme="minorBidi"/>
        </w:rPr>
      </w:pPr>
      <w:r>
        <w:rPr>
          <w:rFonts w:asciiTheme="minorHAnsi" w:hAnsiTheme="minorHAnsi" w:cstheme="minorBidi"/>
        </w:rPr>
        <w:t>We will need a new option for structured chunk in the table</w:t>
      </w:r>
      <w:r w:rsidR="003270DA">
        <w:rPr>
          <w:rFonts w:asciiTheme="minorHAnsi" w:hAnsiTheme="minorHAnsi" w:cstheme="minorBidi"/>
        </w:rPr>
        <w:t xml:space="preserve"> (1.14.4 h5repack_opttable.c L55)</w:t>
      </w:r>
    </w:p>
    <w:p w14:paraId="00E15B5B" w14:textId="4AC644FB" w:rsidR="00BC7308" w:rsidRDefault="00343245" w:rsidP="00343245">
      <w:pPr>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h5repack_parse.c</w:t>
      </w:r>
    </w:p>
    <w:p w14:paraId="509E63F3" w14:textId="4B72D5B5" w:rsidR="00BC7308" w:rsidRPr="00343245" w:rsidRDefault="70437B91" w:rsidP="00343245">
      <w:pPr>
        <w:numPr>
          <w:ilvl w:val="1"/>
          <w:numId w:val="65"/>
        </w:numPr>
        <w:rPr>
          <w:rFonts w:asciiTheme="minorHAnsi" w:hAnsiTheme="minorHAnsi" w:cstheme="minorBidi"/>
        </w:rPr>
      </w:pPr>
      <w:proofErr w:type="spellStart"/>
      <w:r w:rsidRPr="6433CB89">
        <w:rPr>
          <w:rFonts w:asciiTheme="minorHAnsi" w:hAnsiTheme="minorHAnsi" w:cstheme="minorBidi"/>
        </w:rPr>
        <w:t>obj_list_t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parse_</w:t>
      </w:r>
      <w:proofErr w:type="gramStart"/>
      <w:r w:rsidRPr="6433CB89">
        <w:rPr>
          <w:rFonts w:asciiTheme="minorHAnsi" w:hAnsiTheme="minorHAnsi" w:cstheme="minorBidi"/>
        </w:rPr>
        <w:t>layout</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343245">
        <w:rPr>
          <w:rFonts w:asciiTheme="minorHAnsi" w:hAnsiTheme="minorHAnsi" w:cstheme="minorBidi"/>
        </w:rPr>
        <w:t>, we must a</w:t>
      </w:r>
      <w:r w:rsidRPr="00343245">
        <w:rPr>
          <w:rFonts w:asciiTheme="minorHAnsi" w:hAnsiTheme="minorHAnsi" w:cstheme="minorBidi"/>
        </w:rPr>
        <w:t>dd structured chunk as a storage layout</w:t>
      </w:r>
      <w:r w:rsidR="003270DA">
        <w:rPr>
          <w:rFonts w:asciiTheme="minorHAnsi" w:hAnsiTheme="minorHAnsi" w:cstheme="minorBidi"/>
        </w:rPr>
        <w:t xml:space="preserve"> here (1.14.4 h5repack_parse.c L549)</w:t>
      </w:r>
      <w:r w:rsidR="00343245">
        <w:rPr>
          <w:rFonts w:asciiTheme="minorHAnsi" w:hAnsiTheme="minorHAnsi" w:cstheme="minorBidi"/>
        </w:rPr>
        <w:t xml:space="preserve">. It looks like this section is </w:t>
      </w:r>
      <w:r w:rsidR="003270DA">
        <w:rPr>
          <w:rFonts w:asciiTheme="minorHAnsi" w:hAnsiTheme="minorHAnsi" w:cstheme="minorBidi"/>
        </w:rPr>
        <w:t>also missing virtual.</w:t>
      </w:r>
      <w:r w:rsidR="00343245">
        <w:rPr>
          <w:rFonts w:asciiTheme="minorHAnsi" w:hAnsiTheme="minorHAnsi" w:cstheme="minorBidi"/>
        </w:rPr>
        <w:t xml:space="preserve"> These things could be updated at the same time.</w:t>
      </w:r>
      <w:r w:rsidR="003270DA">
        <w:rPr>
          <w:rFonts w:asciiTheme="minorHAnsi" w:hAnsiTheme="minorHAnsi" w:cstheme="minorBidi"/>
        </w:rPr>
        <w:t xml:space="preserve"> </w:t>
      </w:r>
    </w:p>
    <w:p w14:paraId="06336735" w14:textId="710F20EE" w:rsidR="00BC7308" w:rsidRDefault="00343245" w:rsidP="00343245">
      <w:pPr>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h5repack_verify.c</w:t>
      </w:r>
    </w:p>
    <w:p w14:paraId="4745259E" w14:textId="396D5866" w:rsidR="00BC7308" w:rsidRDefault="70437B91" w:rsidP="00343245">
      <w:pPr>
        <w:numPr>
          <w:ilvl w:val="1"/>
          <w:numId w:val="68"/>
        </w:numPr>
        <w:rPr>
          <w:rFonts w:asciiTheme="minorHAnsi" w:hAnsiTheme="minorHAnsi" w:cstheme="minorBidi"/>
        </w:rPr>
      </w:pPr>
      <w:r w:rsidRPr="6433CB89">
        <w:rPr>
          <w:rFonts w:asciiTheme="minorHAnsi" w:hAnsiTheme="minorHAnsi" w:cstheme="minorBidi"/>
        </w:rPr>
        <w:t xml:space="preserve">int </w:t>
      </w:r>
      <w:proofErr w:type="spellStart"/>
      <w:r w:rsidRPr="6433CB89">
        <w:rPr>
          <w:rFonts w:asciiTheme="minorHAnsi" w:hAnsiTheme="minorHAnsi" w:cstheme="minorBidi"/>
        </w:rPr>
        <w:t>verify_</w:t>
      </w:r>
      <w:proofErr w:type="gramStart"/>
      <w:r w:rsidRPr="6433CB89">
        <w:rPr>
          <w:rFonts w:asciiTheme="minorHAnsi" w:hAnsiTheme="minorHAnsi" w:cstheme="minorBidi"/>
        </w:rPr>
        <w:t>layout</w:t>
      </w:r>
      <w:proofErr w:type="spellEnd"/>
      <w:r w:rsidRPr="6433CB89">
        <w:rPr>
          <w:rFonts w:asciiTheme="minorHAnsi" w:hAnsiTheme="minorHAnsi" w:cstheme="minorBidi"/>
        </w:rPr>
        <w:t>(</w:t>
      </w:r>
      <w:proofErr w:type="spellStart"/>
      <w:proofErr w:type="gramEnd"/>
      <w:r w:rsidRPr="6433CB89">
        <w:rPr>
          <w:rFonts w:asciiTheme="minorHAnsi" w:hAnsiTheme="minorHAnsi" w:cstheme="minorBidi"/>
        </w:rPr>
        <w:t>hid_t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pid</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pack_info_t</w:t>
      </w:r>
      <w:proofErr w:type="spellEnd"/>
      <w:r w:rsidRPr="6433CB89">
        <w:rPr>
          <w:rFonts w:asciiTheme="minorHAnsi" w:hAnsiTheme="minorHAnsi" w:cstheme="minorBidi"/>
        </w:rPr>
        <w:t xml:space="preserve"> *obj)</w:t>
      </w:r>
      <w:r w:rsidR="00343245">
        <w:rPr>
          <w:rFonts w:asciiTheme="minorHAnsi" w:hAnsiTheme="minorHAnsi" w:cstheme="minorBidi"/>
        </w:rPr>
        <w:t>, as above, we must a</w:t>
      </w:r>
      <w:r w:rsidRPr="00343245">
        <w:rPr>
          <w:rFonts w:asciiTheme="minorHAnsi" w:hAnsiTheme="minorHAnsi" w:cstheme="minorBidi"/>
        </w:rPr>
        <w:t>dd structured chunk as a storage layout</w:t>
      </w:r>
      <w:r w:rsidR="00343245">
        <w:rPr>
          <w:rFonts w:asciiTheme="minorHAnsi" w:hAnsiTheme="minorHAnsi" w:cstheme="minorBidi"/>
        </w:rPr>
        <w:t xml:space="preserve"> </w:t>
      </w:r>
      <w:r w:rsidR="003270DA">
        <w:rPr>
          <w:rFonts w:asciiTheme="minorHAnsi" w:hAnsiTheme="minorHAnsi" w:cstheme="minorBidi"/>
        </w:rPr>
        <w:t xml:space="preserve">(1.14.4 h5repack_verify.c L323) </w:t>
      </w:r>
      <w:r w:rsidR="00343245">
        <w:rPr>
          <w:rFonts w:asciiTheme="minorHAnsi" w:hAnsiTheme="minorHAnsi" w:cstheme="minorBidi"/>
        </w:rPr>
        <w:t xml:space="preserve">and also look into updating </w:t>
      </w:r>
      <w:r w:rsidRPr="00343245">
        <w:rPr>
          <w:rFonts w:asciiTheme="minorHAnsi" w:hAnsiTheme="minorHAnsi" w:cstheme="minorBidi"/>
        </w:rPr>
        <w:t>f</w:t>
      </w:r>
      <w:r w:rsidR="003270DA">
        <w:rPr>
          <w:rFonts w:asciiTheme="minorHAnsi" w:hAnsiTheme="minorHAnsi" w:cstheme="minorBidi"/>
        </w:rPr>
        <w:t>or virtual.</w:t>
      </w:r>
    </w:p>
    <w:p w14:paraId="6455E17F" w14:textId="77777777" w:rsidR="00DD0EB9" w:rsidRDefault="00DD0EB9" w:rsidP="00DD0EB9">
      <w:pPr>
        <w:pStyle w:val="Heading2"/>
      </w:pPr>
      <w:bookmarkStart w:id="29" w:name="_Toc177039984"/>
      <w:r>
        <w:lastRenderedPageBreak/>
        <w:t>h5diff</w:t>
      </w:r>
      <w:bookmarkEnd w:id="29"/>
    </w:p>
    <w:p w14:paraId="055B58DD" w14:textId="77777777" w:rsidR="002E67B5" w:rsidRDefault="00DD0EB9" w:rsidP="00345DDC">
      <w:pPr>
        <w:rPr>
          <w:rFonts w:asciiTheme="minorHAnsi" w:hAnsiTheme="minorHAnsi" w:cstheme="minorHAnsi"/>
        </w:rPr>
      </w:pPr>
      <w:r>
        <w:rPr>
          <w:rFonts w:asciiTheme="minorHAnsi" w:hAnsiTheme="minorHAnsi" w:cstheme="minorHAnsi"/>
        </w:rPr>
        <w:t>Because t</w:t>
      </w:r>
      <w:r w:rsidRPr="002328D6">
        <w:rPr>
          <w:rFonts w:asciiTheme="minorHAnsi" w:hAnsiTheme="minorHAnsi" w:cstheme="minorHAnsi"/>
        </w:rPr>
        <w:t>he tool doesn’t compare layouts</w:t>
      </w:r>
      <w:r>
        <w:rPr>
          <w:rFonts w:asciiTheme="minorHAnsi" w:hAnsiTheme="minorHAnsi" w:cstheme="minorHAnsi"/>
        </w:rPr>
        <w:t xml:space="preserve"> when diffing two datasets</w:t>
      </w:r>
      <w:r w:rsidRPr="002328D6">
        <w:rPr>
          <w:rFonts w:asciiTheme="minorHAnsi" w:hAnsiTheme="minorHAnsi" w:cstheme="minorHAnsi"/>
        </w:rPr>
        <w:t>, no changes to the flags or</w:t>
      </w:r>
      <w:r>
        <w:rPr>
          <w:rFonts w:asciiTheme="minorHAnsi" w:hAnsiTheme="minorHAnsi" w:cstheme="minorHAnsi"/>
        </w:rPr>
        <w:t xml:space="preserve"> the</w:t>
      </w:r>
      <w:r w:rsidRPr="002328D6">
        <w:rPr>
          <w:rFonts w:asciiTheme="minorHAnsi" w:hAnsiTheme="minorHAnsi" w:cstheme="minorHAnsi"/>
        </w:rPr>
        <w:t xml:space="preserve"> </w:t>
      </w:r>
      <w:r>
        <w:rPr>
          <w:rFonts w:asciiTheme="minorHAnsi" w:hAnsiTheme="minorHAnsi" w:cstheme="minorHAnsi"/>
        </w:rPr>
        <w:t xml:space="preserve">tool’s </w:t>
      </w:r>
      <w:r w:rsidRPr="002328D6">
        <w:rPr>
          <w:rFonts w:asciiTheme="minorHAnsi" w:hAnsiTheme="minorHAnsi" w:cstheme="minorHAnsi"/>
        </w:rPr>
        <w:t>output will be required</w:t>
      </w:r>
      <w:r>
        <w:rPr>
          <w:rFonts w:asciiTheme="minorHAnsi" w:hAnsiTheme="minorHAnsi" w:cstheme="minorHAnsi"/>
        </w:rPr>
        <w:t xml:space="preserve"> at this time. Currently, h5diff only gets storage layout to check storage size. </w:t>
      </w:r>
    </w:p>
    <w:p w14:paraId="146E108D" w14:textId="77777777" w:rsidR="002E67B5" w:rsidRDefault="002E67B5" w:rsidP="00345DDC">
      <w:pPr>
        <w:rPr>
          <w:rFonts w:asciiTheme="minorHAnsi" w:hAnsiTheme="minorHAnsi" w:cstheme="minorHAnsi"/>
        </w:rPr>
      </w:pPr>
    </w:p>
    <w:p w14:paraId="260A6F67" w14:textId="6EA6F7A5" w:rsidR="00F06FC9" w:rsidRPr="00DD0EB9" w:rsidRDefault="00345DDC" w:rsidP="00345DDC">
      <w:pPr>
        <w:rPr>
          <w:rFonts w:asciiTheme="minorHAnsi" w:hAnsiTheme="minorHAnsi" w:cstheme="minorHAnsi"/>
        </w:rPr>
      </w:pPr>
      <w:r>
        <w:rPr>
          <w:rFonts w:asciiTheme="minorHAnsi" w:hAnsiTheme="minorHAnsi" w:cstheme="minorHAnsi"/>
        </w:rPr>
        <w:t xml:space="preserve">Some potential future work would include </w:t>
      </w:r>
      <w:r w:rsidR="00F06FC9">
        <w:rPr>
          <w:rFonts w:asciiTheme="minorHAnsi" w:hAnsiTheme="minorHAnsi" w:cstheme="minorHAnsi"/>
        </w:rPr>
        <w:t xml:space="preserve">adding a compare for selections </w:t>
      </w:r>
      <w:r>
        <w:rPr>
          <w:rFonts w:asciiTheme="minorHAnsi" w:hAnsiTheme="minorHAnsi" w:cstheme="minorHAnsi"/>
        </w:rPr>
        <w:t>of structured chunk. In th</w:t>
      </w:r>
      <w:r w:rsidR="002E67B5">
        <w:rPr>
          <w:rFonts w:asciiTheme="minorHAnsi" w:hAnsiTheme="minorHAnsi" w:cstheme="minorHAnsi"/>
        </w:rPr>
        <w:t>at</w:t>
      </w:r>
      <w:r>
        <w:rPr>
          <w:rFonts w:asciiTheme="minorHAnsi" w:hAnsiTheme="minorHAnsi" w:cstheme="minorHAnsi"/>
        </w:rPr>
        <w:t xml:space="preserve"> case, we would diff the SECTIONS for any selection differences.</w:t>
      </w:r>
      <w:r w:rsidR="009918B0">
        <w:rPr>
          <w:rFonts w:asciiTheme="minorHAnsi" w:hAnsiTheme="minorHAnsi" w:cstheme="minorHAnsi"/>
        </w:rPr>
        <w:t xml:space="preserve"> Further discussion is also required to add comparison of selection data</w:t>
      </w:r>
      <w:r w:rsidR="002E67B5">
        <w:rPr>
          <w:rFonts w:asciiTheme="minorHAnsi" w:hAnsiTheme="minorHAnsi" w:cstheme="minorHAnsi"/>
        </w:rPr>
        <w:t>, and w</w:t>
      </w:r>
      <w:r w:rsidR="00DD0EB9">
        <w:rPr>
          <w:rFonts w:asciiTheme="minorHAnsi" w:hAnsiTheme="minorHAnsi" w:cstheme="minorHAnsi"/>
        </w:rPr>
        <w:t>e will</w:t>
      </w:r>
      <w:r>
        <w:rPr>
          <w:rFonts w:asciiTheme="minorHAnsi" w:hAnsiTheme="minorHAnsi" w:cstheme="minorHAnsi"/>
        </w:rPr>
        <w:t xml:space="preserve"> </w:t>
      </w:r>
      <w:r w:rsidR="00DD0EB9">
        <w:rPr>
          <w:rFonts w:asciiTheme="minorHAnsi" w:hAnsiTheme="minorHAnsi" w:cstheme="minorHAnsi"/>
        </w:rPr>
        <w:t>investigate adding better comparison logic for comparing stored defined elements</w:t>
      </w:r>
      <w:r>
        <w:rPr>
          <w:rFonts w:asciiTheme="minorHAnsi" w:hAnsiTheme="minorHAnsi" w:cstheme="minorHAnsi"/>
        </w:rPr>
        <w:t>.</w:t>
      </w:r>
    </w:p>
    <w:p w14:paraId="38EC410C" w14:textId="569D7DD1" w:rsidR="00437EC9" w:rsidRDefault="00437EC9" w:rsidP="00437EC9">
      <w:pPr>
        <w:pStyle w:val="Heading1"/>
      </w:pPr>
      <w:bookmarkStart w:id="30" w:name="_Toc177039985"/>
      <w:r>
        <w:t>Tools that do not require updating</w:t>
      </w:r>
      <w:bookmarkEnd w:id="30"/>
    </w:p>
    <w:p w14:paraId="7360995E" w14:textId="77777777" w:rsidR="00710735" w:rsidRPr="00306049" w:rsidRDefault="00710735" w:rsidP="00710735">
      <w:pPr>
        <w:pStyle w:val="Heading2"/>
      </w:pPr>
      <w:bookmarkStart w:id="31" w:name="_Toc177039986"/>
      <w:r>
        <w:t>h5debug</w:t>
      </w:r>
      <w:bookmarkEnd w:id="31"/>
    </w:p>
    <w:p w14:paraId="11DA00E2" w14:textId="7DB9E6F0" w:rsidR="00710735" w:rsidRPr="00710735" w:rsidRDefault="00710735" w:rsidP="00710735">
      <w:pPr>
        <w:rPr>
          <w:rFonts w:asciiTheme="minorHAnsi" w:hAnsiTheme="minorHAnsi" w:cstheme="minorBidi"/>
        </w:rPr>
      </w:pPr>
      <w:r w:rsidRPr="004365BA">
        <w:rPr>
          <w:rFonts w:asciiTheme="minorHAnsi" w:hAnsiTheme="minorHAnsi" w:cstheme="minorBidi"/>
        </w:rPr>
        <w:t xml:space="preserve">h5debug will itself will likely not require updates, but it will need the support of the debugging callbacks in the library for structured chunk related changes. Specifically, H5FAdbg.c and H5EAdbg.c </w:t>
      </w:r>
      <w:r>
        <w:rPr>
          <w:rFonts w:asciiTheme="minorHAnsi" w:hAnsiTheme="minorHAnsi" w:cstheme="minorBidi"/>
        </w:rPr>
        <w:t>should be investigated as places to change.</w:t>
      </w:r>
    </w:p>
    <w:p w14:paraId="6D85FA3D" w14:textId="77777777" w:rsidR="002822A9" w:rsidRDefault="002822A9" w:rsidP="002822A9">
      <w:pPr>
        <w:pStyle w:val="Heading2"/>
      </w:pPr>
      <w:bookmarkStart w:id="32" w:name="_Toc177039987"/>
      <w:r>
        <w:t>h5copy</w:t>
      </w:r>
      <w:bookmarkEnd w:id="32"/>
    </w:p>
    <w:p w14:paraId="3730FDD1" w14:textId="51763C8C" w:rsidR="002822A9" w:rsidRPr="002822A9" w:rsidRDefault="002822A9" w:rsidP="002822A9">
      <w:pPr>
        <w:rPr>
          <w:rFonts w:asciiTheme="majorHAnsi" w:eastAsiaTheme="minorHAnsi" w:hAnsiTheme="majorHAnsi" w:cstheme="majorHAnsi"/>
          <w:color w:val="000000"/>
          <w:sz w:val="22"/>
          <w:szCs w:val="22"/>
        </w:rPr>
      </w:pPr>
      <w:r w:rsidRPr="004365BA">
        <w:rPr>
          <w:rFonts w:asciiTheme="majorHAnsi" w:hAnsiTheme="majorHAnsi" w:cstheme="majorHAnsi"/>
        </w:rPr>
        <w:t>h5copy does not require</w:t>
      </w:r>
      <w:r w:rsidR="00452A7D" w:rsidRPr="004365BA">
        <w:rPr>
          <w:rFonts w:asciiTheme="majorHAnsi" w:hAnsiTheme="majorHAnsi" w:cstheme="majorHAnsi"/>
        </w:rPr>
        <w:t xml:space="preserve"> storage</w:t>
      </w:r>
      <w:r w:rsidRPr="004365BA">
        <w:rPr>
          <w:rFonts w:asciiTheme="majorHAnsi" w:hAnsiTheme="majorHAnsi" w:cstheme="majorHAnsi"/>
        </w:rPr>
        <w:t xml:space="preserve"> layout when </w:t>
      </w:r>
      <w:r w:rsidR="00452A7D" w:rsidRPr="004365BA">
        <w:rPr>
          <w:rFonts w:asciiTheme="majorHAnsi" w:hAnsiTheme="majorHAnsi" w:cstheme="majorHAnsi"/>
        </w:rPr>
        <w:t>copying and</w:t>
      </w:r>
      <w:r w:rsidRPr="004365BA">
        <w:rPr>
          <w:rFonts w:asciiTheme="majorHAnsi" w:hAnsiTheme="majorHAnsi" w:cstheme="majorHAnsi"/>
        </w:rPr>
        <w:t xml:space="preserve"> will use existing functionality to copy sparse datasets. Therefore, it will not require updating.</w:t>
      </w:r>
      <w:r w:rsidR="003B4EBF" w:rsidRPr="004365BA">
        <w:rPr>
          <w:rFonts w:asciiTheme="majorHAnsi" w:hAnsiTheme="majorHAnsi" w:cstheme="majorHAnsi"/>
        </w:rPr>
        <w:t xml:space="preserve"> This tool uses H5Ocopy to do its work, so H5Ocopy must be checked for necessary updates for structured chunk.</w:t>
      </w:r>
      <w:r w:rsidR="004365BA" w:rsidRPr="004365BA">
        <w:rPr>
          <w:rFonts w:asciiTheme="majorHAnsi" w:hAnsiTheme="majorHAnsi" w:cstheme="majorHAnsi"/>
        </w:rPr>
        <w:t xml:space="preserve"> It is recommended to look at H5O__copy.</w:t>
      </w:r>
    </w:p>
    <w:p w14:paraId="63D3B89A" w14:textId="7B26767A" w:rsidR="00437EC9" w:rsidRDefault="00437EC9" w:rsidP="00437EC9">
      <w:pPr>
        <w:pStyle w:val="Heading2"/>
      </w:pPr>
      <w:bookmarkStart w:id="33" w:name="_Toc177039988"/>
      <w:bookmarkEnd w:id="25"/>
      <w:bookmarkEnd w:id="26"/>
      <w:r>
        <w:t>h5</w:t>
      </w:r>
      <w:r w:rsidR="00306049">
        <w:t>format_convert</w:t>
      </w:r>
      <w:bookmarkEnd w:id="33"/>
    </w:p>
    <w:p w14:paraId="10C0B548" w14:textId="09EDDC92" w:rsidR="00452A7D" w:rsidRPr="00452A7D" w:rsidRDefault="00DB44FA" w:rsidP="00452A7D">
      <w:pPr>
        <w:rPr>
          <w:rFonts w:asciiTheme="majorHAnsi" w:hAnsiTheme="majorHAnsi" w:cstheme="majorHAnsi"/>
        </w:rPr>
      </w:pPr>
      <w:r>
        <w:rPr>
          <w:rFonts w:asciiTheme="majorHAnsi" w:hAnsiTheme="majorHAnsi" w:cstheme="majorHAnsi"/>
        </w:rPr>
        <w:t xml:space="preserve">Nothing is currently planned for </w:t>
      </w:r>
      <w:r w:rsidR="00452A7D">
        <w:rPr>
          <w:rFonts w:asciiTheme="majorHAnsi" w:hAnsiTheme="majorHAnsi" w:cstheme="majorHAnsi"/>
        </w:rPr>
        <w:t>h5format_convert</w:t>
      </w:r>
      <w:r>
        <w:rPr>
          <w:rFonts w:asciiTheme="majorHAnsi" w:hAnsiTheme="majorHAnsi" w:cstheme="majorHAnsi"/>
        </w:rPr>
        <w:t>. The only thing to change would be to update the help text to display that no action will be taken for structured chunk datasets similarly to virtual datasets.</w:t>
      </w:r>
    </w:p>
    <w:p w14:paraId="2F1164FD" w14:textId="77777777" w:rsidR="00306049" w:rsidRDefault="00306049" w:rsidP="00306049"/>
    <w:p w14:paraId="67DD2C58" w14:textId="3E044DBD" w:rsidR="00B90924" w:rsidRDefault="00306049" w:rsidP="00306049">
      <w:pPr>
        <w:pStyle w:val="Heading2"/>
      </w:pPr>
      <w:bookmarkStart w:id="34" w:name="_Toc177039989"/>
      <w:r>
        <w:t>h5jam</w:t>
      </w:r>
      <w:bookmarkEnd w:id="34"/>
    </w:p>
    <w:p w14:paraId="15CD49C9" w14:textId="03EB6A2C" w:rsidR="00DB44FA" w:rsidRPr="00DB44FA" w:rsidRDefault="00DB44FA" w:rsidP="00DB44FA">
      <w:pPr>
        <w:rPr>
          <w:rFonts w:asciiTheme="majorHAnsi" w:hAnsiTheme="majorHAnsi" w:cstheme="majorHAnsi"/>
        </w:rPr>
      </w:pPr>
      <w:r>
        <w:rPr>
          <w:rFonts w:asciiTheme="majorHAnsi" w:hAnsiTheme="majorHAnsi" w:cstheme="majorHAnsi"/>
        </w:rPr>
        <w:t xml:space="preserve">h5jam </w:t>
      </w:r>
      <w:r w:rsidR="00727B16">
        <w:rPr>
          <w:rFonts w:asciiTheme="majorHAnsi" w:hAnsiTheme="majorHAnsi" w:cstheme="majorHAnsi"/>
        </w:rPr>
        <w:t xml:space="preserve">adds a new superblock to the front of </w:t>
      </w:r>
      <w:r w:rsidR="00C13F4E">
        <w:rPr>
          <w:rFonts w:asciiTheme="majorHAnsi" w:hAnsiTheme="majorHAnsi" w:cstheme="majorHAnsi"/>
        </w:rPr>
        <w:t>an HDF5 file and concatenates it. This tool currently does not need any changes to function after structured chunk is introduced since it should not impact how this tool works at all.</w:t>
      </w:r>
    </w:p>
    <w:p w14:paraId="2DA28C0B" w14:textId="1BBAE30F" w:rsidR="00306049" w:rsidRDefault="00306049" w:rsidP="00306049">
      <w:pPr>
        <w:pStyle w:val="Heading2"/>
      </w:pPr>
      <w:bookmarkStart w:id="35" w:name="_Toc177039990"/>
      <w:r>
        <w:t>h5clear</w:t>
      </w:r>
      <w:bookmarkEnd w:id="35"/>
    </w:p>
    <w:p w14:paraId="43B2FC9D" w14:textId="614517D9" w:rsidR="00C13F4E" w:rsidRPr="00C13F4E" w:rsidRDefault="00C13F4E" w:rsidP="00C13F4E">
      <w:pPr>
        <w:rPr>
          <w:rFonts w:asciiTheme="majorHAnsi" w:hAnsiTheme="majorHAnsi" w:cstheme="majorHAnsi"/>
        </w:rPr>
      </w:pPr>
      <w:r w:rsidRPr="00C13F4E">
        <w:rPr>
          <w:rFonts w:asciiTheme="majorHAnsi" w:hAnsiTheme="majorHAnsi" w:cstheme="majorHAnsi"/>
        </w:rPr>
        <w:t>h5clear</w:t>
      </w:r>
      <w:r>
        <w:rPr>
          <w:rFonts w:asciiTheme="majorHAnsi" w:hAnsiTheme="majorHAnsi" w:cstheme="majorHAnsi"/>
        </w:rPr>
        <w:t xml:space="preserve"> allows the user to</w:t>
      </w:r>
      <w:r w:rsidRPr="00C13F4E">
        <w:rPr>
          <w:rFonts w:asciiTheme="majorHAnsi" w:hAnsiTheme="majorHAnsi" w:cstheme="majorHAnsi"/>
        </w:rPr>
        <w:t xml:space="preserve"> clear the superblock status flag field, remove th</w:t>
      </w:r>
      <w:r>
        <w:rPr>
          <w:rFonts w:asciiTheme="majorHAnsi" w:hAnsiTheme="majorHAnsi" w:cstheme="majorHAnsi"/>
        </w:rPr>
        <w:t>e</w:t>
      </w:r>
      <w:r w:rsidRPr="00C13F4E">
        <w:rPr>
          <w:rFonts w:asciiTheme="majorHAnsi" w:hAnsiTheme="majorHAnsi" w:cstheme="majorHAnsi"/>
        </w:rPr>
        <w:t xml:space="preserve"> metadata cache image, print</w:t>
      </w:r>
      <w:r>
        <w:rPr>
          <w:rFonts w:asciiTheme="majorHAnsi" w:hAnsiTheme="majorHAnsi" w:cstheme="majorHAnsi"/>
        </w:rPr>
        <w:t xml:space="preserve"> </w:t>
      </w:r>
      <w:r w:rsidRPr="00C13F4E">
        <w:rPr>
          <w:rFonts w:asciiTheme="majorHAnsi" w:hAnsiTheme="majorHAnsi" w:cstheme="majorHAnsi"/>
        </w:rPr>
        <w:t>the EOA and EOF, or set the EOA of a file</w:t>
      </w:r>
      <w:r w:rsidR="00CB0F8B">
        <w:rPr>
          <w:rFonts w:asciiTheme="majorHAnsi" w:hAnsiTheme="majorHAnsi" w:cstheme="majorHAnsi"/>
        </w:rPr>
        <w:t>. None of these functions require any updates because of structured chunk, so no changes are necessary.</w:t>
      </w:r>
    </w:p>
    <w:p w14:paraId="43D1FB49" w14:textId="503C3B55" w:rsidR="00306049" w:rsidRDefault="00306049" w:rsidP="00306049">
      <w:pPr>
        <w:pStyle w:val="Heading2"/>
      </w:pPr>
      <w:bookmarkStart w:id="36" w:name="_Toc177039991"/>
      <w:r>
        <w:t>h5</w:t>
      </w:r>
      <w:r w:rsidR="007D5359">
        <w:t>perf</w:t>
      </w:r>
      <w:bookmarkEnd w:id="36"/>
    </w:p>
    <w:p w14:paraId="418AA4C0" w14:textId="6265BF80" w:rsidR="00CB0F8B" w:rsidRPr="002755A9" w:rsidRDefault="002755A9" w:rsidP="00CB0F8B">
      <w:pPr>
        <w:rPr>
          <w:rFonts w:asciiTheme="majorHAnsi" w:hAnsiTheme="majorHAnsi" w:cstheme="majorHAnsi"/>
        </w:rPr>
      </w:pPr>
      <w:r>
        <w:rPr>
          <w:rFonts w:asciiTheme="majorHAnsi" w:hAnsiTheme="majorHAnsi" w:cstheme="majorHAnsi"/>
        </w:rPr>
        <w:t>h5perf is a p</w:t>
      </w:r>
      <w:r w:rsidRPr="002755A9">
        <w:rPr>
          <w:rFonts w:asciiTheme="majorHAnsi" w:hAnsiTheme="majorHAnsi" w:cstheme="majorHAnsi"/>
        </w:rPr>
        <w:t>arallel</w:t>
      </w:r>
      <w:r>
        <w:rPr>
          <w:rFonts w:asciiTheme="majorHAnsi" w:hAnsiTheme="majorHAnsi" w:cstheme="majorHAnsi"/>
        </w:rPr>
        <w:t xml:space="preserve"> </w:t>
      </w:r>
      <w:r w:rsidRPr="002755A9">
        <w:rPr>
          <w:rFonts w:asciiTheme="majorHAnsi" w:hAnsiTheme="majorHAnsi" w:cstheme="majorHAnsi"/>
        </w:rPr>
        <w:t>file</w:t>
      </w:r>
      <w:r>
        <w:rPr>
          <w:rFonts w:asciiTheme="majorHAnsi" w:hAnsiTheme="majorHAnsi" w:cstheme="majorHAnsi"/>
        </w:rPr>
        <w:t xml:space="preserve"> </w:t>
      </w:r>
      <w:r w:rsidRPr="002755A9">
        <w:rPr>
          <w:rFonts w:asciiTheme="majorHAnsi" w:hAnsiTheme="majorHAnsi" w:cstheme="majorHAnsi"/>
        </w:rPr>
        <w:t>system</w:t>
      </w:r>
      <w:r>
        <w:rPr>
          <w:rFonts w:asciiTheme="majorHAnsi" w:hAnsiTheme="majorHAnsi" w:cstheme="majorHAnsi"/>
        </w:rPr>
        <w:t xml:space="preserve"> </w:t>
      </w:r>
      <w:r w:rsidRPr="002755A9">
        <w:rPr>
          <w:rFonts w:asciiTheme="majorHAnsi" w:hAnsiTheme="majorHAnsi" w:cstheme="majorHAnsi"/>
        </w:rPr>
        <w:t>benchmark</w:t>
      </w:r>
      <w:r>
        <w:rPr>
          <w:rFonts w:asciiTheme="majorHAnsi" w:hAnsiTheme="majorHAnsi" w:cstheme="majorHAnsi"/>
        </w:rPr>
        <w:t xml:space="preserve"> </w:t>
      </w:r>
      <w:r w:rsidRPr="002755A9">
        <w:rPr>
          <w:rFonts w:asciiTheme="majorHAnsi" w:hAnsiTheme="majorHAnsi" w:cstheme="majorHAnsi"/>
        </w:rPr>
        <w:t>tool</w:t>
      </w:r>
      <w:r>
        <w:rPr>
          <w:rFonts w:asciiTheme="majorHAnsi" w:hAnsiTheme="majorHAnsi" w:cstheme="majorHAnsi"/>
        </w:rPr>
        <w:t>, so no changes are necessary.</w:t>
      </w:r>
    </w:p>
    <w:p w14:paraId="302F9040" w14:textId="6EDDF200" w:rsidR="00306049" w:rsidRDefault="00306049" w:rsidP="00306049">
      <w:pPr>
        <w:pStyle w:val="Heading2"/>
      </w:pPr>
      <w:bookmarkStart w:id="37" w:name="_Toc177039992"/>
      <w:r>
        <w:lastRenderedPageBreak/>
        <w:t>h5delete</w:t>
      </w:r>
      <w:bookmarkEnd w:id="37"/>
    </w:p>
    <w:p w14:paraId="1BC68CC2" w14:textId="30F962EB" w:rsidR="002755A9" w:rsidRPr="002755A9" w:rsidRDefault="002755A9" w:rsidP="002755A9">
      <w:pPr>
        <w:rPr>
          <w:rFonts w:asciiTheme="majorHAnsi" w:hAnsiTheme="majorHAnsi" w:cstheme="majorHAnsi"/>
        </w:rPr>
      </w:pPr>
      <w:r>
        <w:rPr>
          <w:rFonts w:asciiTheme="majorHAnsi" w:hAnsiTheme="majorHAnsi" w:cstheme="majorHAnsi"/>
        </w:rPr>
        <w:t>h5delete is a tool to delete HDF5 files, so no changes are necessary.</w:t>
      </w:r>
    </w:p>
    <w:p w14:paraId="4EAFCD32" w14:textId="201EBEFF" w:rsidR="00306049" w:rsidRDefault="00306049" w:rsidP="00306049">
      <w:pPr>
        <w:pStyle w:val="Heading2"/>
      </w:pPr>
      <w:bookmarkStart w:id="38" w:name="_Toc177039993"/>
      <w:r>
        <w:t>h5mkgrp</w:t>
      </w:r>
      <w:bookmarkEnd w:id="38"/>
    </w:p>
    <w:p w14:paraId="4CC8ED55" w14:textId="5D718C88" w:rsidR="002755A9" w:rsidRPr="0054175E" w:rsidRDefault="0054175E" w:rsidP="002755A9">
      <w:pPr>
        <w:rPr>
          <w:rFonts w:asciiTheme="majorHAnsi" w:hAnsiTheme="majorHAnsi" w:cstheme="majorHAnsi"/>
        </w:rPr>
      </w:pPr>
      <w:r>
        <w:rPr>
          <w:rFonts w:asciiTheme="majorHAnsi" w:hAnsiTheme="majorHAnsi" w:cstheme="majorHAnsi"/>
        </w:rPr>
        <w:t xml:space="preserve">h5mkgrp is a tool that creates groups in an HDF5 file. Because this does not need to interact with structured chunk, nothing needs to be changed. </w:t>
      </w:r>
    </w:p>
    <w:p w14:paraId="3BF3E953" w14:textId="244ECA54" w:rsidR="00306049" w:rsidRPr="00306049" w:rsidRDefault="00306049" w:rsidP="00306049">
      <w:pPr>
        <w:pStyle w:val="Heading2"/>
      </w:pPr>
      <w:bookmarkStart w:id="39" w:name="_Toc177039994"/>
      <w:r>
        <w:t>h5repart</w:t>
      </w:r>
      <w:bookmarkEnd w:id="39"/>
    </w:p>
    <w:p w14:paraId="4074F5FE" w14:textId="39B2D4D3" w:rsidR="00437EC9" w:rsidRDefault="0054175E" w:rsidP="00AE23F2">
      <w:pPr>
        <w:pStyle w:val="ListNumberReference"/>
        <w:widowControl w:val="0"/>
        <w:numPr>
          <w:ilvl w:val="0"/>
          <w:numId w:val="0"/>
        </w:numPr>
        <w:autoSpaceDE w:val="0"/>
        <w:autoSpaceDN w:val="0"/>
        <w:adjustRightInd w:val="0"/>
        <w:spacing w:before="240" w:after="240"/>
        <w:jc w:val="left"/>
      </w:pPr>
      <w:r>
        <w:t xml:space="preserve">h5repart repartitions a file family. This also doesn’t require any changes with the addition of structured chunk. </w:t>
      </w:r>
    </w:p>
    <w:sectPr w:rsidR="00437EC9" w:rsidSect="00200239">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0DF5B" w14:textId="77777777" w:rsidR="00BB738E" w:rsidRDefault="00BB738E" w:rsidP="00611674">
      <w:r>
        <w:separator/>
      </w:r>
    </w:p>
  </w:endnote>
  <w:endnote w:type="continuationSeparator" w:id="0">
    <w:p w14:paraId="12578407" w14:textId="77777777" w:rsidR="00BB738E" w:rsidRDefault="00BB738E" w:rsidP="00611674">
      <w:r>
        <w:continuationSeparator/>
      </w:r>
    </w:p>
  </w:endnote>
  <w:endnote w:type="continuationNotice" w:id="1">
    <w:p w14:paraId="774CC5C8" w14:textId="77777777" w:rsidR="00BB738E" w:rsidRDefault="00BB73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font>
  <w:font w:name="Times">
    <w:altName w:val="Times New Roman"/>
    <w:panose1 w:val="00000500000000020000"/>
    <w:charset w:val="00"/>
    <w:family w:val="auto"/>
    <w:pitch w:val="variable"/>
    <w:sig w:usb0="00000003" w:usb1="00000000" w:usb2="00000000" w:usb3="00000000" w:csb0="00000001" w:csb1="00000000"/>
  </w:font>
  <w:font w:name="Liberation Mono">
    <w:altName w:val="Cambria"/>
    <w:panose1 w:val="020B0604020202020204"/>
    <w:charset w:val="00"/>
    <w:family w:val="modern"/>
    <w:pitch w:val="fixed"/>
  </w:font>
  <w:font w:name="Liberation Serif">
    <w:altName w:val="Times New Roman"/>
    <w:panose1 w:val="020B0604020202020204"/>
    <w:charset w:val="00"/>
    <w:family w:val="roman"/>
    <w:pitch w:val="variable"/>
  </w:font>
  <w:font w:name="Droid Sans Devanagari">
    <w:altName w:val="Calibri"/>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fldSimple w:instr=" NUMPAGES  ">
              <w:r w:rsidR="00C630E4">
                <w:rPr>
                  <w:noProof/>
                </w:rPr>
                <w:t>24</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fldSimple w:instr=" NUMPAGES  ">
              <w:r w:rsidR="00C630E4">
                <w:rPr>
                  <w:noProof/>
                </w:rPr>
                <w:t>24</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D128D" w14:textId="77777777" w:rsidR="00BB738E" w:rsidRDefault="00BB738E" w:rsidP="00611674">
      <w:r>
        <w:separator/>
      </w:r>
    </w:p>
  </w:footnote>
  <w:footnote w:type="continuationSeparator" w:id="0">
    <w:p w14:paraId="372559D1" w14:textId="77777777" w:rsidR="00BB738E" w:rsidRDefault="00BB738E" w:rsidP="00611674">
      <w:r>
        <w:continuationSeparator/>
      </w:r>
    </w:p>
  </w:footnote>
  <w:footnote w:type="continuationNotice" w:id="1">
    <w:p w14:paraId="4B1359BE" w14:textId="77777777" w:rsidR="00BB738E" w:rsidRDefault="00BB738E"/>
  </w:footnote>
  <w:footnote w:id="2">
    <w:p w14:paraId="58500443" w14:textId="0945BC44" w:rsidR="005F40E1" w:rsidRPr="00FA4F86" w:rsidRDefault="005F40E1">
      <w:pPr>
        <w:pStyle w:val="FootnoteText"/>
        <w:rPr>
          <w:rFonts w:ascii="Consolas" w:hAnsi="Consolas" w:cs="Consolas"/>
          <w:sz w:val="20"/>
          <w:szCs w:val="20"/>
        </w:rPr>
      </w:pPr>
      <w:r>
        <w:rPr>
          <w:rStyle w:val="FootnoteReference"/>
        </w:rPr>
        <w:footnoteRef/>
      </w:r>
      <w:r>
        <w:t xml:space="preserve"> </w:t>
      </w:r>
      <w:r w:rsidRPr="00FA4F86">
        <w:rPr>
          <w:rFonts w:cstheme="minorHAnsi"/>
          <w:sz w:val="20"/>
          <w:szCs w:val="20"/>
        </w:rPr>
        <w:t>We may provide sections names that are symbols used to set compression flag, e.g.,</w:t>
      </w:r>
      <w:r w:rsidRPr="00FA4F86">
        <w:rPr>
          <w:rFonts w:ascii="Consolas" w:hAnsi="Consolas" w:cs="Consolas"/>
          <w:sz w:val="20"/>
          <w:szCs w:val="20"/>
        </w:rPr>
        <w:t xml:space="preserve"> H5Z_FLAG_SPARSE_SELECTION</w:t>
      </w:r>
    </w:p>
  </w:footnote>
  <w:footnote w:id="3">
    <w:p w14:paraId="3027F34F" w14:textId="781EA099" w:rsidR="00404CC6" w:rsidRPr="00404CC6" w:rsidRDefault="00373804">
      <w:pPr>
        <w:pStyle w:val="FootnoteText"/>
        <w:rPr>
          <w:sz w:val="20"/>
          <w:szCs w:val="20"/>
        </w:rPr>
      </w:pPr>
      <w:r>
        <w:rPr>
          <w:rStyle w:val="FootnoteReference"/>
        </w:rPr>
        <w:footnoteRef/>
      </w:r>
      <w:r>
        <w:t xml:space="preserve"> </w:t>
      </w:r>
      <w:r w:rsidRPr="00373804">
        <w:rPr>
          <w:sz w:val="20"/>
          <w:szCs w:val="20"/>
        </w:rPr>
        <w:t xml:space="preserve">Initial implementation will work with the </w:t>
      </w:r>
      <w:r w:rsidRPr="00373804">
        <w:rPr>
          <w:sz w:val="20"/>
          <w:szCs w:val="20"/>
        </w:rPr>
        <w:t xml:space="preserve">hyperslab selections only. We use this as an example if in the future implementation will be extended to </w:t>
      </w:r>
      <w:r w:rsidR="008E3C3D">
        <w:rPr>
          <w:sz w:val="20"/>
          <w:szCs w:val="20"/>
        </w:rPr>
        <w:t xml:space="preserve">allow </w:t>
      </w:r>
      <w:r w:rsidRPr="00373804">
        <w:rPr>
          <w:sz w:val="20"/>
          <w:szCs w:val="20"/>
        </w:rPr>
        <w:t>the point selection</w:t>
      </w:r>
      <w:r w:rsidR="008E3C3D">
        <w:rPr>
          <w:sz w:val="20"/>
          <w:szCs w:val="20"/>
        </w:rPr>
        <w:t>s</w:t>
      </w:r>
      <w:r w:rsidRPr="00373804">
        <w:rPr>
          <w:sz w:val="20"/>
          <w:szCs w:val="20"/>
        </w:rPr>
        <w:t xml:space="preserve">. Currently one will need </w:t>
      </w:r>
      <w:r w:rsidR="00404CC6">
        <w:rPr>
          <w:sz w:val="20"/>
          <w:szCs w:val="20"/>
        </w:rPr>
        <w:t xml:space="preserve">to </w:t>
      </w:r>
      <w:r w:rsidRPr="00373804">
        <w:rPr>
          <w:sz w:val="20"/>
          <w:szCs w:val="20"/>
        </w:rPr>
        <w:t xml:space="preserve">use hyperslab selection </w:t>
      </w:r>
      <w:r>
        <w:rPr>
          <w:sz w:val="20"/>
          <w:szCs w:val="20"/>
        </w:rPr>
        <w:t>to specify</w:t>
      </w:r>
      <w:r w:rsidRPr="00373804">
        <w:rPr>
          <w:sz w:val="20"/>
          <w:szCs w:val="20"/>
        </w:rPr>
        <w:t xml:space="preserve"> one element</w:t>
      </w:r>
      <w:r>
        <w:rPr>
          <w:sz w:val="20"/>
          <w:szCs w:val="20"/>
        </w:rPr>
        <w:t xml:space="preserve">, i.e., </w:t>
      </w:r>
      <w:r w:rsidR="00404CC6">
        <w:rPr>
          <w:sz w:val="20"/>
          <w:szCs w:val="20"/>
        </w:rPr>
        <w:t xml:space="preserve">the line for the individual points </w:t>
      </w:r>
      <w:r w:rsidR="00404CC6" w:rsidRPr="00404CC6">
        <w:rPr>
          <w:rFonts w:ascii="Consolas" w:hAnsi="Consolas" w:cs="Consolas"/>
          <w:color w:val="000000"/>
          <w:sz w:val="16"/>
          <w:szCs w:val="16"/>
        </w:rPr>
        <w:t>REGION_TYPE POINT (5,9), (11, 1), (12,8)</w:t>
      </w:r>
      <w:r w:rsidR="0000138A">
        <w:rPr>
          <w:rFonts w:ascii="Consolas" w:hAnsi="Consolas" w:cs="Consolas"/>
          <w:color w:val="000000"/>
          <w:sz w:val="16"/>
          <w:szCs w:val="16"/>
        </w:rPr>
        <w:t xml:space="preserve"> </w:t>
      </w:r>
      <w:r w:rsidR="0000138A" w:rsidRPr="0000138A">
        <w:rPr>
          <w:rFonts w:cstheme="minorHAnsi"/>
          <w:color w:val="000000"/>
          <w:sz w:val="20"/>
          <w:szCs w:val="20"/>
        </w:rPr>
        <w:t>in h5dump output above</w:t>
      </w:r>
    </w:p>
    <w:p w14:paraId="004AF271" w14:textId="15C35B6B" w:rsidR="00404CC6" w:rsidRDefault="00404CC6">
      <w:pPr>
        <w:pStyle w:val="FootnoteText"/>
        <w:rPr>
          <w:sz w:val="20"/>
          <w:szCs w:val="20"/>
        </w:rPr>
      </w:pPr>
      <w:r>
        <w:rPr>
          <w:sz w:val="20"/>
          <w:szCs w:val="20"/>
        </w:rPr>
        <w:t xml:space="preserve">will become </w:t>
      </w:r>
    </w:p>
    <w:p w14:paraId="6B3FF7A4" w14:textId="4DDD6D08" w:rsidR="00404CC6" w:rsidRPr="008E3C3D" w:rsidRDefault="00404CC6">
      <w:pPr>
        <w:pStyle w:val="FootnoteText"/>
        <w:rPr>
          <w:sz w:val="16"/>
          <w:szCs w:val="16"/>
        </w:rPr>
      </w:pPr>
      <w:r w:rsidRPr="008E3C3D">
        <w:rPr>
          <w:sz w:val="16"/>
          <w:szCs w:val="16"/>
        </w:rPr>
        <w:t xml:space="preserve">REGION_TYPE BLOCK (5,9) - (5,9) </w:t>
      </w:r>
    </w:p>
    <w:p w14:paraId="765E65D9" w14:textId="2A04563E" w:rsidR="00373804" w:rsidRPr="008E3C3D" w:rsidRDefault="00404CC6">
      <w:pPr>
        <w:pStyle w:val="FootnoteText"/>
        <w:rPr>
          <w:sz w:val="16"/>
          <w:szCs w:val="16"/>
        </w:rPr>
      </w:pPr>
      <w:r w:rsidRPr="008E3C3D">
        <w:rPr>
          <w:sz w:val="16"/>
          <w:szCs w:val="16"/>
        </w:rPr>
        <w:t>REGION_TYPE BLOCK (11,1) - (11,1)</w:t>
      </w:r>
    </w:p>
    <w:p w14:paraId="6E4AF155" w14:textId="35E2CEA8" w:rsidR="00404CC6" w:rsidRPr="008E3C3D" w:rsidRDefault="00404CC6">
      <w:pPr>
        <w:pStyle w:val="FootnoteText"/>
        <w:rPr>
          <w:sz w:val="16"/>
          <w:szCs w:val="16"/>
        </w:rPr>
      </w:pPr>
      <w:r w:rsidRPr="008E3C3D">
        <w:rPr>
          <w:sz w:val="16"/>
          <w:szCs w:val="16"/>
        </w:rPr>
        <w:t>REGION_TYPE BLOCK (12,8) -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0A75F" w14:textId="5B011CF3" w:rsidR="005F40E1" w:rsidRDefault="00F463FF" w:rsidP="00611674">
    <w:pPr>
      <w:pStyle w:val="THGHeader2"/>
    </w:pPr>
    <w:r>
      <w:t xml:space="preserve">August </w:t>
    </w:r>
    <w:r w:rsidR="00EA169C">
      <w:t>19</w:t>
    </w:r>
    <w:r w:rsidR="005F40E1">
      <w:t>, 202</w:t>
    </w:r>
    <w:r w:rsidR="007D7A7D">
      <w:t>4</w:t>
    </w:r>
    <w:r w:rsidR="005F40E1">
      <w:ptab w:relativeTo="margin" w:alignment="center" w:leader="none"/>
    </w:r>
    <w:r w:rsidR="005F40E1">
      <w:ptab w:relativeTo="margin" w:alignment="right" w:leader="none"/>
    </w:r>
    <w:r w:rsidR="005F40E1">
      <w:t xml:space="preserve">RFC </w:t>
    </w:r>
    <w:r w:rsidR="00EA169C">
      <w:t>HDF5 Tools</w:t>
    </w:r>
    <w:r w:rsidR="007A1E3F">
      <w:t xml:space="preserve"> Ver.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A25C5" w14:textId="07A2F0C0" w:rsidR="005F40E1" w:rsidRPr="006D4EA4" w:rsidRDefault="00136BC2" w:rsidP="00611674">
    <w:pPr>
      <w:pStyle w:val="THGHeader"/>
    </w:pPr>
    <w:r>
      <w:t>September</w:t>
    </w:r>
    <w:r w:rsidR="00F463FF">
      <w:t xml:space="preserve"> </w:t>
    </w:r>
    <w:ins w:id="40" w:author="Elena Pourmal" w:date="2024-08-14T14:50:00Z" w16du:dateUtc="2024-08-14T19:50:00Z">
      <w:r w:rsidR="00D71750">
        <w:t>1</w:t>
      </w:r>
    </w:ins>
    <w:r>
      <w:t>2</w:t>
    </w:r>
    <w:r w:rsidR="005F40E1">
      <w:t>, 202</w:t>
    </w:r>
    <w:r w:rsidR="00AF4B4D">
      <w:t>4</w:t>
    </w:r>
    <w:r w:rsidR="005F40E1">
      <w:ptab w:relativeTo="margin" w:alignment="center" w:leader="none"/>
    </w:r>
    <w:r w:rsidR="005F40E1">
      <w:ptab w:relativeTo="margin" w:alignment="right" w:leader="none"/>
    </w:r>
    <w:r>
      <w:t>Tools RFC v1.0</w:t>
    </w:r>
  </w:p>
</w:hdr>
</file>

<file path=word/intelligence2.xml><?xml version="1.0" encoding="utf-8"?>
<int2:intelligence xmlns:int2="http://schemas.microsoft.com/office/intelligence/2020/intelligence" xmlns:oel="http://schemas.microsoft.com/office/2019/extlst">
  <int2:observations>
    <int2:bookmark int2:bookmarkName="_Int_oEFag8If" int2:invalidationBookmarkName="" int2:hashCode="eHvJaOItLZ58Ch" int2:id="r7t6u1DM">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4" w15:restartNumberingAfterBreak="0">
    <w:nsid w:val="04112477"/>
    <w:multiLevelType w:val="multilevel"/>
    <w:tmpl w:val="5624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15B2"/>
    <w:multiLevelType w:val="multilevel"/>
    <w:tmpl w:val="FBC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7BE8"/>
    <w:multiLevelType w:val="hybridMultilevel"/>
    <w:tmpl w:val="6CE05BBA"/>
    <w:lvl w:ilvl="0" w:tplc="998897D6">
      <w:start w:val="1"/>
      <w:numFmt w:val="bullet"/>
      <w:lvlText w:val=""/>
      <w:lvlJc w:val="left"/>
      <w:pPr>
        <w:tabs>
          <w:tab w:val="num" w:pos="720"/>
        </w:tabs>
        <w:ind w:left="720" w:hanging="360"/>
      </w:pPr>
      <w:rPr>
        <w:rFonts w:ascii="Symbol" w:hAnsi="Symbol" w:hint="default"/>
        <w:sz w:val="20"/>
      </w:rPr>
    </w:lvl>
    <w:lvl w:ilvl="1" w:tplc="6298E096">
      <w:start w:val="1"/>
      <w:numFmt w:val="bullet"/>
      <w:lvlText w:val="o"/>
      <w:lvlJc w:val="left"/>
      <w:pPr>
        <w:tabs>
          <w:tab w:val="num" w:pos="1440"/>
        </w:tabs>
        <w:ind w:left="1440" w:hanging="360"/>
      </w:pPr>
      <w:rPr>
        <w:rFonts w:ascii="Courier New" w:hAnsi="Courier New" w:hint="default"/>
        <w:sz w:val="20"/>
      </w:rPr>
    </w:lvl>
    <w:lvl w:ilvl="2" w:tplc="5AD88496">
      <w:start w:val="1"/>
      <w:numFmt w:val="decimal"/>
      <w:lvlText w:val="%3."/>
      <w:lvlJc w:val="left"/>
      <w:pPr>
        <w:tabs>
          <w:tab w:val="num" w:pos="2160"/>
        </w:tabs>
        <w:ind w:left="2160" w:hanging="360"/>
      </w:pPr>
      <w:rPr>
        <w:sz w:val="20"/>
      </w:rPr>
    </w:lvl>
    <w:lvl w:ilvl="3" w:tplc="033440F0">
      <w:start w:val="1"/>
      <w:numFmt w:val="bullet"/>
      <w:lvlText w:val=""/>
      <w:lvlJc w:val="left"/>
      <w:pPr>
        <w:tabs>
          <w:tab w:val="num" w:pos="2880"/>
        </w:tabs>
        <w:ind w:left="2880" w:hanging="360"/>
      </w:pPr>
      <w:rPr>
        <w:rFonts w:ascii="Wingdings" w:hAnsi="Wingdings" w:hint="default"/>
        <w:sz w:val="20"/>
      </w:rPr>
    </w:lvl>
    <w:lvl w:ilvl="4" w:tplc="94AC3660">
      <w:start w:val="1"/>
      <w:numFmt w:val="bullet"/>
      <w:lvlText w:val=""/>
      <w:lvlJc w:val="left"/>
      <w:pPr>
        <w:tabs>
          <w:tab w:val="num" w:pos="3600"/>
        </w:tabs>
        <w:ind w:left="3600" w:hanging="360"/>
      </w:pPr>
      <w:rPr>
        <w:rFonts w:ascii="Wingdings" w:hAnsi="Wingdings" w:hint="default"/>
        <w:sz w:val="20"/>
      </w:rPr>
    </w:lvl>
    <w:lvl w:ilvl="5" w:tplc="6820EF32" w:tentative="1">
      <w:start w:val="1"/>
      <w:numFmt w:val="bullet"/>
      <w:lvlText w:val=""/>
      <w:lvlJc w:val="left"/>
      <w:pPr>
        <w:tabs>
          <w:tab w:val="num" w:pos="4320"/>
        </w:tabs>
        <w:ind w:left="4320" w:hanging="360"/>
      </w:pPr>
      <w:rPr>
        <w:rFonts w:ascii="Wingdings" w:hAnsi="Wingdings" w:hint="default"/>
        <w:sz w:val="20"/>
      </w:rPr>
    </w:lvl>
    <w:lvl w:ilvl="6" w:tplc="E020D40E" w:tentative="1">
      <w:start w:val="1"/>
      <w:numFmt w:val="bullet"/>
      <w:lvlText w:val=""/>
      <w:lvlJc w:val="left"/>
      <w:pPr>
        <w:tabs>
          <w:tab w:val="num" w:pos="5040"/>
        </w:tabs>
        <w:ind w:left="5040" w:hanging="360"/>
      </w:pPr>
      <w:rPr>
        <w:rFonts w:ascii="Wingdings" w:hAnsi="Wingdings" w:hint="default"/>
        <w:sz w:val="20"/>
      </w:rPr>
    </w:lvl>
    <w:lvl w:ilvl="7" w:tplc="9BB292EC" w:tentative="1">
      <w:start w:val="1"/>
      <w:numFmt w:val="bullet"/>
      <w:lvlText w:val=""/>
      <w:lvlJc w:val="left"/>
      <w:pPr>
        <w:tabs>
          <w:tab w:val="num" w:pos="5760"/>
        </w:tabs>
        <w:ind w:left="5760" w:hanging="360"/>
      </w:pPr>
      <w:rPr>
        <w:rFonts w:ascii="Wingdings" w:hAnsi="Wingdings" w:hint="default"/>
        <w:sz w:val="20"/>
      </w:rPr>
    </w:lvl>
    <w:lvl w:ilvl="8" w:tplc="0E3428D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C3D61"/>
    <w:multiLevelType w:val="multilevel"/>
    <w:tmpl w:val="E49E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766CD"/>
    <w:multiLevelType w:val="hybridMultilevel"/>
    <w:tmpl w:val="00BA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6F6F27"/>
    <w:multiLevelType w:val="multilevel"/>
    <w:tmpl w:val="EC48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96BCC"/>
    <w:multiLevelType w:val="multilevel"/>
    <w:tmpl w:val="5C1C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B51AA"/>
    <w:multiLevelType w:val="multilevel"/>
    <w:tmpl w:val="82568EC2"/>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83C1C06"/>
    <w:multiLevelType w:val="hybridMultilevel"/>
    <w:tmpl w:val="AB8A7B02"/>
    <w:lvl w:ilvl="0" w:tplc="7AF68A8E">
      <w:start w:val="1"/>
      <w:numFmt w:val="bullet"/>
      <w:lvlText w:val=""/>
      <w:lvlJc w:val="left"/>
      <w:pPr>
        <w:ind w:left="2160" w:hanging="360"/>
      </w:pPr>
      <w:rPr>
        <w:rFonts w:ascii="Wingdings" w:hAnsi="Wingdings" w:hint="default"/>
      </w:rPr>
    </w:lvl>
    <w:lvl w:ilvl="1" w:tplc="F4F062B0">
      <w:start w:val="1"/>
      <w:numFmt w:val="bullet"/>
      <w:lvlText w:val="o"/>
      <w:lvlJc w:val="left"/>
      <w:pPr>
        <w:ind w:left="2880" w:hanging="360"/>
      </w:pPr>
      <w:rPr>
        <w:rFonts w:ascii="Courier New" w:hAnsi="Courier New" w:hint="default"/>
      </w:rPr>
    </w:lvl>
    <w:lvl w:ilvl="2" w:tplc="4F329A28">
      <w:start w:val="1"/>
      <w:numFmt w:val="bullet"/>
      <w:lvlText w:val=""/>
      <w:lvlJc w:val="left"/>
      <w:pPr>
        <w:ind w:left="3600" w:hanging="360"/>
      </w:pPr>
      <w:rPr>
        <w:rFonts w:ascii="Wingdings" w:hAnsi="Wingdings" w:hint="default"/>
      </w:rPr>
    </w:lvl>
    <w:lvl w:ilvl="3" w:tplc="6F687C42">
      <w:start w:val="1"/>
      <w:numFmt w:val="bullet"/>
      <w:lvlText w:val=""/>
      <w:lvlJc w:val="left"/>
      <w:pPr>
        <w:ind w:left="4320" w:hanging="360"/>
      </w:pPr>
      <w:rPr>
        <w:rFonts w:ascii="Symbol" w:hAnsi="Symbol" w:hint="default"/>
      </w:rPr>
    </w:lvl>
    <w:lvl w:ilvl="4" w:tplc="8EDC2694">
      <w:start w:val="1"/>
      <w:numFmt w:val="bullet"/>
      <w:lvlText w:val="o"/>
      <w:lvlJc w:val="left"/>
      <w:pPr>
        <w:ind w:left="5040" w:hanging="360"/>
      </w:pPr>
      <w:rPr>
        <w:rFonts w:ascii="Courier New" w:hAnsi="Courier New" w:hint="default"/>
      </w:rPr>
    </w:lvl>
    <w:lvl w:ilvl="5" w:tplc="5FA24EC4">
      <w:start w:val="1"/>
      <w:numFmt w:val="bullet"/>
      <w:lvlText w:val=""/>
      <w:lvlJc w:val="left"/>
      <w:pPr>
        <w:ind w:left="5760" w:hanging="360"/>
      </w:pPr>
      <w:rPr>
        <w:rFonts w:ascii="Wingdings" w:hAnsi="Wingdings" w:hint="default"/>
      </w:rPr>
    </w:lvl>
    <w:lvl w:ilvl="6" w:tplc="34E6CA8A">
      <w:start w:val="1"/>
      <w:numFmt w:val="bullet"/>
      <w:lvlText w:val=""/>
      <w:lvlJc w:val="left"/>
      <w:pPr>
        <w:ind w:left="6480" w:hanging="360"/>
      </w:pPr>
      <w:rPr>
        <w:rFonts w:ascii="Symbol" w:hAnsi="Symbol" w:hint="default"/>
      </w:rPr>
    </w:lvl>
    <w:lvl w:ilvl="7" w:tplc="A2DA02D4">
      <w:start w:val="1"/>
      <w:numFmt w:val="bullet"/>
      <w:lvlText w:val="o"/>
      <w:lvlJc w:val="left"/>
      <w:pPr>
        <w:ind w:left="7200" w:hanging="360"/>
      </w:pPr>
      <w:rPr>
        <w:rFonts w:ascii="Courier New" w:hAnsi="Courier New" w:hint="default"/>
      </w:rPr>
    </w:lvl>
    <w:lvl w:ilvl="8" w:tplc="F4BA0D94">
      <w:start w:val="1"/>
      <w:numFmt w:val="bullet"/>
      <w:lvlText w:val=""/>
      <w:lvlJc w:val="left"/>
      <w:pPr>
        <w:ind w:left="7920" w:hanging="360"/>
      </w:pPr>
      <w:rPr>
        <w:rFonts w:ascii="Wingdings" w:hAnsi="Wingdings" w:hint="default"/>
      </w:rPr>
    </w:lvl>
  </w:abstractNum>
  <w:abstractNum w:abstractNumId="14" w15:restartNumberingAfterBreak="0">
    <w:nsid w:val="3B555E7E"/>
    <w:multiLevelType w:val="multilevel"/>
    <w:tmpl w:val="C62AF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82C7C"/>
    <w:multiLevelType w:val="multilevel"/>
    <w:tmpl w:val="8DBA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34E0F"/>
    <w:multiLevelType w:val="hybridMultilevel"/>
    <w:tmpl w:val="D7DC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D4500"/>
    <w:multiLevelType w:val="hybridMultilevel"/>
    <w:tmpl w:val="9EBAF2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04683149">
    <w:abstractNumId w:val="19"/>
  </w:num>
  <w:num w:numId="2" w16cid:durableId="632641698">
    <w:abstractNumId w:val="2"/>
  </w:num>
  <w:num w:numId="3" w16cid:durableId="1833788241">
    <w:abstractNumId w:val="1"/>
  </w:num>
  <w:num w:numId="4" w16cid:durableId="1812088908">
    <w:abstractNumId w:val="0"/>
  </w:num>
  <w:num w:numId="5" w16cid:durableId="31073548">
    <w:abstractNumId w:val="9"/>
  </w:num>
  <w:num w:numId="6" w16cid:durableId="385954467">
    <w:abstractNumId w:val="3"/>
  </w:num>
  <w:num w:numId="7" w16cid:durableId="678893565">
    <w:abstractNumId w:val="20"/>
  </w:num>
  <w:num w:numId="8" w16cid:durableId="660037753">
    <w:abstractNumId w:val="18"/>
  </w:num>
  <w:num w:numId="9" w16cid:durableId="58137655">
    <w:abstractNumId w:val="12"/>
  </w:num>
  <w:num w:numId="10" w16cid:durableId="1512380037">
    <w:abstractNumId w:val="4"/>
  </w:num>
  <w:num w:numId="11" w16cid:durableId="191955373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363989594">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603223293">
    <w:abstractNumId w:val="6"/>
  </w:num>
  <w:num w:numId="14" w16cid:durableId="1200314961">
    <w:abstractNumId w:val="6"/>
    <w:lvlOverride w:ilvl="1">
      <w:lvl w:ilvl="1" w:tplc="6298E096">
        <w:numFmt w:val="bullet"/>
        <w:lvlText w:val=""/>
        <w:lvlJc w:val="left"/>
        <w:pPr>
          <w:tabs>
            <w:tab w:val="num" w:pos="1440"/>
          </w:tabs>
          <w:ind w:left="1440" w:hanging="360"/>
        </w:pPr>
        <w:rPr>
          <w:rFonts w:ascii="Symbol" w:hAnsi="Symbol" w:hint="default"/>
          <w:sz w:val="20"/>
        </w:rPr>
      </w:lvl>
    </w:lvlOverride>
  </w:num>
  <w:num w:numId="15" w16cid:durableId="632832080">
    <w:abstractNumId w:val="6"/>
    <w:lvlOverride w:ilvl="1">
      <w:lvl w:ilvl="1" w:tplc="6298E096">
        <w:numFmt w:val="bullet"/>
        <w:lvlText w:val=""/>
        <w:lvlJc w:val="left"/>
        <w:pPr>
          <w:tabs>
            <w:tab w:val="num" w:pos="1440"/>
          </w:tabs>
          <w:ind w:left="1440" w:hanging="360"/>
        </w:pPr>
        <w:rPr>
          <w:rFonts w:ascii="Symbol" w:hAnsi="Symbol" w:hint="default"/>
          <w:sz w:val="20"/>
        </w:rPr>
      </w:lvl>
    </w:lvlOverride>
  </w:num>
  <w:num w:numId="16" w16cid:durableId="1902518089">
    <w:abstractNumId w:val="14"/>
  </w:num>
  <w:num w:numId="17" w16cid:durableId="90672224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2037846833">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1865635627">
    <w:abstractNumId w:val="14"/>
    <w:lvlOverride w:ilvl="1">
      <w:lvl w:ilvl="1">
        <w:numFmt w:val="bullet"/>
        <w:lvlText w:val=""/>
        <w:lvlJc w:val="left"/>
        <w:pPr>
          <w:tabs>
            <w:tab w:val="num" w:pos="1440"/>
          </w:tabs>
          <w:ind w:left="1440" w:hanging="360"/>
        </w:pPr>
        <w:rPr>
          <w:rFonts w:ascii="Symbol" w:hAnsi="Symbol" w:hint="default"/>
          <w:sz w:val="20"/>
        </w:rPr>
      </w:lvl>
    </w:lvlOverride>
  </w:num>
  <w:num w:numId="20" w16cid:durableId="924340011">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16cid:durableId="780075199">
    <w:abstractNumId w:val="14"/>
    <w:lvlOverride w:ilvl="2">
      <w:lvl w:ilvl="2">
        <w:numFmt w:val="bullet"/>
        <w:lvlText w:val=""/>
        <w:lvlJc w:val="left"/>
        <w:pPr>
          <w:tabs>
            <w:tab w:val="num" w:pos="2160"/>
          </w:tabs>
          <w:ind w:left="2160" w:hanging="360"/>
        </w:pPr>
        <w:rPr>
          <w:rFonts w:ascii="Symbol" w:hAnsi="Symbol" w:hint="default"/>
          <w:sz w:val="20"/>
        </w:rPr>
      </w:lvl>
    </w:lvlOverride>
  </w:num>
  <w:num w:numId="22" w16cid:durableId="1175457086">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16cid:durableId="1828277160">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16cid:durableId="1237130918">
    <w:abstractNumId w:val="14"/>
    <w:lvlOverride w:ilvl="1">
      <w:lvl w:ilvl="1">
        <w:numFmt w:val="bullet"/>
        <w:lvlText w:val=""/>
        <w:lvlJc w:val="left"/>
        <w:pPr>
          <w:tabs>
            <w:tab w:val="num" w:pos="1440"/>
          </w:tabs>
          <w:ind w:left="1440" w:hanging="360"/>
        </w:pPr>
        <w:rPr>
          <w:rFonts w:ascii="Symbol" w:hAnsi="Symbol" w:hint="default"/>
          <w:sz w:val="20"/>
        </w:rPr>
      </w:lvl>
    </w:lvlOverride>
  </w:num>
  <w:num w:numId="25" w16cid:durableId="1248076787">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16cid:durableId="79104044">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16cid:durableId="1838424102">
    <w:abstractNumId w:val="14"/>
    <w:lvlOverride w:ilvl="1">
      <w:lvl w:ilvl="1">
        <w:numFmt w:val="bullet"/>
        <w:lvlText w:val=""/>
        <w:lvlJc w:val="left"/>
        <w:pPr>
          <w:tabs>
            <w:tab w:val="num" w:pos="1440"/>
          </w:tabs>
          <w:ind w:left="1440" w:hanging="360"/>
        </w:pPr>
        <w:rPr>
          <w:rFonts w:ascii="Symbol" w:hAnsi="Symbol" w:hint="default"/>
          <w:sz w:val="20"/>
        </w:rPr>
      </w:lvl>
    </w:lvlOverride>
  </w:num>
  <w:num w:numId="28" w16cid:durableId="772362793">
    <w:abstractNumId w:val="7"/>
  </w:num>
  <w:num w:numId="29" w16cid:durableId="1308433461">
    <w:abstractNumId w:val="7"/>
    <w:lvlOverride w:ilvl="1">
      <w:lvl w:ilvl="1">
        <w:numFmt w:val="bullet"/>
        <w:lvlText w:val=""/>
        <w:lvlJc w:val="left"/>
        <w:pPr>
          <w:tabs>
            <w:tab w:val="num" w:pos="1440"/>
          </w:tabs>
          <w:ind w:left="1440" w:hanging="360"/>
        </w:pPr>
        <w:rPr>
          <w:rFonts w:ascii="Symbol" w:hAnsi="Symbol" w:hint="default"/>
          <w:sz w:val="20"/>
        </w:rPr>
      </w:lvl>
    </w:lvlOverride>
  </w:num>
  <w:num w:numId="30" w16cid:durableId="753548044">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1202287243">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816650518">
    <w:abstractNumId w:val="7"/>
    <w:lvlOverride w:ilvl="1">
      <w:lvl w:ilvl="1">
        <w:numFmt w:val="bullet"/>
        <w:lvlText w:val=""/>
        <w:lvlJc w:val="left"/>
        <w:pPr>
          <w:tabs>
            <w:tab w:val="num" w:pos="1440"/>
          </w:tabs>
          <w:ind w:left="1440" w:hanging="360"/>
        </w:pPr>
        <w:rPr>
          <w:rFonts w:ascii="Symbol" w:hAnsi="Symbol" w:hint="default"/>
          <w:sz w:val="20"/>
        </w:rPr>
      </w:lvl>
    </w:lvlOverride>
  </w:num>
  <w:num w:numId="33" w16cid:durableId="513348465">
    <w:abstractNumId w:val="5"/>
  </w:num>
  <w:num w:numId="34" w16cid:durableId="882907953">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16cid:durableId="774405828">
    <w:abstractNumId w:val="5"/>
    <w:lvlOverride w:ilvl="1">
      <w:lvl w:ilvl="1">
        <w:numFmt w:val="bullet"/>
        <w:lvlText w:val=""/>
        <w:lvlJc w:val="left"/>
        <w:pPr>
          <w:tabs>
            <w:tab w:val="num" w:pos="1440"/>
          </w:tabs>
          <w:ind w:left="1440" w:hanging="360"/>
        </w:pPr>
        <w:rPr>
          <w:rFonts w:ascii="Symbol" w:hAnsi="Symbol" w:hint="default"/>
          <w:sz w:val="20"/>
        </w:rPr>
      </w:lvl>
    </w:lvlOverride>
  </w:num>
  <w:num w:numId="36" w16cid:durableId="2113470842">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624239258">
    <w:abstractNumId w:val="5"/>
    <w:lvlOverride w:ilvl="2">
      <w:lvl w:ilvl="2">
        <w:numFmt w:val="bullet"/>
        <w:lvlText w:val=""/>
        <w:lvlJc w:val="left"/>
        <w:pPr>
          <w:tabs>
            <w:tab w:val="num" w:pos="2160"/>
          </w:tabs>
          <w:ind w:left="2160" w:hanging="360"/>
        </w:pPr>
        <w:rPr>
          <w:rFonts w:ascii="Symbol" w:hAnsi="Symbol" w:hint="default"/>
          <w:sz w:val="20"/>
        </w:rPr>
      </w:lvl>
    </w:lvlOverride>
  </w:num>
  <w:num w:numId="38" w16cid:durableId="536939566">
    <w:abstractNumId w:val="5"/>
    <w:lvlOverride w:ilvl="1">
      <w:lvl w:ilvl="1">
        <w:numFmt w:val="bullet"/>
        <w:lvlText w:val=""/>
        <w:lvlJc w:val="left"/>
        <w:pPr>
          <w:tabs>
            <w:tab w:val="num" w:pos="1440"/>
          </w:tabs>
          <w:ind w:left="1440" w:hanging="360"/>
        </w:pPr>
        <w:rPr>
          <w:rFonts w:ascii="Symbol" w:hAnsi="Symbol" w:hint="default"/>
          <w:sz w:val="20"/>
        </w:rPr>
      </w:lvl>
    </w:lvlOverride>
  </w:num>
  <w:num w:numId="39" w16cid:durableId="492993521">
    <w:abstractNumId w:val="5"/>
    <w:lvlOverride w:ilvl="2">
      <w:lvl w:ilvl="2">
        <w:numFmt w:val="bullet"/>
        <w:lvlText w:val=""/>
        <w:lvlJc w:val="left"/>
        <w:pPr>
          <w:tabs>
            <w:tab w:val="num" w:pos="2160"/>
          </w:tabs>
          <w:ind w:left="2160" w:hanging="360"/>
        </w:pPr>
        <w:rPr>
          <w:rFonts w:ascii="Symbol" w:hAnsi="Symbol" w:hint="default"/>
          <w:sz w:val="20"/>
        </w:rPr>
      </w:lvl>
    </w:lvlOverride>
  </w:num>
  <w:num w:numId="40" w16cid:durableId="442381719">
    <w:abstractNumId w:val="5"/>
    <w:lvlOverride w:ilvl="2">
      <w:lvl w:ilvl="2">
        <w:numFmt w:val="bullet"/>
        <w:lvlText w:val=""/>
        <w:lvlJc w:val="left"/>
        <w:pPr>
          <w:tabs>
            <w:tab w:val="num" w:pos="2160"/>
          </w:tabs>
          <w:ind w:left="2160" w:hanging="360"/>
        </w:pPr>
        <w:rPr>
          <w:rFonts w:ascii="Symbol" w:hAnsi="Symbol" w:hint="default"/>
          <w:sz w:val="20"/>
        </w:rPr>
      </w:lvl>
    </w:lvlOverride>
  </w:num>
  <w:num w:numId="41" w16cid:durableId="1540312830">
    <w:abstractNumId w:val="15"/>
  </w:num>
  <w:num w:numId="42" w16cid:durableId="869998762">
    <w:abstractNumId w:val="15"/>
    <w:lvlOverride w:ilvl="1">
      <w:lvl w:ilvl="1">
        <w:numFmt w:val="bullet"/>
        <w:lvlText w:val=""/>
        <w:lvlJc w:val="left"/>
        <w:pPr>
          <w:tabs>
            <w:tab w:val="num" w:pos="1440"/>
          </w:tabs>
          <w:ind w:left="1440" w:hanging="360"/>
        </w:pPr>
        <w:rPr>
          <w:rFonts w:ascii="Symbol" w:hAnsi="Symbol" w:hint="default"/>
          <w:sz w:val="20"/>
        </w:rPr>
      </w:lvl>
    </w:lvlOverride>
  </w:num>
  <w:num w:numId="43" w16cid:durableId="1654749156">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1095517206">
    <w:abstractNumId w:val="11"/>
  </w:num>
  <w:num w:numId="45" w16cid:durableId="2046367525">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1522743172">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1749577005">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16cid:durableId="987392618">
    <w:abstractNumId w:val="11"/>
    <w:lvlOverride w:ilvl="2">
      <w:lvl w:ilvl="2">
        <w:numFmt w:val="bullet"/>
        <w:lvlText w:val=""/>
        <w:lvlJc w:val="left"/>
        <w:pPr>
          <w:tabs>
            <w:tab w:val="num" w:pos="2160"/>
          </w:tabs>
          <w:ind w:left="2160" w:hanging="360"/>
        </w:pPr>
        <w:rPr>
          <w:rFonts w:ascii="Symbol" w:hAnsi="Symbol" w:hint="default"/>
          <w:sz w:val="20"/>
        </w:rPr>
      </w:lvl>
    </w:lvlOverride>
  </w:num>
  <w:num w:numId="49" w16cid:durableId="1403679200">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16cid:durableId="478235326">
    <w:abstractNumId w:val="11"/>
    <w:lvlOverride w:ilvl="2">
      <w:lvl w:ilvl="2">
        <w:numFmt w:val="bullet"/>
        <w:lvlText w:val=""/>
        <w:lvlJc w:val="left"/>
        <w:pPr>
          <w:tabs>
            <w:tab w:val="num" w:pos="2160"/>
          </w:tabs>
          <w:ind w:left="2160" w:hanging="360"/>
        </w:pPr>
        <w:rPr>
          <w:rFonts w:ascii="Symbol" w:hAnsi="Symbol" w:hint="default"/>
          <w:sz w:val="20"/>
        </w:rPr>
      </w:lvl>
    </w:lvlOverride>
  </w:num>
  <w:num w:numId="51" w16cid:durableId="929314719">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928032933">
    <w:abstractNumId w:val="11"/>
    <w:lvlOverride w:ilvl="2">
      <w:lvl w:ilvl="2">
        <w:numFmt w:val="bullet"/>
        <w:lvlText w:val=""/>
        <w:lvlJc w:val="left"/>
        <w:pPr>
          <w:tabs>
            <w:tab w:val="num" w:pos="2160"/>
          </w:tabs>
          <w:ind w:left="2160" w:hanging="360"/>
        </w:pPr>
        <w:rPr>
          <w:rFonts w:ascii="Symbol" w:hAnsi="Symbol" w:hint="default"/>
          <w:sz w:val="20"/>
        </w:rPr>
      </w:lvl>
    </w:lvlOverride>
  </w:num>
  <w:num w:numId="53" w16cid:durableId="893929120">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472217990">
    <w:abstractNumId w:val="11"/>
    <w:lvlOverride w:ilvl="2">
      <w:lvl w:ilvl="2">
        <w:numFmt w:val="bullet"/>
        <w:lvlText w:val=""/>
        <w:lvlJc w:val="left"/>
        <w:pPr>
          <w:tabs>
            <w:tab w:val="num" w:pos="2160"/>
          </w:tabs>
          <w:ind w:left="2160" w:hanging="360"/>
        </w:pPr>
        <w:rPr>
          <w:rFonts w:ascii="Symbol" w:hAnsi="Symbol" w:hint="default"/>
          <w:sz w:val="20"/>
        </w:rPr>
      </w:lvl>
    </w:lvlOverride>
  </w:num>
  <w:num w:numId="55" w16cid:durableId="1559167871">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8826069">
    <w:abstractNumId w:val="11"/>
    <w:lvlOverride w:ilvl="2">
      <w:lvl w:ilvl="2">
        <w:numFmt w:val="bullet"/>
        <w:lvlText w:val=""/>
        <w:lvlJc w:val="left"/>
        <w:pPr>
          <w:tabs>
            <w:tab w:val="num" w:pos="2160"/>
          </w:tabs>
          <w:ind w:left="2160" w:hanging="360"/>
        </w:pPr>
        <w:rPr>
          <w:rFonts w:ascii="Symbol" w:hAnsi="Symbol" w:hint="default"/>
          <w:sz w:val="20"/>
        </w:rPr>
      </w:lvl>
    </w:lvlOverride>
  </w:num>
  <w:num w:numId="57" w16cid:durableId="657222929">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1586303689">
    <w:abstractNumId w:val="11"/>
    <w:lvlOverride w:ilvl="2">
      <w:lvl w:ilvl="2">
        <w:numFmt w:val="bullet"/>
        <w:lvlText w:val=""/>
        <w:lvlJc w:val="left"/>
        <w:pPr>
          <w:tabs>
            <w:tab w:val="num" w:pos="2160"/>
          </w:tabs>
          <w:ind w:left="2160" w:hanging="360"/>
        </w:pPr>
        <w:rPr>
          <w:rFonts w:ascii="Symbol" w:hAnsi="Symbol" w:hint="default"/>
          <w:sz w:val="20"/>
        </w:rPr>
      </w:lvl>
    </w:lvlOverride>
  </w:num>
  <w:num w:numId="59" w16cid:durableId="133372483">
    <w:abstractNumId w:val="11"/>
    <w:lvlOverride w:ilvl="1">
      <w:lvl w:ilvl="1">
        <w:numFmt w:val="bullet"/>
        <w:lvlText w:val=""/>
        <w:lvlJc w:val="left"/>
        <w:pPr>
          <w:tabs>
            <w:tab w:val="num" w:pos="1440"/>
          </w:tabs>
          <w:ind w:left="1440" w:hanging="360"/>
        </w:pPr>
        <w:rPr>
          <w:rFonts w:ascii="Symbol" w:hAnsi="Symbol" w:hint="default"/>
          <w:sz w:val="20"/>
        </w:rPr>
      </w:lvl>
    </w:lvlOverride>
  </w:num>
  <w:num w:numId="60" w16cid:durableId="612127669">
    <w:abstractNumId w:val="11"/>
    <w:lvlOverride w:ilvl="2">
      <w:lvl w:ilvl="2">
        <w:numFmt w:val="bullet"/>
        <w:lvlText w:val=""/>
        <w:lvlJc w:val="left"/>
        <w:pPr>
          <w:tabs>
            <w:tab w:val="num" w:pos="2160"/>
          </w:tabs>
          <w:ind w:left="2160" w:hanging="360"/>
        </w:pPr>
        <w:rPr>
          <w:rFonts w:ascii="Symbol" w:hAnsi="Symbol" w:hint="default"/>
          <w:sz w:val="20"/>
        </w:rPr>
      </w:lvl>
    </w:lvlOverride>
  </w:num>
  <w:num w:numId="61" w16cid:durableId="738334143">
    <w:abstractNumId w:val="11"/>
    <w:lvlOverride w:ilvl="1">
      <w:lvl w:ilvl="1">
        <w:numFmt w:val="bullet"/>
        <w:lvlText w:val=""/>
        <w:lvlJc w:val="left"/>
        <w:pPr>
          <w:tabs>
            <w:tab w:val="num" w:pos="1440"/>
          </w:tabs>
          <w:ind w:left="1440" w:hanging="360"/>
        </w:pPr>
        <w:rPr>
          <w:rFonts w:ascii="Symbol" w:hAnsi="Symbol" w:hint="default"/>
          <w:sz w:val="20"/>
        </w:rPr>
      </w:lvl>
    </w:lvlOverride>
  </w:num>
  <w:num w:numId="62" w16cid:durableId="273826251">
    <w:abstractNumId w:val="11"/>
    <w:lvlOverride w:ilvl="2">
      <w:lvl w:ilvl="2">
        <w:numFmt w:val="bullet"/>
        <w:lvlText w:val=""/>
        <w:lvlJc w:val="left"/>
        <w:pPr>
          <w:tabs>
            <w:tab w:val="num" w:pos="2160"/>
          </w:tabs>
          <w:ind w:left="2160" w:hanging="360"/>
        </w:pPr>
        <w:rPr>
          <w:rFonts w:ascii="Symbol" w:hAnsi="Symbol" w:hint="default"/>
          <w:sz w:val="20"/>
        </w:rPr>
      </w:lvl>
    </w:lvlOverride>
  </w:num>
  <w:num w:numId="63" w16cid:durableId="1194882020">
    <w:abstractNumId w:val="11"/>
    <w:lvlOverride w:ilvl="1">
      <w:lvl w:ilvl="1">
        <w:numFmt w:val="bullet"/>
        <w:lvlText w:val=""/>
        <w:lvlJc w:val="left"/>
        <w:pPr>
          <w:tabs>
            <w:tab w:val="num" w:pos="1440"/>
          </w:tabs>
          <w:ind w:left="1440" w:hanging="360"/>
        </w:pPr>
        <w:rPr>
          <w:rFonts w:ascii="Symbol" w:hAnsi="Symbol" w:hint="default"/>
          <w:sz w:val="20"/>
        </w:rPr>
      </w:lvl>
    </w:lvlOverride>
  </w:num>
  <w:num w:numId="64" w16cid:durableId="96369876">
    <w:abstractNumId w:val="11"/>
    <w:lvlOverride w:ilvl="2">
      <w:lvl w:ilvl="2">
        <w:numFmt w:val="bullet"/>
        <w:lvlText w:val=""/>
        <w:lvlJc w:val="left"/>
        <w:pPr>
          <w:tabs>
            <w:tab w:val="num" w:pos="2160"/>
          </w:tabs>
          <w:ind w:left="2160" w:hanging="360"/>
        </w:pPr>
        <w:rPr>
          <w:rFonts w:ascii="Symbol" w:hAnsi="Symbol" w:hint="default"/>
          <w:sz w:val="20"/>
        </w:rPr>
      </w:lvl>
    </w:lvlOverride>
  </w:num>
  <w:num w:numId="65" w16cid:durableId="1809664514">
    <w:abstractNumId w:val="11"/>
    <w:lvlOverride w:ilvl="1">
      <w:lvl w:ilvl="1">
        <w:numFmt w:val="bullet"/>
        <w:lvlText w:val=""/>
        <w:lvlJc w:val="left"/>
        <w:pPr>
          <w:tabs>
            <w:tab w:val="num" w:pos="1440"/>
          </w:tabs>
          <w:ind w:left="1440" w:hanging="360"/>
        </w:pPr>
        <w:rPr>
          <w:rFonts w:ascii="Symbol" w:hAnsi="Symbol" w:hint="default"/>
          <w:sz w:val="20"/>
        </w:rPr>
      </w:lvl>
    </w:lvlOverride>
  </w:num>
  <w:num w:numId="66" w16cid:durableId="460929477">
    <w:abstractNumId w:val="11"/>
    <w:lvlOverride w:ilvl="2">
      <w:lvl w:ilvl="2">
        <w:numFmt w:val="bullet"/>
        <w:lvlText w:val=""/>
        <w:lvlJc w:val="left"/>
        <w:pPr>
          <w:tabs>
            <w:tab w:val="num" w:pos="2160"/>
          </w:tabs>
          <w:ind w:left="2160" w:hanging="360"/>
        </w:pPr>
        <w:rPr>
          <w:rFonts w:ascii="Symbol" w:hAnsi="Symbol" w:hint="default"/>
          <w:sz w:val="20"/>
        </w:rPr>
      </w:lvl>
    </w:lvlOverride>
  </w:num>
  <w:num w:numId="67" w16cid:durableId="2138528887">
    <w:abstractNumId w:val="11"/>
    <w:lvlOverride w:ilvl="2">
      <w:lvl w:ilvl="2">
        <w:numFmt w:val="bullet"/>
        <w:lvlText w:val=""/>
        <w:lvlJc w:val="left"/>
        <w:pPr>
          <w:tabs>
            <w:tab w:val="num" w:pos="2160"/>
          </w:tabs>
          <w:ind w:left="2160" w:hanging="360"/>
        </w:pPr>
        <w:rPr>
          <w:rFonts w:ascii="Symbol" w:hAnsi="Symbol" w:hint="default"/>
          <w:sz w:val="20"/>
        </w:rPr>
      </w:lvl>
    </w:lvlOverride>
  </w:num>
  <w:num w:numId="68" w16cid:durableId="2062170805">
    <w:abstractNumId w:val="11"/>
    <w:lvlOverride w:ilvl="1">
      <w:lvl w:ilvl="1">
        <w:numFmt w:val="bullet"/>
        <w:lvlText w:val=""/>
        <w:lvlJc w:val="left"/>
        <w:pPr>
          <w:tabs>
            <w:tab w:val="num" w:pos="1440"/>
          </w:tabs>
          <w:ind w:left="1440" w:hanging="360"/>
        </w:pPr>
        <w:rPr>
          <w:rFonts w:ascii="Symbol" w:hAnsi="Symbol" w:hint="default"/>
          <w:sz w:val="20"/>
        </w:rPr>
      </w:lvl>
    </w:lvlOverride>
  </w:num>
  <w:num w:numId="69" w16cid:durableId="450706145">
    <w:abstractNumId w:val="11"/>
    <w:lvlOverride w:ilvl="2">
      <w:lvl w:ilvl="2">
        <w:numFmt w:val="bullet"/>
        <w:lvlText w:val=""/>
        <w:lvlJc w:val="left"/>
        <w:pPr>
          <w:tabs>
            <w:tab w:val="num" w:pos="2160"/>
          </w:tabs>
          <w:ind w:left="2160" w:hanging="360"/>
        </w:pPr>
        <w:rPr>
          <w:rFonts w:ascii="Symbol" w:hAnsi="Symbol" w:hint="default"/>
          <w:sz w:val="20"/>
        </w:rPr>
      </w:lvl>
    </w:lvlOverride>
  </w:num>
  <w:num w:numId="70" w16cid:durableId="2125803320">
    <w:abstractNumId w:val="11"/>
    <w:lvlOverride w:ilvl="2">
      <w:lvl w:ilvl="2">
        <w:numFmt w:val="bullet"/>
        <w:lvlText w:val=""/>
        <w:lvlJc w:val="left"/>
        <w:pPr>
          <w:tabs>
            <w:tab w:val="num" w:pos="2160"/>
          </w:tabs>
          <w:ind w:left="2160" w:hanging="360"/>
        </w:pPr>
        <w:rPr>
          <w:rFonts w:ascii="Symbol" w:hAnsi="Symbol" w:hint="default"/>
          <w:sz w:val="20"/>
        </w:rPr>
      </w:lvl>
    </w:lvlOverride>
  </w:num>
  <w:num w:numId="71" w16cid:durableId="1957982997">
    <w:abstractNumId w:val="11"/>
    <w:lvlOverride w:ilvl="1">
      <w:lvl w:ilvl="1">
        <w:numFmt w:val="bullet"/>
        <w:lvlText w:val=""/>
        <w:lvlJc w:val="left"/>
        <w:pPr>
          <w:tabs>
            <w:tab w:val="num" w:pos="1440"/>
          </w:tabs>
          <w:ind w:left="1440" w:hanging="360"/>
        </w:pPr>
        <w:rPr>
          <w:rFonts w:ascii="Symbol" w:hAnsi="Symbol" w:hint="default"/>
          <w:sz w:val="20"/>
        </w:rPr>
      </w:lvl>
    </w:lvlOverride>
  </w:num>
  <w:num w:numId="72" w16cid:durableId="1752387355">
    <w:abstractNumId w:val="10"/>
  </w:num>
  <w:num w:numId="73" w16cid:durableId="1766613684">
    <w:abstractNumId w:val="10"/>
    <w:lvlOverride w:ilvl="1">
      <w:lvl w:ilvl="1">
        <w:numFmt w:val="bullet"/>
        <w:lvlText w:val=""/>
        <w:lvlJc w:val="left"/>
        <w:pPr>
          <w:tabs>
            <w:tab w:val="num" w:pos="1440"/>
          </w:tabs>
          <w:ind w:left="1440" w:hanging="360"/>
        </w:pPr>
        <w:rPr>
          <w:rFonts w:ascii="Symbol" w:hAnsi="Symbol" w:hint="default"/>
          <w:sz w:val="20"/>
        </w:rPr>
      </w:lvl>
    </w:lvlOverride>
  </w:num>
  <w:num w:numId="74" w16cid:durableId="64693376">
    <w:abstractNumId w:val="10"/>
    <w:lvlOverride w:ilvl="1">
      <w:lvl w:ilvl="1">
        <w:numFmt w:val="bullet"/>
        <w:lvlText w:val=""/>
        <w:lvlJc w:val="left"/>
        <w:pPr>
          <w:tabs>
            <w:tab w:val="num" w:pos="1440"/>
          </w:tabs>
          <w:ind w:left="1440" w:hanging="360"/>
        </w:pPr>
        <w:rPr>
          <w:rFonts w:ascii="Symbol" w:hAnsi="Symbol" w:hint="default"/>
          <w:sz w:val="20"/>
        </w:rPr>
      </w:lvl>
    </w:lvlOverride>
  </w:num>
  <w:num w:numId="75" w16cid:durableId="279721660">
    <w:abstractNumId w:val="10"/>
    <w:lvlOverride w:ilvl="2">
      <w:lvl w:ilvl="2">
        <w:numFmt w:val="bullet"/>
        <w:lvlText w:val=""/>
        <w:lvlJc w:val="left"/>
        <w:pPr>
          <w:tabs>
            <w:tab w:val="num" w:pos="2160"/>
          </w:tabs>
          <w:ind w:left="2160" w:hanging="360"/>
        </w:pPr>
        <w:rPr>
          <w:rFonts w:ascii="Symbol" w:hAnsi="Symbol" w:hint="default"/>
          <w:sz w:val="20"/>
        </w:rPr>
      </w:lvl>
    </w:lvlOverride>
  </w:num>
  <w:num w:numId="76" w16cid:durableId="619921913">
    <w:abstractNumId w:val="13"/>
  </w:num>
  <w:num w:numId="77" w16cid:durableId="1287274055">
    <w:abstractNumId w:val="17"/>
  </w:num>
  <w:num w:numId="78" w16cid:durableId="89744292">
    <w:abstractNumId w:val="16"/>
  </w:num>
  <w:num w:numId="79" w16cid:durableId="361513935">
    <w:abstractNumId w:val="8"/>
  </w:num>
  <w:numIdMacAtCleanup w:val="7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ena Pourmal">
    <w15:presenceInfo w15:providerId="Windows Live" w15:userId="be62b992331bfe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273B"/>
    <w:rsid w:val="00004B6B"/>
    <w:rsid w:val="000054AE"/>
    <w:rsid w:val="00005855"/>
    <w:rsid w:val="00007400"/>
    <w:rsid w:val="0000757E"/>
    <w:rsid w:val="00010959"/>
    <w:rsid w:val="00011A1F"/>
    <w:rsid w:val="000130E1"/>
    <w:rsid w:val="00013A5A"/>
    <w:rsid w:val="00013E7E"/>
    <w:rsid w:val="000149A7"/>
    <w:rsid w:val="0001598D"/>
    <w:rsid w:val="00017146"/>
    <w:rsid w:val="00017411"/>
    <w:rsid w:val="00017EC9"/>
    <w:rsid w:val="00022B15"/>
    <w:rsid w:val="00024AF9"/>
    <w:rsid w:val="00026224"/>
    <w:rsid w:val="00027298"/>
    <w:rsid w:val="00030EFF"/>
    <w:rsid w:val="000311B2"/>
    <w:rsid w:val="000326C8"/>
    <w:rsid w:val="00032CF4"/>
    <w:rsid w:val="0003323B"/>
    <w:rsid w:val="0003373F"/>
    <w:rsid w:val="00033969"/>
    <w:rsid w:val="000375FA"/>
    <w:rsid w:val="000379AD"/>
    <w:rsid w:val="000406EB"/>
    <w:rsid w:val="000407E4"/>
    <w:rsid w:val="00040FB0"/>
    <w:rsid w:val="00041798"/>
    <w:rsid w:val="000463EF"/>
    <w:rsid w:val="00046424"/>
    <w:rsid w:val="00047FF8"/>
    <w:rsid w:val="000526BF"/>
    <w:rsid w:val="00052AFE"/>
    <w:rsid w:val="0005371D"/>
    <w:rsid w:val="0005485B"/>
    <w:rsid w:val="0005503D"/>
    <w:rsid w:val="0005510A"/>
    <w:rsid w:val="00055F52"/>
    <w:rsid w:val="000564D8"/>
    <w:rsid w:val="00062CFB"/>
    <w:rsid w:val="00063122"/>
    <w:rsid w:val="00063A52"/>
    <w:rsid w:val="00063EB4"/>
    <w:rsid w:val="0006432D"/>
    <w:rsid w:val="00065635"/>
    <w:rsid w:val="000658D4"/>
    <w:rsid w:val="00065935"/>
    <w:rsid w:val="00066207"/>
    <w:rsid w:val="00067083"/>
    <w:rsid w:val="0007032E"/>
    <w:rsid w:val="000709CF"/>
    <w:rsid w:val="00071839"/>
    <w:rsid w:val="00072175"/>
    <w:rsid w:val="000723C6"/>
    <w:rsid w:val="00072824"/>
    <w:rsid w:val="00074965"/>
    <w:rsid w:val="00080985"/>
    <w:rsid w:val="00080B9F"/>
    <w:rsid w:val="00083511"/>
    <w:rsid w:val="00083E61"/>
    <w:rsid w:val="00083F3F"/>
    <w:rsid w:val="0008508C"/>
    <w:rsid w:val="00086096"/>
    <w:rsid w:val="000861BB"/>
    <w:rsid w:val="00086DC9"/>
    <w:rsid w:val="00086DDE"/>
    <w:rsid w:val="0009106E"/>
    <w:rsid w:val="00091C97"/>
    <w:rsid w:val="00092AAB"/>
    <w:rsid w:val="00092CBE"/>
    <w:rsid w:val="00092EEB"/>
    <w:rsid w:val="00093264"/>
    <w:rsid w:val="00093AAC"/>
    <w:rsid w:val="000941A6"/>
    <w:rsid w:val="00094DC4"/>
    <w:rsid w:val="00095E48"/>
    <w:rsid w:val="00097420"/>
    <w:rsid w:val="000978A2"/>
    <w:rsid w:val="000A0AF4"/>
    <w:rsid w:val="000A0D2D"/>
    <w:rsid w:val="000A0E55"/>
    <w:rsid w:val="000A2894"/>
    <w:rsid w:val="000A360D"/>
    <w:rsid w:val="000A3D0D"/>
    <w:rsid w:val="000A4286"/>
    <w:rsid w:val="000A43D4"/>
    <w:rsid w:val="000A54D4"/>
    <w:rsid w:val="000A5D18"/>
    <w:rsid w:val="000A720A"/>
    <w:rsid w:val="000B118D"/>
    <w:rsid w:val="000B1DB2"/>
    <w:rsid w:val="000B1DBE"/>
    <w:rsid w:val="000B25BC"/>
    <w:rsid w:val="000B4E7E"/>
    <w:rsid w:val="000B50CB"/>
    <w:rsid w:val="000B53F5"/>
    <w:rsid w:val="000B6E28"/>
    <w:rsid w:val="000B7514"/>
    <w:rsid w:val="000B7D09"/>
    <w:rsid w:val="000C0CDE"/>
    <w:rsid w:val="000C3219"/>
    <w:rsid w:val="000C3222"/>
    <w:rsid w:val="000C4242"/>
    <w:rsid w:val="000C4E5C"/>
    <w:rsid w:val="000C73D8"/>
    <w:rsid w:val="000C7515"/>
    <w:rsid w:val="000D1B76"/>
    <w:rsid w:val="000D1FFA"/>
    <w:rsid w:val="000D2A5A"/>
    <w:rsid w:val="000D3BA9"/>
    <w:rsid w:val="000D418D"/>
    <w:rsid w:val="000D668D"/>
    <w:rsid w:val="000D67A9"/>
    <w:rsid w:val="000D6BBC"/>
    <w:rsid w:val="000E2A81"/>
    <w:rsid w:val="000E3454"/>
    <w:rsid w:val="000E3DC2"/>
    <w:rsid w:val="000E3FE9"/>
    <w:rsid w:val="000E439B"/>
    <w:rsid w:val="000E4D8A"/>
    <w:rsid w:val="000E514B"/>
    <w:rsid w:val="000E5A85"/>
    <w:rsid w:val="000E6D88"/>
    <w:rsid w:val="000E6EB1"/>
    <w:rsid w:val="000E7C10"/>
    <w:rsid w:val="000F03A7"/>
    <w:rsid w:val="000F1ACF"/>
    <w:rsid w:val="000F209D"/>
    <w:rsid w:val="000F3522"/>
    <w:rsid w:val="000F4553"/>
    <w:rsid w:val="000F4A4B"/>
    <w:rsid w:val="000F4D9E"/>
    <w:rsid w:val="000F54F5"/>
    <w:rsid w:val="000F6C37"/>
    <w:rsid w:val="001007C9"/>
    <w:rsid w:val="00102024"/>
    <w:rsid w:val="00102A26"/>
    <w:rsid w:val="00102A2F"/>
    <w:rsid w:val="0010301B"/>
    <w:rsid w:val="0010324B"/>
    <w:rsid w:val="00103EB7"/>
    <w:rsid w:val="001040D2"/>
    <w:rsid w:val="001100EC"/>
    <w:rsid w:val="001108E4"/>
    <w:rsid w:val="00110E60"/>
    <w:rsid w:val="0011248C"/>
    <w:rsid w:val="001129B0"/>
    <w:rsid w:val="00113119"/>
    <w:rsid w:val="001145FF"/>
    <w:rsid w:val="00114E6D"/>
    <w:rsid w:val="0011647F"/>
    <w:rsid w:val="00121168"/>
    <w:rsid w:val="0012151A"/>
    <w:rsid w:val="001215FB"/>
    <w:rsid w:val="0012215B"/>
    <w:rsid w:val="001225BD"/>
    <w:rsid w:val="001231E9"/>
    <w:rsid w:val="0012339D"/>
    <w:rsid w:val="00123E1A"/>
    <w:rsid w:val="001258E6"/>
    <w:rsid w:val="00127981"/>
    <w:rsid w:val="001304AA"/>
    <w:rsid w:val="00132640"/>
    <w:rsid w:val="001359B3"/>
    <w:rsid w:val="00136BC2"/>
    <w:rsid w:val="00136E3A"/>
    <w:rsid w:val="00140325"/>
    <w:rsid w:val="00140FC0"/>
    <w:rsid w:val="001419B7"/>
    <w:rsid w:val="00142B3B"/>
    <w:rsid w:val="00142E7E"/>
    <w:rsid w:val="001430EA"/>
    <w:rsid w:val="001434DE"/>
    <w:rsid w:val="00143596"/>
    <w:rsid w:val="00143AF1"/>
    <w:rsid w:val="00146EB7"/>
    <w:rsid w:val="001470FB"/>
    <w:rsid w:val="0015043B"/>
    <w:rsid w:val="00152247"/>
    <w:rsid w:val="00153700"/>
    <w:rsid w:val="0015489B"/>
    <w:rsid w:val="00154B2D"/>
    <w:rsid w:val="00156F84"/>
    <w:rsid w:val="00160F98"/>
    <w:rsid w:val="001610FA"/>
    <w:rsid w:val="001641F3"/>
    <w:rsid w:val="001659BE"/>
    <w:rsid w:val="00167C0E"/>
    <w:rsid w:val="00170730"/>
    <w:rsid w:val="001711F0"/>
    <w:rsid w:val="001712E0"/>
    <w:rsid w:val="001717F0"/>
    <w:rsid w:val="00174C8C"/>
    <w:rsid w:val="0017614B"/>
    <w:rsid w:val="001770B9"/>
    <w:rsid w:val="00181F9E"/>
    <w:rsid w:val="00184232"/>
    <w:rsid w:val="001844F2"/>
    <w:rsid w:val="00185691"/>
    <w:rsid w:val="001876D9"/>
    <w:rsid w:val="00187EB9"/>
    <w:rsid w:val="0019132C"/>
    <w:rsid w:val="00191C4F"/>
    <w:rsid w:val="001920F4"/>
    <w:rsid w:val="00192158"/>
    <w:rsid w:val="001927B3"/>
    <w:rsid w:val="001929D3"/>
    <w:rsid w:val="00193139"/>
    <w:rsid w:val="00193C6B"/>
    <w:rsid w:val="00193EEB"/>
    <w:rsid w:val="00195918"/>
    <w:rsid w:val="0019639B"/>
    <w:rsid w:val="00196A4E"/>
    <w:rsid w:val="001975A5"/>
    <w:rsid w:val="001A29E7"/>
    <w:rsid w:val="001A4370"/>
    <w:rsid w:val="001A4CA6"/>
    <w:rsid w:val="001A5520"/>
    <w:rsid w:val="001A6EDE"/>
    <w:rsid w:val="001A7CD0"/>
    <w:rsid w:val="001A7E73"/>
    <w:rsid w:val="001B0056"/>
    <w:rsid w:val="001B0789"/>
    <w:rsid w:val="001B283C"/>
    <w:rsid w:val="001B28B9"/>
    <w:rsid w:val="001B2CD5"/>
    <w:rsid w:val="001B33BF"/>
    <w:rsid w:val="001B415A"/>
    <w:rsid w:val="001B4535"/>
    <w:rsid w:val="001B4F38"/>
    <w:rsid w:val="001B4FC1"/>
    <w:rsid w:val="001B5E55"/>
    <w:rsid w:val="001B6193"/>
    <w:rsid w:val="001B68BC"/>
    <w:rsid w:val="001B6E2E"/>
    <w:rsid w:val="001B7251"/>
    <w:rsid w:val="001B769B"/>
    <w:rsid w:val="001B7FBE"/>
    <w:rsid w:val="001C0D39"/>
    <w:rsid w:val="001C18EF"/>
    <w:rsid w:val="001C1A15"/>
    <w:rsid w:val="001C1E50"/>
    <w:rsid w:val="001C2F06"/>
    <w:rsid w:val="001C3B99"/>
    <w:rsid w:val="001C46EA"/>
    <w:rsid w:val="001C473E"/>
    <w:rsid w:val="001C4D8D"/>
    <w:rsid w:val="001C562C"/>
    <w:rsid w:val="001C79A4"/>
    <w:rsid w:val="001D0D7A"/>
    <w:rsid w:val="001D1B87"/>
    <w:rsid w:val="001D3E2B"/>
    <w:rsid w:val="001D493E"/>
    <w:rsid w:val="001D4954"/>
    <w:rsid w:val="001D53BC"/>
    <w:rsid w:val="001D6198"/>
    <w:rsid w:val="001E0582"/>
    <w:rsid w:val="001E0AC2"/>
    <w:rsid w:val="001E13D4"/>
    <w:rsid w:val="001E2518"/>
    <w:rsid w:val="001E263F"/>
    <w:rsid w:val="001E2678"/>
    <w:rsid w:val="001E413C"/>
    <w:rsid w:val="001E5D51"/>
    <w:rsid w:val="001E6241"/>
    <w:rsid w:val="001E6EC4"/>
    <w:rsid w:val="001F0291"/>
    <w:rsid w:val="001F1B15"/>
    <w:rsid w:val="001F2DC9"/>
    <w:rsid w:val="001F2F0F"/>
    <w:rsid w:val="001F3395"/>
    <w:rsid w:val="001F3D78"/>
    <w:rsid w:val="001F508A"/>
    <w:rsid w:val="001F544C"/>
    <w:rsid w:val="001F5BD0"/>
    <w:rsid w:val="00200239"/>
    <w:rsid w:val="00200D5F"/>
    <w:rsid w:val="00201F87"/>
    <w:rsid w:val="00202353"/>
    <w:rsid w:val="00202B22"/>
    <w:rsid w:val="0020597D"/>
    <w:rsid w:val="00205E33"/>
    <w:rsid w:val="002070A9"/>
    <w:rsid w:val="002071DA"/>
    <w:rsid w:val="00210046"/>
    <w:rsid w:val="002111E2"/>
    <w:rsid w:val="00211E28"/>
    <w:rsid w:val="00212BC9"/>
    <w:rsid w:val="00212FA1"/>
    <w:rsid w:val="00212FDB"/>
    <w:rsid w:val="0021341A"/>
    <w:rsid w:val="002137B3"/>
    <w:rsid w:val="00215B7D"/>
    <w:rsid w:val="00215BAA"/>
    <w:rsid w:val="002208D6"/>
    <w:rsid w:val="00221EDD"/>
    <w:rsid w:val="00222CBB"/>
    <w:rsid w:val="00222D01"/>
    <w:rsid w:val="00223455"/>
    <w:rsid w:val="00226967"/>
    <w:rsid w:val="00226A0D"/>
    <w:rsid w:val="00226C75"/>
    <w:rsid w:val="002270A3"/>
    <w:rsid w:val="00227E7F"/>
    <w:rsid w:val="0023207B"/>
    <w:rsid w:val="002328D6"/>
    <w:rsid w:val="00233745"/>
    <w:rsid w:val="00233C4E"/>
    <w:rsid w:val="00235AE8"/>
    <w:rsid w:val="00241684"/>
    <w:rsid w:val="0024284C"/>
    <w:rsid w:val="002433BB"/>
    <w:rsid w:val="00250FF6"/>
    <w:rsid w:val="00253EEE"/>
    <w:rsid w:val="00254D01"/>
    <w:rsid w:val="002557DB"/>
    <w:rsid w:val="00255900"/>
    <w:rsid w:val="00257439"/>
    <w:rsid w:val="00260888"/>
    <w:rsid w:val="00260A2D"/>
    <w:rsid w:val="00261C0C"/>
    <w:rsid w:val="00263972"/>
    <w:rsid w:val="00264D9A"/>
    <w:rsid w:val="002665A5"/>
    <w:rsid w:val="002700D2"/>
    <w:rsid w:val="0027060B"/>
    <w:rsid w:val="002711C3"/>
    <w:rsid w:val="00272363"/>
    <w:rsid w:val="00272401"/>
    <w:rsid w:val="0027366B"/>
    <w:rsid w:val="00274EBD"/>
    <w:rsid w:val="002755A9"/>
    <w:rsid w:val="002756CA"/>
    <w:rsid w:val="00281E49"/>
    <w:rsid w:val="0028229D"/>
    <w:rsid w:val="002822A9"/>
    <w:rsid w:val="00282F6E"/>
    <w:rsid w:val="002838C3"/>
    <w:rsid w:val="002910FD"/>
    <w:rsid w:val="00294FBC"/>
    <w:rsid w:val="00295274"/>
    <w:rsid w:val="002A033A"/>
    <w:rsid w:val="002A0714"/>
    <w:rsid w:val="002A075A"/>
    <w:rsid w:val="002A2438"/>
    <w:rsid w:val="002A3DE0"/>
    <w:rsid w:val="002A45EC"/>
    <w:rsid w:val="002A4EAA"/>
    <w:rsid w:val="002A5410"/>
    <w:rsid w:val="002A5C59"/>
    <w:rsid w:val="002A7C5A"/>
    <w:rsid w:val="002B09E0"/>
    <w:rsid w:val="002B0F1C"/>
    <w:rsid w:val="002B24DB"/>
    <w:rsid w:val="002B2AE1"/>
    <w:rsid w:val="002B2D9A"/>
    <w:rsid w:val="002B360E"/>
    <w:rsid w:val="002B5AE1"/>
    <w:rsid w:val="002B65B7"/>
    <w:rsid w:val="002B6657"/>
    <w:rsid w:val="002B6C40"/>
    <w:rsid w:val="002C06BE"/>
    <w:rsid w:val="002C0A3C"/>
    <w:rsid w:val="002C0C0D"/>
    <w:rsid w:val="002C0FEA"/>
    <w:rsid w:val="002C38EF"/>
    <w:rsid w:val="002C46AC"/>
    <w:rsid w:val="002C72EA"/>
    <w:rsid w:val="002C7304"/>
    <w:rsid w:val="002C7672"/>
    <w:rsid w:val="002D174F"/>
    <w:rsid w:val="002D24D8"/>
    <w:rsid w:val="002D3560"/>
    <w:rsid w:val="002D452A"/>
    <w:rsid w:val="002D45AC"/>
    <w:rsid w:val="002D4CB7"/>
    <w:rsid w:val="002D5615"/>
    <w:rsid w:val="002D6702"/>
    <w:rsid w:val="002D7C38"/>
    <w:rsid w:val="002E1424"/>
    <w:rsid w:val="002E1695"/>
    <w:rsid w:val="002E1EA9"/>
    <w:rsid w:val="002E4F30"/>
    <w:rsid w:val="002E5C66"/>
    <w:rsid w:val="002E6597"/>
    <w:rsid w:val="002E67B5"/>
    <w:rsid w:val="002E7D59"/>
    <w:rsid w:val="002F0F77"/>
    <w:rsid w:val="002F14F0"/>
    <w:rsid w:val="002F1A03"/>
    <w:rsid w:val="002F3487"/>
    <w:rsid w:val="002F43D8"/>
    <w:rsid w:val="002F537B"/>
    <w:rsid w:val="002F6AA7"/>
    <w:rsid w:val="002F6EF3"/>
    <w:rsid w:val="0030023F"/>
    <w:rsid w:val="00303897"/>
    <w:rsid w:val="003054C7"/>
    <w:rsid w:val="00305F26"/>
    <w:rsid w:val="00306049"/>
    <w:rsid w:val="003060C7"/>
    <w:rsid w:val="00307A59"/>
    <w:rsid w:val="00310B67"/>
    <w:rsid w:val="00312477"/>
    <w:rsid w:val="00313C9B"/>
    <w:rsid w:val="00314190"/>
    <w:rsid w:val="0031453D"/>
    <w:rsid w:val="0031485B"/>
    <w:rsid w:val="00315E6B"/>
    <w:rsid w:val="00317453"/>
    <w:rsid w:val="00321C0B"/>
    <w:rsid w:val="0032215B"/>
    <w:rsid w:val="0032429F"/>
    <w:rsid w:val="00324E64"/>
    <w:rsid w:val="003255A1"/>
    <w:rsid w:val="00325959"/>
    <w:rsid w:val="00325E06"/>
    <w:rsid w:val="0032693C"/>
    <w:rsid w:val="003270DA"/>
    <w:rsid w:val="00330CF7"/>
    <w:rsid w:val="00333986"/>
    <w:rsid w:val="00340416"/>
    <w:rsid w:val="00340EDE"/>
    <w:rsid w:val="00342520"/>
    <w:rsid w:val="00342A34"/>
    <w:rsid w:val="00343245"/>
    <w:rsid w:val="0034596E"/>
    <w:rsid w:val="00345DDC"/>
    <w:rsid w:val="00346429"/>
    <w:rsid w:val="00347559"/>
    <w:rsid w:val="0035017D"/>
    <w:rsid w:val="00350C7C"/>
    <w:rsid w:val="00351AE8"/>
    <w:rsid w:val="00351EB1"/>
    <w:rsid w:val="00354A90"/>
    <w:rsid w:val="00356624"/>
    <w:rsid w:val="00356E22"/>
    <w:rsid w:val="0035710E"/>
    <w:rsid w:val="00357643"/>
    <w:rsid w:val="003614AF"/>
    <w:rsid w:val="00362896"/>
    <w:rsid w:val="00363550"/>
    <w:rsid w:val="003635F1"/>
    <w:rsid w:val="00364B50"/>
    <w:rsid w:val="00366699"/>
    <w:rsid w:val="003671D9"/>
    <w:rsid w:val="003701CA"/>
    <w:rsid w:val="00373804"/>
    <w:rsid w:val="00375A3F"/>
    <w:rsid w:val="003779F7"/>
    <w:rsid w:val="003801A4"/>
    <w:rsid w:val="00380FCE"/>
    <w:rsid w:val="0038252F"/>
    <w:rsid w:val="00382617"/>
    <w:rsid w:val="003857F0"/>
    <w:rsid w:val="00385EFA"/>
    <w:rsid w:val="00386930"/>
    <w:rsid w:val="00386B2E"/>
    <w:rsid w:val="003875D3"/>
    <w:rsid w:val="00387EF7"/>
    <w:rsid w:val="003904AF"/>
    <w:rsid w:val="0039080C"/>
    <w:rsid w:val="003911E2"/>
    <w:rsid w:val="00391F57"/>
    <w:rsid w:val="0039319C"/>
    <w:rsid w:val="0039327C"/>
    <w:rsid w:val="003948FF"/>
    <w:rsid w:val="00395FD1"/>
    <w:rsid w:val="00396BB1"/>
    <w:rsid w:val="00397B00"/>
    <w:rsid w:val="003A0348"/>
    <w:rsid w:val="003A10AA"/>
    <w:rsid w:val="003A182A"/>
    <w:rsid w:val="003A33CC"/>
    <w:rsid w:val="003A35A3"/>
    <w:rsid w:val="003A3783"/>
    <w:rsid w:val="003A491E"/>
    <w:rsid w:val="003A546F"/>
    <w:rsid w:val="003A5730"/>
    <w:rsid w:val="003A71CF"/>
    <w:rsid w:val="003A73F0"/>
    <w:rsid w:val="003B25B0"/>
    <w:rsid w:val="003B43D8"/>
    <w:rsid w:val="003B4EBF"/>
    <w:rsid w:val="003B568D"/>
    <w:rsid w:val="003B5F98"/>
    <w:rsid w:val="003B6118"/>
    <w:rsid w:val="003B7936"/>
    <w:rsid w:val="003C0834"/>
    <w:rsid w:val="003C09CB"/>
    <w:rsid w:val="003C1CC9"/>
    <w:rsid w:val="003C1CCC"/>
    <w:rsid w:val="003C211F"/>
    <w:rsid w:val="003C2D3A"/>
    <w:rsid w:val="003C6581"/>
    <w:rsid w:val="003D0F46"/>
    <w:rsid w:val="003D2510"/>
    <w:rsid w:val="003D31E4"/>
    <w:rsid w:val="003D3511"/>
    <w:rsid w:val="003D3809"/>
    <w:rsid w:val="003D5BFF"/>
    <w:rsid w:val="003D6D1D"/>
    <w:rsid w:val="003D75F6"/>
    <w:rsid w:val="003E094C"/>
    <w:rsid w:val="003E1974"/>
    <w:rsid w:val="003E232B"/>
    <w:rsid w:val="003E2CC4"/>
    <w:rsid w:val="003E2CF0"/>
    <w:rsid w:val="003E432A"/>
    <w:rsid w:val="003E49CD"/>
    <w:rsid w:val="003E5BAF"/>
    <w:rsid w:val="003E6027"/>
    <w:rsid w:val="003E61B3"/>
    <w:rsid w:val="003E6E71"/>
    <w:rsid w:val="003E6EF1"/>
    <w:rsid w:val="003F22B8"/>
    <w:rsid w:val="003F3068"/>
    <w:rsid w:val="003F4BCA"/>
    <w:rsid w:val="003F5709"/>
    <w:rsid w:val="003F5749"/>
    <w:rsid w:val="003F5920"/>
    <w:rsid w:val="003F5A2E"/>
    <w:rsid w:val="003F5CEA"/>
    <w:rsid w:val="003F721B"/>
    <w:rsid w:val="004001B9"/>
    <w:rsid w:val="004005EE"/>
    <w:rsid w:val="00400633"/>
    <w:rsid w:val="00403840"/>
    <w:rsid w:val="00404057"/>
    <w:rsid w:val="00404A3D"/>
    <w:rsid w:val="00404CC6"/>
    <w:rsid w:val="00406A39"/>
    <w:rsid w:val="00407A51"/>
    <w:rsid w:val="004104AC"/>
    <w:rsid w:val="00410EA3"/>
    <w:rsid w:val="00411216"/>
    <w:rsid w:val="004118C0"/>
    <w:rsid w:val="00411C56"/>
    <w:rsid w:val="004128E1"/>
    <w:rsid w:val="00414BF0"/>
    <w:rsid w:val="0042042B"/>
    <w:rsid w:val="0042069B"/>
    <w:rsid w:val="00421C30"/>
    <w:rsid w:val="00421E43"/>
    <w:rsid w:val="00422AA4"/>
    <w:rsid w:val="00423762"/>
    <w:rsid w:val="004256FC"/>
    <w:rsid w:val="0042573F"/>
    <w:rsid w:val="00425CF9"/>
    <w:rsid w:val="0042753A"/>
    <w:rsid w:val="0043256D"/>
    <w:rsid w:val="00434208"/>
    <w:rsid w:val="00435E7B"/>
    <w:rsid w:val="004365BA"/>
    <w:rsid w:val="00436DB0"/>
    <w:rsid w:val="0043796A"/>
    <w:rsid w:val="00437EC9"/>
    <w:rsid w:val="004418EF"/>
    <w:rsid w:val="00442FF8"/>
    <w:rsid w:val="00443938"/>
    <w:rsid w:val="004447C1"/>
    <w:rsid w:val="0044489A"/>
    <w:rsid w:val="00445A74"/>
    <w:rsid w:val="0045233F"/>
    <w:rsid w:val="00452827"/>
    <w:rsid w:val="00452A7D"/>
    <w:rsid w:val="00452F3E"/>
    <w:rsid w:val="00454B55"/>
    <w:rsid w:val="00456827"/>
    <w:rsid w:val="00456FE7"/>
    <w:rsid w:val="00457DED"/>
    <w:rsid w:val="00457F61"/>
    <w:rsid w:val="00460949"/>
    <w:rsid w:val="00463164"/>
    <w:rsid w:val="00463A53"/>
    <w:rsid w:val="00463C8F"/>
    <w:rsid w:val="00464694"/>
    <w:rsid w:val="00466B7F"/>
    <w:rsid w:val="00467A59"/>
    <w:rsid w:val="00470904"/>
    <w:rsid w:val="00471213"/>
    <w:rsid w:val="00471FDD"/>
    <w:rsid w:val="00472559"/>
    <w:rsid w:val="00472EFB"/>
    <w:rsid w:val="00473103"/>
    <w:rsid w:val="00473597"/>
    <w:rsid w:val="00474B26"/>
    <w:rsid w:val="00475B46"/>
    <w:rsid w:val="0047671B"/>
    <w:rsid w:val="00476A79"/>
    <w:rsid w:val="0048101D"/>
    <w:rsid w:val="00482D19"/>
    <w:rsid w:val="004847A6"/>
    <w:rsid w:val="00485088"/>
    <w:rsid w:val="004852A0"/>
    <w:rsid w:val="004854FC"/>
    <w:rsid w:val="004873C3"/>
    <w:rsid w:val="0048775E"/>
    <w:rsid w:val="00487CEB"/>
    <w:rsid w:val="00490A1D"/>
    <w:rsid w:val="00491A9B"/>
    <w:rsid w:val="00494171"/>
    <w:rsid w:val="0049571B"/>
    <w:rsid w:val="0049592A"/>
    <w:rsid w:val="004A05CE"/>
    <w:rsid w:val="004A0959"/>
    <w:rsid w:val="004A0ECB"/>
    <w:rsid w:val="004A10EE"/>
    <w:rsid w:val="004A2C1C"/>
    <w:rsid w:val="004A49A5"/>
    <w:rsid w:val="004A6197"/>
    <w:rsid w:val="004A6F21"/>
    <w:rsid w:val="004A6F86"/>
    <w:rsid w:val="004B0752"/>
    <w:rsid w:val="004B46D5"/>
    <w:rsid w:val="004B55CC"/>
    <w:rsid w:val="004B5AA7"/>
    <w:rsid w:val="004B7E6F"/>
    <w:rsid w:val="004C0D9F"/>
    <w:rsid w:val="004C12DC"/>
    <w:rsid w:val="004C1813"/>
    <w:rsid w:val="004C1D9E"/>
    <w:rsid w:val="004C2F34"/>
    <w:rsid w:val="004C32DC"/>
    <w:rsid w:val="004C5052"/>
    <w:rsid w:val="004C5255"/>
    <w:rsid w:val="004C5BB3"/>
    <w:rsid w:val="004C5D82"/>
    <w:rsid w:val="004D0917"/>
    <w:rsid w:val="004D0BEB"/>
    <w:rsid w:val="004D22EB"/>
    <w:rsid w:val="004D300B"/>
    <w:rsid w:val="004D3D07"/>
    <w:rsid w:val="004D4C8B"/>
    <w:rsid w:val="004D4CA4"/>
    <w:rsid w:val="004D62F0"/>
    <w:rsid w:val="004D6FE9"/>
    <w:rsid w:val="004D7035"/>
    <w:rsid w:val="004E11F8"/>
    <w:rsid w:val="004E1E50"/>
    <w:rsid w:val="004E3350"/>
    <w:rsid w:val="004E69CC"/>
    <w:rsid w:val="004E6B44"/>
    <w:rsid w:val="004E6F43"/>
    <w:rsid w:val="004E7E37"/>
    <w:rsid w:val="004F0BE7"/>
    <w:rsid w:val="004F4BE5"/>
    <w:rsid w:val="004F4E3D"/>
    <w:rsid w:val="004F5300"/>
    <w:rsid w:val="004F5EB2"/>
    <w:rsid w:val="004F6C08"/>
    <w:rsid w:val="004F7636"/>
    <w:rsid w:val="004F7CAB"/>
    <w:rsid w:val="0050192B"/>
    <w:rsid w:val="0050264A"/>
    <w:rsid w:val="00502BEA"/>
    <w:rsid w:val="005037D2"/>
    <w:rsid w:val="00503C1C"/>
    <w:rsid w:val="00504590"/>
    <w:rsid w:val="005048B3"/>
    <w:rsid w:val="00504BA3"/>
    <w:rsid w:val="005054A6"/>
    <w:rsid w:val="00505A51"/>
    <w:rsid w:val="005060DF"/>
    <w:rsid w:val="00506AB3"/>
    <w:rsid w:val="00506C82"/>
    <w:rsid w:val="00507CA2"/>
    <w:rsid w:val="00510907"/>
    <w:rsid w:val="00512AFB"/>
    <w:rsid w:val="00513B9F"/>
    <w:rsid w:val="00514FF2"/>
    <w:rsid w:val="00515AB3"/>
    <w:rsid w:val="00516D31"/>
    <w:rsid w:val="00520325"/>
    <w:rsid w:val="00520AA1"/>
    <w:rsid w:val="0052155A"/>
    <w:rsid w:val="00521FCE"/>
    <w:rsid w:val="00522C98"/>
    <w:rsid w:val="005233B6"/>
    <w:rsid w:val="00526B38"/>
    <w:rsid w:val="0052717D"/>
    <w:rsid w:val="00527CD9"/>
    <w:rsid w:val="0053031B"/>
    <w:rsid w:val="00530404"/>
    <w:rsid w:val="0053047D"/>
    <w:rsid w:val="00530998"/>
    <w:rsid w:val="0053124D"/>
    <w:rsid w:val="00531E70"/>
    <w:rsid w:val="00532CD4"/>
    <w:rsid w:val="0053560A"/>
    <w:rsid w:val="0053685E"/>
    <w:rsid w:val="00536877"/>
    <w:rsid w:val="00536DF3"/>
    <w:rsid w:val="0053799C"/>
    <w:rsid w:val="00537B86"/>
    <w:rsid w:val="00540369"/>
    <w:rsid w:val="005414F8"/>
    <w:rsid w:val="0054175E"/>
    <w:rsid w:val="00541901"/>
    <w:rsid w:val="00541DF3"/>
    <w:rsid w:val="005426F5"/>
    <w:rsid w:val="00543FC5"/>
    <w:rsid w:val="005453D9"/>
    <w:rsid w:val="00546112"/>
    <w:rsid w:val="00547162"/>
    <w:rsid w:val="00550082"/>
    <w:rsid w:val="00551409"/>
    <w:rsid w:val="00554488"/>
    <w:rsid w:val="00557951"/>
    <w:rsid w:val="005601D5"/>
    <w:rsid w:val="0056164F"/>
    <w:rsid w:val="00561838"/>
    <w:rsid w:val="005618BE"/>
    <w:rsid w:val="00561F28"/>
    <w:rsid w:val="005621B7"/>
    <w:rsid w:val="00563E4B"/>
    <w:rsid w:val="005655AC"/>
    <w:rsid w:val="00565749"/>
    <w:rsid w:val="00565D86"/>
    <w:rsid w:val="0056746A"/>
    <w:rsid w:val="005678FD"/>
    <w:rsid w:val="00567A2C"/>
    <w:rsid w:val="0057030C"/>
    <w:rsid w:val="005704CD"/>
    <w:rsid w:val="005723CE"/>
    <w:rsid w:val="00572B7A"/>
    <w:rsid w:val="00572FA3"/>
    <w:rsid w:val="00573ED1"/>
    <w:rsid w:val="00574457"/>
    <w:rsid w:val="00576D65"/>
    <w:rsid w:val="00577365"/>
    <w:rsid w:val="0057739C"/>
    <w:rsid w:val="00577E69"/>
    <w:rsid w:val="00582129"/>
    <w:rsid w:val="005821C9"/>
    <w:rsid w:val="005827DC"/>
    <w:rsid w:val="00582B70"/>
    <w:rsid w:val="0058381D"/>
    <w:rsid w:val="00583C1F"/>
    <w:rsid w:val="0058686F"/>
    <w:rsid w:val="00586BF8"/>
    <w:rsid w:val="00587137"/>
    <w:rsid w:val="0058774D"/>
    <w:rsid w:val="005907FD"/>
    <w:rsid w:val="00590BE0"/>
    <w:rsid w:val="00591890"/>
    <w:rsid w:val="00591ABD"/>
    <w:rsid w:val="0059306E"/>
    <w:rsid w:val="0059326E"/>
    <w:rsid w:val="005933BA"/>
    <w:rsid w:val="005933D0"/>
    <w:rsid w:val="00593987"/>
    <w:rsid w:val="00593E49"/>
    <w:rsid w:val="00594980"/>
    <w:rsid w:val="005970A6"/>
    <w:rsid w:val="005A1CF4"/>
    <w:rsid w:val="005A4B59"/>
    <w:rsid w:val="005A66B4"/>
    <w:rsid w:val="005A6C75"/>
    <w:rsid w:val="005A7098"/>
    <w:rsid w:val="005B0116"/>
    <w:rsid w:val="005B21AD"/>
    <w:rsid w:val="005B4E0C"/>
    <w:rsid w:val="005B79E3"/>
    <w:rsid w:val="005C2C7E"/>
    <w:rsid w:val="005C3B8B"/>
    <w:rsid w:val="005C5627"/>
    <w:rsid w:val="005C5EFA"/>
    <w:rsid w:val="005C796B"/>
    <w:rsid w:val="005D0606"/>
    <w:rsid w:val="005D1632"/>
    <w:rsid w:val="005D1779"/>
    <w:rsid w:val="005D1F7F"/>
    <w:rsid w:val="005D284D"/>
    <w:rsid w:val="005D3DB6"/>
    <w:rsid w:val="005D52C9"/>
    <w:rsid w:val="005D698F"/>
    <w:rsid w:val="005E0B84"/>
    <w:rsid w:val="005E4E41"/>
    <w:rsid w:val="005F02ED"/>
    <w:rsid w:val="005F0FCF"/>
    <w:rsid w:val="005F18D6"/>
    <w:rsid w:val="005F2F2D"/>
    <w:rsid w:val="005F3715"/>
    <w:rsid w:val="005F3877"/>
    <w:rsid w:val="005F40E1"/>
    <w:rsid w:val="005F4235"/>
    <w:rsid w:val="005F4E2A"/>
    <w:rsid w:val="005F577A"/>
    <w:rsid w:val="005F5B11"/>
    <w:rsid w:val="006004E4"/>
    <w:rsid w:val="006015E8"/>
    <w:rsid w:val="00601E1D"/>
    <w:rsid w:val="006022C2"/>
    <w:rsid w:val="00602DAE"/>
    <w:rsid w:val="006034D0"/>
    <w:rsid w:val="0060405E"/>
    <w:rsid w:val="0060438B"/>
    <w:rsid w:val="0060466F"/>
    <w:rsid w:val="006050EA"/>
    <w:rsid w:val="0060553E"/>
    <w:rsid w:val="00606841"/>
    <w:rsid w:val="006071CC"/>
    <w:rsid w:val="00607893"/>
    <w:rsid w:val="00607F05"/>
    <w:rsid w:val="0061078F"/>
    <w:rsid w:val="00611674"/>
    <w:rsid w:val="006126B4"/>
    <w:rsid w:val="00612B92"/>
    <w:rsid w:val="00612D41"/>
    <w:rsid w:val="006136EE"/>
    <w:rsid w:val="00615819"/>
    <w:rsid w:val="00622633"/>
    <w:rsid w:val="006241BB"/>
    <w:rsid w:val="006243C8"/>
    <w:rsid w:val="0062458D"/>
    <w:rsid w:val="006258EE"/>
    <w:rsid w:val="00625F5D"/>
    <w:rsid w:val="006260CA"/>
    <w:rsid w:val="00626B68"/>
    <w:rsid w:val="006278D2"/>
    <w:rsid w:val="0063187C"/>
    <w:rsid w:val="006332D6"/>
    <w:rsid w:val="00634937"/>
    <w:rsid w:val="006351E2"/>
    <w:rsid w:val="00636279"/>
    <w:rsid w:val="00636588"/>
    <w:rsid w:val="00640023"/>
    <w:rsid w:val="0064347D"/>
    <w:rsid w:val="00643EF3"/>
    <w:rsid w:val="00645681"/>
    <w:rsid w:val="00645CF0"/>
    <w:rsid w:val="00646A01"/>
    <w:rsid w:val="006475FC"/>
    <w:rsid w:val="006522EE"/>
    <w:rsid w:val="006524A7"/>
    <w:rsid w:val="00652CEB"/>
    <w:rsid w:val="00652E1C"/>
    <w:rsid w:val="00652E30"/>
    <w:rsid w:val="00656AA6"/>
    <w:rsid w:val="00657BA3"/>
    <w:rsid w:val="0066001B"/>
    <w:rsid w:val="00663C79"/>
    <w:rsid w:val="00663CB5"/>
    <w:rsid w:val="006640D9"/>
    <w:rsid w:val="00664769"/>
    <w:rsid w:val="006648CC"/>
    <w:rsid w:val="006656AC"/>
    <w:rsid w:val="00665CD9"/>
    <w:rsid w:val="00667505"/>
    <w:rsid w:val="00670491"/>
    <w:rsid w:val="006708DA"/>
    <w:rsid w:val="00670B54"/>
    <w:rsid w:val="00673044"/>
    <w:rsid w:val="00675D3D"/>
    <w:rsid w:val="00675E84"/>
    <w:rsid w:val="006761C2"/>
    <w:rsid w:val="00676B73"/>
    <w:rsid w:val="00676D07"/>
    <w:rsid w:val="006801F7"/>
    <w:rsid w:val="0068163B"/>
    <w:rsid w:val="0068396B"/>
    <w:rsid w:val="00684EA1"/>
    <w:rsid w:val="00686137"/>
    <w:rsid w:val="00686207"/>
    <w:rsid w:val="0069387B"/>
    <w:rsid w:val="00693A95"/>
    <w:rsid w:val="00694B91"/>
    <w:rsid w:val="00695432"/>
    <w:rsid w:val="006957F2"/>
    <w:rsid w:val="006958A4"/>
    <w:rsid w:val="006959FE"/>
    <w:rsid w:val="006974DA"/>
    <w:rsid w:val="0069797A"/>
    <w:rsid w:val="006A0EC6"/>
    <w:rsid w:val="006A164A"/>
    <w:rsid w:val="006A1C1D"/>
    <w:rsid w:val="006A1E51"/>
    <w:rsid w:val="006A304E"/>
    <w:rsid w:val="006A4460"/>
    <w:rsid w:val="006A5F88"/>
    <w:rsid w:val="006A660C"/>
    <w:rsid w:val="006A7261"/>
    <w:rsid w:val="006A7803"/>
    <w:rsid w:val="006B000D"/>
    <w:rsid w:val="006B152D"/>
    <w:rsid w:val="006B24F1"/>
    <w:rsid w:val="006B29C4"/>
    <w:rsid w:val="006B347A"/>
    <w:rsid w:val="006B38A9"/>
    <w:rsid w:val="006B3EDC"/>
    <w:rsid w:val="006B4C6E"/>
    <w:rsid w:val="006B599F"/>
    <w:rsid w:val="006B6262"/>
    <w:rsid w:val="006B62E1"/>
    <w:rsid w:val="006B6CA6"/>
    <w:rsid w:val="006B7FAE"/>
    <w:rsid w:val="006C07C0"/>
    <w:rsid w:val="006C0A7A"/>
    <w:rsid w:val="006C0C06"/>
    <w:rsid w:val="006C0D7C"/>
    <w:rsid w:val="006C4009"/>
    <w:rsid w:val="006C5E17"/>
    <w:rsid w:val="006C6187"/>
    <w:rsid w:val="006C62E5"/>
    <w:rsid w:val="006C6D8B"/>
    <w:rsid w:val="006D05DF"/>
    <w:rsid w:val="006D099E"/>
    <w:rsid w:val="006D2506"/>
    <w:rsid w:val="006D281F"/>
    <w:rsid w:val="006D38F8"/>
    <w:rsid w:val="006D44C0"/>
    <w:rsid w:val="006D5484"/>
    <w:rsid w:val="006D5B76"/>
    <w:rsid w:val="006D6421"/>
    <w:rsid w:val="006D73F0"/>
    <w:rsid w:val="006E0364"/>
    <w:rsid w:val="006E195C"/>
    <w:rsid w:val="006E2F2A"/>
    <w:rsid w:val="006E36AB"/>
    <w:rsid w:val="006E40F8"/>
    <w:rsid w:val="006E4C2C"/>
    <w:rsid w:val="006E5070"/>
    <w:rsid w:val="006E536A"/>
    <w:rsid w:val="006E6AD9"/>
    <w:rsid w:val="006F0823"/>
    <w:rsid w:val="006F08C4"/>
    <w:rsid w:val="006F1C52"/>
    <w:rsid w:val="006F2087"/>
    <w:rsid w:val="006F26C4"/>
    <w:rsid w:val="006F2F3A"/>
    <w:rsid w:val="006F36C2"/>
    <w:rsid w:val="006F4D1A"/>
    <w:rsid w:val="006F4F46"/>
    <w:rsid w:val="006F5763"/>
    <w:rsid w:val="006F5F5C"/>
    <w:rsid w:val="006F6375"/>
    <w:rsid w:val="006F6E62"/>
    <w:rsid w:val="006F71E2"/>
    <w:rsid w:val="006F7EDF"/>
    <w:rsid w:val="00700ABC"/>
    <w:rsid w:val="00700DAF"/>
    <w:rsid w:val="00702D09"/>
    <w:rsid w:val="00703224"/>
    <w:rsid w:val="007038CC"/>
    <w:rsid w:val="0070496D"/>
    <w:rsid w:val="0070604D"/>
    <w:rsid w:val="00707E5D"/>
    <w:rsid w:val="00707F9C"/>
    <w:rsid w:val="00707FBC"/>
    <w:rsid w:val="00710735"/>
    <w:rsid w:val="00710A0D"/>
    <w:rsid w:val="00711536"/>
    <w:rsid w:val="00711CAE"/>
    <w:rsid w:val="00713A7E"/>
    <w:rsid w:val="0071517B"/>
    <w:rsid w:val="00715817"/>
    <w:rsid w:val="00715A77"/>
    <w:rsid w:val="00715E3E"/>
    <w:rsid w:val="00716092"/>
    <w:rsid w:val="007163DB"/>
    <w:rsid w:val="00720A3F"/>
    <w:rsid w:val="007232A8"/>
    <w:rsid w:val="007234C0"/>
    <w:rsid w:val="007238BA"/>
    <w:rsid w:val="007253B8"/>
    <w:rsid w:val="007277EF"/>
    <w:rsid w:val="00727B16"/>
    <w:rsid w:val="00727D9E"/>
    <w:rsid w:val="007328A4"/>
    <w:rsid w:val="00732AF4"/>
    <w:rsid w:val="00732D2C"/>
    <w:rsid w:val="00735072"/>
    <w:rsid w:val="00736554"/>
    <w:rsid w:val="00737D1C"/>
    <w:rsid w:val="007400B0"/>
    <w:rsid w:val="007400D7"/>
    <w:rsid w:val="00740F6D"/>
    <w:rsid w:val="007423ED"/>
    <w:rsid w:val="00743997"/>
    <w:rsid w:val="00744822"/>
    <w:rsid w:val="00746092"/>
    <w:rsid w:val="00746D19"/>
    <w:rsid w:val="007478F7"/>
    <w:rsid w:val="00750236"/>
    <w:rsid w:val="00750D74"/>
    <w:rsid w:val="007524EB"/>
    <w:rsid w:val="00753C89"/>
    <w:rsid w:val="00754D02"/>
    <w:rsid w:val="00756870"/>
    <w:rsid w:val="00756C87"/>
    <w:rsid w:val="0075707A"/>
    <w:rsid w:val="00760C3D"/>
    <w:rsid w:val="007618FB"/>
    <w:rsid w:val="00763A0A"/>
    <w:rsid w:val="00763FB6"/>
    <w:rsid w:val="00765212"/>
    <w:rsid w:val="0076536A"/>
    <w:rsid w:val="007654E9"/>
    <w:rsid w:val="00767748"/>
    <w:rsid w:val="00767E88"/>
    <w:rsid w:val="007702CC"/>
    <w:rsid w:val="00770AC3"/>
    <w:rsid w:val="00770DA7"/>
    <w:rsid w:val="0077169F"/>
    <w:rsid w:val="00774247"/>
    <w:rsid w:val="00774777"/>
    <w:rsid w:val="00774B9D"/>
    <w:rsid w:val="00775D6F"/>
    <w:rsid w:val="00776EA4"/>
    <w:rsid w:val="00780C1E"/>
    <w:rsid w:val="00780CED"/>
    <w:rsid w:val="00780EC0"/>
    <w:rsid w:val="00781591"/>
    <w:rsid w:val="00781F29"/>
    <w:rsid w:val="0078265D"/>
    <w:rsid w:val="0078366E"/>
    <w:rsid w:val="00784576"/>
    <w:rsid w:val="007864CC"/>
    <w:rsid w:val="007874C6"/>
    <w:rsid w:val="00792C04"/>
    <w:rsid w:val="0079374A"/>
    <w:rsid w:val="00794CA9"/>
    <w:rsid w:val="0079577D"/>
    <w:rsid w:val="00795A6B"/>
    <w:rsid w:val="007966AC"/>
    <w:rsid w:val="007A0272"/>
    <w:rsid w:val="007A033E"/>
    <w:rsid w:val="007A0392"/>
    <w:rsid w:val="007A040E"/>
    <w:rsid w:val="007A04C6"/>
    <w:rsid w:val="007A1E3F"/>
    <w:rsid w:val="007A24D6"/>
    <w:rsid w:val="007A2D45"/>
    <w:rsid w:val="007A3845"/>
    <w:rsid w:val="007A427D"/>
    <w:rsid w:val="007A45D9"/>
    <w:rsid w:val="007A68AE"/>
    <w:rsid w:val="007A6B3C"/>
    <w:rsid w:val="007A7003"/>
    <w:rsid w:val="007A7612"/>
    <w:rsid w:val="007A7E3E"/>
    <w:rsid w:val="007B0F36"/>
    <w:rsid w:val="007B1F5E"/>
    <w:rsid w:val="007B34E0"/>
    <w:rsid w:val="007B5E95"/>
    <w:rsid w:val="007B6FEA"/>
    <w:rsid w:val="007C06A5"/>
    <w:rsid w:val="007C1068"/>
    <w:rsid w:val="007C1468"/>
    <w:rsid w:val="007C1AE8"/>
    <w:rsid w:val="007C2295"/>
    <w:rsid w:val="007C35ED"/>
    <w:rsid w:val="007C37AE"/>
    <w:rsid w:val="007C5D9E"/>
    <w:rsid w:val="007C5E4D"/>
    <w:rsid w:val="007D038D"/>
    <w:rsid w:val="007D0BA7"/>
    <w:rsid w:val="007D2BAC"/>
    <w:rsid w:val="007D2DD0"/>
    <w:rsid w:val="007D33B4"/>
    <w:rsid w:val="007D4944"/>
    <w:rsid w:val="007D5359"/>
    <w:rsid w:val="007D5D45"/>
    <w:rsid w:val="007D7A7D"/>
    <w:rsid w:val="007E0090"/>
    <w:rsid w:val="007E0693"/>
    <w:rsid w:val="007E1AC3"/>
    <w:rsid w:val="007E1FF9"/>
    <w:rsid w:val="007E2564"/>
    <w:rsid w:val="007E3E90"/>
    <w:rsid w:val="007E53F6"/>
    <w:rsid w:val="007E735D"/>
    <w:rsid w:val="007F116E"/>
    <w:rsid w:val="007F15CB"/>
    <w:rsid w:val="007F2974"/>
    <w:rsid w:val="007F5029"/>
    <w:rsid w:val="007F5974"/>
    <w:rsid w:val="007F5C9A"/>
    <w:rsid w:val="007F6980"/>
    <w:rsid w:val="007F6E07"/>
    <w:rsid w:val="007F700D"/>
    <w:rsid w:val="007F7484"/>
    <w:rsid w:val="00802A09"/>
    <w:rsid w:val="00803610"/>
    <w:rsid w:val="00803F47"/>
    <w:rsid w:val="00805ABA"/>
    <w:rsid w:val="008120B8"/>
    <w:rsid w:val="00812949"/>
    <w:rsid w:val="00812A24"/>
    <w:rsid w:val="008141C2"/>
    <w:rsid w:val="00815509"/>
    <w:rsid w:val="008159E2"/>
    <w:rsid w:val="00820F72"/>
    <w:rsid w:val="0082146B"/>
    <w:rsid w:val="00822357"/>
    <w:rsid w:val="008233CE"/>
    <w:rsid w:val="00823DA0"/>
    <w:rsid w:val="0082593A"/>
    <w:rsid w:val="00825A38"/>
    <w:rsid w:val="008260D3"/>
    <w:rsid w:val="00826EDB"/>
    <w:rsid w:val="00827D30"/>
    <w:rsid w:val="00827F2C"/>
    <w:rsid w:val="00830176"/>
    <w:rsid w:val="008307CC"/>
    <w:rsid w:val="0083101F"/>
    <w:rsid w:val="00831165"/>
    <w:rsid w:val="00831F25"/>
    <w:rsid w:val="0083224A"/>
    <w:rsid w:val="00832A7D"/>
    <w:rsid w:val="00835026"/>
    <w:rsid w:val="0083525C"/>
    <w:rsid w:val="00835BB4"/>
    <w:rsid w:val="00836A58"/>
    <w:rsid w:val="00840782"/>
    <w:rsid w:val="00840E33"/>
    <w:rsid w:val="00843F85"/>
    <w:rsid w:val="0084412B"/>
    <w:rsid w:val="008449E2"/>
    <w:rsid w:val="00845888"/>
    <w:rsid w:val="00846EB1"/>
    <w:rsid w:val="00851406"/>
    <w:rsid w:val="00856430"/>
    <w:rsid w:val="00856A6C"/>
    <w:rsid w:val="00857183"/>
    <w:rsid w:val="008573AA"/>
    <w:rsid w:val="00860E7F"/>
    <w:rsid w:val="00861657"/>
    <w:rsid w:val="00861973"/>
    <w:rsid w:val="0086402E"/>
    <w:rsid w:val="008645DE"/>
    <w:rsid w:val="00865173"/>
    <w:rsid w:val="00866C77"/>
    <w:rsid w:val="00867351"/>
    <w:rsid w:val="00870259"/>
    <w:rsid w:val="00871F91"/>
    <w:rsid w:val="00872D63"/>
    <w:rsid w:val="00872F20"/>
    <w:rsid w:val="008733E2"/>
    <w:rsid w:val="008749A8"/>
    <w:rsid w:val="00877A1A"/>
    <w:rsid w:val="0088162F"/>
    <w:rsid w:val="0088262C"/>
    <w:rsid w:val="00882654"/>
    <w:rsid w:val="00886AAC"/>
    <w:rsid w:val="008876B5"/>
    <w:rsid w:val="00887AB0"/>
    <w:rsid w:val="00887F08"/>
    <w:rsid w:val="0089025D"/>
    <w:rsid w:val="00892B73"/>
    <w:rsid w:val="00893E69"/>
    <w:rsid w:val="00893FC2"/>
    <w:rsid w:val="00894779"/>
    <w:rsid w:val="00895F9D"/>
    <w:rsid w:val="00896ABF"/>
    <w:rsid w:val="008A089C"/>
    <w:rsid w:val="008A20EE"/>
    <w:rsid w:val="008A3439"/>
    <w:rsid w:val="008A3C7F"/>
    <w:rsid w:val="008A556D"/>
    <w:rsid w:val="008A58D8"/>
    <w:rsid w:val="008B20E9"/>
    <w:rsid w:val="008B22E3"/>
    <w:rsid w:val="008B427D"/>
    <w:rsid w:val="008B46D4"/>
    <w:rsid w:val="008B4C6E"/>
    <w:rsid w:val="008B55D2"/>
    <w:rsid w:val="008B710D"/>
    <w:rsid w:val="008B7850"/>
    <w:rsid w:val="008C0C79"/>
    <w:rsid w:val="008C0CB9"/>
    <w:rsid w:val="008C132E"/>
    <w:rsid w:val="008C2581"/>
    <w:rsid w:val="008C25B9"/>
    <w:rsid w:val="008C3009"/>
    <w:rsid w:val="008C3D5B"/>
    <w:rsid w:val="008C4973"/>
    <w:rsid w:val="008C60AB"/>
    <w:rsid w:val="008C6F56"/>
    <w:rsid w:val="008C7B97"/>
    <w:rsid w:val="008D0B53"/>
    <w:rsid w:val="008D44D0"/>
    <w:rsid w:val="008D7549"/>
    <w:rsid w:val="008E09F2"/>
    <w:rsid w:val="008E0E86"/>
    <w:rsid w:val="008E15F0"/>
    <w:rsid w:val="008E2FB1"/>
    <w:rsid w:val="008E3456"/>
    <w:rsid w:val="008E3C3D"/>
    <w:rsid w:val="008E5B31"/>
    <w:rsid w:val="008E6418"/>
    <w:rsid w:val="008E7C10"/>
    <w:rsid w:val="008E7CF6"/>
    <w:rsid w:val="008F077B"/>
    <w:rsid w:val="008F350C"/>
    <w:rsid w:val="008F35C6"/>
    <w:rsid w:val="008F4471"/>
    <w:rsid w:val="008F4C54"/>
    <w:rsid w:val="008F605E"/>
    <w:rsid w:val="008F6DDA"/>
    <w:rsid w:val="008F7AA7"/>
    <w:rsid w:val="008F7EB8"/>
    <w:rsid w:val="00900BD4"/>
    <w:rsid w:val="0090170F"/>
    <w:rsid w:val="009019FF"/>
    <w:rsid w:val="00901AA5"/>
    <w:rsid w:val="00903396"/>
    <w:rsid w:val="0090373A"/>
    <w:rsid w:val="0090443A"/>
    <w:rsid w:val="00904CDE"/>
    <w:rsid w:val="00905AEC"/>
    <w:rsid w:val="00910AEE"/>
    <w:rsid w:val="00911CED"/>
    <w:rsid w:val="00912F56"/>
    <w:rsid w:val="009133A8"/>
    <w:rsid w:val="00913BA3"/>
    <w:rsid w:val="00913CB2"/>
    <w:rsid w:val="00914161"/>
    <w:rsid w:val="00914CE7"/>
    <w:rsid w:val="00916DF7"/>
    <w:rsid w:val="00916EBB"/>
    <w:rsid w:val="009175BE"/>
    <w:rsid w:val="00920176"/>
    <w:rsid w:val="00920417"/>
    <w:rsid w:val="009205D5"/>
    <w:rsid w:val="009216BD"/>
    <w:rsid w:val="00922A79"/>
    <w:rsid w:val="009230A7"/>
    <w:rsid w:val="00923167"/>
    <w:rsid w:val="0092342A"/>
    <w:rsid w:val="00924BFA"/>
    <w:rsid w:val="00924EBC"/>
    <w:rsid w:val="00925491"/>
    <w:rsid w:val="009254E1"/>
    <w:rsid w:val="00925F3C"/>
    <w:rsid w:val="0092637B"/>
    <w:rsid w:val="00926417"/>
    <w:rsid w:val="00926B31"/>
    <w:rsid w:val="009306DA"/>
    <w:rsid w:val="0093121E"/>
    <w:rsid w:val="00932837"/>
    <w:rsid w:val="0093356D"/>
    <w:rsid w:val="00935E17"/>
    <w:rsid w:val="00935F47"/>
    <w:rsid w:val="009364B2"/>
    <w:rsid w:val="00942777"/>
    <w:rsid w:val="00945658"/>
    <w:rsid w:val="009461A0"/>
    <w:rsid w:val="00947623"/>
    <w:rsid w:val="0095013F"/>
    <w:rsid w:val="00951D68"/>
    <w:rsid w:val="00951FAC"/>
    <w:rsid w:val="0095256A"/>
    <w:rsid w:val="00953288"/>
    <w:rsid w:val="00953D42"/>
    <w:rsid w:val="00953D7B"/>
    <w:rsid w:val="00954884"/>
    <w:rsid w:val="00956A22"/>
    <w:rsid w:val="00956A87"/>
    <w:rsid w:val="00956F7C"/>
    <w:rsid w:val="00960473"/>
    <w:rsid w:val="00960AF4"/>
    <w:rsid w:val="00961AE2"/>
    <w:rsid w:val="00961FE3"/>
    <w:rsid w:val="00963946"/>
    <w:rsid w:val="00963E99"/>
    <w:rsid w:val="009644B9"/>
    <w:rsid w:val="009657B1"/>
    <w:rsid w:val="00965AE8"/>
    <w:rsid w:val="00966307"/>
    <w:rsid w:val="00966726"/>
    <w:rsid w:val="00970804"/>
    <w:rsid w:val="00970E4F"/>
    <w:rsid w:val="00971D17"/>
    <w:rsid w:val="00972FEC"/>
    <w:rsid w:val="0097336E"/>
    <w:rsid w:val="00973D8D"/>
    <w:rsid w:val="0097404E"/>
    <w:rsid w:val="009760CA"/>
    <w:rsid w:val="0097627D"/>
    <w:rsid w:val="00976C50"/>
    <w:rsid w:val="009779C0"/>
    <w:rsid w:val="00980C62"/>
    <w:rsid w:val="00981880"/>
    <w:rsid w:val="00982A2A"/>
    <w:rsid w:val="00982CE0"/>
    <w:rsid w:val="00983961"/>
    <w:rsid w:val="009850BB"/>
    <w:rsid w:val="009854B5"/>
    <w:rsid w:val="00985E4A"/>
    <w:rsid w:val="00986FEF"/>
    <w:rsid w:val="009870D5"/>
    <w:rsid w:val="009876CB"/>
    <w:rsid w:val="0099052C"/>
    <w:rsid w:val="00990A83"/>
    <w:rsid w:val="00990F12"/>
    <w:rsid w:val="0099124B"/>
    <w:rsid w:val="009918B0"/>
    <w:rsid w:val="0099190E"/>
    <w:rsid w:val="00991E90"/>
    <w:rsid w:val="009941D2"/>
    <w:rsid w:val="00994AD5"/>
    <w:rsid w:val="00995CEA"/>
    <w:rsid w:val="0099751B"/>
    <w:rsid w:val="009976AB"/>
    <w:rsid w:val="009A0315"/>
    <w:rsid w:val="009A0F4F"/>
    <w:rsid w:val="009A313A"/>
    <w:rsid w:val="009A3899"/>
    <w:rsid w:val="009A596A"/>
    <w:rsid w:val="009A5B24"/>
    <w:rsid w:val="009A72D1"/>
    <w:rsid w:val="009A752E"/>
    <w:rsid w:val="009A7F3A"/>
    <w:rsid w:val="009B00A8"/>
    <w:rsid w:val="009B1B2F"/>
    <w:rsid w:val="009B20F4"/>
    <w:rsid w:val="009B26B7"/>
    <w:rsid w:val="009B354F"/>
    <w:rsid w:val="009B476E"/>
    <w:rsid w:val="009B5042"/>
    <w:rsid w:val="009B55A1"/>
    <w:rsid w:val="009B6073"/>
    <w:rsid w:val="009B642D"/>
    <w:rsid w:val="009B6524"/>
    <w:rsid w:val="009B703D"/>
    <w:rsid w:val="009B7AA5"/>
    <w:rsid w:val="009B7EF4"/>
    <w:rsid w:val="009C09DC"/>
    <w:rsid w:val="009C0E77"/>
    <w:rsid w:val="009C11A1"/>
    <w:rsid w:val="009C1EB1"/>
    <w:rsid w:val="009C2449"/>
    <w:rsid w:val="009C5475"/>
    <w:rsid w:val="009C574E"/>
    <w:rsid w:val="009C776C"/>
    <w:rsid w:val="009D11CF"/>
    <w:rsid w:val="009D348E"/>
    <w:rsid w:val="009D3DC7"/>
    <w:rsid w:val="009D555E"/>
    <w:rsid w:val="009D5D32"/>
    <w:rsid w:val="009D7193"/>
    <w:rsid w:val="009E2BE2"/>
    <w:rsid w:val="009E54DA"/>
    <w:rsid w:val="009E5E5B"/>
    <w:rsid w:val="009E78CD"/>
    <w:rsid w:val="009F0C69"/>
    <w:rsid w:val="009F0D98"/>
    <w:rsid w:val="009F180B"/>
    <w:rsid w:val="009F1C5C"/>
    <w:rsid w:val="009F404A"/>
    <w:rsid w:val="009F511B"/>
    <w:rsid w:val="009F52B0"/>
    <w:rsid w:val="009F588E"/>
    <w:rsid w:val="009F5F0F"/>
    <w:rsid w:val="009F7AD3"/>
    <w:rsid w:val="009F7FB5"/>
    <w:rsid w:val="00A02141"/>
    <w:rsid w:val="00A02480"/>
    <w:rsid w:val="00A02F93"/>
    <w:rsid w:val="00A0327B"/>
    <w:rsid w:val="00A0462E"/>
    <w:rsid w:val="00A05966"/>
    <w:rsid w:val="00A06AEE"/>
    <w:rsid w:val="00A06C8C"/>
    <w:rsid w:val="00A074D0"/>
    <w:rsid w:val="00A10D35"/>
    <w:rsid w:val="00A125D0"/>
    <w:rsid w:val="00A135D4"/>
    <w:rsid w:val="00A1392E"/>
    <w:rsid w:val="00A13E5F"/>
    <w:rsid w:val="00A14541"/>
    <w:rsid w:val="00A15196"/>
    <w:rsid w:val="00A17BEF"/>
    <w:rsid w:val="00A17C2D"/>
    <w:rsid w:val="00A17C2E"/>
    <w:rsid w:val="00A17F10"/>
    <w:rsid w:val="00A21FFF"/>
    <w:rsid w:val="00A221C6"/>
    <w:rsid w:val="00A22273"/>
    <w:rsid w:val="00A22EDB"/>
    <w:rsid w:val="00A24F3C"/>
    <w:rsid w:val="00A2587A"/>
    <w:rsid w:val="00A25AE6"/>
    <w:rsid w:val="00A27103"/>
    <w:rsid w:val="00A27AB9"/>
    <w:rsid w:val="00A30A55"/>
    <w:rsid w:val="00A3196B"/>
    <w:rsid w:val="00A31A1F"/>
    <w:rsid w:val="00A31A54"/>
    <w:rsid w:val="00A31D03"/>
    <w:rsid w:val="00A323BD"/>
    <w:rsid w:val="00A33836"/>
    <w:rsid w:val="00A34C01"/>
    <w:rsid w:val="00A35EEB"/>
    <w:rsid w:val="00A37F27"/>
    <w:rsid w:val="00A40075"/>
    <w:rsid w:val="00A41BFC"/>
    <w:rsid w:val="00A42F48"/>
    <w:rsid w:val="00A45511"/>
    <w:rsid w:val="00A45D71"/>
    <w:rsid w:val="00A47FD4"/>
    <w:rsid w:val="00A514F2"/>
    <w:rsid w:val="00A52354"/>
    <w:rsid w:val="00A54B83"/>
    <w:rsid w:val="00A54C72"/>
    <w:rsid w:val="00A56C45"/>
    <w:rsid w:val="00A575BF"/>
    <w:rsid w:val="00A57853"/>
    <w:rsid w:val="00A57FBD"/>
    <w:rsid w:val="00A60793"/>
    <w:rsid w:val="00A6148B"/>
    <w:rsid w:val="00A62530"/>
    <w:rsid w:val="00A62B18"/>
    <w:rsid w:val="00A6478B"/>
    <w:rsid w:val="00A64C2D"/>
    <w:rsid w:val="00A66A22"/>
    <w:rsid w:val="00A676B0"/>
    <w:rsid w:val="00A7343B"/>
    <w:rsid w:val="00A7344E"/>
    <w:rsid w:val="00A74BAA"/>
    <w:rsid w:val="00A74D4B"/>
    <w:rsid w:val="00A74F95"/>
    <w:rsid w:val="00A759A6"/>
    <w:rsid w:val="00A75B11"/>
    <w:rsid w:val="00A7670E"/>
    <w:rsid w:val="00A77908"/>
    <w:rsid w:val="00A80564"/>
    <w:rsid w:val="00A8198F"/>
    <w:rsid w:val="00A82064"/>
    <w:rsid w:val="00A8335D"/>
    <w:rsid w:val="00A8480B"/>
    <w:rsid w:val="00A8621E"/>
    <w:rsid w:val="00A87CAA"/>
    <w:rsid w:val="00A901F2"/>
    <w:rsid w:val="00A91DEA"/>
    <w:rsid w:val="00A921AC"/>
    <w:rsid w:val="00A95EFB"/>
    <w:rsid w:val="00A967D7"/>
    <w:rsid w:val="00A96831"/>
    <w:rsid w:val="00A96B78"/>
    <w:rsid w:val="00A96D84"/>
    <w:rsid w:val="00AA0165"/>
    <w:rsid w:val="00AA110E"/>
    <w:rsid w:val="00AA18D3"/>
    <w:rsid w:val="00AA1EE9"/>
    <w:rsid w:val="00AA2775"/>
    <w:rsid w:val="00AA2A53"/>
    <w:rsid w:val="00AA2BB8"/>
    <w:rsid w:val="00AA3A5D"/>
    <w:rsid w:val="00AA4012"/>
    <w:rsid w:val="00AA4144"/>
    <w:rsid w:val="00AA633E"/>
    <w:rsid w:val="00AB1294"/>
    <w:rsid w:val="00AB15A0"/>
    <w:rsid w:val="00AB2EBF"/>
    <w:rsid w:val="00AB40B1"/>
    <w:rsid w:val="00AB43D3"/>
    <w:rsid w:val="00AB5D99"/>
    <w:rsid w:val="00AB6533"/>
    <w:rsid w:val="00AB68C5"/>
    <w:rsid w:val="00AC00F4"/>
    <w:rsid w:val="00AC04CB"/>
    <w:rsid w:val="00AC4B08"/>
    <w:rsid w:val="00AC4BD0"/>
    <w:rsid w:val="00AC52B1"/>
    <w:rsid w:val="00AC58B3"/>
    <w:rsid w:val="00AC765A"/>
    <w:rsid w:val="00AC7992"/>
    <w:rsid w:val="00AD0A02"/>
    <w:rsid w:val="00AD11C8"/>
    <w:rsid w:val="00AD236E"/>
    <w:rsid w:val="00AD243F"/>
    <w:rsid w:val="00AD3AC8"/>
    <w:rsid w:val="00AD4548"/>
    <w:rsid w:val="00AD533E"/>
    <w:rsid w:val="00AD5A6A"/>
    <w:rsid w:val="00AD69A1"/>
    <w:rsid w:val="00AD7BEB"/>
    <w:rsid w:val="00AE0364"/>
    <w:rsid w:val="00AE23F2"/>
    <w:rsid w:val="00AE389C"/>
    <w:rsid w:val="00AE42BE"/>
    <w:rsid w:val="00AE55F9"/>
    <w:rsid w:val="00AE7201"/>
    <w:rsid w:val="00AF1911"/>
    <w:rsid w:val="00AF1B7E"/>
    <w:rsid w:val="00AF3185"/>
    <w:rsid w:val="00AF346D"/>
    <w:rsid w:val="00AF4B4D"/>
    <w:rsid w:val="00AF4F88"/>
    <w:rsid w:val="00AF6642"/>
    <w:rsid w:val="00AF6CF1"/>
    <w:rsid w:val="00AF6EC7"/>
    <w:rsid w:val="00AF7038"/>
    <w:rsid w:val="00AF772B"/>
    <w:rsid w:val="00B0242D"/>
    <w:rsid w:val="00B03657"/>
    <w:rsid w:val="00B037B1"/>
    <w:rsid w:val="00B03D5E"/>
    <w:rsid w:val="00B0590A"/>
    <w:rsid w:val="00B067FF"/>
    <w:rsid w:val="00B10AE2"/>
    <w:rsid w:val="00B1131D"/>
    <w:rsid w:val="00B115E7"/>
    <w:rsid w:val="00B12AC8"/>
    <w:rsid w:val="00B12EDC"/>
    <w:rsid w:val="00B14BB3"/>
    <w:rsid w:val="00B1565F"/>
    <w:rsid w:val="00B15FA9"/>
    <w:rsid w:val="00B204EE"/>
    <w:rsid w:val="00B2079F"/>
    <w:rsid w:val="00B208F9"/>
    <w:rsid w:val="00B21892"/>
    <w:rsid w:val="00B22C1C"/>
    <w:rsid w:val="00B22CF8"/>
    <w:rsid w:val="00B23980"/>
    <w:rsid w:val="00B24182"/>
    <w:rsid w:val="00B24569"/>
    <w:rsid w:val="00B251B0"/>
    <w:rsid w:val="00B25807"/>
    <w:rsid w:val="00B25D5D"/>
    <w:rsid w:val="00B25F8A"/>
    <w:rsid w:val="00B27E03"/>
    <w:rsid w:val="00B31252"/>
    <w:rsid w:val="00B31DF2"/>
    <w:rsid w:val="00B31F5D"/>
    <w:rsid w:val="00B32257"/>
    <w:rsid w:val="00B327B0"/>
    <w:rsid w:val="00B33DAA"/>
    <w:rsid w:val="00B34ACD"/>
    <w:rsid w:val="00B40E8E"/>
    <w:rsid w:val="00B47076"/>
    <w:rsid w:val="00B5009B"/>
    <w:rsid w:val="00B53306"/>
    <w:rsid w:val="00B53478"/>
    <w:rsid w:val="00B53B51"/>
    <w:rsid w:val="00B5435C"/>
    <w:rsid w:val="00B54E6E"/>
    <w:rsid w:val="00B5530C"/>
    <w:rsid w:val="00B55CBC"/>
    <w:rsid w:val="00B56285"/>
    <w:rsid w:val="00B56A8F"/>
    <w:rsid w:val="00B571F0"/>
    <w:rsid w:val="00B57DAB"/>
    <w:rsid w:val="00B61474"/>
    <w:rsid w:val="00B61724"/>
    <w:rsid w:val="00B62C6C"/>
    <w:rsid w:val="00B6416A"/>
    <w:rsid w:val="00B64989"/>
    <w:rsid w:val="00B656F3"/>
    <w:rsid w:val="00B657CB"/>
    <w:rsid w:val="00B66133"/>
    <w:rsid w:val="00B66D3C"/>
    <w:rsid w:val="00B670E8"/>
    <w:rsid w:val="00B671BA"/>
    <w:rsid w:val="00B67C77"/>
    <w:rsid w:val="00B67EC3"/>
    <w:rsid w:val="00B729EC"/>
    <w:rsid w:val="00B72C73"/>
    <w:rsid w:val="00B73262"/>
    <w:rsid w:val="00B7470B"/>
    <w:rsid w:val="00B7543C"/>
    <w:rsid w:val="00B761AE"/>
    <w:rsid w:val="00B76705"/>
    <w:rsid w:val="00B76714"/>
    <w:rsid w:val="00B77046"/>
    <w:rsid w:val="00B82E7E"/>
    <w:rsid w:val="00B839CC"/>
    <w:rsid w:val="00B83BBD"/>
    <w:rsid w:val="00B845F0"/>
    <w:rsid w:val="00B85D1C"/>
    <w:rsid w:val="00B90924"/>
    <w:rsid w:val="00B9092D"/>
    <w:rsid w:val="00B931DE"/>
    <w:rsid w:val="00B93D18"/>
    <w:rsid w:val="00B94004"/>
    <w:rsid w:val="00B9420E"/>
    <w:rsid w:val="00B94547"/>
    <w:rsid w:val="00B95197"/>
    <w:rsid w:val="00B965F2"/>
    <w:rsid w:val="00B96E73"/>
    <w:rsid w:val="00BA199F"/>
    <w:rsid w:val="00BA49FA"/>
    <w:rsid w:val="00BA5B71"/>
    <w:rsid w:val="00BA60A2"/>
    <w:rsid w:val="00BA7272"/>
    <w:rsid w:val="00BA7A45"/>
    <w:rsid w:val="00BB2264"/>
    <w:rsid w:val="00BB28FB"/>
    <w:rsid w:val="00BB2A0F"/>
    <w:rsid w:val="00BB2FDA"/>
    <w:rsid w:val="00BB3104"/>
    <w:rsid w:val="00BB4310"/>
    <w:rsid w:val="00BB6E12"/>
    <w:rsid w:val="00BB6FCD"/>
    <w:rsid w:val="00BB6FD8"/>
    <w:rsid w:val="00BB738E"/>
    <w:rsid w:val="00BB7C18"/>
    <w:rsid w:val="00BC00E5"/>
    <w:rsid w:val="00BC05EA"/>
    <w:rsid w:val="00BC062A"/>
    <w:rsid w:val="00BC10E3"/>
    <w:rsid w:val="00BC1E35"/>
    <w:rsid w:val="00BC2D05"/>
    <w:rsid w:val="00BC2D74"/>
    <w:rsid w:val="00BC2F9D"/>
    <w:rsid w:val="00BC4A64"/>
    <w:rsid w:val="00BC5F2A"/>
    <w:rsid w:val="00BC7308"/>
    <w:rsid w:val="00BC76A1"/>
    <w:rsid w:val="00BC78F5"/>
    <w:rsid w:val="00BC7CC3"/>
    <w:rsid w:val="00BD148D"/>
    <w:rsid w:val="00BD17D8"/>
    <w:rsid w:val="00BD18AD"/>
    <w:rsid w:val="00BD1FD3"/>
    <w:rsid w:val="00BD2F13"/>
    <w:rsid w:val="00BD37FE"/>
    <w:rsid w:val="00BD480B"/>
    <w:rsid w:val="00BD73AE"/>
    <w:rsid w:val="00BE020D"/>
    <w:rsid w:val="00BE156E"/>
    <w:rsid w:val="00BE4AA6"/>
    <w:rsid w:val="00BE5E44"/>
    <w:rsid w:val="00BE7603"/>
    <w:rsid w:val="00BF0548"/>
    <w:rsid w:val="00BF1079"/>
    <w:rsid w:val="00BF17D2"/>
    <w:rsid w:val="00BF257A"/>
    <w:rsid w:val="00BF36C4"/>
    <w:rsid w:val="00BF380B"/>
    <w:rsid w:val="00C00519"/>
    <w:rsid w:val="00C0051D"/>
    <w:rsid w:val="00C0446D"/>
    <w:rsid w:val="00C06902"/>
    <w:rsid w:val="00C07950"/>
    <w:rsid w:val="00C10721"/>
    <w:rsid w:val="00C11054"/>
    <w:rsid w:val="00C12A7E"/>
    <w:rsid w:val="00C13449"/>
    <w:rsid w:val="00C13D36"/>
    <w:rsid w:val="00C13F4E"/>
    <w:rsid w:val="00C15697"/>
    <w:rsid w:val="00C161DA"/>
    <w:rsid w:val="00C16BD5"/>
    <w:rsid w:val="00C1734E"/>
    <w:rsid w:val="00C175E1"/>
    <w:rsid w:val="00C17AF8"/>
    <w:rsid w:val="00C20242"/>
    <w:rsid w:val="00C20300"/>
    <w:rsid w:val="00C21367"/>
    <w:rsid w:val="00C2602F"/>
    <w:rsid w:val="00C2603B"/>
    <w:rsid w:val="00C26D64"/>
    <w:rsid w:val="00C2715E"/>
    <w:rsid w:val="00C27165"/>
    <w:rsid w:val="00C31439"/>
    <w:rsid w:val="00C31FB0"/>
    <w:rsid w:val="00C32E67"/>
    <w:rsid w:val="00C335B9"/>
    <w:rsid w:val="00C34A39"/>
    <w:rsid w:val="00C362E6"/>
    <w:rsid w:val="00C376FB"/>
    <w:rsid w:val="00C37C4B"/>
    <w:rsid w:val="00C402B4"/>
    <w:rsid w:val="00C402F5"/>
    <w:rsid w:val="00C42447"/>
    <w:rsid w:val="00C44D43"/>
    <w:rsid w:val="00C4501F"/>
    <w:rsid w:val="00C453CD"/>
    <w:rsid w:val="00C45446"/>
    <w:rsid w:val="00C466A4"/>
    <w:rsid w:val="00C470CC"/>
    <w:rsid w:val="00C47834"/>
    <w:rsid w:val="00C479C5"/>
    <w:rsid w:val="00C47DD8"/>
    <w:rsid w:val="00C51D56"/>
    <w:rsid w:val="00C52EF6"/>
    <w:rsid w:val="00C53EEA"/>
    <w:rsid w:val="00C571E0"/>
    <w:rsid w:val="00C61745"/>
    <w:rsid w:val="00C6293E"/>
    <w:rsid w:val="00C62DE4"/>
    <w:rsid w:val="00C630E4"/>
    <w:rsid w:val="00C631AA"/>
    <w:rsid w:val="00C63391"/>
    <w:rsid w:val="00C64E1F"/>
    <w:rsid w:val="00C665CF"/>
    <w:rsid w:val="00C66CD6"/>
    <w:rsid w:val="00C66F2C"/>
    <w:rsid w:val="00C70139"/>
    <w:rsid w:val="00C71147"/>
    <w:rsid w:val="00C71EFF"/>
    <w:rsid w:val="00C72137"/>
    <w:rsid w:val="00C7246C"/>
    <w:rsid w:val="00C73838"/>
    <w:rsid w:val="00C757C9"/>
    <w:rsid w:val="00C76E28"/>
    <w:rsid w:val="00C77021"/>
    <w:rsid w:val="00C81328"/>
    <w:rsid w:val="00C81486"/>
    <w:rsid w:val="00C818D1"/>
    <w:rsid w:val="00C8204E"/>
    <w:rsid w:val="00C8465F"/>
    <w:rsid w:val="00C86057"/>
    <w:rsid w:val="00C87C2B"/>
    <w:rsid w:val="00C903DF"/>
    <w:rsid w:val="00C90473"/>
    <w:rsid w:val="00C9130D"/>
    <w:rsid w:val="00C916B8"/>
    <w:rsid w:val="00C91BE8"/>
    <w:rsid w:val="00C93993"/>
    <w:rsid w:val="00C93D4A"/>
    <w:rsid w:val="00C95071"/>
    <w:rsid w:val="00C95E91"/>
    <w:rsid w:val="00C96373"/>
    <w:rsid w:val="00C96F65"/>
    <w:rsid w:val="00CA0342"/>
    <w:rsid w:val="00CA06FB"/>
    <w:rsid w:val="00CA16C7"/>
    <w:rsid w:val="00CA17BD"/>
    <w:rsid w:val="00CA19E6"/>
    <w:rsid w:val="00CA25A2"/>
    <w:rsid w:val="00CA39A2"/>
    <w:rsid w:val="00CA414E"/>
    <w:rsid w:val="00CA5A6E"/>
    <w:rsid w:val="00CA5C3D"/>
    <w:rsid w:val="00CB0D32"/>
    <w:rsid w:val="00CB0F8B"/>
    <w:rsid w:val="00CB117F"/>
    <w:rsid w:val="00CB1F13"/>
    <w:rsid w:val="00CB28EB"/>
    <w:rsid w:val="00CB33B7"/>
    <w:rsid w:val="00CB44AA"/>
    <w:rsid w:val="00CB4E36"/>
    <w:rsid w:val="00CB607E"/>
    <w:rsid w:val="00CB609A"/>
    <w:rsid w:val="00CB60A5"/>
    <w:rsid w:val="00CB6219"/>
    <w:rsid w:val="00CB732B"/>
    <w:rsid w:val="00CB779C"/>
    <w:rsid w:val="00CB7FA6"/>
    <w:rsid w:val="00CC14CF"/>
    <w:rsid w:val="00CC44F2"/>
    <w:rsid w:val="00CC4749"/>
    <w:rsid w:val="00CC7615"/>
    <w:rsid w:val="00CC77F2"/>
    <w:rsid w:val="00CC7CFD"/>
    <w:rsid w:val="00CD1FA9"/>
    <w:rsid w:val="00CD2A41"/>
    <w:rsid w:val="00CD325F"/>
    <w:rsid w:val="00CD3D98"/>
    <w:rsid w:val="00CD4098"/>
    <w:rsid w:val="00CD5D08"/>
    <w:rsid w:val="00CE0B7C"/>
    <w:rsid w:val="00CE1453"/>
    <w:rsid w:val="00CE1CC2"/>
    <w:rsid w:val="00CE22EA"/>
    <w:rsid w:val="00CE2F7C"/>
    <w:rsid w:val="00CE3EC2"/>
    <w:rsid w:val="00CE4C77"/>
    <w:rsid w:val="00CE555F"/>
    <w:rsid w:val="00CE5734"/>
    <w:rsid w:val="00CE6305"/>
    <w:rsid w:val="00CE74F5"/>
    <w:rsid w:val="00CE7DC4"/>
    <w:rsid w:val="00CF025B"/>
    <w:rsid w:val="00CF38AC"/>
    <w:rsid w:val="00CF58EA"/>
    <w:rsid w:val="00CF6801"/>
    <w:rsid w:val="00CF6EFE"/>
    <w:rsid w:val="00D00BE8"/>
    <w:rsid w:val="00D00D95"/>
    <w:rsid w:val="00D015CC"/>
    <w:rsid w:val="00D019EF"/>
    <w:rsid w:val="00D0338B"/>
    <w:rsid w:val="00D03AA6"/>
    <w:rsid w:val="00D0419D"/>
    <w:rsid w:val="00D05503"/>
    <w:rsid w:val="00D065AD"/>
    <w:rsid w:val="00D07835"/>
    <w:rsid w:val="00D10B0F"/>
    <w:rsid w:val="00D10CAF"/>
    <w:rsid w:val="00D110B2"/>
    <w:rsid w:val="00D1182C"/>
    <w:rsid w:val="00D120F7"/>
    <w:rsid w:val="00D12873"/>
    <w:rsid w:val="00D12958"/>
    <w:rsid w:val="00D12DC1"/>
    <w:rsid w:val="00D13949"/>
    <w:rsid w:val="00D13F4F"/>
    <w:rsid w:val="00D15DEE"/>
    <w:rsid w:val="00D20C93"/>
    <w:rsid w:val="00D21DC4"/>
    <w:rsid w:val="00D22472"/>
    <w:rsid w:val="00D23E0A"/>
    <w:rsid w:val="00D24DF3"/>
    <w:rsid w:val="00D256D9"/>
    <w:rsid w:val="00D258FC"/>
    <w:rsid w:val="00D3062B"/>
    <w:rsid w:val="00D3269D"/>
    <w:rsid w:val="00D33DCE"/>
    <w:rsid w:val="00D33FE7"/>
    <w:rsid w:val="00D34257"/>
    <w:rsid w:val="00D35388"/>
    <w:rsid w:val="00D35543"/>
    <w:rsid w:val="00D358A5"/>
    <w:rsid w:val="00D35900"/>
    <w:rsid w:val="00D36F62"/>
    <w:rsid w:val="00D37E04"/>
    <w:rsid w:val="00D40312"/>
    <w:rsid w:val="00D406B7"/>
    <w:rsid w:val="00D41352"/>
    <w:rsid w:val="00D41CC9"/>
    <w:rsid w:val="00D4231A"/>
    <w:rsid w:val="00D43AE7"/>
    <w:rsid w:val="00D44B80"/>
    <w:rsid w:val="00D4593C"/>
    <w:rsid w:val="00D500AA"/>
    <w:rsid w:val="00D5229F"/>
    <w:rsid w:val="00D52869"/>
    <w:rsid w:val="00D52B3D"/>
    <w:rsid w:val="00D54046"/>
    <w:rsid w:val="00D5474B"/>
    <w:rsid w:val="00D549AF"/>
    <w:rsid w:val="00D5693F"/>
    <w:rsid w:val="00D56CAB"/>
    <w:rsid w:val="00D57121"/>
    <w:rsid w:val="00D575C5"/>
    <w:rsid w:val="00D57956"/>
    <w:rsid w:val="00D61107"/>
    <w:rsid w:val="00D61263"/>
    <w:rsid w:val="00D6162C"/>
    <w:rsid w:val="00D6375F"/>
    <w:rsid w:val="00D63766"/>
    <w:rsid w:val="00D63B8F"/>
    <w:rsid w:val="00D65613"/>
    <w:rsid w:val="00D65A59"/>
    <w:rsid w:val="00D677B0"/>
    <w:rsid w:val="00D708A7"/>
    <w:rsid w:val="00D71750"/>
    <w:rsid w:val="00D71BCC"/>
    <w:rsid w:val="00D72CBF"/>
    <w:rsid w:val="00D7396F"/>
    <w:rsid w:val="00D76526"/>
    <w:rsid w:val="00D76BA8"/>
    <w:rsid w:val="00D76F37"/>
    <w:rsid w:val="00D8021D"/>
    <w:rsid w:val="00D83506"/>
    <w:rsid w:val="00D84286"/>
    <w:rsid w:val="00D84339"/>
    <w:rsid w:val="00D84966"/>
    <w:rsid w:val="00D84B25"/>
    <w:rsid w:val="00D85942"/>
    <w:rsid w:val="00D875B6"/>
    <w:rsid w:val="00D876D3"/>
    <w:rsid w:val="00D87BAC"/>
    <w:rsid w:val="00D901D1"/>
    <w:rsid w:val="00D90DFF"/>
    <w:rsid w:val="00D913AD"/>
    <w:rsid w:val="00D9174F"/>
    <w:rsid w:val="00D92750"/>
    <w:rsid w:val="00D94502"/>
    <w:rsid w:val="00D94975"/>
    <w:rsid w:val="00D94B87"/>
    <w:rsid w:val="00D9646C"/>
    <w:rsid w:val="00D97B79"/>
    <w:rsid w:val="00D97D09"/>
    <w:rsid w:val="00DA18E0"/>
    <w:rsid w:val="00DA2FBD"/>
    <w:rsid w:val="00DB0595"/>
    <w:rsid w:val="00DB05F2"/>
    <w:rsid w:val="00DB1009"/>
    <w:rsid w:val="00DB1367"/>
    <w:rsid w:val="00DB1C33"/>
    <w:rsid w:val="00DB1D22"/>
    <w:rsid w:val="00DB1EC8"/>
    <w:rsid w:val="00DB2426"/>
    <w:rsid w:val="00DB44FA"/>
    <w:rsid w:val="00DB4B4E"/>
    <w:rsid w:val="00DB5492"/>
    <w:rsid w:val="00DB6EA2"/>
    <w:rsid w:val="00DB7B9C"/>
    <w:rsid w:val="00DC0B88"/>
    <w:rsid w:val="00DC1901"/>
    <w:rsid w:val="00DC2FD0"/>
    <w:rsid w:val="00DC341E"/>
    <w:rsid w:val="00DC3C2F"/>
    <w:rsid w:val="00DC555B"/>
    <w:rsid w:val="00DC6593"/>
    <w:rsid w:val="00DC6865"/>
    <w:rsid w:val="00DC6B22"/>
    <w:rsid w:val="00DC7A42"/>
    <w:rsid w:val="00DD057C"/>
    <w:rsid w:val="00DD089E"/>
    <w:rsid w:val="00DD0EB9"/>
    <w:rsid w:val="00DD2175"/>
    <w:rsid w:val="00DD431D"/>
    <w:rsid w:val="00DD5C64"/>
    <w:rsid w:val="00DD6C87"/>
    <w:rsid w:val="00DE093E"/>
    <w:rsid w:val="00DE0B97"/>
    <w:rsid w:val="00DE0DC8"/>
    <w:rsid w:val="00DE14C5"/>
    <w:rsid w:val="00DE1DD8"/>
    <w:rsid w:val="00DE2551"/>
    <w:rsid w:val="00DE4CEE"/>
    <w:rsid w:val="00DE544F"/>
    <w:rsid w:val="00DE6631"/>
    <w:rsid w:val="00DE668D"/>
    <w:rsid w:val="00DE6947"/>
    <w:rsid w:val="00DF3B77"/>
    <w:rsid w:val="00DF3FC0"/>
    <w:rsid w:val="00DF4519"/>
    <w:rsid w:val="00DF45F8"/>
    <w:rsid w:val="00DF600F"/>
    <w:rsid w:val="00DF6BBA"/>
    <w:rsid w:val="00DF7369"/>
    <w:rsid w:val="00E003DA"/>
    <w:rsid w:val="00E004A3"/>
    <w:rsid w:val="00E00DC5"/>
    <w:rsid w:val="00E011A4"/>
    <w:rsid w:val="00E01561"/>
    <w:rsid w:val="00E0375F"/>
    <w:rsid w:val="00E03AE3"/>
    <w:rsid w:val="00E03CB8"/>
    <w:rsid w:val="00E04C2B"/>
    <w:rsid w:val="00E06113"/>
    <w:rsid w:val="00E0765C"/>
    <w:rsid w:val="00E109E6"/>
    <w:rsid w:val="00E14516"/>
    <w:rsid w:val="00E15DB9"/>
    <w:rsid w:val="00E15E77"/>
    <w:rsid w:val="00E16352"/>
    <w:rsid w:val="00E167B5"/>
    <w:rsid w:val="00E20F89"/>
    <w:rsid w:val="00E214A5"/>
    <w:rsid w:val="00E219B4"/>
    <w:rsid w:val="00E22F8A"/>
    <w:rsid w:val="00E22FD8"/>
    <w:rsid w:val="00E23BB4"/>
    <w:rsid w:val="00E24E75"/>
    <w:rsid w:val="00E26B89"/>
    <w:rsid w:val="00E26D30"/>
    <w:rsid w:val="00E27370"/>
    <w:rsid w:val="00E2756A"/>
    <w:rsid w:val="00E27608"/>
    <w:rsid w:val="00E276AB"/>
    <w:rsid w:val="00E30483"/>
    <w:rsid w:val="00E304E9"/>
    <w:rsid w:val="00E3113F"/>
    <w:rsid w:val="00E31BEE"/>
    <w:rsid w:val="00E32FFA"/>
    <w:rsid w:val="00E33A11"/>
    <w:rsid w:val="00E360FE"/>
    <w:rsid w:val="00E36389"/>
    <w:rsid w:val="00E36DB5"/>
    <w:rsid w:val="00E370CB"/>
    <w:rsid w:val="00E43CDA"/>
    <w:rsid w:val="00E448F9"/>
    <w:rsid w:val="00E46447"/>
    <w:rsid w:val="00E467DA"/>
    <w:rsid w:val="00E507F9"/>
    <w:rsid w:val="00E50B72"/>
    <w:rsid w:val="00E51BC3"/>
    <w:rsid w:val="00E52B05"/>
    <w:rsid w:val="00E52B24"/>
    <w:rsid w:val="00E52D00"/>
    <w:rsid w:val="00E53731"/>
    <w:rsid w:val="00E54A84"/>
    <w:rsid w:val="00E54B26"/>
    <w:rsid w:val="00E54C50"/>
    <w:rsid w:val="00E54D13"/>
    <w:rsid w:val="00E5639A"/>
    <w:rsid w:val="00E566A0"/>
    <w:rsid w:val="00E57A73"/>
    <w:rsid w:val="00E616A0"/>
    <w:rsid w:val="00E62E2C"/>
    <w:rsid w:val="00E639AF"/>
    <w:rsid w:val="00E641FF"/>
    <w:rsid w:val="00E6526F"/>
    <w:rsid w:val="00E661E7"/>
    <w:rsid w:val="00E663F1"/>
    <w:rsid w:val="00E66F99"/>
    <w:rsid w:val="00E701FE"/>
    <w:rsid w:val="00E70802"/>
    <w:rsid w:val="00E72FBB"/>
    <w:rsid w:val="00E74A1E"/>
    <w:rsid w:val="00E74D33"/>
    <w:rsid w:val="00E80A27"/>
    <w:rsid w:val="00E80D88"/>
    <w:rsid w:val="00E813DC"/>
    <w:rsid w:val="00E81B4E"/>
    <w:rsid w:val="00E81E8C"/>
    <w:rsid w:val="00E82FB4"/>
    <w:rsid w:val="00E834BB"/>
    <w:rsid w:val="00E836EA"/>
    <w:rsid w:val="00E83942"/>
    <w:rsid w:val="00E83CB1"/>
    <w:rsid w:val="00E847ED"/>
    <w:rsid w:val="00E84D8C"/>
    <w:rsid w:val="00E84DE3"/>
    <w:rsid w:val="00E84F2E"/>
    <w:rsid w:val="00E85D29"/>
    <w:rsid w:val="00E904D4"/>
    <w:rsid w:val="00E905B8"/>
    <w:rsid w:val="00E90810"/>
    <w:rsid w:val="00E90995"/>
    <w:rsid w:val="00E91125"/>
    <w:rsid w:val="00E9140E"/>
    <w:rsid w:val="00E93844"/>
    <w:rsid w:val="00E94091"/>
    <w:rsid w:val="00E949A6"/>
    <w:rsid w:val="00E95136"/>
    <w:rsid w:val="00E95237"/>
    <w:rsid w:val="00E9578E"/>
    <w:rsid w:val="00E96048"/>
    <w:rsid w:val="00E96CDE"/>
    <w:rsid w:val="00E97252"/>
    <w:rsid w:val="00EA08EB"/>
    <w:rsid w:val="00EA0B41"/>
    <w:rsid w:val="00EA169C"/>
    <w:rsid w:val="00EA3FD9"/>
    <w:rsid w:val="00EA4958"/>
    <w:rsid w:val="00EA49D6"/>
    <w:rsid w:val="00EA662C"/>
    <w:rsid w:val="00EA7611"/>
    <w:rsid w:val="00EB282A"/>
    <w:rsid w:val="00EB351B"/>
    <w:rsid w:val="00EB5185"/>
    <w:rsid w:val="00EB7B4D"/>
    <w:rsid w:val="00EC1465"/>
    <w:rsid w:val="00EC24D1"/>
    <w:rsid w:val="00EC3E48"/>
    <w:rsid w:val="00EC4032"/>
    <w:rsid w:val="00EC5F85"/>
    <w:rsid w:val="00EC6AB1"/>
    <w:rsid w:val="00EC6EAE"/>
    <w:rsid w:val="00EC7DD6"/>
    <w:rsid w:val="00ED0219"/>
    <w:rsid w:val="00ED0E13"/>
    <w:rsid w:val="00ED19F1"/>
    <w:rsid w:val="00ED2B8E"/>
    <w:rsid w:val="00ED5B0A"/>
    <w:rsid w:val="00ED5E48"/>
    <w:rsid w:val="00ED7EFD"/>
    <w:rsid w:val="00EE0D1D"/>
    <w:rsid w:val="00EE0F05"/>
    <w:rsid w:val="00EE20A6"/>
    <w:rsid w:val="00EE2929"/>
    <w:rsid w:val="00EE2942"/>
    <w:rsid w:val="00EE29E3"/>
    <w:rsid w:val="00EE2F4E"/>
    <w:rsid w:val="00EE4F9E"/>
    <w:rsid w:val="00EE583B"/>
    <w:rsid w:val="00EE61AD"/>
    <w:rsid w:val="00EE6C79"/>
    <w:rsid w:val="00EE6DBF"/>
    <w:rsid w:val="00EE770B"/>
    <w:rsid w:val="00EE79E4"/>
    <w:rsid w:val="00EF5377"/>
    <w:rsid w:val="00EF5407"/>
    <w:rsid w:val="00EF55E4"/>
    <w:rsid w:val="00EF7239"/>
    <w:rsid w:val="00F00267"/>
    <w:rsid w:val="00F00313"/>
    <w:rsid w:val="00F024C1"/>
    <w:rsid w:val="00F02583"/>
    <w:rsid w:val="00F03F32"/>
    <w:rsid w:val="00F0547D"/>
    <w:rsid w:val="00F05605"/>
    <w:rsid w:val="00F064FC"/>
    <w:rsid w:val="00F06F31"/>
    <w:rsid w:val="00F06FC9"/>
    <w:rsid w:val="00F0725C"/>
    <w:rsid w:val="00F11A4F"/>
    <w:rsid w:val="00F1272B"/>
    <w:rsid w:val="00F1647D"/>
    <w:rsid w:val="00F16A08"/>
    <w:rsid w:val="00F16AF6"/>
    <w:rsid w:val="00F177DA"/>
    <w:rsid w:val="00F20B83"/>
    <w:rsid w:val="00F21A5B"/>
    <w:rsid w:val="00F21BBF"/>
    <w:rsid w:val="00F2250C"/>
    <w:rsid w:val="00F2266F"/>
    <w:rsid w:val="00F230B6"/>
    <w:rsid w:val="00F23473"/>
    <w:rsid w:val="00F23BDA"/>
    <w:rsid w:val="00F24942"/>
    <w:rsid w:val="00F25242"/>
    <w:rsid w:val="00F25281"/>
    <w:rsid w:val="00F25B6B"/>
    <w:rsid w:val="00F300E9"/>
    <w:rsid w:val="00F31976"/>
    <w:rsid w:val="00F3244D"/>
    <w:rsid w:val="00F33909"/>
    <w:rsid w:val="00F33F1C"/>
    <w:rsid w:val="00F34142"/>
    <w:rsid w:val="00F37C04"/>
    <w:rsid w:val="00F41949"/>
    <w:rsid w:val="00F4292F"/>
    <w:rsid w:val="00F43224"/>
    <w:rsid w:val="00F433BD"/>
    <w:rsid w:val="00F436D6"/>
    <w:rsid w:val="00F43FD7"/>
    <w:rsid w:val="00F44482"/>
    <w:rsid w:val="00F44C97"/>
    <w:rsid w:val="00F4532C"/>
    <w:rsid w:val="00F45352"/>
    <w:rsid w:val="00F45413"/>
    <w:rsid w:val="00F463FF"/>
    <w:rsid w:val="00F47ED3"/>
    <w:rsid w:val="00F507B5"/>
    <w:rsid w:val="00F523F5"/>
    <w:rsid w:val="00F52609"/>
    <w:rsid w:val="00F53846"/>
    <w:rsid w:val="00F567F5"/>
    <w:rsid w:val="00F5719F"/>
    <w:rsid w:val="00F5761D"/>
    <w:rsid w:val="00F603DB"/>
    <w:rsid w:val="00F62904"/>
    <w:rsid w:val="00F62930"/>
    <w:rsid w:val="00F6298A"/>
    <w:rsid w:val="00F639BC"/>
    <w:rsid w:val="00F639E5"/>
    <w:rsid w:val="00F64117"/>
    <w:rsid w:val="00F65788"/>
    <w:rsid w:val="00F67792"/>
    <w:rsid w:val="00F67A5B"/>
    <w:rsid w:val="00F67AB8"/>
    <w:rsid w:val="00F69094"/>
    <w:rsid w:val="00F70AD9"/>
    <w:rsid w:val="00F72390"/>
    <w:rsid w:val="00F72A1E"/>
    <w:rsid w:val="00F7343D"/>
    <w:rsid w:val="00F7469B"/>
    <w:rsid w:val="00F76A12"/>
    <w:rsid w:val="00F77697"/>
    <w:rsid w:val="00F81933"/>
    <w:rsid w:val="00F8297F"/>
    <w:rsid w:val="00F82D48"/>
    <w:rsid w:val="00F8518C"/>
    <w:rsid w:val="00F86AE9"/>
    <w:rsid w:val="00F87497"/>
    <w:rsid w:val="00F876FD"/>
    <w:rsid w:val="00F9091B"/>
    <w:rsid w:val="00F9372B"/>
    <w:rsid w:val="00F960C9"/>
    <w:rsid w:val="00F969AD"/>
    <w:rsid w:val="00FA048D"/>
    <w:rsid w:val="00FA0676"/>
    <w:rsid w:val="00FA1F5C"/>
    <w:rsid w:val="00FA23F0"/>
    <w:rsid w:val="00FA429E"/>
    <w:rsid w:val="00FA4F86"/>
    <w:rsid w:val="00FA5079"/>
    <w:rsid w:val="00FA5093"/>
    <w:rsid w:val="00FA579B"/>
    <w:rsid w:val="00FA5CC6"/>
    <w:rsid w:val="00FA5CD7"/>
    <w:rsid w:val="00FA604A"/>
    <w:rsid w:val="00FA68D1"/>
    <w:rsid w:val="00FA7109"/>
    <w:rsid w:val="00FABF24"/>
    <w:rsid w:val="00FB14CB"/>
    <w:rsid w:val="00FB1517"/>
    <w:rsid w:val="00FB3864"/>
    <w:rsid w:val="00FB76D1"/>
    <w:rsid w:val="00FC00DF"/>
    <w:rsid w:val="00FC0264"/>
    <w:rsid w:val="00FC1278"/>
    <w:rsid w:val="00FC2235"/>
    <w:rsid w:val="00FC35D0"/>
    <w:rsid w:val="00FC4B17"/>
    <w:rsid w:val="00FC5179"/>
    <w:rsid w:val="00FC5DA8"/>
    <w:rsid w:val="00FC613C"/>
    <w:rsid w:val="00FC6A63"/>
    <w:rsid w:val="00FD020F"/>
    <w:rsid w:val="00FD049E"/>
    <w:rsid w:val="00FD156D"/>
    <w:rsid w:val="00FD361E"/>
    <w:rsid w:val="00FD3C1A"/>
    <w:rsid w:val="00FD4750"/>
    <w:rsid w:val="00FD4FAE"/>
    <w:rsid w:val="00FD4FB1"/>
    <w:rsid w:val="00FD65B5"/>
    <w:rsid w:val="00FD71FF"/>
    <w:rsid w:val="00FD757F"/>
    <w:rsid w:val="00FD7AB7"/>
    <w:rsid w:val="00FE02A9"/>
    <w:rsid w:val="00FE0415"/>
    <w:rsid w:val="00FE0513"/>
    <w:rsid w:val="00FE0781"/>
    <w:rsid w:val="00FE18F4"/>
    <w:rsid w:val="00FE2E1E"/>
    <w:rsid w:val="00FE5268"/>
    <w:rsid w:val="00FE60CB"/>
    <w:rsid w:val="00FE636E"/>
    <w:rsid w:val="00FE70F7"/>
    <w:rsid w:val="00FF0192"/>
    <w:rsid w:val="00FF06CA"/>
    <w:rsid w:val="00FF0C62"/>
    <w:rsid w:val="00FF1A62"/>
    <w:rsid w:val="00FF388F"/>
    <w:rsid w:val="00FF4382"/>
    <w:rsid w:val="00FF599E"/>
    <w:rsid w:val="00FF6368"/>
    <w:rsid w:val="00FF64A6"/>
    <w:rsid w:val="00FF6647"/>
    <w:rsid w:val="00FF6EAC"/>
    <w:rsid w:val="00FF6F76"/>
    <w:rsid w:val="00FF7496"/>
    <w:rsid w:val="00FF7853"/>
    <w:rsid w:val="018BEEF1"/>
    <w:rsid w:val="01D4311D"/>
    <w:rsid w:val="022CE8E7"/>
    <w:rsid w:val="022DA613"/>
    <w:rsid w:val="025B12BD"/>
    <w:rsid w:val="035E3BC8"/>
    <w:rsid w:val="036BA6A9"/>
    <w:rsid w:val="036D2211"/>
    <w:rsid w:val="039070FC"/>
    <w:rsid w:val="0423AD80"/>
    <w:rsid w:val="0474C0E6"/>
    <w:rsid w:val="049A4703"/>
    <w:rsid w:val="04FB6642"/>
    <w:rsid w:val="059C6308"/>
    <w:rsid w:val="0697A830"/>
    <w:rsid w:val="06F4FFEF"/>
    <w:rsid w:val="0873EE30"/>
    <w:rsid w:val="088EE106"/>
    <w:rsid w:val="08D7B7FB"/>
    <w:rsid w:val="08EEE80D"/>
    <w:rsid w:val="091227F6"/>
    <w:rsid w:val="0917CCAB"/>
    <w:rsid w:val="097DD022"/>
    <w:rsid w:val="09E4FA35"/>
    <w:rsid w:val="09EC27C9"/>
    <w:rsid w:val="09ED045A"/>
    <w:rsid w:val="0A00A09B"/>
    <w:rsid w:val="0A73D8B8"/>
    <w:rsid w:val="0AB44591"/>
    <w:rsid w:val="0ACF84B4"/>
    <w:rsid w:val="0B6E256D"/>
    <w:rsid w:val="0B6E2EDF"/>
    <w:rsid w:val="0B9110DB"/>
    <w:rsid w:val="0B9A3A96"/>
    <w:rsid w:val="0BB2B855"/>
    <w:rsid w:val="0BBEC002"/>
    <w:rsid w:val="0BCC2342"/>
    <w:rsid w:val="0C2AC42B"/>
    <w:rsid w:val="0C2EC4E4"/>
    <w:rsid w:val="0D79366F"/>
    <w:rsid w:val="0DC80D3A"/>
    <w:rsid w:val="0E57B42A"/>
    <w:rsid w:val="0E81A5E9"/>
    <w:rsid w:val="0F58291A"/>
    <w:rsid w:val="0FD32843"/>
    <w:rsid w:val="0FD83215"/>
    <w:rsid w:val="100EB151"/>
    <w:rsid w:val="10750F32"/>
    <w:rsid w:val="10D6EAF3"/>
    <w:rsid w:val="111831BA"/>
    <w:rsid w:val="1137A4C5"/>
    <w:rsid w:val="116E207B"/>
    <w:rsid w:val="11A62F7D"/>
    <w:rsid w:val="11AFEBE9"/>
    <w:rsid w:val="11EFDE83"/>
    <w:rsid w:val="120B6078"/>
    <w:rsid w:val="12759871"/>
    <w:rsid w:val="12D0215D"/>
    <w:rsid w:val="137CD610"/>
    <w:rsid w:val="1397CA98"/>
    <w:rsid w:val="1398A793"/>
    <w:rsid w:val="13BFEF27"/>
    <w:rsid w:val="13CA664B"/>
    <w:rsid w:val="1438F1D0"/>
    <w:rsid w:val="14A5398A"/>
    <w:rsid w:val="14DF0171"/>
    <w:rsid w:val="14F08D4E"/>
    <w:rsid w:val="14F2DA24"/>
    <w:rsid w:val="151D9C9D"/>
    <w:rsid w:val="15312CAE"/>
    <w:rsid w:val="15626841"/>
    <w:rsid w:val="15F83C72"/>
    <w:rsid w:val="164C1DA1"/>
    <w:rsid w:val="166405F1"/>
    <w:rsid w:val="174183FB"/>
    <w:rsid w:val="176A8474"/>
    <w:rsid w:val="1775C7E6"/>
    <w:rsid w:val="1796A010"/>
    <w:rsid w:val="17C4122C"/>
    <w:rsid w:val="189A95F4"/>
    <w:rsid w:val="18CDA518"/>
    <w:rsid w:val="18EA1870"/>
    <w:rsid w:val="18F71B41"/>
    <w:rsid w:val="18FF7922"/>
    <w:rsid w:val="1954E87E"/>
    <w:rsid w:val="1980104D"/>
    <w:rsid w:val="198283EA"/>
    <w:rsid w:val="198973B0"/>
    <w:rsid w:val="199DFF1B"/>
    <w:rsid w:val="19C20FD9"/>
    <w:rsid w:val="1A88AD39"/>
    <w:rsid w:val="1A9CC5FA"/>
    <w:rsid w:val="1AA5560C"/>
    <w:rsid w:val="1AA64BA7"/>
    <w:rsid w:val="1AC29EA6"/>
    <w:rsid w:val="1B38CDA4"/>
    <w:rsid w:val="1B72E77E"/>
    <w:rsid w:val="1B75DE9D"/>
    <w:rsid w:val="1BFAF2C8"/>
    <w:rsid w:val="1C126621"/>
    <w:rsid w:val="1C4D3A76"/>
    <w:rsid w:val="1C7DAB0D"/>
    <w:rsid w:val="1CAB46C2"/>
    <w:rsid w:val="1CFD87F6"/>
    <w:rsid w:val="1D149402"/>
    <w:rsid w:val="1D2EB7F3"/>
    <w:rsid w:val="1D606E4A"/>
    <w:rsid w:val="1DB21F2C"/>
    <w:rsid w:val="1E03BE31"/>
    <w:rsid w:val="1E089CEE"/>
    <w:rsid w:val="1EA99811"/>
    <w:rsid w:val="1EF254AD"/>
    <w:rsid w:val="1F22DB6E"/>
    <w:rsid w:val="1F3A1752"/>
    <w:rsid w:val="1F571022"/>
    <w:rsid w:val="1F959E90"/>
    <w:rsid w:val="1FCECD29"/>
    <w:rsid w:val="206AE71C"/>
    <w:rsid w:val="206D19CF"/>
    <w:rsid w:val="20A388C5"/>
    <w:rsid w:val="20BA69FF"/>
    <w:rsid w:val="20D99D5B"/>
    <w:rsid w:val="20EDB2DF"/>
    <w:rsid w:val="21974971"/>
    <w:rsid w:val="21DCBB6B"/>
    <w:rsid w:val="220D22B1"/>
    <w:rsid w:val="22444D26"/>
    <w:rsid w:val="227E196E"/>
    <w:rsid w:val="229AB68D"/>
    <w:rsid w:val="229BCA5B"/>
    <w:rsid w:val="22DB7707"/>
    <w:rsid w:val="230A0FF1"/>
    <w:rsid w:val="232DF399"/>
    <w:rsid w:val="2346637A"/>
    <w:rsid w:val="23541B2C"/>
    <w:rsid w:val="23712632"/>
    <w:rsid w:val="23790B83"/>
    <w:rsid w:val="23D8931E"/>
    <w:rsid w:val="246F13D6"/>
    <w:rsid w:val="247E1963"/>
    <w:rsid w:val="24BC6219"/>
    <w:rsid w:val="24E3EF73"/>
    <w:rsid w:val="24E80351"/>
    <w:rsid w:val="256BF927"/>
    <w:rsid w:val="260DD386"/>
    <w:rsid w:val="26105185"/>
    <w:rsid w:val="263C95B4"/>
    <w:rsid w:val="2660144B"/>
    <w:rsid w:val="2671D418"/>
    <w:rsid w:val="2688F60A"/>
    <w:rsid w:val="26BF2E58"/>
    <w:rsid w:val="26DFC5BB"/>
    <w:rsid w:val="26FD84C2"/>
    <w:rsid w:val="2757A2E8"/>
    <w:rsid w:val="27D88C5A"/>
    <w:rsid w:val="28368BF5"/>
    <w:rsid w:val="284E54DF"/>
    <w:rsid w:val="287F98B1"/>
    <w:rsid w:val="28868F41"/>
    <w:rsid w:val="288D4449"/>
    <w:rsid w:val="28BE033D"/>
    <w:rsid w:val="28DF5FF9"/>
    <w:rsid w:val="291B6E29"/>
    <w:rsid w:val="29681A8A"/>
    <w:rsid w:val="2990ED0B"/>
    <w:rsid w:val="29B2BB4C"/>
    <w:rsid w:val="2A03D701"/>
    <w:rsid w:val="2A2A5DB8"/>
    <w:rsid w:val="2A6112B5"/>
    <w:rsid w:val="2A7E1ED9"/>
    <w:rsid w:val="2AA5D849"/>
    <w:rsid w:val="2AD3FA21"/>
    <w:rsid w:val="2AD5AF39"/>
    <w:rsid w:val="2ADC1332"/>
    <w:rsid w:val="2B472DAD"/>
    <w:rsid w:val="2B532AE7"/>
    <w:rsid w:val="2B65C913"/>
    <w:rsid w:val="2B6D9CD4"/>
    <w:rsid w:val="2BB57807"/>
    <w:rsid w:val="2BC66357"/>
    <w:rsid w:val="2C6D795D"/>
    <w:rsid w:val="2C9A8A3F"/>
    <w:rsid w:val="2CEEEFB6"/>
    <w:rsid w:val="2CF4A19C"/>
    <w:rsid w:val="2D32FD3F"/>
    <w:rsid w:val="2D4852A9"/>
    <w:rsid w:val="2E663768"/>
    <w:rsid w:val="2ECDE088"/>
    <w:rsid w:val="2F141700"/>
    <w:rsid w:val="3031E704"/>
    <w:rsid w:val="31770089"/>
    <w:rsid w:val="31E42E31"/>
    <w:rsid w:val="32167DD9"/>
    <w:rsid w:val="32280698"/>
    <w:rsid w:val="329AA167"/>
    <w:rsid w:val="32B85025"/>
    <w:rsid w:val="32EF9829"/>
    <w:rsid w:val="3345DDE1"/>
    <w:rsid w:val="338D8870"/>
    <w:rsid w:val="34A74FE2"/>
    <w:rsid w:val="352F6CDB"/>
    <w:rsid w:val="35BAE385"/>
    <w:rsid w:val="35EE799A"/>
    <w:rsid w:val="3624EB7F"/>
    <w:rsid w:val="371F4E09"/>
    <w:rsid w:val="37533CA9"/>
    <w:rsid w:val="38041BF5"/>
    <w:rsid w:val="3924D494"/>
    <w:rsid w:val="39F0582B"/>
    <w:rsid w:val="3A738E57"/>
    <w:rsid w:val="3B1D8EEC"/>
    <w:rsid w:val="3B4B7628"/>
    <w:rsid w:val="3C63D6C6"/>
    <w:rsid w:val="3C6A3461"/>
    <w:rsid w:val="3D2AF815"/>
    <w:rsid w:val="3E016CEC"/>
    <w:rsid w:val="3E0A4885"/>
    <w:rsid w:val="3E277A32"/>
    <w:rsid w:val="3E43397A"/>
    <w:rsid w:val="3E5E59B2"/>
    <w:rsid w:val="3E8DD74F"/>
    <w:rsid w:val="3ECB0C89"/>
    <w:rsid w:val="3ED11941"/>
    <w:rsid w:val="3EEDBCAA"/>
    <w:rsid w:val="3F6CAE63"/>
    <w:rsid w:val="3F7E8CAB"/>
    <w:rsid w:val="3F821E08"/>
    <w:rsid w:val="3FDFE998"/>
    <w:rsid w:val="400C6BF4"/>
    <w:rsid w:val="400E9CDD"/>
    <w:rsid w:val="4025BCC9"/>
    <w:rsid w:val="40590C5F"/>
    <w:rsid w:val="4066DA31"/>
    <w:rsid w:val="409AFC50"/>
    <w:rsid w:val="40E8B168"/>
    <w:rsid w:val="416FDB9F"/>
    <w:rsid w:val="41722ED7"/>
    <w:rsid w:val="424B6033"/>
    <w:rsid w:val="429E22CC"/>
    <w:rsid w:val="434E82F6"/>
    <w:rsid w:val="437B2D97"/>
    <w:rsid w:val="44147F26"/>
    <w:rsid w:val="45D036F4"/>
    <w:rsid w:val="45E20D77"/>
    <w:rsid w:val="461649B6"/>
    <w:rsid w:val="462686DE"/>
    <w:rsid w:val="4653A451"/>
    <w:rsid w:val="4659241C"/>
    <w:rsid w:val="466C7E52"/>
    <w:rsid w:val="46788FC5"/>
    <w:rsid w:val="46859B97"/>
    <w:rsid w:val="46A115FE"/>
    <w:rsid w:val="47CE38A6"/>
    <w:rsid w:val="47EBB08F"/>
    <w:rsid w:val="49424E3C"/>
    <w:rsid w:val="498934FE"/>
    <w:rsid w:val="49C309DB"/>
    <w:rsid w:val="49EB162C"/>
    <w:rsid w:val="49F91099"/>
    <w:rsid w:val="4BE27DB6"/>
    <w:rsid w:val="4CAE2F13"/>
    <w:rsid w:val="4CE82F72"/>
    <w:rsid w:val="4CEE442B"/>
    <w:rsid w:val="4D1DBDA0"/>
    <w:rsid w:val="4D5FF4F3"/>
    <w:rsid w:val="4E219DFE"/>
    <w:rsid w:val="4E684252"/>
    <w:rsid w:val="4E90083B"/>
    <w:rsid w:val="4F57A4DA"/>
    <w:rsid w:val="4F7B857F"/>
    <w:rsid w:val="4F9A2E9E"/>
    <w:rsid w:val="4FF3B5AA"/>
    <w:rsid w:val="5011AF02"/>
    <w:rsid w:val="501A9170"/>
    <w:rsid w:val="502575F3"/>
    <w:rsid w:val="50494F1D"/>
    <w:rsid w:val="5064062D"/>
    <w:rsid w:val="50E0569A"/>
    <w:rsid w:val="50E28643"/>
    <w:rsid w:val="51655EB3"/>
    <w:rsid w:val="52246964"/>
    <w:rsid w:val="525D689C"/>
    <w:rsid w:val="52857FB7"/>
    <w:rsid w:val="5290E413"/>
    <w:rsid w:val="531C5B93"/>
    <w:rsid w:val="536B8F7E"/>
    <w:rsid w:val="537FE4BE"/>
    <w:rsid w:val="53971065"/>
    <w:rsid w:val="54585483"/>
    <w:rsid w:val="5545D60C"/>
    <w:rsid w:val="55B251D4"/>
    <w:rsid w:val="55EBCE3D"/>
    <w:rsid w:val="55F05D4F"/>
    <w:rsid w:val="5656732B"/>
    <w:rsid w:val="56587CD1"/>
    <w:rsid w:val="56B83918"/>
    <w:rsid w:val="56DC2269"/>
    <w:rsid w:val="57150FDC"/>
    <w:rsid w:val="573E843B"/>
    <w:rsid w:val="57704117"/>
    <w:rsid w:val="578FC157"/>
    <w:rsid w:val="583E3992"/>
    <w:rsid w:val="58C9534C"/>
    <w:rsid w:val="58E3F07D"/>
    <w:rsid w:val="5913AAA4"/>
    <w:rsid w:val="5950E124"/>
    <w:rsid w:val="5A40E19B"/>
    <w:rsid w:val="5A611493"/>
    <w:rsid w:val="5AF78DC5"/>
    <w:rsid w:val="5B87AE3C"/>
    <w:rsid w:val="5B952270"/>
    <w:rsid w:val="5BAA1E6D"/>
    <w:rsid w:val="5BCB7447"/>
    <w:rsid w:val="5C4DB04A"/>
    <w:rsid w:val="5C53869F"/>
    <w:rsid w:val="5C86F3A2"/>
    <w:rsid w:val="5D0CAD86"/>
    <w:rsid w:val="5E3FDE8B"/>
    <w:rsid w:val="5E5D0A6E"/>
    <w:rsid w:val="5E6C71CA"/>
    <w:rsid w:val="5E79E8A9"/>
    <w:rsid w:val="5F12168F"/>
    <w:rsid w:val="5F4B87E0"/>
    <w:rsid w:val="5F4F9A34"/>
    <w:rsid w:val="5FAB634B"/>
    <w:rsid w:val="60D3D3F7"/>
    <w:rsid w:val="61F1C9CD"/>
    <w:rsid w:val="6202D0A7"/>
    <w:rsid w:val="620E39DE"/>
    <w:rsid w:val="62A5BA45"/>
    <w:rsid w:val="62FBFF4C"/>
    <w:rsid w:val="6317D681"/>
    <w:rsid w:val="6351C053"/>
    <w:rsid w:val="63D8149F"/>
    <w:rsid w:val="6432982D"/>
    <w:rsid w:val="6433CB89"/>
    <w:rsid w:val="64499D53"/>
    <w:rsid w:val="64558F1A"/>
    <w:rsid w:val="6463F992"/>
    <w:rsid w:val="6464C334"/>
    <w:rsid w:val="64CD5DF4"/>
    <w:rsid w:val="65830FBE"/>
    <w:rsid w:val="6591EAEF"/>
    <w:rsid w:val="65BBD89F"/>
    <w:rsid w:val="662F5083"/>
    <w:rsid w:val="66580A66"/>
    <w:rsid w:val="666DB0A9"/>
    <w:rsid w:val="66980D9D"/>
    <w:rsid w:val="66A424D3"/>
    <w:rsid w:val="670F2E2B"/>
    <w:rsid w:val="67160119"/>
    <w:rsid w:val="67725201"/>
    <w:rsid w:val="67C9B1FC"/>
    <w:rsid w:val="67D0FF17"/>
    <w:rsid w:val="68605417"/>
    <w:rsid w:val="68E7B276"/>
    <w:rsid w:val="694121B8"/>
    <w:rsid w:val="6A04AF37"/>
    <w:rsid w:val="6A1A9E92"/>
    <w:rsid w:val="6A4F4939"/>
    <w:rsid w:val="6A52A8D2"/>
    <w:rsid w:val="6A597138"/>
    <w:rsid w:val="6AAA3805"/>
    <w:rsid w:val="6B2189DE"/>
    <w:rsid w:val="6B3CCA62"/>
    <w:rsid w:val="6B8257F9"/>
    <w:rsid w:val="6BA2710D"/>
    <w:rsid w:val="6C162D3B"/>
    <w:rsid w:val="6C941A13"/>
    <w:rsid w:val="6D67E013"/>
    <w:rsid w:val="6DF50A0C"/>
    <w:rsid w:val="6E0AC4C7"/>
    <w:rsid w:val="6E83BCAB"/>
    <w:rsid w:val="6E9F3985"/>
    <w:rsid w:val="6F869903"/>
    <w:rsid w:val="6F8ED110"/>
    <w:rsid w:val="6FC60357"/>
    <w:rsid w:val="6FD2137D"/>
    <w:rsid w:val="70437B91"/>
    <w:rsid w:val="70CDC333"/>
    <w:rsid w:val="70FC46E0"/>
    <w:rsid w:val="714FBAE9"/>
    <w:rsid w:val="721FC618"/>
    <w:rsid w:val="72DA1A6F"/>
    <w:rsid w:val="72F3D587"/>
    <w:rsid w:val="736A2595"/>
    <w:rsid w:val="738F7F9F"/>
    <w:rsid w:val="73D7AD87"/>
    <w:rsid w:val="73DB7A5E"/>
    <w:rsid w:val="7475CCE3"/>
    <w:rsid w:val="749E5F72"/>
    <w:rsid w:val="74CAC461"/>
    <w:rsid w:val="74D52E3F"/>
    <w:rsid w:val="74D71DA2"/>
    <w:rsid w:val="74E6E458"/>
    <w:rsid w:val="74FE3B58"/>
    <w:rsid w:val="75417CB3"/>
    <w:rsid w:val="7570DF1B"/>
    <w:rsid w:val="75C3068B"/>
    <w:rsid w:val="75C94606"/>
    <w:rsid w:val="766DE01E"/>
    <w:rsid w:val="76B75934"/>
    <w:rsid w:val="76C0449A"/>
    <w:rsid w:val="76C6BFE6"/>
    <w:rsid w:val="76D1AC43"/>
    <w:rsid w:val="76E615C1"/>
    <w:rsid w:val="76F14759"/>
    <w:rsid w:val="77634C18"/>
    <w:rsid w:val="77BCE80F"/>
    <w:rsid w:val="77D4EE39"/>
    <w:rsid w:val="77E39221"/>
    <w:rsid w:val="78F86A88"/>
    <w:rsid w:val="792D1F3A"/>
    <w:rsid w:val="79916B9E"/>
    <w:rsid w:val="7A12EBEA"/>
    <w:rsid w:val="7A1F82A3"/>
    <w:rsid w:val="7A24F477"/>
    <w:rsid w:val="7A2B0F03"/>
    <w:rsid w:val="7A64C116"/>
    <w:rsid w:val="7B51E155"/>
    <w:rsid w:val="7B762E2D"/>
    <w:rsid w:val="7D3F03A0"/>
    <w:rsid w:val="7D57C147"/>
    <w:rsid w:val="7D6C3879"/>
    <w:rsid w:val="7DA8641F"/>
    <w:rsid w:val="7DBD7A33"/>
    <w:rsid w:val="7DD79036"/>
    <w:rsid w:val="7E1A3E59"/>
    <w:rsid w:val="7E557A9B"/>
    <w:rsid w:val="7E779404"/>
    <w:rsid w:val="7EA57235"/>
    <w:rsid w:val="7EFD3DC5"/>
    <w:rsid w:val="7FAA5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3C"/>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9"/>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9"/>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8198F"/>
    <w:pPr>
      <w:keepNext/>
      <w:keepLines/>
      <w:numPr>
        <w:ilvl w:val="2"/>
        <w:numId w:val="9"/>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9"/>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9"/>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9"/>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9"/>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9"/>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40EDE"/>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340EDE"/>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8198F"/>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7"/>
      </w:numPr>
    </w:pPr>
  </w:style>
  <w:style w:type="numbering" w:customStyle="1" w:styleId="CurrentList2">
    <w:name w:val="Current List2"/>
    <w:uiPriority w:val="99"/>
    <w:rsid w:val="00BF380B"/>
    <w:pPr>
      <w:numPr>
        <w:numId w:val="8"/>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48525551">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2972">
      <w:bodyDiv w:val="1"/>
      <w:marLeft w:val="0"/>
      <w:marRight w:val="0"/>
      <w:marTop w:val="0"/>
      <w:marBottom w:val="0"/>
      <w:divBdr>
        <w:top w:val="none" w:sz="0" w:space="0" w:color="auto"/>
        <w:left w:val="none" w:sz="0" w:space="0" w:color="auto"/>
        <w:bottom w:val="none" w:sz="0" w:space="0" w:color="auto"/>
        <w:right w:val="none" w:sz="0" w:space="0" w:color="auto"/>
      </w:divBdr>
    </w:div>
    <w:div w:id="555118327">
      <w:bodyDiv w:val="1"/>
      <w:marLeft w:val="0"/>
      <w:marRight w:val="0"/>
      <w:marTop w:val="0"/>
      <w:marBottom w:val="0"/>
      <w:divBdr>
        <w:top w:val="none" w:sz="0" w:space="0" w:color="auto"/>
        <w:left w:val="none" w:sz="0" w:space="0" w:color="auto"/>
        <w:bottom w:val="none" w:sz="0" w:space="0" w:color="auto"/>
        <w:right w:val="none" w:sz="0" w:space="0" w:color="auto"/>
      </w:divBdr>
    </w:div>
    <w:div w:id="582374055">
      <w:bodyDiv w:val="1"/>
      <w:marLeft w:val="0"/>
      <w:marRight w:val="0"/>
      <w:marTop w:val="0"/>
      <w:marBottom w:val="0"/>
      <w:divBdr>
        <w:top w:val="none" w:sz="0" w:space="0" w:color="auto"/>
        <w:left w:val="none" w:sz="0" w:space="0" w:color="auto"/>
        <w:bottom w:val="none" w:sz="0" w:space="0" w:color="auto"/>
        <w:right w:val="none" w:sz="0" w:space="0" w:color="auto"/>
      </w:divBdr>
    </w:div>
    <w:div w:id="614484106">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699554789">
      <w:bodyDiv w:val="1"/>
      <w:marLeft w:val="0"/>
      <w:marRight w:val="0"/>
      <w:marTop w:val="0"/>
      <w:marBottom w:val="0"/>
      <w:divBdr>
        <w:top w:val="none" w:sz="0" w:space="0" w:color="auto"/>
        <w:left w:val="none" w:sz="0" w:space="0" w:color="auto"/>
        <w:bottom w:val="none" w:sz="0" w:space="0" w:color="auto"/>
        <w:right w:val="none" w:sz="0" w:space="0" w:color="auto"/>
      </w:divBdr>
    </w:div>
    <w:div w:id="713195126">
      <w:bodyDiv w:val="1"/>
      <w:marLeft w:val="0"/>
      <w:marRight w:val="0"/>
      <w:marTop w:val="0"/>
      <w:marBottom w:val="0"/>
      <w:divBdr>
        <w:top w:val="none" w:sz="0" w:space="0" w:color="auto"/>
        <w:left w:val="none" w:sz="0" w:space="0" w:color="auto"/>
        <w:bottom w:val="none" w:sz="0" w:space="0" w:color="auto"/>
        <w:right w:val="none" w:sz="0" w:space="0" w:color="auto"/>
      </w:divBdr>
    </w:div>
    <w:div w:id="747463912">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2625803">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90308527">
      <w:bodyDiv w:val="1"/>
      <w:marLeft w:val="0"/>
      <w:marRight w:val="0"/>
      <w:marTop w:val="0"/>
      <w:marBottom w:val="0"/>
      <w:divBdr>
        <w:top w:val="none" w:sz="0" w:space="0" w:color="auto"/>
        <w:left w:val="none" w:sz="0" w:space="0" w:color="auto"/>
        <w:bottom w:val="none" w:sz="0" w:space="0" w:color="auto"/>
        <w:right w:val="none" w:sz="0" w:space="0" w:color="auto"/>
      </w:divBdr>
    </w:div>
    <w:div w:id="918246747">
      <w:bodyDiv w:val="1"/>
      <w:marLeft w:val="0"/>
      <w:marRight w:val="0"/>
      <w:marTop w:val="0"/>
      <w:marBottom w:val="0"/>
      <w:divBdr>
        <w:top w:val="none" w:sz="0" w:space="0" w:color="auto"/>
        <w:left w:val="none" w:sz="0" w:space="0" w:color="auto"/>
        <w:bottom w:val="none" w:sz="0" w:space="0" w:color="auto"/>
        <w:right w:val="none" w:sz="0" w:space="0" w:color="auto"/>
      </w:divBdr>
    </w:div>
    <w:div w:id="117672272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736389823">
      <w:bodyDiv w:val="1"/>
      <w:marLeft w:val="0"/>
      <w:marRight w:val="0"/>
      <w:marTop w:val="0"/>
      <w:marBottom w:val="0"/>
      <w:divBdr>
        <w:top w:val="none" w:sz="0" w:space="0" w:color="auto"/>
        <w:left w:val="none" w:sz="0" w:space="0" w:color="auto"/>
        <w:bottom w:val="none" w:sz="0" w:space="0" w:color="auto"/>
        <w:right w:val="none" w:sz="0" w:space="0" w:color="auto"/>
      </w:divBdr>
    </w:div>
    <w:div w:id="1749224820">
      <w:bodyDiv w:val="1"/>
      <w:marLeft w:val="0"/>
      <w:marRight w:val="0"/>
      <w:marTop w:val="0"/>
      <w:marBottom w:val="0"/>
      <w:divBdr>
        <w:top w:val="none" w:sz="0" w:space="0" w:color="auto"/>
        <w:left w:val="none" w:sz="0" w:space="0" w:color="auto"/>
        <w:bottom w:val="none" w:sz="0" w:space="0" w:color="auto"/>
        <w:right w:val="none" w:sz="0" w:space="0" w:color="auto"/>
      </w:divBdr>
    </w:div>
    <w:div w:id="18683281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 w:id="21343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song@hdfgroup.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byrn@hdfgroup.org" TargetMode="External"/><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3784</Words>
  <Characters>21572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25306</CharactersWithSpaces>
  <SharedDoc>false</SharedDoc>
  <HLinks>
    <vt:vector size="24" baseType="variant">
      <vt:variant>
        <vt:i4>5767268</vt:i4>
      </vt:variant>
      <vt:variant>
        <vt:i4>9</vt:i4>
      </vt:variant>
      <vt:variant>
        <vt:i4>0</vt:i4>
      </vt:variant>
      <vt:variant>
        <vt:i4>5</vt:i4>
      </vt:variant>
      <vt:variant>
        <vt:lpwstr>mailto:gsong@hdfgroup.org</vt:lpwstr>
      </vt:variant>
      <vt:variant>
        <vt:lpwstr/>
      </vt:variant>
      <vt:variant>
        <vt:i4>2490376</vt:i4>
      </vt:variant>
      <vt:variant>
        <vt:i4>6</vt:i4>
      </vt:variant>
      <vt:variant>
        <vt:i4>0</vt:i4>
      </vt:variant>
      <vt:variant>
        <vt:i4>5</vt:i4>
      </vt:variant>
      <vt:variant>
        <vt:lpwstr>mailto:byrn@hdfgroup.org</vt:lpwstr>
      </vt:variant>
      <vt:variant>
        <vt:lpwstr/>
      </vt:variant>
      <vt:variant>
        <vt:i4>4980769</vt:i4>
      </vt:variant>
      <vt:variant>
        <vt:i4>3</vt:i4>
      </vt:variant>
      <vt:variant>
        <vt:i4>0</vt:i4>
      </vt:variant>
      <vt:variant>
        <vt:i4>5</vt:i4>
      </vt:variant>
      <vt:variant>
        <vt:lpwstr>mailto:elena.pourmal@lifeboat.llc</vt:lpwstr>
      </vt:variant>
      <vt:variant>
        <vt:lpwstr/>
      </vt:variant>
      <vt:variant>
        <vt:i4>8126476</vt:i4>
      </vt:variant>
      <vt:variant>
        <vt:i4>0</vt:i4>
      </vt:variant>
      <vt:variant>
        <vt:i4>0</vt:i4>
      </vt:variant>
      <vt:variant>
        <vt:i4>5</vt:i4>
      </vt:variant>
      <vt:variant>
        <vt:lpwstr>mailto:john.mainzer@lifeboat.llc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2</cp:revision>
  <cp:lastPrinted>2023-07-12T00:15:00Z</cp:lastPrinted>
  <dcterms:created xsi:type="dcterms:W3CDTF">2024-10-23T16:50:00Z</dcterms:created>
  <dcterms:modified xsi:type="dcterms:W3CDTF">2024-10-23T16:50:00Z</dcterms:modified>
</cp:coreProperties>
</file>