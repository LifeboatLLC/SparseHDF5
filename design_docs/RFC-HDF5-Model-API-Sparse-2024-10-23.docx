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BA61" w14:textId="2F4E0224" w:rsidR="00611674" w:rsidRPr="00434208" w:rsidRDefault="00611674" w:rsidP="00D87A15">
      <w:pPr>
        <w:pStyle w:val="Title"/>
        <w:rPr>
          <w:color w:val="A6A6A6" w:themeColor="background1" w:themeShade="A6"/>
        </w:rPr>
      </w:pPr>
      <w:r>
        <w:t xml:space="preserve">RFC: </w:t>
      </w:r>
      <w:r w:rsidR="008C132E">
        <w:t>Programming Model to Support Sparse Data</w:t>
      </w:r>
      <w:r w:rsidR="004104AC">
        <w:t xml:space="preserve"> in HDF5</w:t>
      </w:r>
      <w:r w:rsidR="00434208">
        <w:t xml:space="preserve"> </w:t>
      </w:r>
    </w:p>
    <w:p w14:paraId="342D3B9C" w14:textId="06027ABE" w:rsidR="00D61263" w:rsidRPr="007B4807" w:rsidRDefault="00D61263" w:rsidP="00D87A15">
      <w:pPr>
        <w:pStyle w:val="Author"/>
        <w:rPr>
          <w:bCs/>
        </w:rPr>
      </w:pPr>
      <w:r w:rsidRPr="007B4807">
        <w:rPr>
          <w:bCs/>
        </w:rPr>
        <w:t>John Mainzer (</w:t>
      </w:r>
      <w:hyperlink r:id="rId8" w:history="1">
        <w:r w:rsidRPr="007B4807">
          <w:rPr>
            <w:rStyle w:val="Hyperlink"/>
            <w:b w:val="0"/>
            <w:bCs/>
          </w:rPr>
          <w:t>john.mainzer@lifeboat.llc</w:t>
        </w:r>
      </w:hyperlink>
      <w:r w:rsidRPr="007B4807">
        <w:rPr>
          <w:bCs/>
        </w:rPr>
        <w:t xml:space="preserve">) </w:t>
      </w:r>
    </w:p>
    <w:p w14:paraId="13AA416C" w14:textId="2D330A8D" w:rsidR="005844D7" w:rsidRDefault="00D61263" w:rsidP="00D87A15">
      <w:pPr>
        <w:pStyle w:val="Author"/>
        <w:rPr>
          <w:bCs/>
        </w:rPr>
      </w:pPr>
      <w:r w:rsidRPr="007B4807">
        <w:rPr>
          <w:bCs/>
        </w:rPr>
        <w:t xml:space="preserve">Elena </w:t>
      </w:r>
      <w:proofErr w:type="spellStart"/>
      <w:r w:rsidRPr="007B4807">
        <w:rPr>
          <w:bCs/>
        </w:rPr>
        <w:t>Pourmal</w:t>
      </w:r>
      <w:proofErr w:type="spellEnd"/>
      <w:r w:rsidRPr="007B4807">
        <w:rPr>
          <w:bCs/>
        </w:rPr>
        <w:t xml:space="preserve"> (</w:t>
      </w:r>
      <w:hyperlink r:id="rId9" w:history="1">
        <w:r w:rsidRPr="007B4807">
          <w:rPr>
            <w:rStyle w:val="Hyperlink"/>
            <w:b w:val="0"/>
            <w:bCs/>
          </w:rPr>
          <w:t>elena.pourmal@lifeboat.llc</w:t>
        </w:r>
      </w:hyperlink>
      <w:r w:rsidRPr="007B4807">
        <w:rPr>
          <w:bCs/>
        </w:rPr>
        <w:t>)</w:t>
      </w:r>
      <w:r w:rsidR="005844D7">
        <w:rPr>
          <w:rStyle w:val="FootnoteReference"/>
          <w:b w:val="0"/>
          <w:bCs/>
        </w:rPr>
        <w:footnoteReference w:id="1"/>
      </w:r>
    </w:p>
    <w:p w14:paraId="4654ADB5" w14:textId="79206DB1" w:rsidR="00D61263" w:rsidRPr="007B4807" w:rsidRDefault="005844D7" w:rsidP="00D87A15">
      <w:pPr>
        <w:pStyle w:val="Author"/>
        <w:rPr>
          <w:bCs/>
        </w:rPr>
      </w:pPr>
      <w:proofErr w:type="spellStart"/>
      <w:r>
        <w:rPr>
          <w:bCs/>
        </w:rPr>
        <w:t>Vailin</w:t>
      </w:r>
      <w:proofErr w:type="spellEnd"/>
      <w:r>
        <w:rPr>
          <w:bCs/>
        </w:rPr>
        <w:t xml:space="preserve"> Choi (</w:t>
      </w:r>
      <w:hyperlink r:id="rId10" w:history="1">
        <w:r w:rsidR="009C1CDD" w:rsidRPr="00BD7E9F">
          <w:rPr>
            <w:rStyle w:val="Hyperlink"/>
            <w:b w:val="0"/>
            <w:bCs/>
          </w:rPr>
          <w:t>vchoi@hdfgroup.org</w:t>
        </w:r>
      </w:hyperlink>
      <w:r w:rsidR="009C1CDD">
        <w:rPr>
          <w:bCs/>
        </w:rPr>
        <w:t xml:space="preserve"> </w:t>
      </w:r>
      <w:r>
        <w:rPr>
          <w:bCs/>
        </w:rPr>
        <w:t>)</w:t>
      </w:r>
      <w:r w:rsidR="00D61263" w:rsidRPr="007B4807">
        <w:rPr>
          <w:bCs/>
        </w:rPr>
        <w:t xml:space="preserve"> </w:t>
      </w:r>
    </w:p>
    <w:p w14:paraId="42D78BA0" w14:textId="54AFE825"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704439">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4DC6B4F6"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704439">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704439">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ins w:id="0" w:author="Elena Pourmal" w:date="2024-10-23T12:12:00Z" w16du:dateUtc="2024-10-23T17:12:00Z">
        <w:r w:rsidR="00704439" w:rsidRPr="00704439">
          <w:rPr>
            <w:i/>
            <w:iCs/>
          </w:rPr>
          <w:t>Appe</w:t>
        </w:r>
        <w:r w:rsidR="00704439" w:rsidRPr="00704439">
          <w:rPr>
            <w:i/>
            <w:iCs/>
          </w:rPr>
          <w:t>n</w:t>
        </w:r>
        <w:r w:rsidR="00704439" w:rsidRPr="00704439">
          <w:rPr>
            <w:i/>
            <w:iCs/>
          </w:rPr>
          <w:t>dix</w:t>
        </w:r>
      </w:ins>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704439">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708DC257" w:rsidR="00827D30" w:rsidRDefault="00827D30" w:rsidP="00827D30">
      <w:pPr>
        <w:pStyle w:val="Abstract"/>
        <w:rPr>
          <w:rFonts w:ascii="Calibri" w:hAnsi="Calibri" w:cs="Calibri"/>
          <w:i/>
          <w:iCs/>
        </w:rPr>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704439">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39D90E6E" w14:textId="3042289F" w:rsidR="005844D7" w:rsidRPr="00827D30" w:rsidRDefault="005844D7" w:rsidP="00827D30">
      <w:pPr>
        <w:pStyle w:val="Abstract"/>
      </w:pPr>
      <w:r>
        <w:rPr>
          <w:rFonts w:ascii="Calibri" w:hAnsi="Calibri" w:cs="Calibri"/>
          <w:i/>
          <w:iCs/>
        </w:rPr>
        <w:t xml:space="preserve">Doxygen documentation for proposed functions was created and available for review from </w:t>
      </w:r>
      <w:hyperlink r:id="rId11" w:history="1">
        <w:r w:rsidRPr="00BD7E9F">
          <w:rPr>
            <w:rStyle w:val="Hyperlink"/>
            <w:rFonts w:ascii="Calibri" w:hAnsi="Calibri" w:cs="Calibri"/>
            <w:i/>
            <w:iCs/>
          </w:rPr>
          <w:t>https://gamma.hdfgroup.org/ftp/pub/outgoing/vchoi/SPARSE/hdf5lib_docs/html/_r_m.html</w:t>
        </w:r>
      </w:hyperlink>
      <w:r>
        <w:rPr>
          <w:rFonts w:ascii="Calibri" w:hAnsi="Calibri" w:cs="Calibri"/>
          <w:i/>
          <w:iCs/>
        </w:rPr>
        <w:t xml:space="preserve"> </w:t>
      </w:r>
    </w:p>
    <w:p w14:paraId="7F22156C" w14:textId="77777777" w:rsidR="00827D30" w:rsidRDefault="00827D30" w:rsidP="00007400">
      <w:pPr>
        <w:pStyle w:val="Abstract"/>
      </w:pPr>
    </w:p>
    <w:p w14:paraId="52AE8F99" w14:textId="77777777" w:rsidR="00827D30" w:rsidRDefault="00827D30" w:rsidP="00007400">
      <w:pPr>
        <w:pStyle w:val="Abstract"/>
      </w:pPr>
    </w:p>
    <w:p w14:paraId="67E34D96" w14:textId="59CFFF8D" w:rsidR="00673044" w:rsidRDefault="00673044">
      <w:pPr>
        <w:rPr>
          <w:rFonts w:asciiTheme="minorHAnsi" w:eastAsiaTheme="minorHAnsi" w:hAnsiTheme="minorHAnsi" w:cstheme="minorBidi"/>
          <w:szCs w:val="22"/>
        </w:rPr>
      </w:pPr>
      <w:r>
        <w:br w:type="page"/>
      </w:r>
    </w:p>
    <w:p w14:paraId="1B8BB4FE" w14:textId="77777777" w:rsidR="00007400" w:rsidRDefault="00007400" w:rsidP="00007400">
      <w:pPr>
        <w:pStyle w:val="Abstract"/>
      </w:pPr>
    </w:p>
    <w:p w14:paraId="02D9C247" w14:textId="62EBC649" w:rsidR="00611674" w:rsidRPr="00913E2A" w:rsidRDefault="00611674" w:rsidP="00D87A15">
      <w:pPr>
        <w:pStyle w:val="Divider"/>
      </w:pPr>
    </w:p>
    <w:p w14:paraId="3349A464" w14:textId="22EEAA8A" w:rsidR="00AD7368" w:rsidRDefault="00BF380B">
      <w:pPr>
        <w:pStyle w:val="TOC1"/>
        <w:rPr>
          <w:ins w:id="1" w:author="Elena Pourmal" w:date="2024-10-23T12:20:00Z" w16du:dateUtc="2024-10-23T17:20:00Z"/>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ins w:id="2" w:author="Elena Pourmal" w:date="2024-10-23T12:20:00Z" w16du:dateUtc="2024-10-23T17:20:00Z">
        <w:r w:rsidR="00AD7368">
          <w:t>1</w:t>
        </w:r>
        <w:r w:rsidR="00AD7368">
          <w:rPr>
            <w:rFonts w:eastAsiaTheme="minorEastAsia" w:cstheme="minorBidi"/>
            <w:kern w:val="2"/>
            <w14:ligatures w14:val="standardContextual"/>
          </w:rPr>
          <w:tab/>
        </w:r>
        <w:r w:rsidR="00AD7368">
          <w:t>Introduction</w:t>
        </w:r>
        <w:r w:rsidR="00AD7368">
          <w:tab/>
        </w:r>
        <w:r w:rsidR="00AD7368">
          <w:fldChar w:fldCharType="begin"/>
        </w:r>
        <w:r w:rsidR="00AD7368">
          <w:instrText xml:space="preserve"> PAGEREF _Toc180578467 \h </w:instrText>
        </w:r>
      </w:ins>
      <w:r w:rsidR="00AD7368">
        <w:fldChar w:fldCharType="separate"/>
      </w:r>
      <w:ins w:id="3" w:author="Elena Pourmal" w:date="2024-10-23T12:20:00Z" w16du:dateUtc="2024-10-23T17:20:00Z">
        <w:r w:rsidR="00AD7368">
          <w:t>3</w:t>
        </w:r>
        <w:r w:rsidR="00AD7368">
          <w:fldChar w:fldCharType="end"/>
        </w:r>
      </w:ins>
    </w:p>
    <w:p w14:paraId="2B346BE4" w14:textId="0D971001" w:rsidR="00AD7368" w:rsidRDefault="00AD7368">
      <w:pPr>
        <w:pStyle w:val="TOC1"/>
        <w:rPr>
          <w:ins w:id="4" w:author="Elena Pourmal" w:date="2024-10-23T12:20:00Z" w16du:dateUtc="2024-10-23T17:20:00Z"/>
          <w:rFonts w:eastAsiaTheme="minorEastAsia" w:cstheme="minorBidi"/>
          <w:kern w:val="2"/>
          <w14:ligatures w14:val="standardContextual"/>
        </w:rPr>
      </w:pPr>
      <w:ins w:id="5" w:author="Elena Pourmal" w:date="2024-10-23T12:20:00Z" w16du:dateUtc="2024-10-23T17:20:00Z">
        <w:r>
          <w:t>2</w:t>
        </w:r>
        <w:r>
          <w:rPr>
            <w:rFonts w:eastAsiaTheme="minorEastAsia" w:cstheme="minorBidi"/>
            <w:kern w:val="2"/>
            <w14:ligatures w14:val="standardContextual"/>
          </w:rPr>
          <w:tab/>
        </w:r>
        <w:r>
          <w:t>HDF5 Programming Model for Sparse Data</w:t>
        </w:r>
        <w:r>
          <w:tab/>
        </w:r>
        <w:r>
          <w:fldChar w:fldCharType="begin"/>
        </w:r>
        <w:r>
          <w:instrText xml:space="preserve"> PAGEREF _Toc180578468 \h </w:instrText>
        </w:r>
      </w:ins>
      <w:r>
        <w:fldChar w:fldCharType="separate"/>
      </w:r>
      <w:ins w:id="6" w:author="Elena Pourmal" w:date="2024-10-23T12:20:00Z" w16du:dateUtc="2024-10-23T17:20:00Z">
        <w:r>
          <w:t>7</w:t>
        </w:r>
        <w:r>
          <w:fldChar w:fldCharType="end"/>
        </w:r>
      </w:ins>
    </w:p>
    <w:p w14:paraId="151BE252" w14:textId="01C74CD6" w:rsidR="00AD7368" w:rsidRDefault="00AD7368">
      <w:pPr>
        <w:pStyle w:val="TOC2"/>
        <w:tabs>
          <w:tab w:val="left" w:pos="960"/>
          <w:tab w:val="right" w:leader="dot" w:pos="9926"/>
        </w:tabs>
        <w:rPr>
          <w:ins w:id="7" w:author="Elena Pourmal" w:date="2024-10-23T12:20:00Z" w16du:dateUtc="2024-10-23T17:20:00Z"/>
          <w:rFonts w:eastAsiaTheme="minorEastAsia"/>
          <w:noProof/>
          <w:kern w:val="2"/>
          <w:szCs w:val="24"/>
          <w14:ligatures w14:val="standardContextual"/>
        </w:rPr>
      </w:pPr>
      <w:ins w:id="8" w:author="Elena Pourmal" w:date="2024-10-23T12:20:00Z" w16du:dateUtc="2024-10-23T17:20:00Z">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_Toc180578469 \h </w:instrText>
        </w:r>
        <w:r>
          <w:rPr>
            <w:noProof/>
          </w:rPr>
        </w:r>
      </w:ins>
      <w:r>
        <w:rPr>
          <w:noProof/>
        </w:rPr>
        <w:fldChar w:fldCharType="separate"/>
      </w:r>
      <w:ins w:id="9" w:author="Elena Pourmal" w:date="2024-10-23T12:20:00Z" w16du:dateUtc="2024-10-23T17:20:00Z">
        <w:r>
          <w:rPr>
            <w:noProof/>
          </w:rPr>
          <w:t>8</w:t>
        </w:r>
        <w:r>
          <w:rPr>
            <w:noProof/>
          </w:rPr>
          <w:fldChar w:fldCharType="end"/>
        </w:r>
      </w:ins>
    </w:p>
    <w:p w14:paraId="69C62B1E" w14:textId="588934E9" w:rsidR="00AD7368" w:rsidRDefault="00AD7368">
      <w:pPr>
        <w:pStyle w:val="TOC3"/>
        <w:rPr>
          <w:ins w:id="10" w:author="Elena Pourmal" w:date="2024-10-23T12:20:00Z" w16du:dateUtc="2024-10-23T17:20:00Z"/>
          <w:rFonts w:eastAsiaTheme="minorEastAsia"/>
          <w:noProof/>
          <w:kern w:val="2"/>
          <w:szCs w:val="24"/>
          <w14:ligatures w14:val="standardContextual"/>
        </w:rPr>
      </w:pPr>
      <w:ins w:id="11" w:author="Elena Pourmal" w:date="2024-10-23T12:20:00Z" w16du:dateUtc="2024-10-23T17:20:00Z">
        <w:r w:rsidRPr="001B5961">
          <w:rPr>
            <w:rFonts w:cstheme="minorHAnsi"/>
            <w:noProof/>
          </w:rPr>
          <w:t>2.1.1</w:t>
        </w:r>
        <w:r>
          <w:rPr>
            <w:rFonts w:eastAsiaTheme="minorEastAsia"/>
            <w:noProof/>
            <w:kern w:val="2"/>
            <w:szCs w:val="24"/>
            <w14:ligatures w14:val="standardContextual"/>
          </w:rPr>
          <w:tab/>
        </w:r>
        <w:r w:rsidRPr="001B5961">
          <w:rPr>
            <w:noProof/>
            <w:color w:val="0000FF" w:themeColor="hyperlink"/>
            <w:u w:val="single"/>
          </w:rPr>
          <w:t>H5Pset_struct_chunk</w:t>
        </w:r>
        <w:r>
          <w:rPr>
            <w:noProof/>
          </w:rPr>
          <w:tab/>
        </w:r>
        <w:r>
          <w:rPr>
            <w:noProof/>
          </w:rPr>
          <w:fldChar w:fldCharType="begin"/>
        </w:r>
        <w:r>
          <w:rPr>
            <w:noProof/>
          </w:rPr>
          <w:instrText xml:space="preserve"> PAGEREF _Toc180578470 \h </w:instrText>
        </w:r>
        <w:r>
          <w:rPr>
            <w:noProof/>
          </w:rPr>
        </w:r>
      </w:ins>
      <w:r>
        <w:rPr>
          <w:noProof/>
        </w:rPr>
        <w:fldChar w:fldCharType="separate"/>
      </w:r>
      <w:ins w:id="12" w:author="Elena Pourmal" w:date="2024-10-23T12:20:00Z" w16du:dateUtc="2024-10-23T17:20:00Z">
        <w:r>
          <w:rPr>
            <w:noProof/>
          </w:rPr>
          <w:t>8</w:t>
        </w:r>
        <w:r>
          <w:rPr>
            <w:noProof/>
          </w:rPr>
          <w:fldChar w:fldCharType="end"/>
        </w:r>
      </w:ins>
    </w:p>
    <w:p w14:paraId="72711B1A" w14:textId="63CFACBA" w:rsidR="00AD7368" w:rsidRDefault="00AD7368">
      <w:pPr>
        <w:pStyle w:val="TOC3"/>
        <w:rPr>
          <w:ins w:id="13" w:author="Elena Pourmal" w:date="2024-10-23T12:20:00Z" w16du:dateUtc="2024-10-23T17:20:00Z"/>
          <w:rFonts w:eastAsiaTheme="minorEastAsia"/>
          <w:noProof/>
          <w:kern w:val="2"/>
          <w:szCs w:val="24"/>
          <w14:ligatures w14:val="standardContextual"/>
        </w:rPr>
      </w:pPr>
      <w:ins w:id="14" w:author="Elena Pourmal" w:date="2024-10-23T12:20:00Z" w16du:dateUtc="2024-10-23T17:20:00Z">
        <w:r w:rsidRPr="001B5961">
          <w:rPr>
            <w:rFonts w:cstheme="minorHAnsi"/>
            <w:noProof/>
          </w:rPr>
          <w:t>2.1.2</w:t>
        </w:r>
        <w:r>
          <w:rPr>
            <w:rFonts w:eastAsiaTheme="minorEastAsia"/>
            <w:noProof/>
            <w:kern w:val="2"/>
            <w:szCs w:val="24"/>
            <w14:ligatures w14:val="standardContextual"/>
          </w:rPr>
          <w:tab/>
        </w:r>
        <w:r w:rsidRPr="001B5961">
          <w:rPr>
            <w:noProof/>
            <w:color w:val="0000FF" w:themeColor="hyperlink"/>
            <w:u w:val="single"/>
          </w:rPr>
          <w:t>H5Pget_struct_chunk</w:t>
        </w:r>
        <w:r>
          <w:rPr>
            <w:noProof/>
          </w:rPr>
          <w:tab/>
        </w:r>
        <w:r>
          <w:rPr>
            <w:noProof/>
          </w:rPr>
          <w:fldChar w:fldCharType="begin"/>
        </w:r>
        <w:r>
          <w:rPr>
            <w:noProof/>
          </w:rPr>
          <w:instrText xml:space="preserve"> PAGEREF _Toc180578471 \h </w:instrText>
        </w:r>
        <w:r>
          <w:rPr>
            <w:noProof/>
          </w:rPr>
        </w:r>
      </w:ins>
      <w:r>
        <w:rPr>
          <w:noProof/>
        </w:rPr>
        <w:fldChar w:fldCharType="separate"/>
      </w:r>
      <w:ins w:id="15" w:author="Elena Pourmal" w:date="2024-10-23T12:20:00Z" w16du:dateUtc="2024-10-23T17:20:00Z">
        <w:r>
          <w:rPr>
            <w:noProof/>
          </w:rPr>
          <w:t>9</w:t>
        </w:r>
        <w:r>
          <w:rPr>
            <w:noProof/>
          </w:rPr>
          <w:fldChar w:fldCharType="end"/>
        </w:r>
      </w:ins>
    </w:p>
    <w:p w14:paraId="7829A249" w14:textId="2274E8C9" w:rsidR="00AD7368" w:rsidRDefault="00AD7368">
      <w:pPr>
        <w:pStyle w:val="TOC3"/>
        <w:rPr>
          <w:ins w:id="16" w:author="Elena Pourmal" w:date="2024-10-23T12:20:00Z" w16du:dateUtc="2024-10-23T17:20:00Z"/>
          <w:rFonts w:eastAsiaTheme="minorEastAsia"/>
          <w:noProof/>
          <w:kern w:val="2"/>
          <w:szCs w:val="24"/>
          <w14:ligatures w14:val="standardContextual"/>
        </w:rPr>
      </w:pPr>
      <w:ins w:id="17" w:author="Elena Pourmal" w:date="2024-10-23T12:20:00Z" w16du:dateUtc="2024-10-23T17:20:00Z">
        <w:r w:rsidRPr="001B5961">
          <w:rPr>
            <w:rFonts w:cstheme="minorHAnsi"/>
            <w:noProof/>
          </w:rPr>
          <w:t>2.1.3</w:t>
        </w:r>
        <w:r>
          <w:rPr>
            <w:rFonts w:eastAsiaTheme="minorEastAsia"/>
            <w:noProof/>
            <w:kern w:val="2"/>
            <w:szCs w:val="24"/>
            <w14:ligatures w14:val="standardContextual"/>
          </w:rPr>
          <w:tab/>
        </w:r>
        <w:r>
          <w:rPr>
            <w:noProof/>
          </w:rPr>
          <w:t>H5Pset_sparse_chunk</w:t>
        </w:r>
        <w:r>
          <w:rPr>
            <w:noProof/>
          </w:rPr>
          <w:tab/>
        </w:r>
        <w:r>
          <w:rPr>
            <w:noProof/>
          </w:rPr>
          <w:fldChar w:fldCharType="begin"/>
        </w:r>
        <w:r>
          <w:rPr>
            <w:noProof/>
          </w:rPr>
          <w:instrText xml:space="preserve"> PAGEREF _Toc180578472 \h </w:instrText>
        </w:r>
        <w:r>
          <w:rPr>
            <w:noProof/>
          </w:rPr>
        </w:r>
      </w:ins>
      <w:r>
        <w:rPr>
          <w:noProof/>
        </w:rPr>
        <w:fldChar w:fldCharType="separate"/>
      </w:r>
      <w:ins w:id="18" w:author="Elena Pourmal" w:date="2024-10-23T12:20:00Z" w16du:dateUtc="2024-10-23T17:20:00Z">
        <w:r>
          <w:rPr>
            <w:noProof/>
          </w:rPr>
          <w:t>9</w:t>
        </w:r>
        <w:r>
          <w:rPr>
            <w:noProof/>
          </w:rPr>
          <w:fldChar w:fldCharType="end"/>
        </w:r>
      </w:ins>
    </w:p>
    <w:p w14:paraId="7043D5A9" w14:textId="73022DD0" w:rsidR="00AD7368" w:rsidRDefault="00AD7368">
      <w:pPr>
        <w:pStyle w:val="TOC3"/>
        <w:rPr>
          <w:ins w:id="19" w:author="Elena Pourmal" w:date="2024-10-23T12:20:00Z" w16du:dateUtc="2024-10-23T17:20:00Z"/>
          <w:rFonts w:eastAsiaTheme="minorEastAsia"/>
          <w:noProof/>
          <w:kern w:val="2"/>
          <w:szCs w:val="24"/>
          <w14:ligatures w14:val="standardContextual"/>
        </w:rPr>
      </w:pPr>
      <w:ins w:id="20" w:author="Elena Pourmal" w:date="2024-10-23T12:20:00Z" w16du:dateUtc="2024-10-23T17:20:00Z">
        <w:r w:rsidRPr="001B5961">
          <w:rPr>
            <w:rFonts w:cstheme="minorHAnsi"/>
            <w:noProof/>
          </w:rPr>
          <w:t>2.1.4</w:t>
        </w:r>
        <w:r>
          <w:rPr>
            <w:rFonts w:eastAsiaTheme="minorEastAsia"/>
            <w:noProof/>
            <w:kern w:val="2"/>
            <w:szCs w:val="24"/>
            <w14:ligatures w14:val="standardContextual"/>
          </w:rPr>
          <w:tab/>
        </w:r>
        <w:r w:rsidRPr="001B5961">
          <w:rPr>
            <w:noProof/>
            <w:color w:val="0000FF" w:themeColor="hyperlink"/>
            <w:u w:val="single"/>
          </w:rPr>
          <w:t>H5Dget_defined</w:t>
        </w:r>
        <w:r>
          <w:rPr>
            <w:noProof/>
          </w:rPr>
          <w:tab/>
        </w:r>
        <w:r>
          <w:rPr>
            <w:noProof/>
          </w:rPr>
          <w:fldChar w:fldCharType="begin"/>
        </w:r>
        <w:r>
          <w:rPr>
            <w:noProof/>
          </w:rPr>
          <w:instrText xml:space="preserve"> PAGEREF _Toc180578473 \h </w:instrText>
        </w:r>
        <w:r>
          <w:rPr>
            <w:noProof/>
          </w:rPr>
        </w:r>
      </w:ins>
      <w:r>
        <w:rPr>
          <w:noProof/>
        </w:rPr>
        <w:fldChar w:fldCharType="separate"/>
      </w:r>
      <w:ins w:id="21" w:author="Elena Pourmal" w:date="2024-10-23T12:20:00Z" w16du:dateUtc="2024-10-23T17:20:00Z">
        <w:r>
          <w:rPr>
            <w:noProof/>
          </w:rPr>
          <w:t>10</w:t>
        </w:r>
        <w:r>
          <w:rPr>
            <w:noProof/>
          </w:rPr>
          <w:fldChar w:fldCharType="end"/>
        </w:r>
      </w:ins>
    </w:p>
    <w:p w14:paraId="75689A12" w14:textId="7F4922D0" w:rsidR="00AD7368" w:rsidRDefault="00AD7368">
      <w:pPr>
        <w:pStyle w:val="TOC3"/>
        <w:rPr>
          <w:ins w:id="22" w:author="Elena Pourmal" w:date="2024-10-23T12:20:00Z" w16du:dateUtc="2024-10-23T17:20:00Z"/>
          <w:rFonts w:eastAsiaTheme="minorEastAsia"/>
          <w:noProof/>
          <w:kern w:val="2"/>
          <w:szCs w:val="24"/>
          <w14:ligatures w14:val="standardContextual"/>
        </w:rPr>
      </w:pPr>
      <w:ins w:id="23" w:author="Elena Pourmal" w:date="2024-10-23T12:20:00Z" w16du:dateUtc="2024-10-23T17:20:00Z">
        <w:r w:rsidRPr="001B5961">
          <w:rPr>
            <w:rFonts w:cstheme="minorHAnsi"/>
            <w:noProof/>
          </w:rPr>
          <w:t>2.1.5</w:t>
        </w:r>
        <w:r>
          <w:rPr>
            <w:rFonts w:eastAsiaTheme="minorEastAsia"/>
            <w:noProof/>
            <w:kern w:val="2"/>
            <w:szCs w:val="24"/>
            <w14:ligatures w14:val="standardContextual"/>
          </w:rPr>
          <w:tab/>
        </w:r>
        <w:r w:rsidRPr="001B5961">
          <w:rPr>
            <w:noProof/>
            <w:color w:val="0000FF" w:themeColor="hyperlink"/>
            <w:u w:val="single"/>
          </w:rPr>
          <w:t>H5Derase</w:t>
        </w:r>
        <w:r>
          <w:rPr>
            <w:noProof/>
          </w:rPr>
          <w:tab/>
        </w:r>
        <w:r>
          <w:rPr>
            <w:noProof/>
          </w:rPr>
          <w:fldChar w:fldCharType="begin"/>
        </w:r>
        <w:r>
          <w:rPr>
            <w:noProof/>
          </w:rPr>
          <w:instrText xml:space="preserve"> PAGEREF _Toc180578474 \h </w:instrText>
        </w:r>
        <w:r>
          <w:rPr>
            <w:noProof/>
          </w:rPr>
        </w:r>
      </w:ins>
      <w:r>
        <w:rPr>
          <w:noProof/>
        </w:rPr>
        <w:fldChar w:fldCharType="separate"/>
      </w:r>
      <w:ins w:id="24" w:author="Elena Pourmal" w:date="2024-10-23T12:20:00Z" w16du:dateUtc="2024-10-23T17:20:00Z">
        <w:r>
          <w:rPr>
            <w:noProof/>
          </w:rPr>
          <w:t>11</w:t>
        </w:r>
        <w:r>
          <w:rPr>
            <w:noProof/>
          </w:rPr>
          <w:fldChar w:fldCharType="end"/>
        </w:r>
      </w:ins>
    </w:p>
    <w:p w14:paraId="48EB911C" w14:textId="15BF76D1" w:rsidR="00AD7368" w:rsidRDefault="00AD7368">
      <w:pPr>
        <w:pStyle w:val="TOC2"/>
        <w:tabs>
          <w:tab w:val="left" w:pos="960"/>
          <w:tab w:val="right" w:leader="dot" w:pos="9926"/>
        </w:tabs>
        <w:rPr>
          <w:ins w:id="25" w:author="Elena Pourmal" w:date="2024-10-23T12:20:00Z" w16du:dateUtc="2024-10-23T17:20:00Z"/>
          <w:rFonts w:eastAsiaTheme="minorEastAsia"/>
          <w:noProof/>
          <w:kern w:val="2"/>
          <w:szCs w:val="24"/>
          <w14:ligatures w14:val="standardContextual"/>
        </w:rPr>
      </w:pPr>
      <w:ins w:id="26" w:author="Elena Pourmal" w:date="2024-10-23T12:20:00Z" w16du:dateUtc="2024-10-23T17:20:00Z">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_Toc180578475 \h </w:instrText>
        </w:r>
        <w:r>
          <w:rPr>
            <w:noProof/>
          </w:rPr>
        </w:r>
      </w:ins>
      <w:r>
        <w:rPr>
          <w:noProof/>
        </w:rPr>
        <w:fldChar w:fldCharType="separate"/>
      </w:r>
      <w:ins w:id="27" w:author="Elena Pourmal" w:date="2024-10-23T12:20:00Z" w16du:dateUtc="2024-10-23T17:20:00Z">
        <w:r>
          <w:rPr>
            <w:noProof/>
          </w:rPr>
          <w:t>12</w:t>
        </w:r>
        <w:r>
          <w:rPr>
            <w:noProof/>
          </w:rPr>
          <w:fldChar w:fldCharType="end"/>
        </w:r>
      </w:ins>
    </w:p>
    <w:p w14:paraId="102AC0A8" w14:textId="0E522AAA" w:rsidR="00AD7368" w:rsidRDefault="00AD7368">
      <w:pPr>
        <w:pStyle w:val="TOC3"/>
        <w:rPr>
          <w:ins w:id="28" w:author="Elena Pourmal" w:date="2024-10-23T12:20:00Z" w16du:dateUtc="2024-10-23T17:20:00Z"/>
          <w:rFonts w:eastAsiaTheme="minorEastAsia"/>
          <w:noProof/>
          <w:kern w:val="2"/>
          <w:szCs w:val="24"/>
          <w14:ligatures w14:val="standardContextual"/>
        </w:rPr>
      </w:pPr>
      <w:ins w:id="29" w:author="Elena Pourmal" w:date="2024-10-23T12:20:00Z" w16du:dateUtc="2024-10-23T17:20:00Z">
        <w:r w:rsidRPr="001B5961">
          <w:rPr>
            <w:rFonts w:cstheme="minorHAnsi"/>
            <w:noProof/>
          </w:rPr>
          <w:t>2.2.1</w:t>
        </w:r>
        <w:r>
          <w:rPr>
            <w:rFonts w:eastAsiaTheme="minorEastAsia"/>
            <w:noProof/>
            <w:kern w:val="2"/>
            <w:szCs w:val="24"/>
            <w14:ligatures w14:val="standardContextual"/>
          </w:rPr>
          <w:tab/>
        </w:r>
        <w:r w:rsidRPr="001B5961">
          <w:rPr>
            <w:noProof/>
            <w:color w:val="0000FF" w:themeColor="hyperlink"/>
            <w:u w:val="single"/>
          </w:rPr>
          <w:t>H5Dwrite_struct_chunk</w:t>
        </w:r>
        <w:r>
          <w:rPr>
            <w:noProof/>
          </w:rPr>
          <w:tab/>
        </w:r>
        <w:r>
          <w:rPr>
            <w:noProof/>
          </w:rPr>
          <w:fldChar w:fldCharType="begin"/>
        </w:r>
        <w:r>
          <w:rPr>
            <w:noProof/>
          </w:rPr>
          <w:instrText xml:space="preserve"> PAGEREF _Toc180578476 \h </w:instrText>
        </w:r>
        <w:r>
          <w:rPr>
            <w:noProof/>
          </w:rPr>
        </w:r>
      </w:ins>
      <w:r>
        <w:rPr>
          <w:noProof/>
        </w:rPr>
        <w:fldChar w:fldCharType="separate"/>
      </w:r>
      <w:ins w:id="30" w:author="Elena Pourmal" w:date="2024-10-23T12:20:00Z" w16du:dateUtc="2024-10-23T17:20:00Z">
        <w:r>
          <w:rPr>
            <w:noProof/>
          </w:rPr>
          <w:t>13</w:t>
        </w:r>
        <w:r>
          <w:rPr>
            <w:noProof/>
          </w:rPr>
          <w:fldChar w:fldCharType="end"/>
        </w:r>
      </w:ins>
    </w:p>
    <w:p w14:paraId="532DAC92" w14:textId="52310E5D" w:rsidR="00AD7368" w:rsidRDefault="00AD7368">
      <w:pPr>
        <w:pStyle w:val="TOC3"/>
        <w:rPr>
          <w:ins w:id="31" w:author="Elena Pourmal" w:date="2024-10-23T12:20:00Z" w16du:dateUtc="2024-10-23T17:20:00Z"/>
          <w:rFonts w:eastAsiaTheme="minorEastAsia"/>
          <w:noProof/>
          <w:kern w:val="2"/>
          <w:szCs w:val="24"/>
          <w14:ligatures w14:val="standardContextual"/>
        </w:rPr>
      </w:pPr>
      <w:ins w:id="32" w:author="Elena Pourmal" w:date="2024-10-23T12:20:00Z" w16du:dateUtc="2024-10-23T17:20:00Z">
        <w:r w:rsidRPr="001B5961">
          <w:rPr>
            <w:rFonts w:cstheme="minorHAnsi"/>
            <w:noProof/>
          </w:rPr>
          <w:t>2.2.2</w:t>
        </w:r>
        <w:r>
          <w:rPr>
            <w:rFonts w:eastAsiaTheme="minorEastAsia"/>
            <w:noProof/>
            <w:kern w:val="2"/>
            <w:szCs w:val="24"/>
            <w14:ligatures w14:val="standardContextual"/>
          </w:rPr>
          <w:tab/>
        </w:r>
        <w:r w:rsidRPr="001B5961">
          <w:rPr>
            <w:noProof/>
            <w:color w:val="0000FF" w:themeColor="hyperlink"/>
            <w:u w:val="single"/>
          </w:rPr>
          <w:t>H5Dread_struct_chunk</w:t>
        </w:r>
        <w:r>
          <w:rPr>
            <w:noProof/>
          </w:rPr>
          <w:tab/>
        </w:r>
        <w:r>
          <w:rPr>
            <w:noProof/>
          </w:rPr>
          <w:fldChar w:fldCharType="begin"/>
        </w:r>
        <w:r>
          <w:rPr>
            <w:noProof/>
          </w:rPr>
          <w:instrText xml:space="preserve"> PAGEREF _Toc180578477 \h </w:instrText>
        </w:r>
        <w:r>
          <w:rPr>
            <w:noProof/>
          </w:rPr>
        </w:r>
      </w:ins>
      <w:r>
        <w:rPr>
          <w:noProof/>
        </w:rPr>
        <w:fldChar w:fldCharType="separate"/>
      </w:r>
      <w:ins w:id="33" w:author="Elena Pourmal" w:date="2024-10-23T12:20:00Z" w16du:dateUtc="2024-10-23T17:20:00Z">
        <w:r>
          <w:rPr>
            <w:noProof/>
          </w:rPr>
          <w:t>13</w:t>
        </w:r>
        <w:r>
          <w:rPr>
            <w:noProof/>
          </w:rPr>
          <w:fldChar w:fldCharType="end"/>
        </w:r>
      </w:ins>
    </w:p>
    <w:p w14:paraId="1A423814" w14:textId="62A7029A" w:rsidR="00AD7368" w:rsidRDefault="00AD7368">
      <w:pPr>
        <w:pStyle w:val="TOC3"/>
        <w:rPr>
          <w:ins w:id="34" w:author="Elena Pourmal" w:date="2024-10-23T12:20:00Z" w16du:dateUtc="2024-10-23T17:20:00Z"/>
          <w:rFonts w:eastAsiaTheme="minorEastAsia"/>
          <w:noProof/>
          <w:kern w:val="2"/>
          <w:szCs w:val="24"/>
          <w14:ligatures w14:val="standardContextual"/>
        </w:rPr>
      </w:pPr>
      <w:ins w:id="35" w:author="Elena Pourmal" w:date="2024-10-23T12:20:00Z" w16du:dateUtc="2024-10-23T17:20:00Z">
        <w:r w:rsidRPr="001B5961">
          <w:rPr>
            <w:rFonts w:cstheme="minorHAnsi"/>
            <w:noProof/>
          </w:rPr>
          <w:t>2.2.3</w:t>
        </w:r>
        <w:r>
          <w:rPr>
            <w:rFonts w:eastAsiaTheme="minorEastAsia"/>
            <w:noProof/>
            <w:kern w:val="2"/>
            <w:szCs w:val="24"/>
            <w14:ligatures w14:val="standardContextual"/>
          </w:rPr>
          <w:tab/>
        </w:r>
        <w:r w:rsidRPr="001B5961">
          <w:rPr>
            <w:noProof/>
            <w:color w:val="0000FF" w:themeColor="hyperlink"/>
            <w:u w:val="single"/>
          </w:rPr>
          <w:t>H5Dget_struct_chunk_info</w:t>
        </w:r>
        <w:r>
          <w:rPr>
            <w:noProof/>
          </w:rPr>
          <w:tab/>
        </w:r>
        <w:r>
          <w:rPr>
            <w:noProof/>
          </w:rPr>
          <w:fldChar w:fldCharType="begin"/>
        </w:r>
        <w:r>
          <w:rPr>
            <w:noProof/>
          </w:rPr>
          <w:instrText xml:space="preserve"> PAGEREF _Toc180578478 \h </w:instrText>
        </w:r>
        <w:r>
          <w:rPr>
            <w:noProof/>
          </w:rPr>
        </w:r>
      </w:ins>
      <w:r>
        <w:rPr>
          <w:noProof/>
        </w:rPr>
        <w:fldChar w:fldCharType="separate"/>
      </w:r>
      <w:ins w:id="36" w:author="Elena Pourmal" w:date="2024-10-23T12:20:00Z" w16du:dateUtc="2024-10-23T17:20:00Z">
        <w:r>
          <w:rPr>
            <w:noProof/>
          </w:rPr>
          <w:t>14</w:t>
        </w:r>
        <w:r>
          <w:rPr>
            <w:noProof/>
          </w:rPr>
          <w:fldChar w:fldCharType="end"/>
        </w:r>
      </w:ins>
    </w:p>
    <w:p w14:paraId="796E2556" w14:textId="0668C71E" w:rsidR="00AD7368" w:rsidRDefault="00AD7368">
      <w:pPr>
        <w:pStyle w:val="TOC3"/>
        <w:rPr>
          <w:ins w:id="37" w:author="Elena Pourmal" w:date="2024-10-23T12:20:00Z" w16du:dateUtc="2024-10-23T17:20:00Z"/>
          <w:rFonts w:eastAsiaTheme="minorEastAsia"/>
          <w:noProof/>
          <w:kern w:val="2"/>
          <w:szCs w:val="24"/>
          <w14:ligatures w14:val="standardContextual"/>
        </w:rPr>
      </w:pPr>
      <w:ins w:id="38" w:author="Elena Pourmal" w:date="2024-10-23T12:20:00Z" w16du:dateUtc="2024-10-23T17:20:00Z">
        <w:r w:rsidRPr="001B5961">
          <w:rPr>
            <w:rFonts w:cstheme="minorHAnsi"/>
            <w:noProof/>
          </w:rPr>
          <w:t>2.2.4</w:t>
        </w:r>
        <w:r>
          <w:rPr>
            <w:rFonts w:eastAsiaTheme="minorEastAsia"/>
            <w:noProof/>
            <w:kern w:val="2"/>
            <w:szCs w:val="24"/>
            <w14:ligatures w14:val="standardContextual"/>
          </w:rPr>
          <w:tab/>
        </w:r>
        <w:r w:rsidRPr="001B5961">
          <w:rPr>
            <w:noProof/>
            <w:color w:val="0000FF" w:themeColor="hyperlink"/>
            <w:u w:val="single"/>
          </w:rPr>
          <w:t>H5Dget_struct_chunk_info_by_coord</w:t>
        </w:r>
        <w:r>
          <w:rPr>
            <w:noProof/>
          </w:rPr>
          <w:tab/>
        </w:r>
        <w:r>
          <w:rPr>
            <w:noProof/>
          </w:rPr>
          <w:fldChar w:fldCharType="begin"/>
        </w:r>
        <w:r>
          <w:rPr>
            <w:noProof/>
          </w:rPr>
          <w:instrText xml:space="preserve"> PAGEREF _Toc180578479 \h </w:instrText>
        </w:r>
        <w:r>
          <w:rPr>
            <w:noProof/>
          </w:rPr>
        </w:r>
      </w:ins>
      <w:r>
        <w:rPr>
          <w:noProof/>
        </w:rPr>
        <w:fldChar w:fldCharType="separate"/>
      </w:r>
      <w:ins w:id="39" w:author="Elena Pourmal" w:date="2024-10-23T12:20:00Z" w16du:dateUtc="2024-10-23T17:20:00Z">
        <w:r>
          <w:rPr>
            <w:noProof/>
          </w:rPr>
          <w:t>15</w:t>
        </w:r>
        <w:r>
          <w:rPr>
            <w:noProof/>
          </w:rPr>
          <w:fldChar w:fldCharType="end"/>
        </w:r>
      </w:ins>
    </w:p>
    <w:p w14:paraId="119B5ECA" w14:textId="522B3A50" w:rsidR="00AD7368" w:rsidRDefault="00AD7368">
      <w:pPr>
        <w:pStyle w:val="TOC3"/>
        <w:rPr>
          <w:ins w:id="40" w:author="Elena Pourmal" w:date="2024-10-23T12:20:00Z" w16du:dateUtc="2024-10-23T17:20:00Z"/>
          <w:rFonts w:eastAsiaTheme="minorEastAsia"/>
          <w:noProof/>
          <w:kern w:val="2"/>
          <w:szCs w:val="24"/>
          <w14:ligatures w14:val="standardContextual"/>
        </w:rPr>
      </w:pPr>
      <w:ins w:id="41" w:author="Elena Pourmal" w:date="2024-10-23T12:20:00Z" w16du:dateUtc="2024-10-23T17:20:00Z">
        <w:r w:rsidRPr="001B5961">
          <w:rPr>
            <w:rFonts w:cstheme="minorHAnsi"/>
            <w:noProof/>
          </w:rPr>
          <w:t>2.2.5</w:t>
        </w:r>
        <w:r>
          <w:rPr>
            <w:rFonts w:eastAsiaTheme="minorEastAsia"/>
            <w:noProof/>
            <w:kern w:val="2"/>
            <w:szCs w:val="24"/>
            <w14:ligatures w14:val="standardContextual"/>
          </w:rPr>
          <w:tab/>
        </w:r>
        <w:r w:rsidRPr="001B5961">
          <w:rPr>
            <w:noProof/>
            <w:color w:val="0000FF" w:themeColor="hyperlink"/>
            <w:u w:val="single"/>
          </w:rPr>
          <w:t>H5Dstruct_chunk_iter</w:t>
        </w:r>
        <w:r>
          <w:rPr>
            <w:noProof/>
          </w:rPr>
          <w:tab/>
        </w:r>
        <w:r>
          <w:rPr>
            <w:noProof/>
          </w:rPr>
          <w:fldChar w:fldCharType="begin"/>
        </w:r>
        <w:r>
          <w:rPr>
            <w:noProof/>
          </w:rPr>
          <w:instrText xml:space="preserve"> PAGEREF _Toc180578480 \h </w:instrText>
        </w:r>
        <w:r>
          <w:rPr>
            <w:noProof/>
          </w:rPr>
        </w:r>
      </w:ins>
      <w:r>
        <w:rPr>
          <w:noProof/>
        </w:rPr>
        <w:fldChar w:fldCharType="separate"/>
      </w:r>
      <w:ins w:id="42" w:author="Elena Pourmal" w:date="2024-10-23T12:20:00Z" w16du:dateUtc="2024-10-23T17:20:00Z">
        <w:r>
          <w:rPr>
            <w:noProof/>
          </w:rPr>
          <w:t>16</w:t>
        </w:r>
        <w:r>
          <w:rPr>
            <w:noProof/>
          </w:rPr>
          <w:fldChar w:fldCharType="end"/>
        </w:r>
      </w:ins>
    </w:p>
    <w:p w14:paraId="10901951" w14:textId="1763A987" w:rsidR="00AD7368" w:rsidRDefault="00AD7368">
      <w:pPr>
        <w:pStyle w:val="TOC3"/>
        <w:rPr>
          <w:ins w:id="43" w:author="Elena Pourmal" w:date="2024-10-23T12:20:00Z" w16du:dateUtc="2024-10-23T17:20:00Z"/>
          <w:rFonts w:eastAsiaTheme="minorEastAsia"/>
          <w:noProof/>
          <w:kern w:val="2"/>
          <w:szCs w:val="24"/>
          <w14:ligatures w14:val="standardContextual"/>
        </w:rPr>
      </w:pPr>
      <w:ins w:id="44" w:author="Elena Pourmal" w:date="2024-10-23T12:20:00Z" w16du:dateUtc="2024-10-23T17:20:00Z">
        <w:r w:rsidRPr="001B5961">
          <w:rPr>
            <w:rFonts w:cstheme="minorHAnsi"/>
            <w:noProof/>
            <w:color w:val="000000"/>
            <w:lang w:eastAsia="zh-CN" w:bidi="hi-IN"/>
          </w:rPr>
          <w:t>2.2.6</w:t>
        </w:r>
        <w:r>
          <w:rPr>
            <w:rFonts w:eastAsiaTheme="minorEastAsia"/>
            <w:noProof/>
            <w:kern w:val="2"/>
            <w:szCs w:val="24"/>
            <w14:ligatures w14:val="standardContextual"/>
          </w:rPr>
          <w:tab/>
        </w:r>
        <w:r w:rsidRPr="001B5961">
          <w:rPr>
            <w:rFonts w:cstheme="minorHAnsi"/>
            <w:noProof/>
          </w:rPr>
          <w:t>Callback for H5Dstruct_chunk_iter</w:t>
        </w:r>
        <w:r>
          <w:rPr>
            <w:noProof/>
          </w:rPr>
          <w:tab/>
        </w:r>
        <w:r>
          <w:rPr>
            <w:noProof/>
          </w:rPr>
          <w:fldChar w:fldCharType="begin"/>
        </w:r>
        <w:r>
          <w:rPr>
            <w:noProof/>
          </w:rPr>
          <w:instrText xml:space="preserve"> PAGEREF _Toc180578481 \h </w:instrText>
        </w:r>
        <w:r>
          <w:rPr>
            <w:noProof/>
          </w:rPr>
        </w:r>
      </w:ins>
      <w:r>
        <w:rPr>
          <w:noProof/>
        </w:rPr>
        <w:fldChar w:fldCharType="separate"/>
      </w:r>
      <w:ins w:id="45" w:author="Elena Pourmal" w:date="2024-10-23T12:20:00Z" w16du:dateUtc="2024-10-23T17:20:00Z">
        <w:r>
          <w:rPr>
            <w:noProof/>
          </w:rPr>
          <w:t>16</w:t>
        </w:r>
        <w:r>
          <w:rPr>
            <w:noProof/>
          </w:rPr>
          <w:fldChar w:fldCharType="end"/>
        </w:r>
      </w:ins>
    </w:p>
    <w:p w14:paraId="0327F92B" w14:textId="42576195" w:rsidR="00AD7368" w:rsidRDefault="00AD7368">
      <w:pPr>
        <w:pStyle w:val="TOC3"/>
        <w:rPr>
          <w:ins w:id="46" w:author="Elena Pourmal" w:date="2024-10-23T12:20:00Z" w16du:dateUtc="2024-10-23T17:20:00Z"/>
          <w:rFonts w:eastAsiaTheme="minorEastAsia"/>
          <w:noProof/>
          <w:kern w:val="2"/>
          <w:szCs w:val="24"/>
          <w14:ligatures w14:val="standardContextual"/>
        </w:rPr>
      </w:pPr>
      <w:ins w:id="47" w:author="Elena Pourmal" w:date="2024-10-23T12:20:00Z" w16du:dateUtc="2024-10-23T17:20:00Z">
        <w:r w:rsidRPr="001B5961">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_Toc180578482 \h </w:instrText>
        </w:r>
        <w:r>
          <w:rPr>
            <w:noProof/>
          </w:rPr>
        </w:r>
      </w:ins>
      <w:r>
        <w:rPr>
          <w:noProof/>
        </w:rPr>
        <w:fldChar w:fldCharType="separate"/>
      </w:r>
      <w:ins w:id="48" w:author="Elena Pourmal" w:date="2024-10-23T12:20:00Z" w16du:dateUtc="2024-10-23T17:20:00Z">
        <w:r>
          <w:rPr>
            <w:noProof/>
          </w:rPr>
          <w:t>17</w:t>
        </w:r>
        <w:r>
          <w:rPr>
            <w:noProof/>
          </w:rPr>
          <w:fldChar w:fldCharType="end"/>
        </w:r>
      </w:ins>
    </w:p>
    <w:p w14:paraId="2F8E97B3" w14:textId="3A08D5F4" w:rsidR="00AD7368" w:rsidRDefault="00AD7368">
      <w:pPr>
        <w:pStyle w:val="TOC2"/>
        <w:tabs>
          <w:tab w:val="left" w:pos="960"/>
          <w:tab w:val="right" w:leader="dot" w:pos="9926"/>
        </w:tabs>
        <w:rPr>
          <w:ins w:id="49" w:author="Elena Pourmal" w:date="2024-10-23T12:20:00Z" w16du:dateUtc="2024-10-23T17:20:00Z"/>
          <w:rFonts w:eastAsiaTheme="minorEastAsia"/>
          <w:noProof/>
          <w:kern w:val="2"/>
          <w:szCs w:val="24"/>
          <w14:ligatures w14:val="standardContextual"/>
        </w:rPr>
      </w:pPr>
      <w:ins w:id="50" w:author="Elena Pourmal" w:date="2024-10-23T12:20:00Z" w16du:dateUtc="2024-10-23T17:20:00Z">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_Toc180578483 \h </w:instrText>
        </w:r>
        <w:r>
          <w:rPr>
            <w:noProof/>
          </w:rPr>
        </w:r>
      </w:ins>
      <w:r>
        <w:rPr>
          <w:noProof/>
        </w:rPr>
        <w:fldChar w:fldCharType="separate"/>
      </w:r>
      <w:ins w:id="51" w:author="Elena Pourmal" w:date="2024-10-23T12:20:00Z" w16du:dateUtc="2024-10-23T17:20:00Z">
        <w:r>
          <w:rPr>
            <w:noProof/>
          </w:rPr>
          <w:t>17</w:t>
        </w:r>
        <w:r>
          <w:rPr>
            <w:noProof/>
          </w:rPr>
          <w:fldChar w:fldCharType="end"/>
        </w:r>
      </w:ins>
    </w:p>
    <w:p w14:paraId="0C5E86E6" w14:textId="25960833" w:rsidR="00AD7368" w:rsidRDefault="00AD7368">
      <w:pPr>
        <w:pStyle w:val="TOC3"/>
        <w:rPr>
          <w:ins w:id="52" w:author="Elena Pourmal" w:date="2024-10-23T12:20:00Z" w16du:dateUtc="2024-10-23T17:20:00Z"/>
          <w:rFonts w:eastAsiaTheme="minorEastAsia"/>
          <w:noProof/>
          <w:kern w:val="2"/>
          <w:szCs w:val="24"/>
          <w14:ligatures w14:val="standardContextual"/>
        </w:rPr>
      </w:pPr>
      <w:ins w:id="53" w:author="Elena Pourmal" w:date="2024-10-23T12:20:00Z" w16du:dateUtc="2024-10-23T17:20:00Z">
        <w:r w:rsidRPr="001B5961">
          <w:rPr>
            <w:rFonts w:cstheme="minorHAnsi"/>
            <w:noProof/>
          </w:rPr>
          <w:t>2.3.1</w:t>
        </w:r>
        <w:r>
          <w:rPr>
            <w:rFonts w:eastAsiaTheme="minorEastAsia"/>
            <w:noProof/>
            <w:kern w:val="2"/>
            <w:szCs w:val="24"/>
            <w14:ligatures w14:val="standardContextual"/>
          </w:rPr>
          <w:tab/>
        </w:r>
        <w:r w:rsidRPr="001B5961">
          <w:rPr>
            <w:noProof/>
            <w:color w:val="0000FF" w:themeColor="hyperlink"/>
            <w:u w:val="single"/>
          </w:rPr>
          <w:t>H5Pset_filter2</w:t>
        </w:r>
        <w:r>
          <w:rPr>
            <w:noProof/>
          </w:rPr>
          <w:tab/>
        </w:r>
        <w:r>
          <w:rPr>
            <w:noProof/>
          </w:rPr>
          <w:fldChar w:fldCharType="begin"/>
        </w:r>
        <w:r>
          <w:rPr>
            <w:noProof/>
          </w:rPr>
          <w:instrText xml:space="preserve"> PAGEREF _Toc180578484 \h </w:instrText>
        </w:r>
        <w:r>
          <w:rPr>
            <w:noProof/>
          </w:rPr>
        </w:r>
      </w:ins>
      <w:r>
        <w:rPr>
          <w:noProof/>
        </w:rPr>
        <w:fldChar w:fldCharType="separate"/>
      </w:r>
      <w:ins w:id="54" w:author="Elena Pourmal" w:date="2024-10-23T12:20:00Z" w16du:dateUtc="2024-10-23T17:20:00Z">
        <w:r>
          <w:rPr>
            <w:noProof/>
          </w:rPr>
          <w:t>18</w:t>
        </w:r>
        <w:r>
          <w:rPr>
            <w:noProof/>
          </w:rPr>
          <w:fldChar w:fldCharType="end"/>
        </w:r>
      </w:ins>
    </w:p>
    <w:p w14:paraId="2169DA02" w14:textId="00C24723" w:rsidR="00AD7368" w:rsidRDefault="00AD7368">
      <w:pPr>
        <w:pStyle w:val="TOC3"/>
        <w:rPr>
          <w:ins w:id="55" w:author="Elena Pourmal" w:date="2024-10-23T12:20:00Z" w16du:dateUtc="2024-10-23T17:20:00Z"/>
          <w:rFonts w:eastAsiaTheme="minorEastAsia"/>
          <w:noProof/>
          <w:kern w:val="2"/>
          <w:szCs w:val="24"/>
          <w14:ligatures w14:val="standardContextual"/>
        </w:rPr>
      </w:pPr>
      <w:ins w:id="56" w:author="Elena Pourmal" w:date="2024-10-23T12:20:00Z" w16du:dateUtc="2024-10-23T17:20:00Z">
        <w:r w:rsidRPr="001B5961">
          <w:rPr>
            <w:rFonts w:cstheme="minorHAnsi"/>
            <w:noProof/>
          </w:rPr>
          <w:t>2.3.2</w:t>
        </w:r>
        <w:r>
          <w:rPr>
            <w:rFonts w:eastAsiaTheme="minorEastAsia"/>
            <w:noProof/>
            <w:kern w:val="2"/>
            <w:szCs w:val="24"/>
            <w14:ligatures w14:val="standardContextual"/>
          </w:rPr>
          <w:tab/>
        </w:r>
        <w:r>
          <w:rPr>
            <w:noProof/>
          </w:rPr>
          <w:t xml:space="preserve">Other extensions to manage structured chunk filters </w:t>
        </w:r>
        <w:r>
          <w:rPr>
            <w:noProof/>
          </w:rPr>
          <w:tab/>
        </w:r>
        <w:r>
          <w:rPr>
            <w:noProof/>
          </w:rPr>
          <w:fldChar w:fldCharType="begin"/>
        </w:r>
        <w:r>
          <w:rPr>
            <w:noProof/>
          </w:rPr>
          <w:instrText xml:space="preserve"> PAGEREF _Toc180578485 \h </w:instrText>
        </w:r>
        <w:r>
          <w:rPr>
            <w:noProof/>
          </w:rPr>
        </w:r>
      </w:ins>
      <w:r>
        <w:rPr>
          <w:noProof/>
        </w:rPr>
        <w:fldChar w:fldCharType="separate"/>
      </w:r>
      <w:ins w:id="57" w:author="Elena Pourmal" w:date="2024-10-23T12:20:00Z" w16du:dateUtc="2024-10-23T17:20:00Z">
        <w:r>
          <w:rPr>
            <w:noProof/>
          </w:rPr>
          <w:t>19</w:t>
        </w:r>
        <w:r>
          <w:rPr>
            <w:noProof/>
          </w:rPr>
          <w:fldChar w:fldCharType="end"/>
        </w:r>
      </w:ins>
    </w:p>
    <w:p w14:paraId="74DD37E5" w14:textId="54601A1C" w:rsidR="00AD7368" w:rsidRDefault="00AD7368">
      <w:pPr>
        <w:pStyle w:val="TOC3"/>
        <w:rPr>
          <w:ins w:id="58" w:author="Elena Pourmal" w:date="2024-10-23T12:20:00Z" w16du:dateUtc="2024-10-23T17:20:00Z"/>
          <w:rFonts w:eastAsiaTheme="minorEastAsia"/>
          <w:noProof/>
          <w:kern w:val="2"/>
          <w:szCs w:val="24"/>
          <w14:ligatures w14:val="standardContextual"/>
        </w:rPr>
      </w:pPr>
      <w:ins w:id="59" w:author="Elena Pourmal" w:date="2024-10-23T12:20:00Z" w16du:dateUtc="2024-10-23T17:20:00Z">
        <w:r w:rsidRPr="001B5961">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_Toc180578486 \h </w:instrText>
        </w:r>
        <w:r>
          <w:rPr>
            <w:noProof/>
          </w:rPr>
        </w:r>
      </w:ins>
      <w:r>
        <w:rPr>
          <w:noProof/>
        </w:rPr>
        <w:fldChar w:fldCharType="separate"/>
      </w:r>
      <w:ins w:id="60" w:author="Elena Pourmal" w:date="2024-10-23T12:20:00Z" w16du:dateUtc="2024-10-23T17:20:00Z">
        <w:r>
          <w:rPr>
            <w:noProof/>
          </w:rPr>
          <w:t>20</w:t>
        </w:r>
        <w:r>
          <w:rPr>
            <w:noProof/>
          </w:rPr>
          <w:fldChar w:fldCharType="end"/>
        </w:r>
      </w:ins>
    </w:p>
    <w:p w14:paraId="65B63CBB" w14:textId="1A95435F" w:rsidR="00AD7368" w:rsidRDefault="00AD7368">
      <w:pPr>
        <w:pStyle w:val="TOC3"/>
        <w:rPr>
          <w:ins w:id="61" w:author="Elena Pourmal" w:date="2024-10-23T12:20:00Z" w16du:dateUtc="2024-10-23T17:20:00Z"/>
          <w:rFonts w:eastAsiaTheme="minorEastAsia"/>
          <w:noProof/>
          <w:kern w:val="2"/>
          <w:szCs w:val="24"/>
          <w14:ligatures w14:val="standardContextual"/>
        </w:rPr>
      </w:pPr>
      <w:ins w:id="62" w:author="Elena Pourmal" w:date="2024-10-23T12:20:00Z" w16du:dateUtc="2024-10-23T17:20:00Z">
        <w:r w:rsidRPr="001B5961">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_Toc180578487 \h </w:instrText>
        </w:r>
        <w:r>
          <w:rPr>
            <w:noProof/>
          </w:rPr>
        </w:r>
      </w:ins>
      <w:r>
        <w:rPr>
          <w:noProof/>
        </w:rPr>
        <w:fldChar w:fldCharType="separate"/>
      </w:r>
      <w:ins w:id="63" w:author="Elena Pourmal" w:date="2024-10-23T12:20:00Z" w16du:dateUtc="2024-10-23T17:20:00Z">
        <w:r>
          <w:rPr>
            <w:noProof/>
          </w:rPr>
          <w:t>20</w:t>
        </w:r>
        <w:r>
          <w:rPr>
            <w:noProof/>
          </w:rPr>
          <w:fldChar w:fldCharType="end"/>
        </w:r>
      </w:ins>
    </w:p>
    <w:p w14:paraId="1B44CB65" w14:textId="67BC892D" w:rsidR="00AD7368" w:rsidRDefault="00AD7368">
      <w:pPr>
        <w:pStyle w:val="TOC2"/>
        <w:tabs>
          <w:tab w:val="left" w:pos="960"/>
          <w:tab w:val="right" w:leader="dot" w:pos="9926"/>
        </w:tabs>
        <w:rPr>
          <w:ins w:id="64" w:author="Elena Pourmal" w:date="2024-10-23T12:20:00Z" w16du:dateUtc="2024-10-23T17:20:00Z"/>
          <w:rFonts w:eastAsiaTheme="minorEastAsia"/>
          <w:noProof/>
          <w:kern w:val="2"/>
          <w:szCs w:val="24"/>
          <w14:ligatures w14:val="standardContextual"/>
        </w:rPr>
      </w:pPr>
      <w:ins w:id="65" w:author="Elena Pourmal" w:date="2024-10-23T12:20:00Z" w16du:dateUtc="2024-10-23T17:20:00Z">
        <w:r>
          <w:rPr>
            <w:noProof/>
          </w:rPr>
          <w:t>2.4</w:t>
        </w:r>
        <w:r>
          <w:rPr>
            <w:rFonts w:eastAsiaTheme="minorEastAsia"/>
            <w:noProof/>
            <w:kern w:val="2"/>
            <w:szCs w:val="24"/>
            <w14:ligatures w14:val="standardContextual"/>
          </w:rPr>
          <w:tab/>
        </w:r>
        <w:r>
          <w:rPr>
            <w:noProof/>
          </w:rPr>
          <w:t>C Code Examples (This section will be updated when we settle on APIs, EIP 10/23/24)</w:t>
        </w:r>
        <w:r>
          <w:rPr>
            <w:noProof/>
          </w:rPr>
          <w:tab/>
        </w:r>
        <w:r>
          <w:rPr>
            <w:noProof/>
          </w:rPr>
          <w:fldChar w:fldCharType="begin"/>
        </w:r>
        <w:r>
          <w:rPr>
            <w:noProof/>
          </w:rPr>
          <w:instrText xml:space="preserve"> PAGEREF _Toc180578488 \h </w:instrText>
        </w:r>
        <w:r>
          <w:rPr>
            <w:noProof/>
          </w:rPr>
        </w:r>
      </w:ins>
      <w:r>
        <w:rPr>
          <w:noProof/>
        </w:rPr>
        <w:fldChar w:fldCharType="separate"/>
      </w:r>
      <w:ins w:id="66" w:author="Elena Pourmal" w:date="2024-10-23T12:20:00Z" w16du:dateUtc="2024-10-23T17:20:00Z">
        <w:r>
          <w:rPr>
            <w:noProof/>
          </w:rPr>
          <w:t>21</w:t>
        </w:r>
        <w:r>
          <w:rPr>
            <w:noProof/>
          </w:rPr>
          <w:fldChar w:fldCharType="end"/>
        </w:r>
      </w:ins>
    </w:p>
    <w:p w14:paraId="393BA607" w14:textId="473F5BD0" w:rsidR="00AD7368" w:rsidRDefault="00AD7368">
      <w:pPr>
        <w:pStyle w:val="TOC3"/>
        <w:rPr>
          <w:ins w:id="67" w:author="Elena Pourmal" w:date="2024-10-23T12:20:00Z" w16du:dateUtc="2024-10-23T17:20:00Z"/>
          <w:rFonts w:eastAsiaTheme="minorEastAsia"/>
          <w:noProof/>
          <w:kern w:val="2"/>
          <w:szCs w:val="24"/>
          <w14:ligatures w14:val="standardContextual"/>
        </w:rPr>
      </w:pPr>
      <w:ins w:id="68" w:author="Elena Pourmal" w:date="2024-10-23T12:20:00Z" w16du:dateUtc="2024-10-23T17:20:00Z">
        <w:r w:rsidRPr="001B5961">
          <w:rPr>
            <w:rFonts w:cstheme="minorHAnsi"/>
            <w:noProof/>
          </w:rPr>
          <w:t>2.4.1</w:t>
        </w:r>
        <w:r>
          <w:rPr>
            <w:rFonts w:eastAsiaTheme="minorEastAsia"/>
            <w:noProof/>
            <w:kern w:val="2"/>
            <w:szCs w:val="24"/>
            <w14:ligatures w14:val="standardContextual"/>
          </w:rPr>
          <w:tab/>
        </w:r>
        <w:r>
          <w:rPr>
            <w:noProof/>
          </w:rPr>
          <w:t>Example 1 Setting sparse storage and compression</w:t>
        </w:r>
        <w:r>
          <w:rPr>
            <w:noProof/>
          </w:rPr>
          <w:tab/>
        </w:r>
        <w:r>
          <w:rPr>
            <w:noProof/>
          </w:rPr>
          <w:fldChar w:fldCharType="begin"/>
        </w:r>
        <w:r>
          <w:rPr>
            <w:noProof/>
          </w:rPr>
          <w:instrText xml:space="preserve"> PAGEREF _Toc180578489 \h </w:instrText>
        </w:r>
        <w:r>
          <w:rPr>
            <w:noProof/>
          </w:rPr>
        </w:r>
      </w:ins>
      <w:r>
        <w:rPr>
          <w:noProof/>
        </w:rPr>
        <w:fldChar w:fldCharType="separate"/>
      </w:r>
      <w:ins w:id="69" w:author="Elena Pourmal" w:date="2024-10-23T12:20:00Z" w16du:dateUtc="2024-10-23T17:20:00Z">
        <w:r>
          <w:rPr>
            <w:noProof/>
          </w:rPr>
          <w:t>21</w:t>
        </w:r>
        <w:r>
          <w:rPr>
            <w:noProof/>
          </w:rPr>
          <w:fldChar w:fldCharType="end"/>
        </w:r>
      </w:ins>
    </w:p>
    <w:p w14:paraId="405D2732" w14:textId="1E5D64E0" w:rsidR="00AD7368" w:rsidRDefault="00AD7368">
      <w:pPr>
        <w:pStyle w:val="TOC3"/>
        <w:rPr>
          <w:ins w:id="70" w:author="Elena Pourmal" w:date="2024-10-23T12:20:00Z" w16du:dateUtc="2024-10-23T17:20:00Z"/>
          <w:rFonts w:eastAsiaTheme="minorEastAsia"/>
          <w:noProof/>
          <w:kern w:val="2"/>
          <w:szCs w:val="24"/>
          <w14:ligatures w14:val="standardContextual"/>
        </w:rPr>
      </w:pPr>
      <w:ins w:id="71" w:author="Elena Pourmal" w:date="2024-10-23T12:20:00Z" w16du:dateUtc="2024-10-23T17:20:00Z">
        <w:r w:rsidRPr="001B5961">
          <w:rPr>
            <w:rFonts w:cstheme="minorHAnsi"/>
            <w:noProof/>
            <w:color w:val="BFBFBF" w:themeColor="background1" w:themeShade="BF"/>
          </w:rPr>
          <w:t>2.4.2</w:t>
        </w:r>
        <w:r>
          <w:rPr>
            <w:rFonts w:eastAsiaTheme="minorEastAsia"/>
            <w:noProof/>
            <w:kern w:val="2"/>
            <w:szCs w:val="24"/>
            <w14:ligatures w14:val="standardContextual"/>
          </w:rPr>
          <w:tab/>
        </w:r>
        <w:r w:rsidRPr="001B5961">
          <w:rPr>
            <w:noProof/>
            <w:color w:val="BFBFBF" w:themeColor="background1" w:themeShade="BF"/>
          </w:rPr>
          <w:t>Example 2 Using predefined filter function H5Pset_deflate</w:t>
        </w:r>
        <w:r>
          <w:rPr>
            <w:noProof/>
          </w:rPr>
          <w:tab/>
        </w:r>
        <w:r>
          <w:rPr>
            <w:noProof/>
          </w:rPr>
          <w:fldChar w:fldCharType="begin"/>
        </w:r>
        <w:r>
          <w:rPr>
            <w:noProof/>
          </w:rPr>
          <w:instrText xml:space="preserve"> PAGEREF _Toc180578490 \h </w:instrText>
        </w:r>
        <w:r>
          <w:rPr>
            <w:noProof/>
          </w:rPr>
        </w:r>
      </w:ins>
      <w:r>
        <w:rPr>
          <w:noProof/>
        </w:rPr>
        <w:fldChar w:fldCharType="separate"/>
      </w:r>
      <w:ins w:id="72" w:author="Elena Pourmal" w:date="2024-10-23T12:20:00Z" w16du:dateUtc="2024-10-23T17:20:00Z">
        <w:r>
          <w:rPr>
            <w:noProof/>
          </w:rPr>
          <w:t>22</w:t>
        </w:r>
        <w:r>
          <w:rPr>
            <w:noProof/>
          </w:rPr>
          <w:fldChar w:fldCharType="end"/>
        </w:r>
      </w:ins>
    </w:p>
    <w:p w14:paraId="50B57C09" w14:textId="3EF94DB3" w:rsidR="00AD7368" w:rsidRDefault="00AD7368">
      <w:pPr>
        <w:pStyle w:val="TOC1"/>
        <w:rPr>
          <w:ins w:id="73" w:author="Elena Pourmal" w:date="2024-10-23T12:20:00Z" w16du:dateUtc="2024-10-23T17:20:00Z"/>
          <w:rFonts w:eastAsiaTheme="minorEastAsia" w:cstheme="minorBidi"/>
          <w:kern w:val="2"/>
          <w14:ligatures w14:val="standardContextual"/>
        </w:rPr>
      </w:pPr>
      <w:ins w:id="74" w:author="Elena Pourmal" w:date="2024-10-23T12:20:00Z" w16du:dateUtc="2024-10-23T17:20:00Z">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_Toc180578491 \h </w:instrText>
        </w:r>
      </w:ins>
      <w:r>
        <w:fldChar w:fldCharType="separate"/>
      </w:r>
      <w:ins w:id="75" w:author="Elena Pourmal" w:date="2024-10-23T12:20:00Z" w16du:dateUtc="2024-10-23T17:20:00Z">
        <w:r>
          <w:t>22</w:t>
        </w:r>
        <w:r>
          <w:fldChar w:fldCharType="end"/>
        </w:r>
      </w:ins>
    </w:p>
    <w:p w14:paraId="5D643B10" w14:textId="717C72EC" w:rsidR="00AD7368" w:rsidRDefault="00AD7368">
      <w:pPr>
        <w:pStyle w:val="TOC1"/>
        <w:rPr>
          <w:ins w:id="76" w:author="Elena Pourmal" w:date="2024-10-23T12:20:00Z" w16du:dateUtc="2024-10-23T17:20:00Z"/>
          <w:rFonts w:eastAsiaTheme="minorEastAsia" w:cstheme="minorBidi"/>
          <w:kern w:val="2"/>
          <w14:ligatures w14:val="standardContextual"/>
        </w:rPr>
      </w:pPr>
      <w:ins w:id="77" w:author="Elena Pourmal" w:date="2024-10-23T12:20:00Z" w16du:dateUtc="2024-10-23T17:20:00Z">
        <w:r>
          <w:t>4</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_Toc180578492 \h </w:instrText>
        </w:r>
      </w:ins>
      <w:r>
        <w:fldChar w:fldCharType="separate"/>
      </w:r>
      <w:ins w:id="78" w:author="Elena Pourmal" w:date="2024-10-23T12:20:00Z" w16du:dateUtc="2024-10-23T17:20:00Z">
        <w:r>
          <w:t>23</w:t>
        </w:r>
        <w:r>
          <w:fldChar w:fldCharType="end"/>
        </w:r>
      </w:ins>
    </w:p>
    <w:p w14:paraId="693AADD3" w14:textId="79C4EA6F" w:rsidR="00AD7368" w:rsidRDefault="00AD7368">
      <w:pPr>
        <w:pStyle w:val="TOC1"/>
        <w:rPr>
          <w:ins w:id="79" w:author="Elena Pourmal" w:date="2024-10-23T12:20:00Z" w16du:dateUtc="2024-10-23T17:20:00Z"/>
          <w:rFonts w:eastAsiaTheme="minorEastAsia" w:cstheme="minorBidi"/>
          <w:kern w:val="2"/>
          <w14:ligatures w14:val="standardContextual"/>
        </w:rPr>
      </w:pPr>
      <w:ins w:id="80" w:author="Elena Pourmal" w:date="2024-10-23T12:20:00Z" w16du:dateUtc="2024-10-23T17:20:00Z">
        <w:r>
          <w:t>5</w:t>
        </w:r>
        <w:r>
          <w:rPr>
            <w:rFonts w:eastAsiaTheme="minorEastAsia" w:cstheme="minorBidi"/>
            <w:kern w:val="2"/>
            <w14:ligatures w14:val="standardContextual"/>
          </w:rPr>
          <w:tab/>
        </w:r>
        <w:r>
          <w:t>Appendix</w:t>
        </w:r>
        <w:r>
          <w:tab/>
        </w:r>
        <w:r>
          <w:fldChar w:fldCharType="begin"/>
        </w:r>
        <w:r>
          <w:instrText xml:space="preserve"> PAGEREF _Toc180578493 \h </w:instrText>
        </w:r>
      </w:ins>
      <w:r>
        <w:fldChar w:fldCharType="separate"/>
      </w:r>
      <w:ins w:id="81" w:author="Elena Pourmal" w:date="2024-10-23T12:20:00Z" w16du:dateUtc="2024-10-23T17:20:00Z">
        <w:r>
          <w:t>24</w:t>
        </w:r>
        <w:r>
          <w:fldChar w:fldCharType="end"/>
        </w:r>
      </w:ins>
    </w:p>
    <w:p w14:paraId="0B2B6FC4" w14:textId="786F4365" w:rsidR="00AD7368" w:rsidRDefault="00AD7368">
      <w:pPr>
        <w:pStyle w:val="TOC1"/>
        <w:rPr>
          <w:ins w:id="82" w:author="Elena Pourmal" w:date="2024-10-23T12:20:00Z" w16du:dateUtc="2024-10-23T17:20:00Z"/>
          <w:rFonts w:eastAsiaTheme="minorEastAsia" w:cstheme="minorBidi"/>
          <w:kern w:val="2"/>
          <w14:ligatures w14:val="standardContextual"/>
        </w:rPr>
      </w:pPr>
      <w:ins w:id="83" w:author="Elena Pourmal" w:date="2024-10-23T12:20:00Z" w16du:dateUtc="2024-10-23T17:20:00Z">
        <w:r>
          <w:t>Acknowledgment</w:t>
        </w:r>
        <w:r>
          <w:tab/>
        </w:r>
        <w:r>
          <w:fldChar w:fldCharType="begin"/>
        </w:r>
        <w:r>
          <w:instrText xml:space="preserve"> PAGEREF _Toc180578494 \h </w:instrText>
        </w:r>
      </w:ins>
      <w:r>
        <w:fldChar w:fldCharType="separate"/>
      </w:r>
      <w:ins w:id="84" w:author="Elena Pourmal" w:date="2024-10-23T12:20:00Z" w16du:dateUtc="2024-10-23T17:20:00Z">
        <w:r>
          <w:t>25</w:t>
        </w:r>
        <w:r>
          <w:fldChar w:fldCharType="end"/>
        </w:r>
      </w:ins>
    </w:p>
    <w:p w14:paraId="1C6B6C33" w14:textId="5C1249CC" w:rsidR="00AD7368" w:rsidRDefault="00AD7368">
      <w:pPr>
        <w:pStyle w:val="TOC1"/>
        <w:rPr>
          <w:ins w:id="85" w:author="Elena Pourmal" w:date="2024-10-23T12:20:00Z" w16du:dateUtc="2024-10-23T17:20:00Z"/>
          <w:rFonts w:eastAsiaTheme="minorEastAsia" w:cstheme="minorBidi"/>
          <w:kern w:val="2"/>
          <w14:ligatures w14:val="standardContextual"/>
        </w:rPr>
      </w:pPr>
      <w:ins w:id="86" w:author="Elena Pourmal" w:date="2024-10-23T12:20:00Z" w16du:dateUtc="2024-10-23T17:20:00Z">
        <w:r>
          <w:t>References</w:t>
        </w:r>
        <w:r>
          <w:tab/>
        </w:r>
        <w:r>
          <w:fldChar w:fldCharType="begin"/>
        </w:r>
        <w:r>
          <w:instrText xml:space="preserve"> PAGEREF _Toc180578495 \h </w:instrText>
        </w:r>
      </w:ins>
      <w:r>
        <w:fldChar w:fldCharType="separate"/>
      </w:r>
      <w:ins w:id="87" w:author="Elena Pourmal" w:date="2024-10-23T12:20:00Z" w16du:dateUtc="2024-10-23T17:20:00Z">
        <w:r>
          <w:t>25</w:t>
        </w:r>
        <w:r>
          <w:fldChar w:fldCharType="end"/>
        </w:r>
      </w:ins>
    </w:p>
    <w:p w14:paraId="6022AAA1" w14:textId="1B91B9E5" w:rsidR="00AD7368" w:rsidRDefault="00AD7368">
      <w:pPr>
        <w:pStyle w:val="TOC1"/>
        <w:rPr>
          <w:ins w:id="88" w:author="Elena Pourmal" w:date="2024-10-23T12:20:00Z" w16du:dateUtc="2024-10-23T17:20:00Z"/>
          <w:rFonts w:eastAsiaTheme="minorEastAsia" w:cstheme="minorBidi"/>
          <w:kern w:val="2"/>
          <w14:ligatures w14:val="standardContextual"/>
        </w:rPr>
      </w:pPr>
      <w:ins w:id="89" w:author="Elena Pourmal" w:date="2024-10-23T12:20:00Z" w16du:dateUtc="2024-10-23T17:20:00Z">
        <w:r>
          <w:t>Revision History</w:t>
        </w:r>
        <w:r>
          <w:tab/>
        </w:r>
        <w:r>
          <w:fldChar w:fldCharType="begin"/>
        </w:r>
        <w:r>
          <w:instrText xml:space="preserve"> PAGEREF _Toc180578496 \h </w:instrText>
        </w:r>
      </w:ins>
      <w:r>
        <w:fldChar w:fldCharType="separate"/>
      </w:r>
      <w:ins w:id="90" w:author="Elena Pourmal" w:date="2024-10-23T12:20:00Z" w16du:dateUtc="2024-10-23T17:20:00Z">
        <w:r>
          <w:t>26</w:t>
        </w:r>
        <w:r>
          <w:fldChar w:fldCharType="end"/>
        </w:r>
      </w:ins>
    </w:p>
    <w:p w14:paraId="127DFEE8" w14:textId="7AAD5FAB"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lastRenderedPageBreak/>
        <w:fldChar w:fldCharType="end"/>
      </w:r>
    </w:p>
    <w:p w14:paraId="5483C2DC"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91" w:name="_Toc129613936"/>
      <w:bookmarkStart w:id="92" w:name="_Toc129614841"/>
      <w:bookmarkStart w:id="93" w:name="_Ref132996545"/>
      <w:bookmarkStart w:id="94" w:name="_Toc180578467"/>
      <w:r>
        <w:t>Introduction</w:t>
      </w:r>
      <w:bookmarkEnd w:id="91"/>
      <w:bookmarkEnd w:id="92"/>
      <w:bookmarkEnd w:id="93"/>
      <w:bookmarkEnd w:id="94"/>
      <w:r>
        <w:t xml:space="preserve">    </w:t>
      </w:r>
    </w:p>
    <w:p w14:paraId="5B12F8C1" w14:textId="77777777" w:rsidR="00434208" w:rsidRDefault="00434208" w:rsidP="00611674">
      <w:pPr>
        <w:rPr>
          <w:rFonts w:ascii="Calibri" w:hAnsi="Calibri" w:cs="Calibri"/>
        </w:rPr>
      </w:pPr>
    </w:p>
    <w:p w14:paraId="5866903E" w14:textId="676B8B8A"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2"/>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ins w:id="95" w:author="Elena Pourmal" w:date="2024-10-23T12:12:00Z" w16du:dateUtc="2024-10-23T17:12:00Z">
        <w:r w:rsidR="00704439" w:rsidRPr="00CF209E">
          <w:rPr>
            <w:rFonts w:asciiTheme="minorHAnsi" w:hAnsiTheme="minorHAnsi" w:cstheme="minorHAnsi"/>
          </w:rPr>
          <w:t xml:space="preserve">Figure </w:t>
        </w:r>
        <w:r w:rsidR="00704439" w:rsidRPr="00CF209E">
          <w:rPr>
            <w:rFonts w:asciiTheme="minorHAnsi" w:hAnsiTheme="minorHAnsi" w:cstheme="minorHAnsi"/>
            <w:noProof/>
          </w:rPr>
          <w:t>1</w:t>
        </w:r>
      </w:ins>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065FC49D" w:rsidR="009C574E" w:rsidRPr="009C574E" w:rsidRDefault="009C574E" w:rsidP="009C574E">
      <w:pPr>
        <w:pStyle w:val="Caption"/>
        <w:jc w:val="center"/>
        <w:rPr>
          <w:rFonts w:ascii="Calibri" w:hAnsi="Calibri" w:cs="Calibri"/>
          <w:sz w:val="24"/>
          <w:szCs w:val="24"/>
        </w:rPr>
      </w:pPr>
      <w:bookmarkStart w:id="96"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704439">
        <w:rPr>
          <w:noProof/>
          <w:sz w:val="24"/>
          <w:szCs w:val="24"/>
        </w:rPr>
        <w:t>1</w:t>
      </w:r>
      <w:r w:rsidRPr="009C574E">
        <w:rPr>
          <w:sz w:val="24"/>
          <w:szCs w:val="24"/>
        </w:rPr>
        <w:fldChar w:fldCharType="end"/>
      </w:r>
      <w:bookmarkEnd w:id="96"/>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78A1683B"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704439">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 xml:space="preserve">Current common practice is </w:t>
      </w:r>
      <w:r w:rsidR="00715A77">
        <w:rPr>
          <w:rFonts w:ascii="Calibri" w:hAnsi="Calibri" w:cs="Calibri"/>
        </w:rPr>
        <w:lastRenderedPageBreak/>
        <w:t>to store two one-dimensional arrays – one containing defined elements and another one containing 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42DCD5F6"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704439">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3"/>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704439">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4F51ADAD"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704439">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27841960" w14:textId="7DB7CBEE" w:rsidR="00704439" w:rsidRPr="00CF209E" w:rsidRDefault="00D9646C" w:rsidP="00373804">
      <w:pPr>
        <w:rPr>
          <w:ins w:id="97" w:author="Elena Pourmal" w:date="2024-10-23T12:12:00Z" w16du:dateUtc="2024-10-23T17:12:00Z"/>
          <w:rFonts w:asciiTheme="minorHAnsi" w:hAnsiTheme="minorHAnsi" w:cstheme="minorHAns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ins w:id="98" w:author="Elena Pourmal" w:date="2024-10-23T12:12:00Z" w16du:dateUtc="2024-10-23T17:12:00Z">
        <w:r w:rsidR="00704439" w:rsidRPr="00CF209E">
          <w:rPr>
            <w:rFonts w:asciiTheme="minorHAnsi" w:hAnsiTheme="minorHAnsi" w:cstheme="minorHAnsi"/>
          </w:rPr>
          <w:t xml:space="preserve">Figure </w:t>
        </w:r>
        <w:r w:rsidR="00704439" w:rsidRPr="00CF209E">
          <w:rPr>
            <w:rFonts w:asciiTheme="minorHAnsi" w:hAnsiTheme="minorHAnsi" w:cstheme="minorHAnsi"/>
            <w:noProof/>
          </w:rPr>
          <w:t>2</w:t>
        </w:r>
      </w:ins>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CF209E">
        <w:rPr>
          <w:rFonts w:asciiTheme="minorHAnsi" w:hAnsiTheme="minorHAnsi" w:cstheme="minorHAnsi"/>
        </w:rPr>
        <w:fldChar w:fldCharType="begin"/>
      </w:r>
      <w:r w:rsidRPr="00CF209E">
        <w:rPr>
          <w:rFonts w:asciiTheme="minorHAnsi" w:hAnsiTheme="minorHAnsi" w:cstheme="minorHAnsi"/>
        </w:rPr>
        <w:instrText xml:space="preserve"> REF _Ref130399989 \h  \* MERGEFORMAT </w:instrText>
      </w:r>
      <w:r w:rsidRPr="00CF209E">
        <w:rPr>
          <w:rFonts w:asciiTheme="minorHAnsi" w:hAnsiTheme="minorHAnsi" w:cstheme="minorHAnsi"/>
        </w:rPr>
      </w:r>
      <w:r w:rsidRPr="00CF209E">
        <w:rPr>
          <w:rFonts w:asciiTheme="minorHAnsi" w:hAnsiTheme="minorHAnsi" w:cstheme="minorHAnsi"/>
        </w:rPr>
        <w:fldChar w:fldCharType="separate"/>
      </w:r>
    </w:p>
    <w:p w14:paraId="2CA46006" w14:textId="7EB84DA9" w:rsidR="009C574E" w:rsidRPr="002929ED" w:rsidRDefault="00704439" w:rsidP="00BD2F13">
      <w:pPr>
        <w:rPr>
          <w:rFonts w:ascii="Calibri" w:hAnsi="Calibri" w:cs="Calibri"/>
          <w:noProof/>
        </w:rPr>
      </w:pPr>
      <w:ins w:id="99" w:author="Elena Pourmal" w:date="2024-10-23T12:12:00Z" w16du:dateUtc="2024-10-23T17:12:00Z">
        <w:r w:rsidRPr="00CF209E">
          <w:rPr>
            <w:rFonts w:asciiTheme="minorHAnsi" w:hAnsiTheme="minorHAnsi" w:cstheme="minorHAnsi"/>
            <w:noProof/>
          </w:rPr>
          <w:t>Table 1</w:t>
        </w:r>
      </w:ins>
      <w:r w:rsidR="00D9646C" w:rsidRPr="00CF209E">
        <w:rPr>
          <w:rFonts w:asciiTheme="minorHAnsi" w:hAnsiTheme="minorHAnsi" w:cstheme="minorHAnsi"/>
        </w:rPr>
        <w:fldChar w:fldCharType="end"/>
      </w:r>
      <w:r w:rsidR="00D9646C" w:rsidRPr="00CF209E">
        <w:rPr>
          <w:rFonts w:asciiTheme="minorHAnsi" w:hAnsiTheme="minorHAnsi" w:cstheme="minorHAnsi"/>
        </w:rPr>
        <w:t>.</w:t>
      </w:r>
      <w:r w:rsidR="004A6197" w:rsidRPr="002929ED">
        <w:rPr>
          <w:rFonts w:ascii="Calibri" w:hAnsi="Calibri" w:cs="Calibr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ins w:id="100" w:author="Elena Pourmal" w:date="2024-10-23T10:38:00Z" w16du:dateUtc="2024-10-23T15:38:00Z"/>
          <w:rFonts w:ascii="Calibri" w:hAnsi="Calibri" w:cs="Calibri"/>
        </w:rPr>
      </w:pPr>
    </w:p>
    <w:p w14:paraId="3F11E416" w14:textId="77777777" w:rsidR="00117638" w:rsidRDefault="00117638" w:rsidP="00BD2F13">
      <w:pPr>
        <w:rPr>
          <w:ins w:id="101" w:author="Elena Pourmal" w:date="2024-10-23T10:38:00Z" w16du:dateUtc="2024-10-23T15:38:00Z"/>
          <w:rFonts w:ascii="Calibri" w:hAnsi="Calibri" w:cs="Calibri"/>
        </w:rPr>
      </w:pPr>
    </w:p>
    <w:p w14:paraId="0BD1B337" w14:textId="77777777" w:rsidR="00117638" w:rsidRDefault="00117638" w:rsidP="00BD2F13">
      <w:pPr>
        <w:rPr>
          <w:ins w:id="102" w:author="Elena Pourmal" w:date="2024-10-23T10:38:00Z" w16du:dateUtc="2024-10-23T15:38:00Z"/>
          <w:rFonts w:ascii="Calibri" w:hAnsi="Calibri" w:cs="Calibri"/>
        </w:rPr>
      </w:pPr>
    </w:p>
    <w:p w14:paraId="6E0ADA7E" w14:textId="77777777" w:rsidR="00117638" w:rsidRDefault="00117638" w:rsidP="00BD2F13">
      <w:pPr>
        <w:rPr>
          <w:ins w:id="103" w:author="Elena Pourmal" w:date="2024-10-23T10:38:00Z" w16du:dateUtc="2024-10-23T15:38:00Z"/>
          <w:rFonts w:ascii="Calibri" w:hAnsi="Calibri" w:cs="Calibri"/>
        </w:rPr>
      </w:pPr>
    </w:p>
    <w:p w14:paraId="628AA46F" w14:textId="77777777" w:rsidR="00117638" w:rsidRDefault="00117638"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23A864A4" w:rsidR="00E96048" w:rsidRPr="00E96048" w:rsidRDefault="00E96048" w:rsidP="004A6197">
      <w:pPr>
        <w:pStyle w:val="Caption"/>
        <w:jc w:val="left"/>
        <w:rPr>
          <w:rFonts w:ascii="Calibri" w:hAnsi="Calibri" w:cs="Calibri"/>
          <w:sz w:val="24"/>
          <w:szCs w:val="24"/>
        </w:rPr>
      </w:pPr>
      <w:bookmarkStart w:id="104" w:name="_Ref132200384"/>
      <w:r w:rsidRPr="00E96048">
        <w:rPr>
          <w:sz w:val="24"/>
          <w:szCs w:val="24"/>
        </w:rPr>
        <w:lastRenderedPageBreak/>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704439">
        <w:rPr>
          <w:noProof/>
          <w:sz w:val="24"/>
          <w:szCs w:val="24"/>
        </w:rPr>
        <w:t>2</w:t>
      </w:r>
      <w:r w:rsidRPr="00E96048">
        <w:rPr>
          <w:sz w:val="24"/>
          <w:szCs w:val="24"/>
        </w:rPr>
        <w:fldChar w:fldCharType="end"/>
      </w:r>
      <w:bookmarkEnd w:id="104"/>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105" w:name="_Ref130399989"/>
    </w:p>
    <w:p w14:paraId="77143B78" w14:textId="77777777" w:rsidR="00DC2FD0" w:rsidRPr="00DB1C33" w:rsidRDefault="00DC2FD0" w:rsidP="00373804"/>
    <w:p w14:paraId="0288AE05" w14:textId="467B1527"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704439">
        <w:rPr>
          <w:noProof/>
          <w:sz w:val="24"/>
          <w:szCs w:val="24"/>
        </w:rPr>
        <w:t>1</w:t>
      </w:r>
      <w:r w:rsidRPr="00D9646C">
        <w:rPr>
          <w:sz w:val="24"/>
          <w:szCs w:val="24"/>
        </w:rPr>
        <w:fldChar w:fldCharType="end"/>
      </w:r>
      <w:bookmarkEnd w:id="105"/>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79726F08"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ins w:id="106" w:author="Elena Pourmal" w:date="2024-10-23T12:12:00Z" w16du:dateUtc="2024-10-23T17:12:00Z">
        <w:r w:rsidR="00704439" w:rsidRPr="00CF209E">
          <w:rPr>
            <w:rFonts w:asciiTheme="minorHAnsi" w:hAnsiTheme="minorHAnsi" w:cstheme="minorHAnsi"/>
          </w:rPr>
          <w:t xml:space="preserve">Figure </w:t>
        </w:r>
        <w:r w:rsidR="00704439" w:rsidRPr="00CF209E">
          <w:rPr>
            <w:rFonts w:asciiTheme="minorHAnsi" w:hAnsiTheme="minorHAnsi" w:cstheme="minorHAnsi"/>
            <w:noProof/>
          </w:rPr>
          <w:t>2</w:t>
        </w:r>
      </w:ins>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ins w:id="107" w:author="Elena Pourmal" w:date="2024-10-23T12:12:00Z" w16du:dateUtc="2024-10-23T17:12:00Z">
        <w:r w:rsidR="00704439" w:rsidRPr="00CF209E">
          <w:rPr>
            <w:rFonts w:asciiTheme="minorHAnsi" w:hAnsiTheme="minorHAnsi" w:cstheme="minorHAnsi"/>
          </w:rPr>
          <w:t xml:space="preserve">Table </w:t>
        </w:r>
        <w:r w:rsidR="00704439" w:rsidRPr="00CF209E">
          <w:rPr>
            <w:rFonts w:asciiTheme="minorHAnsi" w:hAnsiTheme="minorHAnsi" w:cstheme="minorHAnsi"/>
            <w:noProof/>
          </w:rPr>
          <w:t>2</w:t>
        </w:r>
      </w:ins>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38462A8F" w:rsidR="008749A8" w:rsidRPr="00142B3B" w:rsidRDefault="00142B3B" w:rsidP="00142B3B">
      <w:pPr>
        <w:pStyle w:val="Caption"/>
        <w:jc w:val="center"/>
        <w:rPr>
          <w:rFonts w:ascii="Calibri" w:hAnsi="Calibri" w:cs="Calibri"/>
          <w:sz w:val="24"/>
          <w:szCs w:val="24"/>
        </w:rPr>
      </w:pPr>
      <w:bookmarkStart w:id="108"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704439">
        <w:rPr>
          <w:noProof/>
          <w:sz w:val="24"/>
          <w:szCs w:val="24"/>
        </w:rPr>
        <w:t>2</w:t>
      </w:r>
      <w:r w:rsidRPr="00142B3B">
        <w:rPr>
          <w:sz w:val="24"/>
          <w:szCs w:val="24"/>
        </w:rPr>
        <w:fldChar w:fldCharType="end"/>
      </w:r>
      <w:bookmarkEnd w:id="108"/>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6895F0B1" w14:textId="377BF1A1" w:rsidR="00704439" w:rsidRPr="00CF209E" w:rsidRDefault="00DC2FD0" w:rsidP="00CF209E">
      <w:pPr>
        <w:rPr>
          <w:ins w:id="109" w:author="Elena Pourmal" w:date="2024-10-23T12:12:00Z" w16du:dateUtc="2024-10-23T17:12:00Z"/>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CF209E">
        <w:rPr>
          <w:rFonts w:asciiTheme="minorHAnsi" w:hAnsiTheme="minorHAnsi" w:cstheme="minorHAnsi"/>
        </w:rPr>
        <w:fldChar w:fldCharType="begin"/>
      </w:r>
      <w:r w:rsidR="004D4CA4" w:rsidRPr="00CF209E">
        <w:rPr>
          <w:rFonts w:asciiTheme="minorHAnsi" w:hAnsiTheme="minorHAnsi" w:cstheme="minorHAnsi"/>
        </w:rPr>
        <w:instrText xml:space="preserve"> REF _Ref137401849 \h  \* MERGEFORMAT </w:instrText>
      </w:r>
      <w:r w:rsidR="004D4CA4" w:rsidRPr="00CF209E">
        <w:rPr>
          <w:rFonts w:asciiTheme="minorHAnsi" w:hAnsiTheme="minorHAnsi" w:cstheme="minorHAnsi"/>
        </w:rPr>
      </w:r>
      <w:r w:rsidR="004D4CA4" w:rsidRPr="00CF209E">
        <w:rPr>
          <w:rFonts w:asciiTheme="minorHAnsi" w:hAnsiTheme="minorHAnsi" w:cstheme="minorHAnsi"/>
        </w:rPr>
        <w:fldChar w:fldCharType="separate"/>
      </w:r>
    </w:p>
    <w:p w14:paraId="014DE26B" w14:textId="133C925E" w:rsidR="004D4CA4" w:rsidRPr="002929ED" w:rsidRDefault="00704439">
      <w:pPr>
        <w:rPr>
          <w:rFonts w:ascii="Calibri" w:hAnsi="Calibri" w:cs="Calibri"/>
        </w:rPr>
      </w:pPr>
      <w:ins w:id="110" w:author="Elena Pourmal" w:date="2024-10-23T12:12:00Z" w16du:dateUtc="2024-10-23T17:12:00Z">
        <w:r w:rsidRPr="00CF209E">
          <w:rPr>
            <w:rFonts w:asciiTheme="minorHAnsi" w:hAnsiTheme="minorHAnsi" w:cstheme="minorHAnsi"/>
          </w:rPr>
          <w:t>T</w:t>
        </w:r>
        <w:r w:rsidRPr="00CF209E">
          <w:rPr>
            <w:rFonts w:asciiTheme="minorHAnsi" w:hAnsiTheme="minorHAnsi" w:cstheme="minorHAnsi"/>
          </w:rPr>
          <w:t xml:space="preserve">able </w:t>
        </w:r>
        <w:r w:rsidRPr="00CF209E">
          <w:rPr>
            <w:rFonts w:asciiTheme="minorHAnsi" w:hAnsiTheme="minorHAnsi" w:cstheme="minorHAnsi"/>
            <w:noProof/>
          </w:rPr>
          <w:t>3</w:t>
        </w:r>
      </w:ins>
      <w:r w:rsidR="004D4CA4" w:rsidRPr="00CF209E">
        <w:rPr>
          <w:rFonts w:asciiTheme="minorHAnsi" w:hAnsiTheme="minorHAnsi" w:cstheme="minorHAnsi"/>
        </w:rPr>
        <w:fldChar w:fldCharType="end"/>
      </w:r>
      <w:r w:rsidR="00AC52B1" w:rsidRPr="00CF209E">
        <w:rPr>
          <w:rFonts w:asciiTheme="minorHAnsi" w:hAnsiTheme="minorHAnsi" w:cstheme="minorHAnsi"/>
        </w:rPr>
        <w:t>)</w:t>
      </w:r>
      <w:r w:rsidR="000F4A4B" w:rsidRPr="00CF209E">
        <w:rPr>
          <w:rFonts w:asciiTheme="minorHAnsi" w:hAnsiTheme="minorHAnsi" w:cstheme="minorHAnsi"/>
        </w:rPr>
        <w:t>.</w:t>
      </w:r>
      <w:r w:rsidR="000F4A4B" w:rsidRPr="002929ED">
        <w:rPr>
          <w:rFonts w:ascii="Calibri" w:hAnsi="Calibri" w:cs="Calibri"/>
        </w:rPr>
        <w:t xml:space="preserve"> </w:t>
      </w:r>
    </w:p>
    <w:p w14:paraId="383809D7" w14:textId="77777777" w:rsidR="00D8021D" w:rsidRDefault="00D8021D" w:rsidP="000E514B">
      <w:pPr>
        <w:pStyle w:val="Caption"/>
        <w:rPr>
          <w:sz w:val="24"/>
          <w:szCs w:val="24"/>
        </w:rPr>
      </w:pPr>
      <w:bookmarkStart w:id="111" w:name="_Ref137401849"/>
    </w:p>
    <w:p w14:paraId="6161BA20" w14:textId="77777777" w:rsidR="00D8021D" w:rsidRDefault="00D8021D" w:rsidP="000E514B">
      <w:pPr>
        <w:pStyle w:val="Caption"/>
        <w:rPr>
          <w:sz w:val="24"/>
          <w:szCs w:val="24"/>
        </w:rPr>
      </w:pPr>
    </w:p>
    <w:p w14:paraId="7112A1E6" w14:textId="77777777" w:rsidR="00D8021D" w:rsidRDefault="00D8021D" w:rsidP="000E514B">
      <w:pPr>
        <w:pStyle w:val="Caption"/>
        <w:rPr>
          <w:sz w:val="24"/>
          <w:szCs w:val="24"/>
        </w:rPr>
      </w:pPr>
    </w:p>
    <w:p w14:paraId="6440AE1E" w14:textId="583C5E1C" w:rsidR="004D4CA4" w:rsidRPr="004D4CA4" w:rsidRDefault="004D4CA4" w:rsidP="004D4CA4">
      <w:pPr>
        <w:pStyle w:val="Caption"/>
        <w:jc w:val="center"/>
        <w:rPr>
          <w:rFonts w:ascii="Calibri" w:hAnsi="Calibri" w:cs="Calibri"/>
          <w:sz w:val="24"/>
          <w:szCs w:val="24"/>
        </w:rPr>
      </w:pPr>
      <w:r w:rsidRPr="004D4CA4">
        <w:rPr>
          <w:sz w:val="24"/>
          <w:szCs w:val="24"/>
        </w:rPr>
        <w:lastRenderedPageBreak/>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704439">
        <w:rPr>
          <w:noProof/>
          <w:sz w:val="24"/>
          <w:szCs w:val="24"/>
        </w:rPr>
        <w:t>3</w:t>
      </w:r>
      <w:r w:rsidRPr="004D4CA4">
        <w:rPr>
          <w:sz w:val="24"/>
          <w:szCs w:val="24"/>
        </w:rPr>
        <w:fldChar w:fldCharType="end"/>
      </w:r>
      <w:bookmarkEnd w:id="111"/>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91B1268" w14:textId="5A1B26FD" w:rsidR="00704439" w:rsidRPr="00AD7368" w:rsidRDefault="00D9646C" w:rsidP="00AD7368">
      <w:pPr>
        <w:rPr>
          <w:ins w:id="112" w:author="Elena Pourmal" w:date="2024-10-23T12:12:00Z" w16du:dateUtc="2024-10-23T17:12:00Z"/>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Pr>
          <w:rFonts w:asciiTheme="minorHAnsi" w:hAnsiTheme="minorHAnsi" w:cstheme="minorHAnsi"/>
        </w:rPr>
        <w:t>in</w:t>
      </w:r>
      <w:r w:rsidR="007E53F6" w:rsidRPr="007E53F6">
        <w:rPr>
          <w:rFonts w:asciiTheme="minorHAnsi" w:hAnsiTheme="minorHAnsi" w:cstheme="minorHAnsi"/>
        </w:rPr>
        <w:t xml:space="preserve"> </w:t>
      </w:r>
      <w:r w:rsidR="007E53F6" w:rsidRPr="00AD7368">
        <w:rPr>
          <w:rFonts w:asciiTheme="minorHAnsi" w:hAnsiTheme="minorHAnsi" w:cstheme="minorHAnsi"/>
        </w:rPr>
        <w:fldChar w:fldCharType="begin"/>
      </w:r>
      <w:r w:rsidR="007E53F6" w:rsidRPr="00AD7368">
        <w:rPr>
          <w:rFonts w:asciiTheme="minorHAnsi" w:hAnsiTheme="minorHAnsi" w:cstheme="minorHAnsi"/>
        </w:rPr>
        <w:instrText xml:space="preserve"> REF _Ref137401849 \h  \* MERGEFORMAT </w:instrText>
      </w:r>
      <w:r w:rsidR="007E53F6" w:rsidRPr="00AD7368">
        <w:rPr>
          <w:rFonts w:asciiTheme="minorHAnsi" w:hAnsiTheme="minorHAnsi" w:cstheme="minorHAnsi"/>
        </w:rPr>
      </w:r>
      <w:r w:rsidR="007E53F6" w:rsidRPr="00AD7368">
        <w:rPr>
          <w:rFonts w:asciiTheme="minorHAnsi" w:hAnsiTheme="minorHAnsi" w:cstheme="minorHAnsi"/>
        </w:rPr>
        <w:fldChar w:fldCharType="separate"/>
      </w:r>
    </w:p>
    <w:p w14:paraId="7019CBE3" w14:textId="29D57224" w:rsidR="007E53F6" w:rsidRPr="002929ED" w:rsidRDefault="00704439">
      <w:pPr>
        <w:rPr>
          <w:rFonts w:asciiTheme="minorHAnsi" w:hAnsiTheme="minorHAnsi" w:cstheme="minorHAnsi"/>
        </w:rPr>
      </w:pPr>
      <w:ins w:id="113" w:author="Elena Pourmal" w:date="2024-10-23T12:12:00Z" w16du:dateUtc="2024-10-23T17:12:00Z">
        <w:r w:rsidRPr="00AD7368">
          <w:rPr>
            <w:rFonts w:asciiTheme="minorHAnsi" w:hAnsiTheme="minorHAnsi" w:cstheme="minorHAnsi"/>
          </w:rPr>
          <w:t xml:space="preserve">Table </w:t>
        </w:r>
        <w:r w:rsidRPr="00AD7368">
          <w:rPr>
            <w:rFonts w:asciiTheme="minorHAnsi" w:hAnsiTheme="minorHAnsi" w:cstheme="minorHAnsi"/>
            <w:noProof/>
          </w:rPr>
          <w:t>3</w:t>
        </w:r>
      </w:ins>
      <w:r w:rsidR="007E53F6" w:rsidRPr="00CF209E">
        <w:rPr>
          <w:rFonts w:asciiTheme="minorHAnsi" w:hAnsiTheme="minorHAnsi" w:cstheme="minorHAnsi"/>
        </w:rPr>
        <w:fldChar w:fldCharType="end"/>
      </w:r>
      <w:r w:rsidR="007E53F6" w:rsidRPr="00CF209E">
        <w:rPr>
          <w:rFonts w:asciiTheme="minorHAnsi" w:hAnsiTheme="minorHAnsi" w:cstheme="minorHAnsi"/>
        </w:rPr>
        <w:t>.</w:t>
      </w:r>
      <w:r w:rsidR="007E53F6" w:rsidRPr="002929ED">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0FF0CDEB" w14:textId="577C277F" w:rsidR="00704439" w:rsidRPr="00AD7368" w:rsidRDefault="00C2603B" w:rsidP="00AD7368">
      <w:pPr>
        <w:rPr>
          <w:ins w:id="114" w:author="Elena Pourmal" w:date="2024-10-23T12:12:00Z" w16du:dateUtc="2024-10-23T17:12:00Z"/>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AD7368">
        <w:rPr>
          <w:rFonts w:asciiTheme="minorHAnsi" w:hAnsiTheme="minorHAnsi" w:cstheme="minorHAnsi"/>
        </w:rPr>
        <w:fldChar w:fldCharType="begin"/>
      </w:r>
      <w:r w:rsidR="007E53F6" w:rsidRPr="00AD7368">
        <w:rPr>
          <w:rFonts w:asciiTheme="minorHAnsi" w:hAnsiTheme="minorHAnsi" w:cstheme="minorHAnsi"/>
        </w:rPr>
        <w:instrText xml:space="preserve"> REF _Ref137401849 \h  \* MERGEFORMAT </w:instrText>
      </w:r>
      <w:r w:rsidR="007E53F6" w:rsidRPr="00AD7368">
        <w:rPr>
          <w:rFonts w:asciiTheme="minorHAnsi" w:hAnsiTheme="minorHAnsi" w:cstheme="minorHAnsi"/>
        </w:rPr>
      </w:r>
      <w:r w:rsidR="007E53F6" w:rsidRPr="00AD7368">
        <w:rPr>
          <w:rFonts w:asciiTheme="minorHAnsi" w:hAnsiTheme="minorHAnsi" w:cstheme="minorHAnsi"/>
        </w:rPr>
        <w:fldChar w:fldCharType="separate"/>
      </w:r>
    </w:p>
    <w:p w14:paraId="457C5DE3" w14:textId="2FEBA8D8" w:rsidR="007E53F6" w:rsidRPr="002929ED" w:rsidRDefault="00704439" w:rsidP="007E53F6">
      <w:pPr>
        <w:rPr>
          <w:rFonts w:asciiTheme="minorHAnsi" w:hAnsiTheme="minorHAnsi" w:cstheme="minorHAnsi"/>
        </w:rPr>
      </w:pPr>
      <w:ins w:id="115" w:author="Elena Pourmal" w:date="2024-10-23T12:12:00Z" w16du:dateUtc="2024-10-23T17:12:00Z">
        <w:r w:rsidRPr="00AD7368">
          <w:rPr>
            <w:rFonts w:asciiTheme="minorHAnsi" w:hAnsiTheme="minorHAnsi" w:cstheme="minorHAnsi"/>
          </w:rPr>
          <w:t xml:space="preserve">Table </w:t>
        </w:r>
        <w:r w:rsidRPr="00AD7368">
          <w:rPr>
            <w:rFonts w:asciiTheme="minorHAnsi" w:hAnsiTheme="minorHAnsi" w:cstheme="minorHAnsi"/>
            <w:noProof/>
          </w:rPr>
          <w:t>3</w:t>
        </w:r>
      </w:ins>
      <w:r w:rsidR="007E53F6" w:rsidRPr="00AD7368">
        <w:rPr>
          <w:rFonts w:asciiTheme="minorHAnsi" w:hAnsiTheme="minorHAnsi" w:cstheme="minorHAnsi"/>
        </w:rPr>
        <w:fldChar w:fldCharType="end"/>
      </w:r>
      <w:r w:rsidR="00AC52B1" w:rsidRPr="002929ED">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6EBD3738"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704439">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116" w:name="_Toc129613937"/>
      <w:bookmarkStart w:id="117" w:name="_Toc129614842"/>
      <w:bookmarkStart w:id="118" w:name="_Ref132996404"/>
      <w:bookmarkStart w:id="119" w:name="_Toc180578468"/>
      <w:r>
        <w:lastRenderedPageBreak/>
        <w:t xml:space="preserve">HDF5 </w:t>
      </w:r>
      <w:r w:rsidR="004B0752">
        <w:t>Programming Model for Sparse Da</w:t>
      </w:r>
      <w:r w:rsidR="00BF380B">
        <w:t>t</w:t>
      </w:r>
      <w:r w:rsidR="004B0752">
        <w:t>a</w:t>
      </w:r>
      <w:bookmarkEnd w:id="116"/>
      <w:bookmarkEnd w:id="117"/>
      <w:bookmarkEnd w:id="118"/>
      <w:bookmarkEnd w:id="119"/>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4"/>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7828961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F463FF">
        <w:rPr>
          <w:rFonts w:asciiTheme="minorHAnsi" w:hAnsiTheme="minorHAnsi"/>
          <w:sz w:val="24"/>
        </w:rPr>
        <w:t xml:space="preserve">the </w:t>
      </w:r>
      <w:r w:rsidR="00F463FF" w:rsidRPr="00F463FF">
        <w:rPr>
          <w:rFonts w:ascii="Consolas" w:hAnsi="Consolas" w:cs="Consolas"/>
          <w:sz w:val="22"/>
          <w:szCs w:val="22"/>
        </w:rPr>
        <w:t>H5Pset_</w:t>
      </w:r>
      <w:r w:rsidR="00F463FF">
        <w:rPr>
          <w:rFonts w:ascii="Consolas" w:hAnsi="Consolas" w:cs="Consolas"/>
          <w:sz w:val="22"/>
          <w:szCs w:val="22"/>
        </w:rPr>
        <w:t>struct</w:t>
      </w:r>
      <w:r w:rsidR="00F463FF" w:rsidRPr="00F463FF">
        <w:rPr>
          <w:rFonts w:ascii="Consolas" w:hAnsi="Consolas" w:cs="Consolas"/>
          <w:sz w:val="22"/>
          <w:szCs w:val="22"/>
        </w:rPr>
        <w:t>_chunk</w:t>
      </w:r>
      <w:r w:rsidR="00F463FF" w:rsidRPr="00F463FF">
        <w:rPr>
          <w:rFonts w:asciiTheme="minorHAnsi" w:hAnsiTheme="minorHAnsi"/>
          <w:sz w:val="24"/>
        </w:rPr>
        <w:t xml:space="preserve"> </w:t>
      </w:r>
      <w:r w:rsidR="00F463FF">
        <w:rPr>
          <w:rFonts w:asciiTheme="minorHAnsi" w:hAnsiTheme="minorHAnsi"/>
          <w:sz w:val="24"/>
        </w:rPr>
        <w:t xml:space="preserve">or </w:t>
      </w:r>
      <w:r w:rsidR="00F463FF" w:rsidRPr="00F463FF">
        <w:rPr>
          <w:rFonts w:ascii="Consolas" w:hAnsi="Consolas" w:cs="Consolas"/>
          <w:sz w:val="22"/>
          <w:szCs w:val="22"/>
        </w:rPr>
        <w:t>H5Pset_sparse_chunk</w:t>
      </w:r>
      <w:r w:rsidR="00F463FF">
        <w:rPr>
          <w:rFonts w:ascii="Consolas" w:hAnsi="Consolas" w:cs="Consolas"/>
          <w:sz w:val="22"/>
          <w:szCs w:val="22"/>
        </w:rPr>
        <w:t xml:space="preserve"> </w:t>
      </w:r>
      <w:r w:rsidR="00F463FF">
        <w:rPr>
          <w:rFonts w:asciiTheme="minorHAnsi" w:hAnsiTheme="minorHAnsi"/>
          <w:sz w:val="24"/>
        </w:rPr>
        <w:t>function</w:t>
      </w:r>
      <w:r w:rsidR="00F463FF">
        <w:rPr>
          <w:rStyle w:val="FootnoteReference"/>
          <w:rFonts w:asciiTheme="minorHAnsi" w:hAnsiTheme="minorHAnsi"/>
          <w:sz w:val="24"/>
        </w:rPr>
        <w:footnoteReference w:id="5"/>
      </w:r>
      <w:r w:rsidR="00F463FF">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48DC72C8"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704439">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lastRenderedPageBreak/>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20" w:name="_Toc129613938"/>
      <w:bookmarkStart w:id="121" w:name="_Toc129614843"/>
      <w:bookmarkStart w:id="122" w:name="_Toc180578469"/>
      <w:r>
        <w:t>APIs</w:t>
      </w:r>
      <w:bookmarkEnd w:id="120"/>
      <w:bookmarkEnd w:id="121"/>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6"/>
      </w:r>
      <w:bookmarkEnd w:id="122"/>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bookmarkStart w:id="123" w:name="_Ref173576308"/>
    <w:bookmarkStart w:id="124" w:name="_Toc129613949"/>
    <w:bookmarkStart w:id="125" w:name="_Ref138427258"/>
    <w:p w14:paraId="5DD073FD" w14:textId="79895A94" w:rsidR="00F463FF" w:rsidRDefault="00D71750" w:rsidP="00AC52B1">
      <w:pPr>
        <w:pStyle w:val="Heading3"/>
      </w:pPr>
      <w:r>
        <w:fldChar w:fldCharType="begin"/>
      </w:r>
      <w:r w:rsidR="005C796B">
        <w:instrText>HYPERLINK "https://gamma.hdfgroup.org/ftp/pub/outgoing/vchoi/SPARSE/hdf5lib_docs/html/group___d_c_p_l.html" \l "title34"</w:instrText>
      </w:r>
      <w:r>
        <w:fldChar w:fldCharType="separate"/>
      </w:r>
      <w:bookmarkStart w:id="126" w:name="_Toc180578470"/>
      <w:r w:rsidR="00F463FF" w:rsidRPr="00D71750">
        <w:rPr>
          <w:rStyle w:val="Hyperlink"/>
        </w:rPr>
        <w:t>H5Pset_struct_chunk</w:t>
      </w:r>
      <w:bookmarkEnd w:id="123"/>
      <w:bookmarkEnd w:id="126"/>
      <w:r>
        <w:fldChar w:fldCharType="end"/>
      </w:r>
    </w:p>
    <w:p w14:paraId="3D2F8387" w14:textId="014D9027" w:rsidR="000D6BBC" w:rsidRDefault="002C38EF" w:rsidP="002C38EF">
      <w:pPr>
        <w:rPr>
          <w:rFonts w:asciiTheme="minorHAnsi" w:hAnsiTheme="minorHAnsi" w:cstheme="minorHAnsi"/>
        </w:rPr>
      </w:pPr>
      <w:r w:rsidRPr="005F3715">
        <w:rPr>
          <w:rFonts w:asciiTheme="minorHAnsi" w:hAnsiTheme="minorHAnsi" w:cstheme="minorHAnsi"/>
        </w:rPr>
        <w:t xml:space="preserve">Sets structured chunked storage. </w:t>
      </w:r>
      <w:r>
        <w:rPr>
          <w:rFonts w:asciiTheme="minorHAnsi" w:hAnsiTheme="minorHAnsi" w:cstheme="minorHAnsi"/>
        </w:rPr>
        <w:t xml:space="preserve">The storage </w:t>
      </w:r>
      <w:r w:rsidR="005F3715">
        <w:rPr>
          <w:rFonts w:asciiTheme="minorHAnsi" w:hAnsiTheme="minorHAnsi" w:cstheme="minorHAnsi"/>
        </w:rPr>
        <w:t>is</w:t>
      </w:r>
      <w:r>
        <w:rPr>
          <w:rFonts w:asciiTheme="minorHAnsi" w:hAnsiTheme="minorHAnsi" w:cstheme="minorHAnsi"/>
        </w:rPr>
        <w:t xml:space="preserve"> used for sparse data of </w:t>
      </w:r>
      <w:r w:rsidR="005F3715">
        <w:rPr>
          <w:rFonts w:asciiTheme="minorHAnsi" w:hAnsiTheme="minorHAnsi" w:cstheme="minorHAnsi"/>
        </w:rPr>
        <w:t>any</w:t>
      </w:r>
      <w:r>
        <w:rPr>
          <w:rFonts w:asciiTheme="minorHAnsi" w:hAnsiTheme="minorHAnsi" w:cstheme="minorHAnsi"/>
        </w:rPr>
        <w:t xml:space="preserve"> </w:t>
      </w:r>
      <w:r w:rsidR="000D6BBC">
        <w:rPr>
          <w:rFonts w:asciiTheme="minorHAnsi" w:hAnsiTheme="minorHAnsi" w:cstheme="minorHAnsi"/>
        </w:rPr>
        <w:t>datatype, and for dense data with variable-length datatype.</w:t>
      </w:r>
    </w:p>
    <w:p w14:paraId="43D09128" w14:textId="77777777" w:rsidR="000D6BBC" w:rsidRDefault="000D6BBC" w:rsidP="002C38EF">
      <w:pPr>
        <w:rPr>
          <w:rFonts w:asciiTheme="minorHAnsi" w:hAnsiTheme="minorHAnsi" w:cstheme="minorHAnsi"/>
        </w:rPr>
      </w:pPr>
    </w:p>
    <w:p w14:paraId="709311F3" w14:textId="77777777" w:rsidR="000D6BBC" w:rsidRPr="00BF257A" w:rsidRDefault="000D6BBC" w:rsidP="000D6BBC">
      <w:pPr>
        <w:pStyle w:val="Heading4"/>
      </w:pPr>
      <w:r w:rsidRPr="00BF257A">
        <w:t>Signature</w:t>
      </w:r>
    </w:p>
    <w:p w14:paraId="55247E3A" w14:textId="67EF671B" w:rsidR="000D6BBC" w:rsidRPr="007F7484" w:rsidRDefault="000D6BBC" w:rsidP="000D6BBC">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sidR="00E03AE3">
        <w:rPr>
          <w:rFonts w:ascii="Consolas" w:hAnsi="Consolas" w:cs="Consolas"/>
          <w:sz w:val="22"/>
          <w:szCs w:val="22"/>
        </w:rPr>
        <w:t>P</w:t>
      </w:r>
      <w:r>
        <w:rPr>
          <w:rFonts w:ascii="Consolas" w:hAnsi="Consolas" w:cs="Consolas"/>
          <w:sz w:val="22"/>
          <w:szCs w:val="22"/>
        </w:rPr>
        <w:t>set_struct_chunk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w:t>
      </w:r>
      <w:proofErr w:type="gramStart"/>
      <w:r>
        <w:rPr>
          <w:rFonts w:ascii="Consolas" w:hAnsi="Consolas" w:cs="Consolas"/>
          <w:sz w:val="22"/>
          <w:szCs w:val="22"/>
        </w:rPr>
        <w:t>dim[</w:t>
      </w:r>
      <w:proofErr w:type="gramEnd"/>
      <w:r>
        <w:rPr>
          <w:rFonts w:ascii="Consolas" w:hAnsi="Consolas" w:cs="Consolas"/>
          <w:sz w:val="22"/>
          <w:szCs w:val="22"/>
        </w:rPr>
        <w:t xml:space="preserve">], </w:t>
      </w:r>
      <w:r w:rsidR="00D71750">
        <w:rPr>
          <w:rFonts w:ascii="Consolas" w:hAnsi="Consolas" w:cs="Consolas"/>
          <w:i/>
          <w:iCs/>
          <w:sz w:val="22"/>
          <w:szCs w:val="22"/>
        </w:rPr>
        <w:t>unsigned</w:t>
      </w:r>
      <w:r w:rsidR="00D71750">
        <w:rPr>
          <w:rFonts w:ascii="Consolas" w:hAnsi="Consolas" w:cs="Consolas"/>
          <w:sz w:val="22"/>
          <w:szCs w:val="22"/>
        </w:rPr>
        <w:t xml:space="preserve"> </w:t>
      </w:r>
      <w:r>
        <w:rPr>
          <w:rFonts w:ascii="Consolas" w:hAnsi="Consolas" w:cs="Consolas"/>
          <w:sz w:val="22"/>
          <w:szCs w:val="22"/>
        </w:rPr>
        <w:t xml:space="preserve">flag) </w:t>
      </w:r>
    </w:p>
    <w:p w14:paraId="740B66EF" w14:textId="77777777" w:rsidR="000D6BBC" w:rsidRPr="0034596E" w:rsidRDefault="000D6BBC" w:rsidP="000D6BB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0D6BBC" w14:paraId="574AF3D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7478E64B" w14:textId="2006A87C"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27B4AB" w14:textId="044F39DF"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0D6BBC" w14:paraId="44D93CB0" w14:textId="77777777" w:rsidTr="004E22DD">
        <w:tc>
          <w:tcPr>
            <w:tcW w:w="1800" w:type="dxa"/>
            <w:tcBorders>
              <w:left w:val="single" w:sz="2" w:space="0" w:color="000000"/>
              <w:bottom w:val="single" w:sz="2" w:space="0" w:color="000000"/>
            </w:tcBorders>
            <w:shd w:val="clear" w:color="auto" w:fill="auto"/>
            <w:tcMar>
              <w:left w:w="54" w:type="dxa"/>
            </w:tcMar>
          </w:tcPr>
          <w:p w14:paraId="71795246" w14:textId="2784884A"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6563918" w14:textId="7114F080"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0D6BBC" w14:paraId="46401293" w14:textId="77777777" w:rsidTr="005F3715">
        <w:tc>
          <w:tcPr>
            <w:tcW w:w="1800" w:type="dxa"/>
            <w:tcBorders>
              <w:left w:val="single" w:sz="2" w:space="0" w:color="000000"/>
            </w:tcBorders>
            <w:shd w:val="clear" w:color="auto" w:fill="auto"/>
            <w:tcMar>
              <w:left w:w="54" w:type="dxa"/>
            </w:tcMar>
          </w:tcPr>
          <w:p w14:paraId="5CFA0626" w14:textId="2290901B" w:rsidR="000D6BBC" w:rsidRPr="007F7484" w:rsidRDefault="000D6BB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7ECAD451" w14:textId="52D02014"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w:t>
            </w:r>
            <w:r w:rsidR="00E03AE3">
              <w:rPr>
                <w:rFonts w:asciiTheme="minorHAnsi" w:hAnsiTheme="minorHAnsi" w:cstheme="minorHAnsi"/>
              </w:rPr>
              <w:t>e</w:t>
            </w:r>
            <w:r>
              <w:rPr>
                <w:rFonts w:asciiTheme="minorHAnsi" w:hAnsiTheme="minorHAnsi" w:cstheme="minorHAnsi"/>
              </w:rPr>
              <w:t>nts, of each chunk</w:t>
            </w:r>
          </w:p>
        </w:tc>
      </w:tr>
      <w:tr w:rsidR="000D6BBC" w14:paraId="43858D2F" w14:textId="77777777" w:rsidTr="004E22DD">
        <w:tc>
          <w:tcPr>
            <w:tcW w:w="1800" w:type="dxa"/>
            <w:tcBorders>
              <w:left w:val="single" w:sz="2" w:space="0" w:color="000000"/>
              <w:bottom w:val="single" w:sz="2" w:space="0" w:color="000000"/>
            </w:tcBorders>
            <w:shd w:val="clear" w:color="auto" w:fill="auto"/>
            <w:tcMar>
              <w:left w:w="54" w:type="dxa"/>
            </w:tcMar>
          </w:tcPr>
          <w:p w14:paraId="7CDB3B86" w14:textId="72326321" w:rsidR="000D6BBC" w:rsidRDefault="000D6BB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1876DA2" w14:textId="46277ACF" w:rsidR="000D6BBC" w:rsidRPr="00537B86" w:rsidRDefault="000D6BBC" w:rsidP="004E22DD">
            <w:pPr>
              <w:pStyle w:val="TableContents"/>
              <w:rPr>
                <w:rFonts w:asciiTheme="minorHAnsi" w:hAnsiTheme="minorHAnsi" w:cstheme="minorHAnsi"/>
              </w:rPr>
            </w:pPr>
            <w:r>
              <w:rPr>
                <w:rFonts w:asciiTheme="minorHAnsi" w:hAnsiTheme="minorHAnsi" w:cstheme="minorHAnsi"/>
              </w:rPr>
              <w:t xml:space="preserve">IN: Flag that indicates </w:t>
            </w:r>
            <w:r w:rsidR="00D71750">
              <w:rPr>
                <w:rFonts w:asciiTheme="minorHAnsi" w:hAnsiTheme="minorHAnsi" w:cstheme="minorHAnsi"/>
              </w:rPr>
              <w:t xml:space="preserve">structured chunk </w:t>
            </w:r>
            <w:r w:rsidR="00676B73">
              <w:rPr>
                <w:rFonts w:asciiTheme="minorHAnsi" w:hAnsiTheme="minorHAnsi" w:cstheme="minorHAnsi"/>
              </w:rPr>
              <w:t>storage</w:t>
            </w:r>
            <w:r w:rsidR="00D71750">
              <w:rPr>
                <w:rFonts w:asciiTheme="minorHAnsi" w:hAnsiTheme="minorHAnsi" w:cstheme="minorHAnsi"/>
              </w:rPr>
              <w:t xml:space="preserve"> type</w:t>
            </w:r>
            <w:r w:rsidR="00676B73">
              <w:rPr>
                <w:rFonts w:asciiTheme="minorHAnsi" w:hAnsiTheme="minorHAnsi" w:cstheme="minorHAnsi"/>
              </w:rPr>
              <w:t>. Current types include sparse chunk storage type and variable-length chunk storage type.</w:t>
            </w:r>
          </w:p>
        </w:tc>
      </w:tr>
    </w:tbl>
    <w:p w14:paraId="23156181" w14:textId="77777777" w:rsidR="000D6BBC" w:rsidRPr="0034596E" w:rsidRDefault="000D6BBC" w:rsidP="000D6BBC">
      <w:pPr>
        <w:pStyle w:val="Heading4"/>
      </w:pPr>
      <w:r w:rsidRPr="0034596E">
        <w:t>Description</w:t>
      </w:r>
    </w:p>
    <w:p w14:paraId="5A8E9A66" w14:textId="2FCB6CF8" w:rsidR="00E03AE3" w:rsidRPr="005F3715" w:rsidRDefault="00E03AE3" w:rsidP="00E03AE3">
      <w:pPr>
        <w:spacing w:before="100" w:beforeAutospacing="1" w:after="100" w:afterAutospacing="1"/>
        <w:rPr>
          <w:rFonts w:asciiTheme="minorHAnsi" w:hAnsiTheme="minorHAnsi" w:cstheme="minorHAnsi"/>
        </w:rPr>
      </w:pPr>
      <w:hyperlink r:id="rId12" w:anchor="ga3584d592e377da3604b7604e266dcf5b" w:tooltip="Sets the size of the chunks used to store a chunked layout dataset." w:history="1">
        <w:r w:rsidRPr="005F3715">
          <w:rPr>
            <w:rFonts w:ascii="Consolas" w:hAnsi="Consolas" w:cs="Consolas"/>
            <w:color w:val="0000FF"/>
            <w:sz w:val="22"/>
            <w:szCs w:val="22"/>
            <w:u w:val="single"/>
          </w:rPr>
          <w:t>H5Pset_struct_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hyperlink>
      <w:r w:rsidRPr="005F3715">
        <w:rPr>
          <w:rFonts w:asciiTheme="minorHAnsi" w:hAnsiTheme="minorHAnsi" w:cstheme="minorHAnsi"/>
        </w:rPr>
        <w:t xml:space="preserve"> sets </w:t>
      </w:r>
      <w:r w:rsidR="00DF4519">
        <w:rPr>
          <w:rFonts w:asciiTheme="minorHAnsi" w:hAnsiTheme="minorHAnsi" w:cstheme="minorHAnsi"/>
        </w:rPr>
        <w:t xml:space="preserve">structured chunk storage layout, </w:t>
      </w:r>
      <w:r w:rsidR="00826EDB">
        <w:rPr>
          <w:rFonts w:asciiTheme="minorHAnsi" w:hAnsiTheme="minorHAnsi" w:cstheme="minorHAnsi"/>
        </w:rPr>
        <w:t xml:space="preserve"> chunk sizes and a </w:t>
      </w:r>
      <w:r w:rsidR="00DF4519">
        <w:rPr>
          <w:rFonts w:asciiTheme="minorHAnsi" w:hAnsiTheme="minorHAnsi" w:cstheme="minorHAnsi"/>
        </w:rPr>
        <w:t xml:space="preserve">type </w:t>
      </w:r>
      <w:r w:rsidR="00826EDB">
        <w:rPr>
          <w:rFonts w:asciiTheme="minorHAnsi" w:hAnsiTheme="minorHAnsi" w:cstheme="minorHAnsi"/>
        </w:rPr>
        <w:t xml:space="preserve">of structured chunk storage </w:t>
      </w:r>
      <w:r w:rsidR="00DF4519">
        <w:rPr>
          <w:rFonts w:asciiTheme="minorHAnsi" w:hAnsiTheme="minorHAnsi" w:cstheme="minorHAnsi"/>
        </w:rPr>
        <w:t>for</w:t>
      </w:r>
      <w:r w:rsidRPr="005F3715">
        <w:rPr>
          <w:rFonts w:asciiTheme="minorHAnsi" w:hAnsiTheme="minorHAnsi" w:cstheme="minorHAnsi"/>
        </w:rPr>
        <w:t xml:space="preserve"> a </w:t>
      </w:r>
      <w:r w:rsidR="005F3715">
        <w:rPr>
          <w:rFonts w:asciiTheme="minorHAnsi" w:hAnsiTheme="minorHAnsi" w:cstheme="minorHAnsi"/>
        </w:rPr>
        <w:t>dataset</w:t>
      </w:r>
      <w:r w:rsidRPr="005F3715">
        <w:rPr>
          <w:rFonts w:asciiTheme="minorHAnsi" w:hAnsiTheme="minorHAnsi" w:cstheme="minorHAnsi"/>
        </w:rPr>
        <w:t>. This function is only valid for dataset creation property lists.</w:t>
      </w:r>
    </w:p>
    <w:p w14:paraId="2BC62E85" w14:textId="26634A8A"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6CF37AA2" w14:textId="5697E3E0"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sidR="005F3715">
        <w:rPr>
          <w:rFonts w:asciiTheme="minorHAnsi" w:hAnsiTheme="minorHAnsi" w:cstheme="minorHAnsi"/>
        </w:rPr>
        <w:t xml:space="preserve">in </w:t>
      </w:r>
      <w:r w:rsidRPr="005F3715">
        <w:rPr>
          <w:rFonts w:asciiTheme="minorHAnsi" w:hAnsiTheme="minorHAnsi" w:cstheme="minorHAnsi"/>
        </w:rPr>
        <w:t>dataset elements.</w:t>
      </w:r>
    </w:p>
    <w:p w14:paraId="53B47C48" w14:textId="7355D4E1" w:rsidR="00E03AE3"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As a side-effect of this function, the </w:t>
      </w:r>
      <w:r w:rsidR="00826EDB">
        <w:rPr>
          <w:rFonts w:asciiTheme="minorHAnsi" w:hAnsiTheme="minorHAnsi" w:cstheme="minorHAnsi"/>
        </w:rPr>
        <w:t xml:space="preserve">creation property is modified </w:t>
      </w:r>
      <w:r w:rsidRPr="005F3715">
        <w:rPr>
          <w:rFonts w:asciiTheme="minorHAnsi" w:hAnsiTheme="minorHAnsi" w:cstheme="minorHAnsi"/>
        </w:rPr>
        <w:t>to</w:t>
      </w:r>
      <w:r w:rsidR="00826EDB">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sidR="00826EDB">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sidR="00826EDB">
        <w:rPr>
          <w:rFonts w:asciiTheme="minorHAnsi" w:hAnsiTheme="minorHAnsi" w:cstheme="minorHAnsi"/>
        </w:rPr>
        <w:t>was previously set</w:t>
      </w:r>
      <w:r w:rsidRPr="005F3715">
        <w:rPr>
          <w:rFonts w:asciiTheme="minorHAnsi" w:hAnsiTheme="minorHAnsi" w:cstheme="minorHAnsi"/>
        </w:rPr>
        <w:t xml:space="preserve"> </w:t>
      </w:r>
      <w:r w:rsidR="00826EDB">
        <w:rPr>
          <w:rFonts w:asciiTheme="minorHAnsi" w:hAnsiTheme="minorHAnsi" w:cstheme="minorHAnsi"/>
        </w:rPr>
        <w:t>using</w:t>
      </w:r>
      <w:r w:rsidR="00DF4519">
        <w:rPr>
          <w:rFonts w:asciiTheme="minorHAnsi" w:hAnsiTheme="minorHAnsi" w:cstheme="minorHAnsi"/>
        </w:rPr>
        <w:t xml:space="preserve"> H5Pset_layout</w:t>
      </w:r>
      <w:r w:rsidR="00DF4519">
        <w:rPr>
          <w:rStyle w:val="FootnoteReference"/>
          <w:rFonts w:asciiTheme="minorHAnsi" w:hAnsiTheme="minorHAnsi" w:cstheme="minorHAnsi"/>
        </w:rPr>
        <w:footnoteReference w:id="7"/>
      </w:r>
      <w:r w:rsidR="00DF4519">
        <w:rPr>
          <w:rFonts w:asciiTheme="minorHAnsi" w:hAnsiTheme="minorHAnsi" w:cstheme="minorHAnsi"/>
        </w:rPr>
        <w:t xml:space="preserve"> function</w:t>
      </w:r>
      <w:r w:rsidR="00826EDB">
        <w:rPr>
          <w:rFonts w:asciiTheme="minorHAnsi" w:hAnsiTheme="minorHAnsi" w:cstheme="minorHAnsi"/>
        </w:rPr>
        <w:t xml:space="preserve"> with any other storage layout type</w:t>
      </w:r>
      <w:r w:rsidRPr="005F3715">
        <w:rPr>
          <w:rFonts w:asciiTheme="minorHAnsi" w:hAnsiTheme="minorHAnsi" w:cstheme="minorHAnsi"/>
        </w:rPr>
        <w:t>.</w:t>
      </w:r>
    </w:p>
    <w:p w14:paraId="7AD10071" w14:textId="4FC9F47A" w:rsidR="00E03AE3" w:rsidRPr="005F3715" w:rsidRDefault="00E03AE3" w:rsidP="00E03AE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value of the </w:t>
      </w:r>
      <w:r w:rsidRPr="005F3715">
        <w:rPr>
          <w:rFonts w:ascii="Consolas" w:hAnsi="Consolas" w:cs="Consolas"/>
        </w:rPr>
        <w:t>flag</w:t>
      </w:r>
      <w:r>
        <w:rPr>
          <w:rFonts w:asciiTheme="minorHAnsi" w:hAnsiTheme="minorHAnsi" w:cstheme="minorHAnsi"/>
        </w:rPr>
        <w:t xml:space="preserve"> </w:t>
      </w:r>
      <w:r w:rsidR="00780CED">
        <w:rPr>
          <w:rFonts w:asciiTheme="minorHAnsi" w:hAnsiTheme="minorHAnsi" w:cstheme="minorHAnsi"/>
        </w:rPr>
        <w:t xml:space="preserve">parameter </w:t>
      </w:r>
      <w:r>
        <w:rPr>
          <w:rFonts w:asciiTheme="minorHAnsi" w:hAnsiTheme="minorHAnsi" w:cstheme="minorHAnsi"/>
        </w:rPr>
        <w:t xml:space="preserve">can be H5D_SPARSE_CHUNK to store sparse data </w:t>
      </w:r>
      <w:r w:rsidR="007400B0">
        <w:rPr>
          <w:rFonts w:asciiTheme="minorHAnsi" w:hAnsiTheme="minorHAnsi" w:cstheme="minorHAnsi"/>
        </w:rPr>
        <w:t xml:space="preserve">of any datatype </w:t>
      </w:r>
      <w:r>
        <w:rPr>
          <w:rFonts w:asciiTheme="minorHAnsi" w:hAnsiTheme="minorHAnsi" w:cstheme="minorHAnsi"/>
        </w:rPr>
        <w:t>or H5D_</w:t>
      </w:r>
      <w:r w:rsidR="007400B0">
        <w:rPr>
          <w:rFonts w:asciiTheme="minorHAnsi" w:hAnsiTheme="minorHAnsi" w:cstheme="minorHAnsi"/>
        </w:rPr>
        <w:t>VL_CHUNK</w:t>
      </w:r>
      <w:r w:rsidR="007400B0">
        <w:rPr>
          <w:rStyle w:val="FootnoteReference"/>
          <w:rFonts w:asciiTheme="minorHAnsi" w:hAnsiTheme="minorHAnsi" w:cstheme="minorHAnsi"/>
        </w:rPr>
        <w:footnoteReference w:id="8"/>
      </w:r>
      <w:r w:rsidR="007400B0">
        <w:rPr>
          <w:rFonts w:asciiTheme="minorHAnsi" w:hAnsiTheme="minorHAnsi" w:cstheme="minorHAnsi"/>
        </w:rPr>
        <w:t xml:space="preserve"> to store dense data of variable-length datatype. </w:t>
      </w:r>
    </w:p>
    <w:p w14:paraId="53B0DC13" w14:textId="77777777" w:rsidR="00E03AE3" w:rsidRPr="00BF257A" w:rsidRDefault="000D6BBC" w:rsidP="00E03AE3">
      <w:pPr>
        <w:pStyle w:val="Heading4"/>
      </w:pPr>
      <w:r>
        <w:rPr>
          <w:rFonts w:asciiTheme="minorHAnsi" w:hAnsiTheme="minorHAnsi" w:cstheme="minorHAnsi"/>
        </w:rPr>
        <w:t xml:space="preserve"> </w:t>
      </w:r>
      <w:r w:rsidR="00E03AE3" w:rsidRPr="00BF257A">
        <w:t>Returns</w:t>
      </w:r>
    </w:p>
    <w:p w14:paraId="60757573" w14:textId="42EAA462" w:rsidR="002C38EF" w:rsidRPr="005F3715" w:rsidRDefault="00E03AE3"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bookmarkStart w:id="127" w:name="_Ref173576316"/>
    <w:p w14:paraId="170B0629" w14:textId="26C6FD65" w:rsidR="00886AAC" w:rsidRDefault="00886AAC" w:rsidP="00AC52B1">
      <w:pPr>
        <w:pStyle w:val="Heading3"/>
      </w:pPr>
      <w:r>
        <w:fldChar w:fldCharType="begin"/>
      </w:r>
      <w:r>
        <w:instrText>HYPERLINK "https://gamma.hdfgroup.org/ftp/pub/outgoing/vchoi/SPARSE/hdf5lib_docs/html/group___d_c_p_l.html" \l "title16"</w:instrText>
      </w:r>
      <w:r>
        <w:fldChar w:fldCharType="separate"/>
      </w:r>
      <w:bookmarkStart w:id="128" w:name="_Toc180578471"/>
      <w:r w:rsidRPr="00886AAC">
        <w:rPr>
          <w:rStyle w:val="Hyperlink"/>
        </w:rPr>
        <w:t>H5Pget_struct_chunk</w:t>
      </w:r>
      <w:bookmarkEnd w:id="128"/>
      <w:r>
        <w:fldChar w:fldCharType="end"/>
      </w:r>
    </w:p>
    <w:p w14:paraId="7282447E" w14:textId="37D2D20C" w:rsidR="00886AAC" w:rsidRDefault="00886AAC" w:rsidP="00886AAC">
      <w:pPr>
        <w:rPr>
          <w:rFonts w:asciiTheme="minorHAnsi" w:hAnsiTheme="minorHAnsi" w:cstheme="minorHAnsi"/>
        </w:rPr>
      </w:pPr>
      <w:r w:rsidRPr="00886AAC">
        <w:rPr>
          <w:rFonts w:asciiTheme="minorHAnsi" w:hAnsiTheme="minorHAnsi" w:cstheme="minorHAnsi"/>
        </w:rPr>
        <w:t>Retrieves the size of chunks and the structured chunk storage type for the raw data of a dataset with structured chunk layout.</w:t>
      </w:r>
    </w:p>
    <w:p w14:paraId="16EF86DC" w14:textId="77777777" w:rsidR="00886AAC" w:rsidRDefault="00886AAC" w:rsidP="00886AAC">
      <w:pPr>
        <w:rPr>
          <w:rFonts w:asciiTheme="minorHAnsi" w:hAnsiTheme="minorHAnsi" w:cstheme="minorHAnsi"/>
        </w:rPr>
      </w:pPr>
    </w:p>
    <w:p w14:paraId="58A651D7" w14:textId="77777777" w:rsidR="00886AAC" w:rsidRPr="00BF257A" w:rsidRDefault="00886AAC" w:rsidP="00886AAC">
      <w:pPr>
        <w:pStyle w:val="Heading4"/>
      </w:pPr>
      <w:r w:rsidRPr="00BF257A">
        <w:t>Signature</w:t>
      </w:r>
    </w:p>
    <w:p w14:paraId="7F9E7ECB" w14:textId="2456D648" w:rsidR="00886AAC" w:rsidRPr="007F7484" w:rsidRDefault="00B7543C" w:rsidP="00886AAC">
      <w:pPr>
        <w:pStyle w:val="PreformattedText"/>
        <w:rPr>
          <w:rFonts w:ascii="Consolas" w:hAnsi="Consolas" w:cs="Consolas"/>
          <w:sz w:val="22"/>
          <w:szCs w:val="22"/>
        </w:rPr>
      </w:pPr>
      <w:r>
        <w:rPr>
          <w:rFonts w:ascii="Consolas" w:hAnsi="Consolas" w:cs="Consolas"/>
          <w:i/>
          <w:iCs/>
          <w:sz w:val="22"/>
          <w:szCs w:val="22"/>
        </w:rPr>
        <w:t>int</w:t>
      </w:r>
      <w:r w:rsidR="00886AAC" w:rsidRPr="007F7484">
        <w:rPr>
          <w:rFonts w:ascii="Consolas" w:hAnsi="Consolas" w:cs="Consolas"/>
          <w:sz w:val="22"/>
          <w:szCs w:val="22"/>
        </w:rPr>
        <w:t xml:space="preserve"> H5</w:t>
      </w:r>
      <w:r w:rsidR="00886AAC">
        <w:rPr>
          <w:rFonts w:ascii="Consolas" w:hAnsi="Consolas" w:cs="Consolas"/>
          <w:sz w:val="22"/>
          <w:szCs w:val="22"/>
        </w:rPr>
        <w:t>Pget_struct_chunk</w:t>
      </w:r>
      <w:r w:rsidR="00886AAC" w:rsidRPr="007F7484">
        <w:rPr>
          <w:rFonts w:ascii="Consolas" w:hAnsi="Consolas" w:cs="Consolas"/>
          <w:sz w:val="22"/>
          <w:szCs w:val="22"/>
        </w:rPr>
        <w:t xml:space="preserve"> (</w:t>
      </w:r>
      <w:proofErr w:type="spellStart"/>
      <w:r w:rsidR="00886AAC" w:rsidRPr="006B152D">
        <w:rPr>
          <w:rFonts w:ascii="Consolas" w:hAnsi="Consolas" w:cs="Consolas"/>
          <w:i/>
          <w:iCs/>
          <w:sz w:val="22"/>
          <w:szCs w:val="22"/>
        </w:rPr>
        <w:t>hid_t</w:t>
      </w:r>
      <w:proofErr w:type="spellEnd"/>
      <w:r w:rsidR="00886AAC" w:rsidRPr="007F7484">
        <w:rPr>
          <w:rFonts w:ascii="Consolas" w:hAnsi="Consolas" w:cs="Consolas"/>
          <w:sz w:val="22"/>
          <w:szCs w:val="22"/>
        </w:rPr>
        <w:t xml:space="preserve"> </w:t>
      </w:r>
      <w:proofErr w:type="spellStart"/>
      <w:r w:rsidR="00886AAC">
        <w:rPr>
          <w:rFonts w:ascii="Consolas" w:hAnsi="Consolas" w:cs="Consolas"/>
          <w:sz w:val="22"/>
          <w:szCs w:val="22"/>
        </w:rPr>
        <w:t>plist</w:t>
      </w:r>
      <w:r w:rsidR="00886AAC" w:rsidRPr="007F7484">
        <w:rPr>
          <w:rFonts w:ascii="Consolas" w:hAnsi="Consolas" w:cs="Consolas"/>
          <w:sz w:val="22"/>
          <w:szCs w:val="22"/>
        </w:rPr>
        <w:t>_id</w:t>
      </w:r>
      <w:proofErr w:type="spellEnd"/>
      <w:r w:rsidR="00886AAC" w:rsidRPr="007F7484">
        <w:rPr>
          <w:rFonts w:ascii="Consolas" w:hAnsi="Consolas" w:cs="Consolas"/>
          <w:sz w:val="22"/>
          <w:szCs w:val="22"/>
        </w:rPr>
        <w:t xml:space="preserve">, </w:t>
      </w:r>
      <w:r w:rsidR="00886AAC" w:rsidRPr="005F3715">
        <w:rPr>
          <w:rFonts w:ascii="Consolas" w:hAnsi="Consolas" w:cs="Consolas"/>
          <w:i/>
          <w:iCs/>
          <w:sz w:val="22"/>
          <w:szCs w:val="22"/>
        </w:rPr>
        <w:t>int</w:t>
      </w:r>
      <w:r w:rsidR="00886AAC">
        <w:rPr>
          <w:rFonts w:ascii="Consolas" w:hAnsi="Consolas" w:cs="Consolas"/>
          <w:sz w:val="22"/>
          <w:szCs w:val="22"/>
        </w:rPr>
        <w:t xml:space="preserve"> </w:t>
      </w:r>
      <w:proofErr w:type="spellStart"/>
      <w:r w:rsidR="00886AAC">
        <w:rPr>
          <w:rFonts w:ascii="Consolas" w:hAnsi="Consolas" w:cs="Consolas"/>
          <w:sz w:val="22"/>
          <w:szCs w:val="22"/>
        </w:rPr>
        <w:t>max_</w:t>
      </w:r>
      <w:r w:rsidR="00D850E7">
        <w:rPr>
          <w:rFonts w:ascii="Consolas" w:hAnsi="Consolas" w:cs="Consolas"/>
          <w:sz w:val="22"/>
          <w:szCs w:val="22"/>
        </w:rPr>
        <w:t>n</w:t>
      </w:r>
      <w:r w:rsidR="00886AAC">
        <w:rPr>
          <w:rFonts w:ascii="Consolas" w:hAnsi="Consolas" w:cs="Consolas"/>
          <w:sz w:val="22"/>
          <w:szCs w:val="22"/>
        </w:rPr>
        <w:t>dims</w:t>
      </w:r>
      <w:proofErr w:type="spellEnd"/>
      <w:r w:rsidR="00886AAC">
        <w:rPr>
          <w:rFonts w:ascii="Consolas" w:hAnsi="Consolas" w:cs="Consolas"/>
          <w:sz w:val="22"/>
          <w:szCs w:val="22"/>
        </w:rPr>
        <w:t xml:space="preserve">, </w:t>
      </w:r>
      <w:r w:rsidR="00886AAC" w:rsidRPr="005F3715">
        <w:rPr>
          <w:rFonts w:ascii="Consolas" w:hAnsi="Consolas" w:cs="Consolas"/>
          <w:i/>
          <w:iCs/>
          <w:sz w:val="22"/>
          <w:szCs w:val="22"/>
        </w:rPr>
        <w:t xml:space="preserve">const </w:t>
      </w:r>
      <w:proofErr w:type="spellStart"/>
      <w:r w:rsidR="00886AAC" w:rsidRPr="005F3715">
        <w:rPr>
          <w:rFonts w:ascii="Consolas" w:hAnsi="Consolas" w:cs="Consolas"/>
          <w:i/>
          <w:iCs/>
          <w:sz w:val="22"/>
          <w:szCs w:val="22"/>
        </w:rPr>
        <w:t>hsize</w:t>
      </w:r>
      <w:proofErr w:type="spellEnd"/>
      <w:r w:rsidR="00886AAC">
        <w:rPr>
          <w:rFonts w:ascii="Consolas" w:hAnsi="Consolas" w:cs="Consolas"/>
          <w:sz w:val="22"/>
          <w:szCs w:val="22"/>
        </w:rPr>
        <w:t xml:space="preserve"> </w:t>
      </w:r>
      <w:proofErr w:type="gramStart"/>
      <w:r w:rsidR="00886AAC">
        <w:rPr>
          <w:rFonts w:ascii="Consolas" w:hAnsi="Consolas" w:cs="Consolas"/>
          <w:sz w:val="22"/>
          <w:szCs w:val="22"/>
        </w:rPr>
        <w:t>dim[</w:t>
      </w:r>
      <w:proofErr w:type="gramEnd"/>
      <w:r w:rsidR="00886AAC">
        <w:rPr>
          <w:rFonts w:ascii="Consolas" w:hAnsi="Consolas" w:cs="Consolas"/>
          <w:sz w:val="22"/>
          <w:szCs w:val="22"/>
        </w:rPr>
        <w:t xml:space="preserve">], </w:t>
      </w:r>
      <w:r w:rsidR="00886AAC">
        <w:rPr>
          <w:rFonts w:ascii="Consolas" w:hAnsi="Consolas" w:cs="Consolas"/>
          <w:i/>
          <w:iCs/>
          <w:sz w:val="22"/>
          <w:szCs w:val="22"/>
        </w:rPr>
        <w:t>unsigned</w:t>
      </w:r>
      <w:r w:rsidR="00886AAC">
        <w:rPr>
          <w:rFonts w:ascii="Consolas" w:hAnsi="Consolas" w:cs="Consolas"/>
          <w:sz w:val="22"/>
          <w:szCs w:val="22"/>
        </w:rPr>
        <w:t xml:space="preserve"> *flag) </w:t>
      </w:r>
    </w:p>
    <w:p w14:paraId="7E731BD7" w14:textId="77777777" w:rsidR="00886AAC" w:rsidRPr="0034596E" w:rsidRDefault="00886AAC" w:rsidP="00886AA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86AAC" w14:paraId="0FCE816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21000F1A" w14:textId="77777777" w:rsidR="00886AAC" w:rsidRPr="007F7484" w:rsidRDefault="00886AA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502600" w14:textId="77777777" w:rsidR="00886AAC" w:rsidRPr="00537B86" w:rsidRDefault="00886AA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886AAC" w14:paraId="669EC2C8" w14:textId="77777777" w:rsidTr="004E22DD">
        <w:tc>
          <w:tcPr>
            <w:tcW w:w="1800" w:type="dxa"/>
            <w:tcBorders>
              <w:left w:val="single" w:sz="2" w:space="0" w:color="000000"/>
              <w:bottom w:val="single" w:sz="2" w:space="0" w:color="000000"/>
            </w:tcBorders>
            <w:shd w:val="clear" w:color="auto" w:fill="auto"/>
            <w:tcMar>
              <w:left w:w="54" w:type="dxa"/>
            </w:tcMar>
          </w:tcPr>
          <w:p w14:paraId="00471720" w14:textId="16D2405A" w:rsidR="00886AAC" w:rsidRPr="007F7484" w:rsidRDefault="00D850E7" w:rsidP="004E22DD">
            <w:pPr>
              <w:pStyle w:val="PreformattedText"/>
              <w:rPr>
                <w:rFonts w:ascii="Consolas" w:hAnsi="Consolas" w:cs="Consolas"/>
                <w:sz w:val="22"/>
                <w:szCs w:val="22"/>
              </w:rPr>
            </w:pPr>
            <w:proofErr w:type="spellStart"/>
            <w:r>
              <w:rPr>
                <w:rFonts w:ascii="Consolas" w:hAnsi="Consolas" w:cs="Consolas"/>
                <w:sz w:val="22"/>
                <w:szCs w:val="22"/>
              </w:rPr>
              <w:t>m</w:t>
            </w:r>
            <w:r w:rsidR="00886AAC">
              <w:rPr>
                <w:rFonts w:ascii="Consolas" w:hAnsi="Consolas" w:cs="Consolas"/>
                <w:sz w:val="22"/>
                <w:szCs w:val="22"/>
              </w:rPr>
              <w:t>ax_</w:t>
            </w:r>
            <w:r>
              <w:rPr>
                <w:rFonts w:ascii="Consolas" w:hAnsi="Consolas" w:cs="Consolas"/>
                <w:sz w:val="22"/>
                <w:szCs w:val="22"/>
              </w:rPr>
              <w:t>n</w:t>
            </w:r>
            <w:r w:rsidR="00886AAC">
              <w:rPr>
                <w:rFonts w:ascii="Consolas" w:hAnsi="Consolas" w:cs="Consolas"/>
                <w:sz w:val="22"/>
                <w:szCs w:val="22"/>
              </w:rPr>
              <w:t>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4EDDC6" w14:textId="55E84A30"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chunk dimensions </w:t>
            </w:r>
          </w:p>
        </w:tc>
      </w:tr>
      <w:tr w:rsidR="00886AAC" w14:paraId="364D7817" w14:textId="77777777" w:rsidTr="004E22DD">
        <w:tc>
          <w:tcPr>
            <w:tcW w:w="1800" w:type="dxa"/>
            <w:tcBorders>
              <w:left w:val="single" w:sz="2" w:space="0" w:color="000000"/>
            </w:tcBorders>
            <w:shd w:val="clear" w:color="auto" w:fill="auto"/>
            <w:tcMar>
              <w:left w:w="54" w:type="dxa"/>
            </w:tcMar>
          </w:tcPr>
          <w:p w14:paraId="73A35050" w14:textId="77777777" w:rsidR="00886AAC" w:rsidRPr="007F7484" w:rsidRDefault="00886AA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5B4D0F36" w14:textId="731BD905"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An array defining the size, in dataset elements, of each chunk</w:t>
            </w:r>
          </w:p>
        </w:tc>
      </w:tr>
      <w:tr w:rsidR="00886AAC" w14:paraId="04B4AF04" w14:textId="77777777" w:rsidTr="004E22DD">
        <w:tc>
          <w:tcPr>
            <w:tcW w:w="1800" w:type="dxa"/>
            <w:tcBorders>
              <w:left w:val="single" w:sz="2" w:space="0" w:color="000000"/>
              <w:bottom w:val="single" w:sz="2" w:space="0" w:color="000000"/>
            </w:tcBorders>
            <w:shd w:val="clear" w:color="auto" w:fill="auto"/>
            <w:tcMar>
              <w:left w:w="54" w:type="dxa"/>
            </w:tcMar>
          </w:tcPr>
          <w:p w14:paraId="5504CC4B" w14:textId="77777777" w:rsidR="00886AAC" w:rsidRDefault="00886AA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E2D18" w14:textId="231BDB78" w:rsidR="00886AAC" w:rsidRPr="00537B86" w:rsidRDefault="00886AAC" w:rsidP="004E22DD">
            <w:pPr>
              <w:pStyle w:val="TableContents"/>
              <w:rPr>
                <w:rFonts w:asciiTheme="minorHAnsi" w:hAnsiTheme="minorHAnsi" w:cstheme="minorHAnsi"/>
              </w:rPr>
            </w:pPr>
            <w:r>
              <w:rPr>
                <w:rFonts w:asciiTheme="minorHAnsi" w:hAnsiTheme="minorHAnsi" w:cstheme="minorHAnsi"/>
              </w:rPr>
              <w:t>OUT: Flag that indicates structured chunk storage type. Current types include sparse chunk storage type and variable-length chunk storage type.</w:t>
            </w:r>
          </w:p>
        </w:tc>
      </w:tr>
    </w:tbl>
    <w:p w14:paraId="22AACFE5" w14:textId="77777777" w:rsidR="00886AAC" w:rsidRPr="0034596E" w:rsidRDefault="00886AAC" w:rsidP="00886AAC">
      <w:pPr>
        <w:pStyle w:val="Heading4"/>
      </w:pPr>
      <w:r w:rsidRPr="0034596E">
        <w:t>Description</w:t>
      </w:r>
    </w:p>
    <w:p w14:paraId="08032BB0" w14:textId="77777777" w:rsidR="00B7543C" w:rsidRPr="00B7543C" w:rsidRDefault="00B7543C" w:rsidP="00B7543C">
      <w:pPr>
        <w:rPr>
          <w:rFonts w:asciiTheme="minorHAnsi" w:hAnsiTheme="minorHAnsi" w:cstheme="minorHAnsi"/>
        </w:rPr>
      </w:pPr>
      <w:r w:rsidRPr="00B7543C">
        <w:rPr>
          <w:rFonts w:asciiTheme="minorHAnsi" w:hAnsiTheme="minorHAnsi" w:cstheme="minorHAnsi"/>
        </w:rPr>
        <w:t>Returns chunk dimensionality if successful; otherwise returns a negative value.</w:t>
      </w:r>
    </w:p>
    <w:p w14:paraId="7CAFC43E" w14:textId="77777777" w:rsidR="00B7543C" w:rsidRPr="00B7543C" w:rsidRDefault="00B7543C" w:rsidP="00B7543C">
      <w:pPr>
        <w:spacing w:before="100" w:beforeAutospacing="1" w:after="100" w:afterAutospacing="1"/>
        <w:rPr>
          <w:rFonts w:asciiTheme="minorHAnsi" w:hAnsiTheme="minorHAnsi" w:cstheme="minorHAnsi"/>
        </w:rPr>
      </w:pPr>
      <w:hyperlink r:id="rId13" w:anchor="gab9c3d6f2418ff71cf17d6664f87b31e7" w:tooltip="Retrieves the size of chunks and the structured chunk storage type for the raw data of a dataset with..." w:history="1">
        <w:r w:rsidRPr="00B7543C">
          <w:rPr>
            <w:rFonts w:ascii="Consolas" w:hAnsi="Consolas" w:cs="Consolas"/>
            <w:color w:val="0000FF"/>
            <w:sz w:val="22"/>
            <w:szCs w:val="22"/>
            <w:u w:val="single"/>
          </w:rPr>
          <w:t>H5Pget_struct_</w:t>
        </w:r>
        <w:proofErr w:type="gramStart"/>
        <w:r w:rsidRPr="00B7543C">
          <w:rPr>
            <w:rFonts w:ascii="Consolas" w:hAnsi="Consolas" w:cs="Consolas"/>
            <w:color w:val="0000FF"/>
            <w:sz w:val="22"/>
            <w:szCs w:val="22"/>
            <w:u w:val="single"/>
          </w:rPr>
          <w:t>chunk(</w:t>
        </w:r>
        <w:proofErr w:type="gramEnd"/>
        <w:r w:rsidRPr="00B7543C">
          <w:rPr>
            <w:rFonts w:ascii="Consolas" w:hAnsi="Consolas" w:cs="Consolas"/>
            <w:color w:val="0000FF"/>
            <w:sz w:val="22"/>
            <w:szCs w:val="22"/>
            <w:u w:val="single"/>
          </w:rPr>
          <w:t>)</w:t>
        </w:r>
      </w:hyperlink>
      <w:r w:rsidRPr="00B7543C">
        <w:rPr>
          <w:rFonts w:ascii="Consolas" w:hAnsi="Consolas" w:cs="Consolas"/>
          <w:sz w:val="22"/>
          <w:szCs w:val="22"/>
        </w:rPr>
        <w:t xml:space="preserve"> </w:t>
      </w:r>
      <w:r w:rsidRPr="00B7543C">
        <w:rPr>
          <w:rFonts w:asciiTheme="minorHAnsi" w:hAnsiTheme="minorHAnsi" w:cstheme="minorHAnsi"/>
        </w:rPr>
        <w:t xml:space="preserve">retrieves the size of chunks and the structured chunk storage type for the raw data of a structured chunk layout dataset. This function is only valid for dataset creation property lists. At most, </w:t>
      </w:r>
      <w:proofErr w:type="spellStart"/>
      <w:r w:rsidRPr="00B7543C">
        <w:rPr>
          <w:rFonts w:ascii="Consolas" w:hAnsi="Consolas" w:cs="Consolas"/>
          <w:sz w:val="22"/>
          <w:szCs w:val="22"/>
        </w:rPr>
        <w:t>max_ndims</w:t>
      </w:r>
      <w:proofErr w:type="spellEnd"/>
      <w:r w:rsidRPr="00B7543C">
        <w:rPr>
          <w:rFonts w:asciiTheme="minorHAnsi" w:hAnsiTheme="minorHAnsi" w:cstheme="minorHAnsi"/>
        </w:rPr>
        <w:t xml:space="preserve"> elements of dim will be initialized.</w:t>
      </w:r>
    </w:p>
    <w:p w14:paraId="7E087F66" w14:textId="77777777" w:rsidR="00B7543C" w:rsidRPr="00B7543C" w:rsidRDefault="00B7543C" w:rsidP="00B7543C">
      <w:pPr>
        <w:spacing w:before="100" w:beforeAutospacing="1" w:after="100" w:afterAutospacing="1"/>
        <w:rPr>
          <w:rFonts w:asciiTheme="minorHAnsi" w:hAnsiTheme="minorHAnsi" w:cstheme="minorHAnsi"/>
        </w:rPr>
      </w:pPr>
      <w:r w:rsidRPr="00B7543C">
        <w:rPr>
          <w:rFonts w:asciiTheme="minorHAnsi" w:hAnsiTheme="minorHAnsi" w:cstheme="minorHAnsi"/>
        </w:rPr>
        <w:t xml:space="preserve">The type of structured chunk storage used will be retrieved in flag. The value can be </w:t>
      </w:r>
      <w:hyperlink r:id="rId14" w:anchor="abd733214529b4de5f9fc0b94ba63b9c6" w:history="1">
        <w:r w:rsidRPr="00B7543C">
          <w:rPr>
            <w:rFonts w:ascii="Consolas" w:hAnsi="Consolas" w:cs="Consolas"/>
            <w:color w:val="0000FF"/>
            <w:sz w:val="22"/>
            <w:szCs w:val="22"/>
            <w:u w:val="single"/>
          </w:rPr>
          <w:t>H5D_SPARSE_CHUNK</w:t>
        </w:r>
      </w:hyperlink>
      <w:r w:rsidRPr="00B7543C">
        <w:rPr>
          <w:rFonts w:asciiTheme="minorHAnsi" w:hAnsiTheme="minorHAnsi" w:cstheme="minorHAnsi"/>
        </w:rPr>
        <w:t xml:space="preserve"> for storing sparse data of any datatype or </w:t>
      </w:r>
      <w:hyperlink r:id="rId15" w:anchor="abfa1022c2b7b860c11f1704418f96d65" w:history="1">
        <w:r w:rsidRPr="00B7543C">
          <w:rPr>
            <w:rFonts w:ascii="Consolas" w:hAnsi="Consolas" w:cs="Consolas"/>
            <w:color w:val="0000FF"/>
            <w:sz w:val="22"/>
            <w:szCs w:val="22"/>
            <w:u w:val="single"/>
          </w:rPr>
          <w:t>H5D_VL_CHUNK</w:t>
        </w:r>
      </w:hyperlink>
      <w:r w:rsidRPr="00B7543C">
        <w:rPr>
          <w:rFonts w:ascii="Consolas" w:hAnsi="Consolas" w:cs="Consolas"/>
          <w:sz w:val="22"/>
          <w:szCs w:val="22"/>
        </w:rPr>
        <w:t xml:space="preserve"> for</w:t>
      </w:r>
      <w:r w:rsidRPr="00B7543C">
        <w:rPr>
          <w:rFonts w:asciiTheme="minorHAnsi" w:hAnsiTheme="minorHAnsi" w:cstheme="minorHAnsi"/>
        </w:rPr>
        <w:t xml:space="preserve"> storing dense data of variable-length datatype.</w:t>
      </w:r>
    </w:p>
    <w:p w14:paraId="7BE2D3CB" w14:textId="77777777" w:rsidR="00886AAC" w:rsidRPr="00886AAC" w:rsidRDefault="00886AAC" w:rsidP="00886AAC">
      <w:pPr>
        <w:rPr>
          <w:rFonts w:asciiTheme="minorHAnsi" w:hAnsiTheme="minorHAnsi" w:cstheme="minorHAnsi"/>
        </w:rPr>
      </w:pPr>
    </w:p>
    <w:p w14:paraId="30C04E15" w14:textId="2379E9CC" w:rsidR="005F3715" w:rsidRDefault="005F3715" w:rsidP="00AC52B1">
      <w:pPr>
        <w:pStyle w:val="Heading3"/>
      </w:pPr>
      <w:bookmarkStart w:id="129" w:name="_Ref174545417"/>
      <w:bookmarkStart w:id="130" w:name="_Toc180578472"/>
      <w:r>
        <w:t>H5Pset_sparse_chunk</w:t>
      </w:r>
      <w:bookmarkEnd w:id="127"/>
      <w:bookmarkEnd w:id="129"/>
      <w:bookmarkEnd w:id="130"/>
    </w:p>
    <w:p w14:paraId="4B8A74E4" w14:textId="6A09CE82" w:rsidR="005F3715" w:rsidRDefault="005F3715" w:rsidP="005F3715">
      <w:pPr>
        <w:rPr>
          <w:rFonts w:asciiTheme="minorHAnsi" w:hAnsiTheme="minorHAnsi" w:cstheme="minorHAnsi"/>
        </w:rPr>
      </w:pPr>
      <w:r w:rsidRPr="005F3715">
        <w:rPr>
          <w:rFonts w:asciiTheme="minorHAnsi" w:hAnsiTheme="minorHAnsi" w:cstheme="minorHAnsi"/>
        </w:rPr>
        <w:t>Sets chunked storage</w:t>
      </w:r>
      <w:r>
        <w:rPr>
          <w:rFonts w:asciiTheme="minorHAnsi" w:hAnsiTheme="minorHAnsi" w:cstheme="minorHAnsi"/>
        </w:rPr>
        <w:t xml:space="preserve"> for sparse data.</w:t>
      </w:r>
    </w:p>
    <w:p w14:paraId="19B33795" w14:textId="77777777" w:rsidR="005F3715" w:rsidRDefault="005F3715" w:rsidP="005F3715">
      <w:pPr>
        <w:rPr>
          <w:rFonts w:asciiTheme="minorHAnsi" w:hAnsiTheme="minorHAnsi" w:cstheme="minorHAnsi"/>
        </w:rPr>
      </w:pPr>
    </w:p>
    <w:p w14:paraId="0B680010" w14:textId="77777777" w:rsidR="005F3715" w:rsidRPr="00BF257A" w:rsidRDefault="005F3715" w:rsidP="005F3715">
      <w:pPr>
        <w:pStyle w:val="Heading4"/>
      </w:pPr>
      <w:r w:rsidRPr="00BF257A">
        <w:t>Signature</w:t>
      </w:r>
    </w:p>
    <w:p w14:paraId="2FD70A61" w14:textId="33469A48" w:rsidR="005F3715" w:rsidRPr="007F7484" w:rsidRDefault="005F3715" w:rsidP="005F3715">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Pset_</w:t>
      </w:r>
      <w:r w:rsidR="00676B73">
        <w:rPr>
          <w:rFonts w:ascii="Consolas" w:hAnsi="Consolas" w:cs="Consolas"/>
          <w:sz w:val="22"/>
          <w:szCs w:val="22"/>
        </w:rPr>
        <w:t>sparse</w:t>
      </w:r>
      <w:r>
        <w:rPr>
          <w:rFonts w:ascii="Consolas" w:hAnsi="Consolas" w:cs="Consolas"/>
          <w:sz w:val="22"/>
          <w:szCs w:val="22"/>
        </w:rPr>
        <w: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p>
    <w:p w14:paraId="67B5F74A" w14:textId="77777777" w:rsidR="005F3715" w:rsidRPr="0034596E" w:rsidRDefault="005F3715" w:rsidP="005F3715">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5F3715" w14:paraId="51554FAE"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4ADCB9BC"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CE31B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5F3715" w14:paraId="4D33AAC7" w14:textId="77777777" w:rsidTr="004E22DD">
        <w:tc>
          <w:tcPr>
            <w:tcW w:w="1800" w:type="dxa"/>
            <w:tcBorders>
              <w:left w:val="single" w:sz="2" w:space="0" w:color="000000"/>
              <w:bottom w:val="single" w:sz="2" w:space="0" w:color="000000"/>
            </w:tcBorders>
            <w:shd w:val="clear" w:color="auto" w:fill="auto"/>
            <w:tcMar>
              <w:left w:w="54" w:type="dxa"/>
            </w:tcMar>
          </w:tcPr>
          <w:p w14:paraId="50DEB421"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AB141BD"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5F3715" w14:paraId="19E3B7F8" w14:textId="77777777" w:rsidTr="004E22DD">
        <w:tc>
          <w:tcPr>
            <w:tcW w:w="1800" w:type="dxa"/>
            <w:tcBorders>
              <w:left w:val="single" w:sz="2" w:space="0" w:color="000000"/>
            </w:tcBorders>
            <w:shd w:val="clear" w:color="auto" w:fill="auto"/>
            <w:tcMar>
              <w:left w:w="54" w:type="dxa"/>
            </w:tcMar>
          </w:tcPr>
          <w:p w14:paraId="522B7A32" w14:textId="77777777" w:rsidR="005F3715" w:rsidRPr="007F7484" w:rsidRDefault="005F3715"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68FBAB3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bl>
    <w:p w14:paraId="3343426F" w14:textId="77777777" w:rsidR="005F3715" w:rsidRPr="0034596E" w:rsidRDefault="005F3715" w:rsidP="005F3715">
      <w:pPr>
        <w:pStyle w:val="Heading4"/>
      </w:pPr>
      <w:r w:rsidRPr="0034596E">
        <w:t>Description</w:t>
      </w:r>
    </w:p>
    <w:p w14:paraId="365874D1" w14:textId="228158B3" w:rsidR="005F3715" w:rsidRPr="005F3715" w:rsidRDefault="00676B73" w:rsidP="005F3715">
      <w:pPr>
        <w:spacing w:before="100" w:beforeAutospacing="1" w:after="100" w:afterAutospacing="1"/>
        <w:rPr>
          <w:rFonts w:asciiTheme="minorHAnsi" w:hAnsiTheme="minorHAnsi" w:cstheme="minorHAnsi"/>
        </w:rPr>
      </w:pPr>
      <w:r w:rsidRPr="005F3715">
        <w:rPr>
          <w:rFonts w:ascii="Consolas" w:hAnsi="Consolas" w:cs="Consolas"/>
          <w:color w:val="0000FF"/>
          <w:sz w:val="22"/>
          <w:szCs w:val="22"/>
          <w:u w:val="single"/>
        </w:rPr>
        <w:t>H5Pset_</w:t>
      </w:r>
      <w:r>
        <w:rPr>
          <w:rFonts w:ascii="Consolas" w:hAnsi="Consolas" w:cs="Consolas"/>
          <w:color w:val="0000FF"/>
          <w:sz w:val="22"/>
          <w:szCs w:val="22"/>
          <w:u w:val="single"/>
        </w:rPr>
        <w:t>sparse</w:t>
      </w:r>
      <w:r w:rsidRPr="005F3715">
        <w:rPr>
          <w:rFonts w:ascii="Consolas" w:hAnsi="Consolas" w:cs="Consolas"/>
          <w:color w:val="0000FF"/>
          <w:sz w:val="22"/>
          <w:szCs w:val="22"/>
          <w:u w:val="single"/>
        </w:rPr>
        <w: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r w:rsidR="005F3715" w:rsidRPr="005F3715">
        <w:rPr>
          <w:rFonts w:asciiTheme="minorHAnsi" w:hAnsiTheme="minorHAnsi" w:cstheme="minorHAnsi"/>
        </w:rPr>
        <w:t xml:space="preserve"> sets the size of the </w:t>
      </w:r>
      <w:r w:rsidR="005F3715">
        <w:rPr>
          <w:rFonts w:asciiTheme="minorHAnsi" w:hAnsiTheme="minorHAnsi" w:cstheme="minorHAnsi"/>
        </w:rPr>
        <w:t>c</w:t>
      </w:r>
      <w:r w:rsidR="005F3715" w:rsidRPr="005F3715">
        <w:rPr>
          <w:rFonts w:asciiTheme="minorHAnsi" w:hAnsiTheme="minorHAnsi" w:cstheme="minorHAnsi"/>
        </w:rPr>
        <w:t xml:space="preserve">hunks used to store a </w:t>
      </w:r>
      <w:r>
        <w:rPr>
          <w:rFonts w:asciiTheme="minorHAnsi" w:hAnsiTheme="minorHAnsi" w:cstheme="minorHAnsi"/>
        </w:rPr>
        <w:t xml:space="preserve">sparse </w:t>
      </w:r>
      <w:r w:rsidR="005F3715">
        <w:rPr>
          <w:rFonts w:asciiTheme="minorHAnsi" w:hAnsiTheme="minorHAnsi" w:cstheme="minorHAnsi"/>
        </w:rPr>
        <w:t>dataset</w:t>
      </w:r>
      <w:r w:rsidR="005F3715" w:rsidRPr="005F3715">
        <w:rPr>
          <w:rFonts w:asciiTheme="minorHAnsi" w:hAnsiTheme="minorHAnsi" w:cstheme="minorHAnsi"/>
        </w:rPr>
        <w:t>. This function is only valid for dataset creation property lists.</w:t>
      </w:r>
    </w:p>
    <w:p w14:paraId="7A863D41"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0AE8E3D2"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Pr>
          <w:rFonts w:asciiTheme="minorHAnsi" w:hAnsiTheme="minorHAnsi" w:cstheme="minorHAnsi"/>
        </w:rPr>
        <w:t xml:space="preserve">in </w:t>
      </w:r>
      <w:r w:rsidRPr="005F3715">
        <w:rPr>
          <w:rFonts w:asciiTheme="minorHAnsi" w:hAnsiTheme="minorHAnsi" w:cstheme="minorHAnsi"/>
        </w:rPr>
        <w:t>dataset elements.</w:t>
      </w:r>
    </w:p>
    <w:p w14:paraId="7C476D28" w14:textId="0710A6AE" w:rsidR="00956A22" w:rsidRPr="00956A22" w:rsidRDefault="00956A22" w:rsidP="00956A22">
      <w:r w:rsidRPr="005F3715">
        <w:rPr>
          <w:rFonts w:asciiTheme="minorHAnsi" w:hAnsiTheme="minorHAnsi" w:cstheme="minorHAnsi"/>
        </w:rPr>
        <w:t xml:space="preserve">As a side-effect of this function, the </w:t>
      </w:r>
      <w:r>
        <w:rPr>
          <w:rFonts w:asciiTheme="minorHAnsi" w:hAnsiTheme="minorHAnsi" w:cstheme="minorHAnsi"/>
        </w:rPr>
        <w:t xml:space="preserve">creation property is modified </w:t>
      </w:r>
      <w:r w:rsidRPr="005F3715">
        <w:rPr>
          <w:rFonts w:asciiTheme="minorHAnsi" w:hAnsiTheme="minorHAnsi" w:cstheme="minorHAnsi"/>
        </w:rPr>
        <w:t>to</w:t>
      </w:r>
      <w:r>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Pr>
          <w:rFonts w:asciiTheme="minorHAnsi" w:hAnsiTheme="minorHAnsi" w:cstheme="minorHAnsi"/>
        </w:rPr>
        <w:t>was previously set</w:t>
      </w:r>
      <w:r w:rsidRPr="005F3715">
        <w:rPr>
          <w:rFonts w:asciiTheme="minorHAnsi" w:hAnsiTheme="minorHAnsi" w:cstheme="minorHAnsi"/>
        </w:rPr>
        <w:t xml:space="preserve"> </w:t>
      </w:r>
      <w:r>
        <w:rPr>
          <w:rFonts w:asciiTheme="minorHAnsi" w:hAnsiTheme="minorHAnsi" w:cstheme="minorHAnsi"/>
        </w:rPr>
        <w:t>using H5Pset_layout</w:t>
      </w:r>
      <w:r w:rsidRPr="005F3715" w:rsidDel="00956A22">
        <w:rPr>
          <w:rFonts w:asciiTheme="minorHAnsi" w:hAnsiTheme="minorHAnsi" w:cstheme="minorHAnsi"/>
        </w:rPr>
        <w:t xml:space="preserve"> </w:t>
      </w:r>
      <w:r>
        <w:rPr>
          <w:rFonts w:asciiTheme="minorHAnsi" w:hAnsiTheme="minorHAnsi" w:cstheme="minorHAnsi"/>
        </w:rPr>
        <w:t>function with any other storage layout type</w:t>
      </w:r>
      <w:r w:rsidRPr="005F3715">
        <w:rPr>
          <w:rFonts w:asciiTheme="minorHAnsi" w:hAnsiTheme="minorHAnsi" w:cstheme="minorHAnsi"/>
        </w:rPr>
        <w:t>.</w:t>
      </w:r>
    </w:p>
    <w:p w14:paraId="75A9E776" w14:textId="78643525" w:rsidR="005F3715" w:rsidRPr="00BF257A" w:rsidRDefault="005F3715" w:rsidP="005F3715">
      <w:pPr>
        <w:pStyle w:val="Heading4"/>
      </w:pPr>
      <w:r w:rsidRPr="00BF257A">
        <w:t>Returns</w:t>
      </w:r>
    </w:p>
    <w:p w14:paraId="12217FC6" w14:textId="77777777" w:rsidR="005F3715" w:rsidRPr="005F3715" w:rsidRDefault="005F3715"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5C8FF274" w14:textId="77777777" w:rsidR="005F3715" w:rsidRDefault="005F3715" w:rsidP="00780C1E"/>
    <w:p w14:paraId="7DDBEF2E" w14:textId="1AABFA11" w:rsidR="00956A22" w:rsidRDefault="00956A22" w:rsidP="00780C1E">
      <w:pPr>
        <w:rPr>
          <w:rFonts w:asciiTheme="minorHAnsi" w:hAnsiTheme="minorHAnsi" w:cstheme="minorHAnsi"/>
        </w:rPr>
      </w:pPr>
      <w:r w:rsidRPr="00956A22">
        <w:rPr>
          <w:rFonts w:asciiTheme="minorHAnsi" w:hAnsiTheme="minorHAnsi" w:cstheme="minorHAnsi"/>
        </w:rPr>
        <w:t xml:space="preserve">Note: </w:t>
      </w:r>
      <w:r>
        <w:rPr>
          <w:rFonts w:asciiTheme="minorHAnsi" w:hAnsiTheme="minorHAnsi" w:cstheme="minorHAnsi"/>
        </w:rPr>
        <w:t xml:space="preserve">We don’t recommend to implement this function and always use H5Pset_struct_chunk instead. If we add a </w:t>
      </w:r>
      <w:proofErr w:type="gramStart"/>
      <w:r>
        <w:rPr>
          <w:rFonts w:asciiTheme="minorHAnsi" w:hAnsiTheme="minorHAnsi" w:cstheme="minorHAnsi"/>
        </w:rPr>
        <w:t>specific set/get functions</w:t>
      </w:r>
      <w:proofErr w:type="gramEnd"/>
      <w:r>
        <w:rPr>
          <w:rFonts w:asciiTheme="minorHAnsi" w:hAnsiTheme="minorHAnsi" w:cstheme="minorHAnsi"/>
        </w:rPr>
        <w:t xml:space="preserve"> for sparse storage type, we will need to introduce set/get functions for variable-length storage type, and for any other storge type that will be using structure chunks. Therefore, we do not recommend this function in order to keep the number of HDF5 APIs under control. </w:t>
      </w:r>
    </w:p>
    <w:p w14:paraId="49EA7661" w14:textId="77777777" w:rsidR="00956A22" w:rsidRDefault="00956A22" w:rsidP="00780C1E">
      <w:pPr>
        <w:rPr>
          <w:rFonts w:asciiTheme="minorHAnsi" w:hAnsiTheme="minorHAnsi" w:cstheme="minorHAnsi"/>
        </w:rPr>
      </w:pPr>
    </w:p>
    <w:p w14:paraId="476428F2" w14:textId="201A38B3" w:rsidR="00956A22" w:rsidRPr="00956A22" w:rsidRDefault="00956A22" w:rsidP="00780C1E">
      <w:pPr>
        <w:rPr>
          <w:rFonts w:asciiTheme="minorHAnsi" w:hAnsiTheme="minorHAnsi" w:cstheme="minorHAnsi"/>
        </w:rPr>
      </w:pPr>
      <w:commentRangeStart w:id="131"/>
      <w:commentRangeStart w:id="132"/>
      <w:r>
        <w:rPr>
          <w:rFonts w:asciiTheme="minorHAnsi" w:hAnsiTheme="minorHAnsi" w:cstheme="minorHAnsi"/>
        </w:rPr>
        <w:t xml:space="preserve">We should also note here that the programming model </w:t>
      </w:r>
      <w:r w:rsidR="007A68AE">
        <w:rPr>
          <w:rFonts w:asciiTheme="minorHAnsi" w:hAnsiTheme="minorHAnsi" w:cstheme="minorHAnsi"/>
        </w:rPr>
        <w:t xml:space="preserve">can be implemented by using existing APIs </w:t>
      </w:r>
      <w:r w:rsidR="007A68AE" w:rsidRPr="007A68AE">
        <w:rPr>
          <w:rFonts w:ascii="Consolas" w:hAnsi="Consolas" w:cs="Consolas"/>
          <w:sz w:val="22"/>
          <w:szCs w:val="22"/>
        </w:rPr>
        <w:t>H5Pset_layout</w:t>
      </w:r>
      <w:r w:rsidR="007A68AE">
        <w:rPr>
          <w:rFonts w:asciiTheme="minorHAnsi" w:hAnsiTheme="minorHAnsi" w:cstheme="minorHAnsi"/>
        </w:rPr>
        <w:t xml:space="preserve"> with </w:t>
      </w:r>
      <w:r w:rsidR="007A68AE" w:rsidRPr="007A68AE">
        <w:rPr>
          <w:rFonts w:ascii="Consolas" w:hAnsi="Consolas" w:cs="Consolas"/>
          <w:sz w:val="22"/>
          <w:szCs w:val="22"/>
        </w:rPr>
        <w:t>H5D_SPARSE_CHUNK</w:t>
      </w:r>
      <w:r w:rsidR="007A68AE">
        <w:rPr>
          <w:rFonts w:asciiTheme="minorHAnsi" w:hAnsiTheme="minorHAnsi" w:cstheme="minorHAnsi"/>
        </w:rPr>
        <w:t xml:space="preserve"> or </w:t>
      </w:r>
      <w:commentRangeStart w:id="133"/>
      <w:commentRangeStart w:id="134"/>
      <w:r w:rsidR="007A68AE" w:rsidRPr="007A68AE">
        <w:rPr>
          <w:rFonts w:ascii="Consolas" w:hAnsi="Consolas" w:cs="Consolas"/>
          <w:sz w:val="22"/>
          <w:szCs w:val="22"/>
        </w:rPr>
        <w:t>H5D_VL_CHUNK</w:t>
      </w:r>
      <w:commentRangeEnd w:id="133"/>
      <w:r w:rsidR="002D2755">
        <w:rPr>
          <w:rStyle w:val="CommentReference"/>
          <w:rFonts w:asciiTheme="minorHAnsi" w:eastAsiaTheme="minorHAnsi" w:hAnsiTheme="minorHAnsi" w:cstheme="minorBidi"/>
        </w:rPr>
        <w:commentReference w:id="133"/>
      </w:r>
      <w:commentRangeEnd w:id="134"/>
      <w:r w:rsidR="00FC7B28">
        <w:rPr>
          <w:rStyle w:val="CommentReference"/>
          <w:rFonts w:asciiTheme="minorHAnsi" w:eastAsiaTheme="minorHAnsi" w:hAnsiTheme="minorHAnsi" w:cstheme="minorBidi"/>
        </w:rPr>
        <w:commentReference w:id="134"/>
      </w:r>
      <w:r w:rsidR="007A68AE">
        <w:rPr>
          <w:rFonts w:asciiTheme="minorHAnsi" w:hAnsiTheme="minorHAnsi" w:cstheme="minorHAnsi"/>
        </w:rPr>
        <w:t xml:space="preserve"> storage type that would assume structured chunk layout, and the </w:t>
      </w:r>
      <w:r w:rsidR="007A68AE" w:rsidRPr="007A68AE">
        <w:rPr>
          <w:rFonts w:ascii="Consolas" w:hAnsi="Consolas" w:cs="Consolas"/>
          <w:sz w:val="22"/>
          <w:szCs w:val="22"/>
        </w:rPr>
        <w:t>H5Pset_chunk</w:t>
      </w:r>
      <w:r w:rsidR="007A68AE">
        <w:rPr>
          <w:rFonts w:asciiTheme="minorHAnsi" w:hAnsiTheme="minorHAnsi" w:cstheme="minorHAnsi"/>
        </w:rPr>
        <w:t xml:space="preserve"> function to set chunk sizes.  </w:t>
      </w:r>
      <w:commentRangeEnd w:id="131"/>
      <w:r w:rsidR="002D2755">
        <w:rPr>
          <w:rStyle w:val="CommentReference"/>
          <w:rFonts w:asciiTheme="minorHAnsi" w:eastAsiaTheme="minorHAnsi" w:hAnsiTheme="minorHAnsi" w:cstheme="minorBidi"/>
        </w:rPr>
        <w:commentReference w:id="131"/>
      </w:r>
      <w:commentRangeEnd w:id="132"/>
      <w:r w:rsidR="00FC7B28">
        <w:rPr>
          <w:rStyle w:val="CommentReference"/>
          <w:rFonts w:asciiTheme="minorHAnsi" w:eastAsiaTheme="minorHAnsi" w:hAnsiTheme="minorHAnsi" w:cstheme="minorBidi"/>
        </w:rPr>
        <w:commentReference w:id="132"/>
      </w:r>
    </w:p>
    <w:bookmarkStart w:id="135" w:name="_Ref173576325"/>
    <w:p w14:paraId="5F7C81A5" w14:textId="1BFFED40" w:rsidR="00BF380B" w:rsidRDefault="005C796B" w:rsidP="00AC52B1">
      <w:pPr>
        <w:pStyle w:val="Heading3"/>
      </w:pPr>
      <w:r>
        <w:fldChar w:fldCharType="begin"/>
      </w:r>
      <w:r>
        <w:instrText>HYPERLINK "https://gamma.hdfgroup.org/ftp/pub/outgoing/vchoi/SPARSE/hdf5lib_docs/html/group___h5_d.html" \l "title21"</w:instrText>
      </w:r>
      <w:r>
        <w:fldChar w:fldCharType="separate"/>
      </w:r>
      <w:bookmarkStart w:id="136" w:name="_Toc180578473"/>
      <w:r w:rsidR="00DE14C5" w:rsidRPr="005C796B">
        <w:rPr>
          <w:rStyle w:val="Hyperlink"/>
        </w:rPr>
        <w:t>H5D</w:t>
      </w:r>
      <w:r w:rsidR="008B4C6E" w:rsidRPr="005C796B">
        <w:rPr>
          <w:rStyle w:val="Hyperlink"/>
        </w:rPr>
        <w:t>get_defined</w:t>
      </w:r>
      <w:bookmarkStart w:id="137" w:name="_Toc129613950"/>
      <w:bookmarkEnd w:id="124"/>
      <w:bookmarkEnd w:id="125"/>
      <w:bookmarkEnd w:id="135"/>
      <w:bookmarkEnd w:id="136"/>
      <w:r>
        <w:fldChar w:fldCharType="end"/>
      </w:r>
    </w:p>
    <w:p w14:paraId="2B575C40" w14:textId="7531C62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005C796B">
        <w:rPr>
          <w:rFonts w:asciiTheme="minorHAnsi" w:hAnsiTheme="minorHAnsi" w:cstheme="minorHAnsi"/>
        </w:rPr>
        <w:t xml:space="preserve">dataspace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137"/>
    </w:p>
    <w:p w14:paraId="39AC2BC7" w14:textId="57940A39"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H5Dget_defined</w:t>
      </w:r>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138" w:name="_Toc129613951"/>
      <w:r w:rsidRPr="0034596E">
        <w:t>Parameters</w:t>
      </w:r>
      <w:bookmarkEnd w:id="138"/>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139" w:name="_Toc129613952"/>
      <w:r w:rsidRPr="0034596E">
        <w:lastRenderedPageBreak/>
        <w:t>Description</w:t>
      </w:r>
      <w:bookmarkEnd w:id="139"/>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w:t>
      </w:r>
      <w:commentRangeStart w:id="140"/>
      <w:commentRangeStart w:id="141"/>
      <w:r w:rsidRPr="0089025D">
        <w:rPr>
          <w:rFonts w:asciiTheme="minorHAnsi" w:hAnsiTheme="minorHAnsi" w:cstheme="minorHAnsi"/>
          <w:sz w:val="24"/>
        </w:rPr>
        <w:t xml:space="preserve">data transfer properties are defined by the argument </w:t>
      </w:r>
      <w:proofErr w:type="spellStart"/>
      <w:r w:rsidRPr="007F7484">
        <w:rPr>
          <w:rFonts w:ascii="Consolas" w:hAnsi="Consolas" w:cs="Consolas"/>
          <w:sz w:val="22"/>
          <w:szCs w:val="22"/>
        </w:rPr>
        <w:t>xfer_plist_id</w:t>
      </w:r>
      <w:commentRangeEnd w:id="140"/>
      <w:proofErr w:type="spellEnd"/>
      <w:r w:rsidR="002D2755">
        <w:rPr>
          <w:rStyle w:val="CommentReference"/>
          <w:rFonts w:asciiTheme="minorHAnsi" w:eastAsiaTheme="minorHAnsi" w:hAnsiTheme="minorHAnsi" w:cstheme="minorBidi"/>
          <w:color w:val="auto"/>
          <w:lang w:eastAsia="en-US" w:bidi="ar-SA"/>
        </w:rPr>
        <w:commentReference w:id="140"/>
      </w:r>
      <w:commentRangeEnd w:id="141"/>
      <w:r w:rsidR="00FC7B28">
        <w:rPr>
          <w:rStyle w:val="CommentReference"/>
          <w:rFonts w:asciiTheme="minorHAnsi" w:eastAsiaTheme="minorHAnsi" w:hAnsiTheme="minorHAnsi" w:cstheme="minorBidi"/>
          <w:color w:val="auto"/>
          <w:lang w:eastAsia="en-US" w:bidi="ar-SA"/>
        </w:rPr>
        <w:commentReference w:id="141"/>
      </w:r>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w:t>
      </w:r>
      <w:commentRangeStart w:id="142"/>
      <w:commentRangeStart w:id="143"/>
      <w:r w:rsidRPr="0089025D">
        <w:rPr>
          <w:rFonts w:asciiTheme="minorHAnsi" w:hAnsiTheme="minorHAnsi" w:cstheme="minorHAnsi"/>
          <w:sz w:val="24"/>
        </w:rPr>
        <w:t xml:space="preserve">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commentRangeEnd w:id="142"/>
      <w:r w:rsidR="002D2755">
        <w:rPr>
          <w:rStyle w:val="CommentReference"/>
          <w:rFonts w:asciiTheme="minorHAnsi" w:eastAsiaTheme="minorHAnsi" w:hAnsiTheme="minorHAnsi" w:cstheme="minorBidi"/>
          <w:color w:val="auto"/>
          <w:lang w:eastAsia="en-US" w:bidi="ar-SA"/>
        </w:rPr>
        <w:commentReference w:id="142"/>
      </w:r>
      <w:commentRangeEnd w:id="143"/>
      <w:r w:rsidR="00FC7B28">
        <w:rPr>
          <w:rStyle w:val="CommentReference"/>
          <w:rFonts w:asciiTheme="minorHAnsi" w:eastAsiaTheme="minorHAnsi" w:hAnsiTheme="minorHAnsi" w:cstheme="minorBidi"/>
          <w:color w:val="auto"/>
          <w:lang w:eastAsia="en-US" w:bidi="ar-SA"/>
        </w:rPr>
        <w:commentReference w:id="143"/>
      </w:r>
    </w:p>
    <w:p w14:paraId="4687673F" w14:textId="77777777" w:rsidR="00DE14C5" w:rsidRPr="00BF257A" w:rsidRDefault="00DE14C5" w:rsidP="00D21DC4">
      <w:pPr>
        <w:pStyle w:val="Heading4"/>
      </w:pPr>
      <w:bookmarkStart w:id="144" w:name="_Toc129613953"/>
      <w:r w:rsidRPr="00BF257A">
        <w:t>Returns</w:t>
      </w:r>
      <w:bookmarkEnd w:id="144"/>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r w:rsidR="00AF4B4D">
        <w:rPr>
          <w:rFonts w:asciiTheme="minorHAnsi" w:hAnsiTheme="minorHAnsi" w:cstheme="minorHAnsi"/>
          <w:sz w:val="24"/>
        </w:rPr>
        <w:t>H5I_INVALID_HID</w:t>
      </w:r>
      <w:r w:rsidRPr="0089025D">
        <w:rPr>
          <w:rFonts w:asciiTheme="minorHAnsi" w:hAnsiTheme="minorHAnsi" w:cstheme="minorHAnsi"/>
          <w:sz w:val="24"/>
        </w:rPr>
        <w:t>.</w:t>
      </w:r>
    </w:p>
    <w:bookmarkStart w:id="145" w:name="_Toc129613954"/>
    <w:bookmarkStart w:id="146" w:name="_Ref138427279"/>
    <w:bookmarkStart w:id="147" w:name="_Ref173576333"/>
    <w:p w14:paraId="72B7E54F" w14:textId="49BF1BE3" w:rsidR="00DE14C5" w:rsidRDefault="005C796B" w:rsidP="00AC52B1">
      <w:pPr>
        <w:pStyle w:val="Heading3"/>
      </w:pPr>
      <w:r>
        <w:fldChar w:fldCharType="begin"/>
      </w:r>
      <w:r>
        <w:instrText>HYPERLINK "https://gamma.hdfgroup.org/ftp/pub/outgoing/vchoi/SPARSE/hdf5lib_docs/html/group___h5_d.html" \l "title11"</w:instrText>
      </w:r>
      <w:r>
        <w:fldChar w:fldCharType="separate"/>
      </w:r>
      <w:bookmarkStart w:id="148" w:name="_Toc180578474"/>
      <w:r w:rsidR="00DE14C5" w:rsidRPr="005C796B">
        <w:rPr>
          <w:rStyle w:val="Hyperlink"/>
        </w:rPr>
        <w:t>H5D</w:t>
      </w:r>
      <w:r w:rsidR="008B4C6E" w:rsidRPr="005C796B">
        <w:rPr>
          <w:rStyle w:val="Hyperlink"/>
        </w:rPr>
        <w:t>erase</w:t>
      </w:r>
      <w:bookmarkEnd w:id="145"/>
      <w:bookmarkEnd w:id="146"/>
      <w:bookmarkEnd w:id="147"/>
      <w:bookmarkEnd w:id="148"/>
      <w:r>
        <w:fldChar w:fldCharType="end"/>
      </w:r>
    </w:p>
    <w:p w14:paraId="6B9C5AC3" w14:textId="378B15D6" w:rsidR="001E413C" w:rsidRPr="001E413C" w:rsidRDefault="001E413C" w:rsidP="001E413C">
      <w:pPr>
        <w:rPr>
          <w:rFonts w:asciiTheme="minorHAnsi" w:hAnsiTheme="minorHAnsi" w:cstheme="minorHAnsi"/>
        </w:rPr>
      </w:pPr>
      <w:commentRangeStart w:id="149"/>
      <w:commentRangeStart w:id="150"/>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commentRangeEnd w:id="149"/>
      <w:r w:rsidR="00D909C0">
        <w:rPr>
          <w:rStyle w:val="CommentReference"/>
          <w:rFonts w:asciiTheme="minorHAnsi" w:eastAsiaTheme="minorHAnsi" w:hAnsiTheme="minorHAnsi" w:cstheme="minorBidi"/>
        </w:rPr>
        <w:commentReference w:id="149"/>
      </w:r>
      <w:commentRangeEnd w:id="150"/>
      <w:r w:rsidR="00FC7B28">
        <w:rPr>
          <w:rStyle w:val="CommentReference"/>
          <w:rFonts w:asciiTheme="minorHAnsi" w:eastAsiaTheme="minorHAnsi" w:hAnsiTheme="minorHAnsi" w:cstheme="minorBidi"/>
        </w:rPr>
        <w:commentReference w:id="150"/>
      </w:r>
    </w:p>
    <w:p w14:paraId="13E4EAFB" w14:textId="77777777" w:rsidR="00DE14C5" w:rsidRPr="00BF257A" w:rsidRDefault="00DE14C5" w:rsidP="00D21DC4">
      <w:pPr>
        <w:pStyle w:val="Heading4"/>
      </w:pPr>
      <w:bookmarkStart w:id="151" w:name="_Toc129613955"/>
      <w:r w:rsidRPr="00BF257A">
        <w:t>Signature</w:t>
      </w:r>
      <w:bookmarkEnd w:id="151"/>
    </w:p>
    <w:p w14:paraId="50176C95" w14:textId="2758B5BA"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H5Derase</w:t>
      </w:r>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152" w:name="_Toc129613956"/>
      <w:r w:rsidRPr="00BF257A">
        <w:t>Parameters</w:t>
      </w:r>
      <w:bookmarkEnd w:id="152"/>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153" w:name="_Toc129613957"/>
      <w:r w:rsidRPr="00BF257A">
        <w:t>Description</w:t>
      </w:r>
      <w:bookmarkEnd w:id="153"/>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w:t>
      </w:r>
      <w:commentRangeStart w:id="154"/>
      <w:commentRangeStart w:id="155"/>
      <w:r w:rsidRPr="008B20E9">
        <w:rPr>
          <w:rFonts w:asciiTheme="minorHAnsi" w:hAnsiTheme="minorHAnsi" w:cstheme="minorHAnsi"/>
          <w:sz w:val="24"/>
        </w:rPr>
        <w:t xml:space="preserve">Data transfer 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w:t>
      </w:r>
      <w:commentRangeEnd w:id="154"/>
      <w:r w:rsidR="002D2755">
        <w:rPr>
          <w:rStyle w:val="CommentReference"/>
          <w:rFonts w:asciiTheme="minorHAnsi" w:eastAsiaTheme="minorHAnsi" w:hAnsiTheme="minorHAnsi" w:cstheme="minorBidi"/>
          <w:color w:val="auto"/>
          <w:lang w:eastAsia="en-US" w:bidi="ar-SA"/>
        </w:rPr>
        <w:commentReference w:id="154"/>
      </w:r>
      <w:commentRangeEnd w:id="155"/>
      <w:r w:rsidR="00FC7B28">
        <w:rPr>
          <w:rStyle w:val="CommentReference"/>
          <w:rFonts w:asciiTheme="minorHAnsi" w:eastAsiaTheme="minorHAnsi" w:hAnsiTheme="minorHAnsi" w:cstheme="minorBidi"/>
          <w:color w:val="auto"/>
          <w:lang w:eastAsia="en-US" w:bidi="ar-SA"/>
        </w:rPr>
        <w:commentReference w:id="155"/>
      </w:r>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DC2B651"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w:t>
      </w:r>
      <w:r w:rsidR="005C796B">
        <w:rPr>
          <w:rFonts w:asciiTheme="minorHAnsi" w:hAnsiTheme="minorHAnsi" w:cstheme="minorHAnsi"/>
          <w:sz w:val="24"/>
        </w:rPr>
        <w:t xml:space="preserve">structured chunk layout of the </w:t>
      </w:r>
      <w:r w:rsidRPr="008B20E9">
        <w:rPr>
          <w:rFonts w:ascii="Consolas" w:hAnsi="Consolas" w:cs="Consolas"/>
          <w:szCs w:val="21"/>
        </w:rPr>
        <w:t>H5D_SPARSE_CHUNK</w:t>
      </w:r>
      <w:r w:rsidR="005C796B">
        <w:rPr>
          <w:rFonts w:ascii="Consolas" w:hAnsi="Consolas" w:cs="Consolas"/>
          <w:szCs w:val="21"/>
        </w:rPr>
        <w:t xml:space="preserve"> type</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9"/>
      </w:r>
    </w:p>
    <w:p w14:paraId="5B0E2DB3" w14:textId="77777777" w:rsidR="00DE14C5" w:rsidRPr="00BF257A" w:rsidRDefault="00DE14C5" w:rsidP="00D21DC4">
      <w:pPr>
        <w:pStyle w:val="Heading4"/>
      </w:pPr>
      <w:bookmarkStart w:id="156" w:name="_Toc129613958"/>
      <w:r w:rsidRPr="00BF257A">
        <w:t>Returns</w:t>
      </w:r>
      <w:bookmarkEnd w:id="156"/>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157" w:name="_Toc129613959"/>
      <w:bookmarkStart w:id="158" w:name="_Toc129614844"/>
      <w:bookmarkStart w:id="159" w:name="_Ref138707416"/>
      <w:bookmarkStart w:id="160" w:name="_Toc180578475"/>
      <w:commentRangeStart w:id="161"/>
      <w:commentRangeStart w:id="162"/>
      <w:r>
        <w:lastRenderedPageBreak/>
        <w:t>APIs</w:t>
      </w:r>
      <w:bookmarkEnd w:id="157"/>
      <w:bookmarkEnd w:id="158"/>
      <w:r w:rsidR="006E195C">
        <w:t xml:space="preserve"> to </w:t>
      </w:r>
      <w:r w:rsidR="00E0375F">
        <w:t>S</w:t>
      </w:r>
      <w:r w:rsidR="006E195C">
        <w:t xml:space="preserve">upport </w:t>
      </w:r>
      <w:r w:rsidR="00E0375F">
        <w:t>D</w:t>
      </w:r>
      <w:r w:rsidR="006E195C">
        <w:t xml:space="preserve">irect </w:t>
      </w:r>
      <w:r w:rsidR="00E0375F">
        <w:t>C</w:t>
      </w:r>
      <w:r w:rsidR="006E195C">
        <w:t>hunk I/O</w:t>
      </w:r>
      <w:bookmarkEnd w:id="159"/>
      <w:commentRangeEnd w:id="161"/>
      <w:r w:rsidR="005140A4">
        <w:rPr>
          <w:rStyle w:val="CommentReference"/>
          <w:rFonts w:asciiTheme="minorHAnsi" w:eastAsiaTheme="minorHAnsi" w:hAnsiTheme="minorHAnsi" w:cstheme="minorBidi"/>
          <w:b w:val="0"/>
          <w:bCs w:val="0"/>
          <w:color w:val="auto"/>
        </w:rPr>
        <w:commentReference w:id="161"/>
      </w:r>
      <w:commentRangeEnd w:id="162"/>
      <w:r w:rsidR="00664BCB">
        <w:rPr>
          <w:rStyle w:val="CommentReference"/>
          <w:rFonts w:asciiTheme="minorHAnsi" w:eastAsiaTheme="minorHAnsi" w:hAnsiTheme="minorHAnsi" w:cstheme="minorBidi"/>
          <w:b w:val="0"/>
          <w:bCs w:val="0"/>
          <w:color w:val="auto"/>
        </w:rPr>
        <w:commentReference w:id="162"/>
      </w:r>
      <w:bookmarkEnd w:id="160"/>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r w:rsidR="00953288">
        <w:rPr>
          <w:rFonts w:asciiTheme="minorHAnsi" w:hAnsiTheme="minorHAnsi" w:cstheme="minorHAnsi"/>
        </w:rPr>
        <w:t xml:space="preserve"> </w:t>
      </w:r>
      <w:r w:rsidR="001D3E2B">
        <w:rPr>
          <w:rFonts w:asciiTheme="minorHAnsi" w:hAnsiTheme="minorHAnsi" w:cstheme="minorHAnsi"/>
        </w:rPr>
        <w:t>For reader’s convenience the Table below lists existing functions for dense chunks and proposed new counterparts for the structured chunks.</w:t>
      </w:r>
    </w:p>
    <w:p w14:paraId="018F7873" w14:textId="77777777" w:rsidR="001D3E2B" w:rsidRDefault="001D3E2B" w:rsidP="0052155A">
      <w:pPr>
        <w:rPr>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c>
          <w:tcPr>
            <w:tcW w:w="3361" w:type="dxa"/>
          </w:tcPr>
          <w:p w14:paraId="05EFBE5D" w14:textId="7197EBFE"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Dense chunk functions</w:t>
            </w:r>
          </w:p>
        </w:tc>
        <w:tc>
          <w:tcPr>
            <w:tcW w:w="4208" w:type="dxa"/>
          </w:tcPr>
          <w:p w14:paraId="59669F5E" w14:textId="0025D872"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Structured chunk functions</w:t>
            </w:r>
          </w:p>
        </w:tc>
        <w:tc>
          <w:tcPr>
            <w:tcW w:w="3136" w:type="dxa"/>
          </w:tcPr>
          <w:p w14:paraId="50FCD215" w14:textId="18A96BBE" w:rsidR="001D3E2B" w:rsidRPr="00953288" w:rsidRDefault="006B599F" w:rsidP="006B599F">
            <w:pPr>
              <w:jc w:val="center"/>
              <w:rPr>
                <w:rFonts w:asciiTheme="minorHAnsi" w:hAnsiTheme="minorHAnsi" w:cstheme="minorHAnsi"/>
                <w:b/>
                <w:bCs/>
              </w:rPr>
            </w:pPr>
            <w:r w:rsidRPr="00953288">
              <w:rPr>
                <w:rFonts w:asciiTheme="minorHAnsi" w:hAnsiTheme="minorHAnsi" w:cstheme="minorHAnsi"/>
                <w:b/>
                <w:bCs/>
              </w:rPr>
              <w:t>Comment</w:t>
            </w:r>
          </w:p>
        </w:tc>
      </w:tr>
      <w:tr w:rsidR="001D3E2B" w14:paraId="2D7BEB67" w14:textId="77777777" w:rsidTr="00294FBC">
        <w:tc>
          <w:tcPr>
            <w:tcW w:w="3361" w:type="dxa"/>
          </w:tcPr>
          <w:p w14:paraId="3C4A8725" w14:textId="2A59F3B8" w:rsidR="001D3E2B" w:rsidRPr="001D3E2B" w:rsidRDefault="001D3E2B" w:rsidP="0052155A">
            <w:pPr>
              <w:rPr>
                <w:rFonts w:ascii="Consolas" w:hAnsi="Consolas" w:cs="Consolas"/>
                <w:sz w:val="22"/>
                <w:szCs w:val="22"/>
              </w:rPr>
            </w:pPr>
            <w:hyperlink r:id="rId20" w:anchor="title38" w:history="1">
              <w:r w:rsidRPr="00221EDD">
                <w:rPr>
                  <w:rStyle w:val="Hyperlink"/>
                  <w:rFonts w:ascii="Consolas" w:hAnsi="Consolas" w:cs="Consolas"/>
                  <w:sz w:val="22"/>
                  <w:szCs w:val="22"/>
                </w:rPr>
                <w:t>H5Dwrite_chunk</w:t>
              </w:r>
            </w:hyperlink>
          </w:p>
        </w:tc>
        <w:tc>
          <w:tcPr>
            <w:tcW w:w="4208" w:type="dxa"/>
          </w:tcPr>
          <w:p w14:paraId="122F66B1" w14:textId="64C6596B" w:rsidR="001D3E2B" w:rsidRPr="001D3E2B" w:rsidRDefault="001D3E2B" w:rsidP="0052155A">
            <w:pPr>
              <w:rPr>
                <w:rFonts w:ascii="Consolas" w:hAnsi="Consolas" w:cs="Consolas"/>
                <w:sz w:val="22"/>
                <w:szCs w:val="22"/>
              </w:rPr>
            </w:pPr>
            <w:hyperlink r:id="rId21" w:anchor="title46" w:history="1">
              <w:r w:rsidRPr="005C796B">
                <w:rPr>
                  <w:rStyle w:val="Hyperlink"/>
                  <w:rFonts w:ascii="Consolas" w:hAnsi="Consolas" w:cs="Consolas"/>
                  <w:sz w:val="22"/>
                  <w:szCs w:val="22"/>
                </w:rPr>
                <w:t>H5Dwrite_struct_chunk</w:t>
              </w:r>
            </w:hyperlink>
          </w:p>
        </w:tc>
        <w:tc>
          <w:tcPr>
            <w:tcW w:w="3136" w:type="dxa"/>
          </w:tcPr>
          <w:p w14:paraId="3F835C62" w14:textId="5A588BF1" w:rsidR="001D3E2B" w:rsidRPr="00436DB0" w:rsidRDefault="00294FBC" w:rsidP="0052155A">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_Ref138427309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2.2.1</w:t>
            </w:r>
            <w:r w:rsidRPr="00436DB0">
              <w:rPr>
                <w:rFonts w:asciiTheme="minorHAnsi" w:hAnsiTheme="minorHAnsi" w:cstheme="minorHAnsi"/>
              </w:rPr>
              <w:fldChar w:fldCharType="end"/>
            </w:r>
          </w:p>
        </w:tc>
      </w:tr>
      <w:tr w:rsidR="006B599F" w14:paraId="28B76B82" w14:textId="77777777" w:rsidTr="00294FBC">
        <w:tc>
          <w:tcPr>
            <w:tcW w:w="3361" w:type="dxa"/>
          </w:tcPr>
          <w:p w14:paraId="0602930E" w14:textId="72A2FC85" w:rsidR="006B599F" w:rsidRPr="001D3E2B" w:rsidRDefault="006B599F" w:rsidP="006B599F">
            <w:pPr>
              <w:rPr>
                <w:rFonts w:ascii="Consolas" w:hAnsi="Consolas" w:cs="Consolas"/>
                <w:sz w:val="22"/>
                <w:szCs w:val="22"/>
              </w:rPr>
            </w:pPr>
            <w:hyperlink r:id="rId22" w:anchor="title30" w:history="1">
              <w:r w:rsidRPr="00221EDD">
                <w:rPr>
                  <w:rStyle w:val="Hyperlink"/>
                  <w:rFonts w:ascii="Consolas" w:hAnsi="Consolas" w:cs="Consolas"/>
                  <w:sz w:val="22"/>
                  <w:szCs w:val="22"/>
                </w:rPr>
                <w:t>H5Dread_chunk</w:t>
              </w:r>
            </w:hyperlink>
          </w:p>
        </w:tc>
        <w:tc>
          <w:tcPr>
            <w:tcW w:w="4208" w:type="dxa"/>
          </w:tcPr>
          <w:p w14:paraId="2BD04240" w14:textId="48EF7441" w:rsidR="006B599F" w:rsidRPr="001D3E2B" w:rsidRDefault="006B599F" w:rsidP="006B599F">
            <w:pPr>
              <w:rPr>
                <w:rFonts w:ascii="Consolas" w:hAnsi="Consolas" w:cs="Consolas"/>
                <w:sz w:val="22"/>
                <w:szCs w:val="22"/>
              </w:rPr>
            </w:pPr>
            <w:hyperlink r:id="rId23" w:anchor="title36" w:history="1">
              <w:r w:rsidRPr="005C796B">
                <w:rPr>
                  <w:rStyle w:val="Hyperlink"/>
                  <w:rFonts w:ascii="Consolas" w:hAnsi="Consolas" w:cs="Consolas"/>
                  <w:sz w:val="22"/>
                  <w:szCs w:val="22"/>
                </w:rPr>
                <w:t>H5Dread_struct_chunk</w:t>
              </w:r>
            </w:hyperlink>
          </w:p>
        </w:tc>
        <w:tc>
          <w:tcPr>
            <w:tcW w:w="3136" w:type="dxa"/>
          </w:tcPr>
          <w:p w14:paraId="6F8A53A2" w14:textId="46994AA2"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_Ref171415938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2.2.2</w:t>
            </w:r>
            <w:r w:rsidRPr="00436DB0">
              <w:rPr>
                <w:rFonts w:asciiTheme="minorHAnsi" w:hAnsiTheme="minorHAnsi" w:cstheme="minorHAnsi"/>
              </w:rPr>
              <w:fldChar w:fldCharType="end"/>
            </w:r>
          </w:p>
        </w:tc>
      </w:tr>
      <w:tr w:rsidR="006B599F" w14:paraId="660C7FDB" w14:textId="77777777" w:rsidTr="00294FBC">
        <w:tc>
          <w:tcPr>
            <w:tcW w:w="3361" w:type="dxa"/>
          </w:tcPr>
          <w:p w14:paraId="1FA4253B" w14:textId="40BE9F44" w:rsidR="006B599F" w:rsidRPr="001D3E2B" w:rsidRDefault="006B599F" w:rsidP="006B599F">
            <w:pPr>
              <w:rPr>
                <w:rFonts w:ascii="Consolas" w:hAnsi="Consolas" w:cs="Consolas"/>
                <w:sz w:val="22"/>
                <w:szCs w:val="22"/>
              </w:rPr>
            </w:pPr>
            <w:hyperlink r:id="rId24" w:anchor="title16" w:history="1">
              <w:r w:rsidRPr="00221EDD">
                <w:rPr>
                  <w:rStyle w:val="Hyperlink"/>
                  <w:rFonts w:ascii="Consolas" w:hAnsi="Consolas" w:cs="Consolas"/>
                  <w:sz w:val="22"/>
                  <w:szCs w:val="22"/>
                </w:rPr>
                <w:t>H5Dget_chunk_info</w:t>
              </w:r>
            </w:hyperlink>
          </w:p>
        </w:tc>
        <w:tc>
          <w:tcPr>
            <w:tcW w:w="4208" w:type="dxa"/>
          </w:tcPr>
          <w:p w14:paraId="77351B73" w14:textId="207A7800" w:rsidR="006B599F" w:rsidRPr="001D3E2B" w:rsidRDefault="006B599F" w:rsidP="006B599F">
            <w:pPr>
              <w:rPr>
                <w:rFonts w:ascii="Consolas" w:hAnsi="Consolas" w:cs="Consolas"/>
                <w:sz w:val="22"/>
                <w:szCs w:val="22"/>
              </w:rPr>
            </w:pPr>
            <w:hyperlink r:id="rId25" w:anchor="title27" w:history="1">
              <w:r w:rsidRPr="00356624">
                <w:rPr>
                  <w:rStyle w:val="Hyperlink"/>
                  <w:rFonts w:ascii="Consolas" w:hAnsi="Consolas" w:cs="Consolas"/>
                  <w:sz w:val="22"/>
                  <w:szCs w:val="22"/>
                </w:rPr>
                <w:t>H5Dget_struct_chunk_info</w:t>
              </w:r>
            </w:hyperlink>
          </w:p>
        </w:tc>
        <w:tc>
          <w:tcPr>
            <w:tcW w:w="3136" w:type="dxa"/>
          </w:tcPr>
          <w:p w14:paraId="4B6B14DF" w14:textId="4BF37FDE"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_Ref138427335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2.2.3</w:t>
            </w:r>
            <w:r w:rsidRPr="00436DB0">
              <w:rPr>
                <w:rFonts w:asciiTheme="minorHAnsi" w:hAnsiTheme="minorHAnsi" w:cstheme="minorHAnsi"/>
              </w:rPr>
              <w:fldChar w:fldCharType="end"/>
            </w:r>
          </w:p>
        </w:tc>
      </w:tr>
      <w:tr w:rsidR="006B599F" w14:paraId="587ACA65" w14:textId="77777777" w:rsidTr="00294FBC">
        <w:tc>
          <w:tcPr>
            <w:tcW w:w="3361" w:type="dxa"/>
          </w:tcPr>
          <w:p w14:paraId="0891F464" w14:textId="57DFCB6D" w:rsidR="006B599F" w:rsidRPr="001D3E2B" w:rsidRDefault="006B599F" w:rsidP="006B599F">
            <w:pPr>
              <w:rPr>
                <w:rFonts w:ascii="Consolas" w:hAnsi="Consolas" w:cs="Consolas"/>
                <w:sz w:val="22"/>
                <w:szCs w:val="22"/>
              </w:rPr>
            </w:pPr>
            <w:hyperlink r:id="rId26" w:anchor="title17" w:history="1">
              <w:r w:rsidRPr="00221EDD">
                <w:rPr>
                  <w:rStyle w:val="Hyperlink"/>
                  <w:rFonts w:ascii="Consolas" w:hAnsi="Consolas" w:cs="Consolas"/>
                  <w:sz w:val="22"/>
                  <w:szCs w:val="22"/>
                </w:rPr>
                <w:t>H5Dget_chunk_info_by_coord</w:t>
              </w:r>
            </w:hyperlink>
          </w:p>
        </w:tc>
        <w:tc>
          <w:tcPr>
            <w:tcW w:w="4208" w:type="dxa"/>
          </w:tcPr>
          <w:p w14:paraId="62594F28" w14:textId="02FA9E3A" w:rsidR="006B599F" w:rsidRPr="001D3E2B" w:rsidRDefault="006B599F" w:rsidP="006B599F">
            <w:pPr>
              <w:rPr>
                <w:rFonts w:ascii="Consolas" w:hAnsi="Consolas" w:cs="Consolas"/>
                <w:sz w:val="22"/>
                <w:szCs w:val="22"/>
              </w:rPr>
            </w:pPr>
            <w:hyperlink r:id="rId27" w:anchor="title28" w:history="1">
              <w:r w:rsidRPr="00356624">
                <w:rPr>
                  <w:rStyle w:val="Hyperlink"/>
                  <w:rFonts w:ascii="Consolas" w:hAnsi="Consolas" w:cs="Consolas"/>
                  <w:sz w:val="22"/>
                  <w:szCs w:val="22"/>
                </w:rPr>
                <w:t>H5Dget_struct_chunk_info_by_coord</w:t>
              </w:r>
            </w:hyperlink>
          </w:p>
        </w:tc>
        <w:tc>
          <w:tcPr>
            <w:tcW w:w="3136" w:type="dxa"/>
          </w:tcPr>
          <w:p w14:paraId="173E9F87" w14:textId="7AFB8472"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_Ref138427352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2.2.4</w:t>
            </w:r>
            <w:r w:rsidRPr="00436DB0">
              <w:rPr>
                <w:rFonts w:asciiTheme="minorHAnsi" w:hAnsiTheme="minorHAnsi" w:cstheme="minorHAnsi"/>
              </w:rPr>
              <w:fldChar w:fldCharType="end"/>
            </w:r>
          </w:p>
        </w:tc>
      </w:tr>
      <w:tr w:rsidR="0057030C" w14:paraId="58F08128" w14:textId="77777777" w:rsidTr="00294FBC">
        <w:tc>
          <w:tcPr>
            <w:tcW w:w="3361" w:type="dxa"/>
          </w:tcPr>
          <w:p w14:paraId="035B5E27" w14:textId="7AF8F125" w:rsidR="0057030C" w:rsidRDefault="0057030C" w:rsidP="0057030C">
            <w:pPr>
              <w:rPr>
                <w:rFonts w:ascii="Consolas" w:hAnsi="Consolas" w:cs="Consolas"/>
                <w:sz w:val="22"/>
                <w:szCs w:val="22"/>
              </w:rPr>
            </w:pPr>
            <w:hyperlink r:id="rId28" w:anchor="title6" w:history="1">
              <w:r w:rsidRPr="00221EDD">
                <w:rPr>
                  <w:rStyle w:val="Hyperlink"/>
                  <w:rFonts w:ascii="Consolas" w:hAnsi="Consolas" w:cs="Consolas"/>
                  <w:sz w:val="22"/>
                  <w:szCs w:val="22"/>
                </w:rPr>
                <w:t>H5Dchunk_iter</w:t>
              </w:r>
            </w:hyperlink>
          </w:p>
        </w:tc>
        <w:tc>
          <w:tcPr>
            <w:tcW w:w="4208" w:type="dxa"/>
          </w:tcPr>
          <w:p w14:paraId="6337AFC5" w14:textId="4F60C17F" w:rsidR="0057030C" w:rsidRDefault="0057030C" w:rsidP="0057030C">
            <w:pPr>
              <w:rPr>
                <w:rFonts w:ascii="Consolas" w:hAnsi="Consolas" w:cs="Consolas"/>
                <w:sz w:val="22"/>
                <w:szCs w:val="22"/>
              </w:rPr>
            </w:pPr>
            <w:hyperlink r:id="rId29" w:anchor="title40" w:history="1">
              <w:r w:rsidRPr="00356624">
                <w:rPr>
                  <w:rStyle w:val="Hyperlink"/>
                  <w:rFonts w:ascii="Consolas" w:hAnsi="Consolas" w:cs="Consolas"/>
                  <w:sz w:val="22"/>
                  <w:szCs w:val="22"/>
                </w:rPr>
                <w:t>H5Dstruct_chunk_iter</w:t>
              </w:r>
            </w:hyperlink>
          </w:p>
        </w:tc>
        <w:tc>
          <w:tcPr>
            <w:tcW w:w="3136" w:type="dxa"/>
          </w:tcPr>
          <w:p w14:paraId="6A5EFBD8" w14:textId="30DEDC71"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See sections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_Ref138427369 \r \h </w:instrText>
            </w:r>
            <w:r>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2.2.5</w:t>
            </w:r>
            <w:r w:rsidRPr="00436DB0">
              <w:rPr>
                <w:rFonts w:asciiTheme="minorHAnsi" w:hAnsiTheme="minorHAnsi" w:cstheme="minorHAnsi"/>
              </w:rPr>
              <w:fldChar w:fldCharType="end"/>
            </w:r>
            <w:r w:rsidRPr="00436DB0">
              <w:rPr>
                <w:rFonts w:asciiTheme="minorHAnsi" w:hAnsiTheme="minorHAnsi" w:cstheme="minorHAnsi"/>
              </w:rPr>
              <w:t xml:space="preserve"> and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_Ref171416007 \r \h </w:instrText>
            </w:r>
            <w:r>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2.2.6</w:t>
            </w:r>
            <w:r w:rsidRPr="00436DB0">
              <w:rPr>
                <w:rFonts w:asciiTheme="minorHAnsi" w:hAnsiTheme="minorHAnsi" w:cstheme="minorHAnsi"/>
              </w:rPr>
              <w:fldChar w:fldCharType="end"/>
            </w:r>
            <w:r w:rsidRPr="00436DB0">
              <w:rPr>
                <w:rFonts w:asciiTheme="minorHAnsi" w:hAnsiTheme="minorHAnsi" w:cstheme="minorHAnsi"/>
              </w:rPr>
              <w:t xml:space="preserve"> </w:t>
            </w:r>
          </w:p>
        </w:tc>
      </w:tr>
      <w:tr w:rsidR="0057030C" w14:paraId="3DA5EDBC" w14:textId="77777777" w:rsidTr="00294FBC">
        <w:trPr>
          <w:trHeight w:val="75"/>
        </w:trPr>
        <w:tc>
          <w:tcPr>
            <w:tcW w:w="3361" w:type="dxa"/>
          </w:tcPr>
          <w:p w14:paraId="7F601795" w14:textId="77777777" w:rsidR="0057030C" w:rsidRDefault="0057030C" w:rsidP="0057030C">
            <w:pPr>
              <w:rPr>
                <w:rFonts w:ascii="Consolas" w:hAnsi="Consolas" w:cs="Consolas"/>
                <w:sz w:val="22"/>
                <w:szCs w:val="22"/>
              </w:rPr>
            </w:pPr>
            <w:hyperlink r:id="rId30" w:anchor="title18" w:history="1">
              <w:r w:rsidRPr="00221EDD">
                <w:rPr>
                  <w:rStyle w:val="Hyperlink"/>
                  <w:rFonts w:ascii="Consolas" w:hAnsi="Consolas" w:cs="Consolas"/>
                  <w:sz w:val="22"/>
                  <w:szCs w:val="22"/>
                </w:rPr>
                <w:t>H5Dget_chunk_storage_size</w:t>
              </w:r>
            </w:hyperlink>
          </w:p>
          <w:p w14:paraId="79B3620D" w14:textId="12100088" w:rsidR="0057030C" w:rsidRPr="001D3E2B" w:rsidRDefault="0057030C" w:rsidP="0057030C">
            <w:pPr>
              <w:rPr>
                <w:rFonts w:ascii="Consolas" w:hAnsi="Consolas" w:cs="Consolas"/>
                <w:sz w:val="22"/>
                <w:szCs w:val="22"/>
              </w:rPr>
            </w:pPr>
            <w:hyperlink r:id="rId31" w:anchor="title20" w:history="1">
              <w:r w:rsidRPr="0057030C">
                <w:rPr>
                  <w:rStyle w:val="Hyperlink"/>
                  <w:rFonts w:ascii="Consolas" w:hAnsi="Consolas" w:cs="Consolas"/>
                  <w:sz w:val="22"/>
                  <w:szCs w:val="22"/>
                </w:rPr>
                <w:t>H5Dget_num_chunks</w:t>
              </w:r>
            </w:hyperlink>
          </w:p>
        </w:tc>
        <w:tc>
          <w:tcPr>
            <w:tcW w:w="4208" w:type="dxa"/>
          </w:tcPr>
          <w:p w14:paraId="2026A157" w14:textId="77777777" w:rsidR="0057030C" w:rsidRDefault="0057030C" w:rsidP="0057030C">
            <w:pPr>
              <w:jc w:val="center"/>
              <w:rPr>
                <w:rFonts w:ascii="Consolas" w:hAnsi="Consolas" w:cs="Consolas"/>
                <w:sz w:val="22"/>
                <w:szCs w:val="22"/>
              </w:rPr>
            </w:pPr>
          </w:p>
          <w:p w14:paraId="71C572FF" w14:textId="0B7B9C44" w:rsidR="0057030C" w:rsidRPr="001D3E2B" w:rsidRDefault="0057030C" w:rsidP="0057030C">
            <w:pPr>
              <w:jc w:val="center"/>
              <w:rPr>
                <w:rFonts w:ascii="Consolas" w:hAnsi="Consolas" w:cs="Consolas"/>
                <w:sz w:val="22"/>
                <w:szCs w:val="22"/>
              </w:rPr>
            </w:pPr>
            <w:r>
              <w:rPr>
                <w:rFonts w:ascii="Consolas" w:hAnsi="Consolas" w:cs="Consolas"/>
                <w:sz w:val="22"/>
                <w:szCs w:val="22"/>
              </w:rPr>
              <w:t>-</w:t>
            </w:r>
          </w:p>
        </w:tc>
        <w:tc>
          <w:tcPr>
            <w:tcW w:w="3136" w:type="dxa"/>
          </w:tcPr>
          <w:p w14:paraId="3ED99E97" w14:textId="6C36FF13"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No special function provided for structured chunk. See discussion in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 MERGEFORMAT </w:instrText>
            </w:r>
            <w:r w:rsidRPr="00436DB0">
              <w:rPr>
                <w:rFonts w:asciiTheme="minorHAnsi" w:hAnsiTheme="minorHAnsi" w:cstheme="minorHAnsi"/>
              </w:rPr>
            </w:r>
            <w:r w:rsidRPr="00436DB0">
              <w:rPr>
                <w:rFonts w:asciiTheme="minorHAnsi" w:hAnsiTheme="minorHAnsi" w:cstheme="minorHAnsi"/>
              </w:rPr>
              <w:fldChar w:fldCharType="separate"/>
            </w:r>
            <w:r w:rsidR="00704439">
              <w:rPr>
                <w:rFonts w:asciiTheme="minorHAnsi" w:hAnsiTheme="minorHAnsi" w:cstheme="minorHAnsi"/>
              </w:rPr>
              <w:t>2.2.7</w:t>
            </w:r>
            <w:r w:rsidRPr="00436DB0">
              <w:rPr>
                <w:rFonts w:asciiTheme="minorHAnsi" w:hAnsiTheme="minorHAnsi" w:cstheme="minorHAnsi"/>
              </w:rPr>
              <w:fldChar w:fldCharType="end"/>
            </w:r>
          </w:p>
        </w:tc>
      </w:tr>
    </w:tbl>
    <w:p w14:paraId="0627BB9B" w14:textId="77777777" w:rsidR="001D3E2B" w:rsidRDefault="001D3E2B" w:rsidP="0052155A">
      <w:pPr>
        <w:rPr>
          <w:rFonts w:asciiTheme="minorHAnsi" w:hAnsiTheme="minorHAnsi" w:cstheme="minorHAnsi"/>
        </w:rPr>
      </w:pPr>
    </w:p>
    <w:p w14:paraId="5CD6283B" w14:textId="77777777" w:rsidR="001D3E2B" w:rsidRDefault="001D3E2B" w:rsidP="0052155A">
      <w:pPr>
        <w:rPr>
          <w:rFonts w:asciiTheme="minorHAnsi" w:hAnsiTheme="minorHAnsi" w:cstheme="minorHAnsi"/>
        </w:rPr>
      </w:pPr>
    </w:p>
    <w:p w14:paraId="2FA03F11" w14:textId="77777777" w:rsidR="001D3E2B" w:rsidRDefault="001D3E2B" w:rsidP="0052155A">
      <w:pPr>
        <w:rPr>
          <w:rFonts w:asciiTheme="minorHAnsi" w:hAnsiTheme="minorHAnsi" w:cstheme="minorHAnsi"/>
        </w:rPr>
      </w:pP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7E42B5B0" w:rsidR="00F876FD" w:rsidRPr="0062458D" w:rsidRDefault="00F876FD" w:rsidP="0062458D">
      <w:pPr>
        <w:rPr>
          <w:rFonts w:ascii="Consolas" w:hAnsi="Consolas" w:cs="Consolas"/>
          <w:sz w:val="22"/>
          <w:szCs w:val="22"/>
        </w:rPr>
      </w:pPr>
      <w:r w:rsidRPr="0062458D">
        <w:rPr>
          <w:rFonts w:ascii="Consolas" w:hAnsi="Consolas" w:cs="Consolas"/>
          <w:sz w:val="22"/>
          <w:szCs w:val="22"/>
        </w:rPr>
        <w:t xml:space="preserve">typedef struct </w:t>
      </w:r>
      <w:hyperlink r:id="rId32" w:history="1">
        <w:r w:rsidRPr="00356624">
          <w:rPr>
            <w:rStyle w:val="Hyperlink"/>
            <w:rFonts w:ascii="Consolas" w:hAnsi="Consolas" w:cs="Consolas"/>
            <w:sz w:val="22"/>
            <w:szCs w:val="22"/>
          </w:rPr>
          <w:t>H5D_s</w:t>
        </w:r>
        <w:r w:rsidR="00DE668D" w:rsidRPr="00356624">
          <w:rPr>
            <w:rStyle w:val="Hyperlink"/>
            <w:rFonts w:ascii="Consolas" w:hAnsi="Consolas" w:cs="Consolas"/>
            <w:sz w:val="22"/>
            <w:szCs w:val="22"/>
          </w:rPr>
          <w:t>truct_</w:t>
        </w:r>
        <w:r w:rsidRPr="00356624">
          <w:rPr>
            <w:rStyle w:val="Hyperlink"/>
            <w:rFonts w:ascii="Consolas" w:hAnsi="Consolas" w:cs="Consolas"/>
            <w:sz w:val="22"/>
            <w:szCs w:val="22"/>
          </w:rPr>
          <w:t>chunk_info_t</w:t>
        </w:r>
      </w:hyperlink>
      <w:r w:rsidRPr="0062458D">
        <w:rPr>
          <w:rFonts w:ascii="Consolas" w:hAnsi="Consolas" w:cs="Consolas"/>
          <w:sz w:val="22"/>
          <w:szCs w:val="22"/>
        </w:rPr>
        <w:t xml:space="preserve">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gramStart"/>
      <w:r w:rsidRPr="0062458D">
        <w:rPr>
          <w:rFonts w:ascii="Consolas" w:hAnsi="Consolas" w:cs="Consolas"/>
          <w:sz w:val="22"/>
          <w:szCs w:val="22"/>
        </w:rPr>
        <w:t xml:space="preserve">type;   </w:t>
      </w:r>
      <w:proofErr w:type="gramEnd"/>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w:t>
      </w:r>
      <w:proofErr w:type="gramEnd"/>
      <w:r w:rsidR="00F876FD"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commentRangeStart w:id="163"/>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commentRangeEnd w:id="163"/>
      <w:r w:rsidR="00D10CAF">
        <w:rPr>
          <w:rStyle w:val="CommentReference"/>
          <w:rFonts w:asciiTheme="minorHAnsi" w:eastAsiaTheme="minorHAnsi" w:hAnsiTheme="minorHAnsi" w:cstheme="minorBidi"/>
          <w:lang w:eastAsia="en-US" w:bidi="ar-SA"/>
        </w:rPr>
        <w:commentReference w:id="163"/>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w:t>
      </w:r>
      <w:commentRangeStart w:id="164"/>
      <w:commentRangeStart w:id="165"/>
      <w:r w:rsidRPr="0062458D">
        <w:rPr>
          <w:rFonts w:ascii="Consolas" w:hAnsi="Consolas" w:cs="Consolas"/>
          <w:sz w:val="22"/>
          <w:szCs w:val="22"/>
        </w:rPr>
        <w:t xml:space="preserve">Contains original size of each </w:t>
      </w:r>
      <w:commentRangeStart w:id="166"/>
      <w:commentRangeStart w:id="167"/>
      <w:commentRangeStart w:id="168"/>
      <w:commentRangeStart w:id="169"/>
      <w:r w:rsidRPr="0062458D">
        <w:rPr>
          <w:rFonts w:ascii="Consolas" w:hAnsi="Consolas" w:cs="Consolas"/>
          <w:sz w:val="22"/>
          <w:szCs w:val="22"/>
        </w:rPr>
        <w:t xml:space="preserve">section </w:t>
      </w:r>
      <w:commentRangeEnd w:id="164"/>
      <w:r w:rsidR="005140A4">
        <w:rPr>
          <w:rStyle w:val="CommentReference"/>
          <w:rFonts w:asciiTheme="minorHAnsi" w:eastAsiaTheme="minorHAnsi" w:hAnsiTheme="minorHAnsi" w:cstheme="minorBidi"/>
          <w:lang w:eastAsia="en-US" w:bidi="ar-SA"/>
        </w:rPr>
        <w:commentReference w:id="164"/>
      </w:r>
      <w:commentRangeEnd w:id="165"/>
      <w:commentRangeEnd w:id="166"/>
      <w:commentRangeEnd w:id="167"/>
      <w:commentRangeEnd w:id="168"/>
      <w:commentRangeEnd w:id="169"/>
      <w:r w:rsidR="00664BCB">
        <w:rPr>
          <w:rStyle w:val="CommentReference"/>
          <w:rFonts w:asciiTheme="minorHAnsi" w:eastAsiaTheme="minorHAnsi" w:hAnsiTheme="minorHAnsi" w:cstheme="minorBidi"/>
          <w:lang w:eastAsia="en-US" w:bidi="ar-SA"/>
        </w:rPr>
        <w:commentReference w:id="165"/>
      </w:r>
      <w:r w:rsidR="0006154A">
        <w:rPr>
          <w:rStyle w:val="CommentReference"/>
          <w:rFonts w:asciiTheme="minorHAnsi" w:eastAsiaTheme="minorHAnsi" w:hAnsiTheme="minorHAnsi" w:cstheme="minorBidi"/>
          <w:lang w:eastAsia="en-US" w:bidi="ar-SA"/>
        </w:rPr>
        <w:commentReference w:id="166"/>
      </w:r>
      <w:r w:rsidR="00664BCB">
        <w:rPr>
          <w:rStyle w:val="CommentReference"/>
          <w:rFonts w:asciiTheme="minorHAnsi" w:eastAsiaTheme="minorHAnsi" w:hAnsiTheme="minorHAnsi" w:cstheme="minorBidi"/>
          <w:lang w:eastAsia="en-US" w:bidi="ar-SA"/>
        </w:rPr>
        <w:commentReference w:id="167"/>
      </w:r>
      <w:r w:rsidR="000225D4">
        <w:rPr>
          <w:rStyle w:val="CommentReference"/>
          <w:rFonts w:asciiTheme="minorHAnsi" w:eastAsiaTheme="minorHAnsi" w:hAnsiTheme="minorHAnsi" w:cstheme="minorBidi"/>
          <w:lang w:eastAsia="en-US" w:bidi="ar-SA"/>
        </w:rPr>
        <w:commentReference w:id="168"/>
      </w:r>
      <w:r w:rsidR="005750CD">
        <w:rPr>
          <w:rStyle w:val="CommentReference"/>
          <w:rFonts w:asciiTheme="minorHAnsi" w:eastAsiaTheme="minorHAnsi" w:hAnsiTheme="minorHAnsi" w:cstheme="minorBidi"/>
          <w:lang w:eastAsia="en-US" w:bidi="ar-SA"/>
        </w:rPr>
        <w:commentReference w:id="169"/>
      </w:r>
      <w:r w:rsidRPr="0062458D">
        <w:rPr>
          <w:rFonts w:ascii="Consolas" w:hAnsi="Consolas" w:cs="Consolas"/>
          <w:sz w:val="22"/>
          <w:szCs w:val="22"/>
        </w:rPr>
        <w:t xml:space="preserve">*/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056A7D29" w:rsidR="0068396B" w:rsidRDefault="00436DB0" w:rsidP="0052155A">
      <w:pPr>
        <w:rPr>
          <w:rFonts w:asciiTheme="minorHAnsi" w:hAnsiTheme="minorHAnsi" w:cstheme="minorHAnsi"/>
        </w:rPr>
      </w:pPr>
      <w:r>
        <w:rPr>
          <w:rFonts w:asciiTheme="minorHAnsi" w:hAnsiTheme="minorHAnsi" w:cstheme="minorHAnsi"/>
        </w:rPr>
        <w:t xml:space="preserve">Please notice that in unfiltered case </w:t>
      </w:r>
      <w:r w:rsidR="00512AFB">
        <w:rPr>
          <w:rFonts w:asciiTheme="minorHAnsi" w:hAnsiTheme="minorHAnsi" w:cstheme="minorHAnsi"/>
        </w:rPr>
        <w:t>the values of the sections’ sizes will be the same as the corresponding original sizes.  The value</w:t>
      </w:r>
      <w:r w:rsidR="0057030C">
        <w:rPr>
          <w:rFonts w:asciiTheme="minorHAnsi" w:hAnsiTheme="minorHAnsi" w:cstheme="minorHAnsi"/>
        </w:rPr>
        <w:t>s</w:t>
      </w:r>
      <w:r w:rsidR="00512AFB">
        <w:rPr>
          <w:rFonts w:asciiTheme="minorHAnsi" w:hAnsiTheme="minorHAnsi" w:cstheme="minorHAnsi"/>
        </w:rPr>
        <w:t xml:space="preserve"> </w:t>
      </w:r>
      <w:r w:rsidR="0057030C">
        <w:rPr>
          <w:rFonts w:asciiTheme="minorHAnsi" w:hAnsiTheme="minorHAnsi" w:cstheme="minorHAnsi"/>
        </w:rPr>
        <w:t>are</w:t>
      </w:r>
      <w:r w:rsidR="00512AFB">
        <w:rPr>
          <w:rFonts w:asciiTheme="minorHAnsi" w:hAnsiTheme="minorHAnsi" w:cstheme="minorHAnsi"/>
        </w:rPr>
        <w:t xml:space="preserve"> 0 if the section is empty. See </w:t>
      </w:r>
      <w:hyperlink r:id="rId33" w:anchor="ChangesForStructChunk" w:history="1">
        <w:r w:rsidR="00512AFB" w:rsidRPr="00356624">
          <w:rPr>
            <w:rStyle w:val="Hyperlink"/>
            <w:rFonts w:asciiTheme="minorHAnsi" w:hAnsiTheme="minorHAnsi" w:cstheme="minorHAnsi"/>
          </w:rPr>
          <w:t>File Format Specification</w:t>
        </w:r>
      </w:hyperlink>
      <w:r w:rsidR="00512AFB">
        <w:rPr>
          <w:rFonts w:asciiTheme="minorHAnsi" w:hAnsiTheme="minorHAnsi" w:cstheme="minorHAnsi"/>
        </w:rPr>
        <w:t xml:space="preserve">, section </w:t>
      </w:r>
      <w:r w:rsidR="00356624">
        <w:rPr>
          <w:rFonts w:asciiTheme="minorHAnsi" w:hAnsiTheme="minorHAnsi" w:cstheme="minorHAnsi"/>
        </w:rPr>
        <w:t>IX</w:t>
      </w:r>
      <w:r w:rsidR="00512AFB">
        <w:rPr>
          <w:rFonts w:asciiTheme="minorHAnsi" w:hAnsiTheme="minorHAnsi" w:cstheme="minorHAnsi"/>
        </w:rPr>
        <w:t xml:space="preserve">, Appendix E: Layout of Structured Chunk. </w:t>
      </w:r>
    </w:p>
    <w:bookmarkStart w:id="170" w:name="_Ref138427309"/>
    <w:p w14:paraId="3268FD05" w14:textId="159F70D9" w:rsidR="000B1DBE" w:rsidRDefault="00356624" w:rsidP="00AC52B1">
      <w:pPr>
        <w:pStyle w:val="Heading3"/>
      </w:pPr>
      <w:r>
        <w:lastRenderedPageBreak/>
        <w:fldChar w:fldCharType="begin"/>
      </w:r>
      <w:r>
        <w:instrText>HYPERLINK "https://gamma.hdfgroup.org/ftp/pub/outgoing/vchoi/SPARSE/hdf5lib_docs/html/group___h5_d.html" \l "title46"</w:instrText>
      </w:r>
      <w:r>
        <w:fldChar w:fldCharType="separate"/>
      </w:r>
      <w:bookmarkStart w:id="171" w:name="_Toc180578476"/>
      <w:r w:rsidR="00986FEF" w:rsidRPr="00356624">
        <w:rPr>
          <w:rStyle w:val="Hyperlink"/>
        </w:rPr>
        <w:t>H5Dwrite</w:t>
      </w:r>
      <w:r w:rsidR="006E195C" w:rsidRPr="00356624">
        <w:rPr>
          <w:rStyle w:val="Hyperlink"/>
        </w:rPr>
        <w:t>_s</w:t>
      </w:r>
      <w:r w:rsidR="00233745" w:rsidRPr="00356624">
        <w:rPr>
          <w:rStyle w:val="Hyperlink"/>
        </w:rPr>
        <w:t>truct_</w:t>
      </w:r>
      <w:r w:rsidR="006E195C" w:rsidRPr="00356624">
        <w:rPr>
          <w:rStyle w:val="Hyperlink"/>
        </w:rPr>
        <w:t>chunk</w:t>
      </w:r>
      <w:bookmarkEnd w:id="170"/>
      <w:bookmarkEnd w:id="171"/>
      <w:r>
        <w:fldChar w:fldCharType="end"/>
      </w:r>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51B4852A"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w:t>
      </w:r>
      <w:commentRangeStart w:id="172"/>
      <w:commentRangeStart w:id="173"/>
      <w:r w:rsidRPr="001215FB">
        <w:rPr>
          <w:rFonts w:ascii="Consolas" w:hAnsi="Consolas" w:cs="Consolas"/>
          <w:sz w:val="22"/>
          <w:szCs w:val="22"/>
        </w:rPr>
        <w:t>H5D</w:t>
      </w:r>
      <w:r w:rsidR="00986FEF">
        <w:rPr>
          <w:rFonts w:ascii="Consolas" w:hAnsi="Consolas" w:cs="Consolas"/>
          <w:sz w:val="22"/>
          <w:szCs w:val="22"/>
        </w:rPr>
        <w:t>write</w:t>
      </w:r>
      <w:r w:rsidRPr="001215FB">
        <w:rPr>
          <w:rFonts w:ascii="Consolas" w:hAnsi="Consolas" w:cs="Consolas"/>
          <w:sz w:val="22"/>
          <w:szCs w:val="22"/>
        </w:rPr>
        <w:t>_</w:t>
      </w:r>
      <w:r w:rsidR="00AB6533">
        <w:rPr>
          <w:rFonts w:ascii="Consolas" w:hAnsi="Consolas" w:cs="Consolas"/>
          <w:sz w:val="22"/>
          <w:szCs w:val="22"/>
        </w:rPr>
        <w:t>s</w:t>
      </w:r>
      <w:r w:rsidR="00DE668D">
        <w:rPr>
          <w:rFonts w:ascii="Consolas" w:hAnsi="Consolas" w:cs="Consolas"/>
          <w:sz w:val="22"/>
          <w:szCs w:val="22"/>
        </w:rPr>
        <w:t>truct_</w:t>
      </w:r>
      <w:r w:rsidRPr="001215FB">
        <w:rPr>
          <w:rFonts w:ascii="Consolas" w:hAnsi="Consolas" w:cs="Consolas"/>
          <w:sz w:val="22"/>
          <w:szCs w:val="22"/>
        </w:rPr>
        <w:t xml:space="preserve">chunk </w:t>
      </w:r>
      <w:commentRangeEnd w:id="172"/>
      <w:r w:rsidR="00B71FCB">
        <w:rPr>
          <w:rStyle w:val="CommentReference"/>
          <w:rFonts w:asciiTheme="minorHAnsi" w:eastAsiaTheme="minorHAnsi" w:hAnsiTheme="minorHAnsi" w:cstheme="minorBidi"/>
          <w:lang w:eastAsia="en-US" w:bidi="ar-SA"/>
        </w:rPr>
        <w:commentReference w:id="172"/>
      </w:r>
      <w:commentRangeEnd w:id="173"/>
      <w:r w:rsidR="00664BCB">
        <w:rPr>
          <w:rStyle w:val="CommentReference"/>
          <w:rFonts w:asciiTheme="minorHAnsi" w:eastAsiaTheme="minorHAnsi" w:hAnsiTheme="minorHAnsi" w:cstheme="minorBidi"/>
          <w:lang w:eastAsia="en-US" w:bidi="ar-SA"/>
        </w:rPr>
        <w:commentReference w:id="173"/>
      </w:r>
      <w:r w:rsidRPr="001215FB">
        <w:rPr>
          <w:rFonts w:ascii="Consolas" w:hAnsi="Consolas" w:cs="Consolas"/>
          <w:sz w:val="22"/>
          <w:szCs w:val="22"/>
        </w:rPr>
        <w:t>(</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3EC5FFF9"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commentRangeStart w:id="174"/>
      <w:commentRangeStart w:id="175"/>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commentRangeEnd w:id="174"/>
      <w:r w:rsidR="005140A4">
        <w:rPr>
          <w:rStyle w:val="CommentReference"/>
          <w:rFonts w:asciiTheme="minorHAnsi" w:eastAsiaTheme="minorHAnsi" w:hAnsiTheme="minorHAnsi" w:cstheme="minorBidi"/>
          <w:color w:val="auto"/>
          <w:lang w:eastAsia="en-US" w:bidi="ar-SA"/>
        </w:rPr>
        <w:commentReference w:id="174"/>
      </w:r>
      <w:commentRangeEnd w:id="175"/>
      <w:r w:rsidR="00664BCB">
        <w:rPr>
          <w:rStyle w:val="CommentReference"/>
          <w:rFonts w:asciiTheme="minorHAnsi" w:eastAsiaTheme="minorHAnsi" w:hAnsiTheme="minorHAnsi" w:cstheme="minorBidi"/>
          <w:color w:val="auto"/>
          <w:lang w:eastAsia="en-US" w:bidi="ar-SA"/>
        </w:rPr>
        <w:commentReference w:id="175"/>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w:t>
      </w:r>
      <w:ins w:id="176" w:author="Elena Pourmal" w:date="2024-10-23T10:59:00Z" w16du:dateUtc="2024-10-23T15:59:00Z">
        <w:r w:rsidR="00861469">
          <w:rPr>
            <w:rFonts w:asciiTheme="minorHAnsi" w:hAnsiTheme="minorHAnsi" w:cstheme="minorHAnsi"/>
            <w:sz w:val="24"/>
          </w:rPr>
          <w:t xml:space="preserve">the first one contains </w:t>
        </w:r>
      </w:ins>
      <w:commentRangeStart w:id="177"/>
      <w:commentRangeStart w:id="178"/>
      <w:r w:rsidR="001225BD">
        <w:rPr>
          <w:rFonts w:asciiTheme="minorHAnsi" w:hAnsiTheme="minorHAnsi" w:cstheme="minorHAnsi"/>
          <w:sz w:val="24"/>
        </w:rPr>
        <w:t>encoded selection</w:t>
      </w:r>
      <w:ins w:id="179" w:author="Elena Pourmal" w:date="2024-10-23T11:04:00Z" w16du:dateUtc="2024-10-23T16:04:00Z">
        <w:r w:rsidR="0002779A">
          <w:rPr>
            <w:rStyle w:val="FootnoteReference"/>
            <w:rFonts w:asciiTheme="minorHAnsi" w:hAnsiTheme="minorHAnsi" w:cstheme="minorHAnsi"/>
            <w:sz w:val="24"/>
          </w:rPr>
          <w:footnoteReference w:id="10"/>
        </w:r>
      </w:ins>
      <w:r w:rsidR="001225BD">
        <w:rPr>
          <w:rFonts w:asciiTheme="minorHAnsi" w:hAnsiTheme="minorHAnsi" w:cstheme="minorHAnsi"/>
          <w:sz w:val="24"/>
        </w:rPr>
        <w:t xml:space="preserve"> </w:t>
      </w:r>
      <w:ins w:id="184" w:author="Elena Pourmal" w:date="2024-10-23T10:58:00Z" w16du:dateUtc="2024-10-23T15:58:00Z">
        <w:r w:rsidR="00861469">
          <w:rPr>
            <w:rFonts w:asciiTheme="minorHAnsi" w:hAnsiTheme="minorHAnsi" w:cstheme="minorHAnsi"/>
            <w:sz w:val="24"/>
          </w:rPr>
          <w:t xml:space="preserve">for defined elements </w:t>
        </w:r>
      </w:ins>
      <w:r w:rsidR="001225BD">
        <w:rPr>
          <w:rFonts w:asciiTheme="minorHAnsi" w:hAnsiTheme="minorHAnsi" w:cstheme="minorHAnsi"/>
          <w:sz w:val="24"/>
        </w:rPr>
        <w:t xml:space="preserve">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ins w:id="185" w:author="Elena Pourmal" w:date="2024-10-23T10:59:00Z" w16du:dateUtc="2024-10-23T15:59:00Z">
        <w:r w:rsidR="00861469">
          <w:rPr>
            <w:rFonts w:asciiTheme="minorHAnsi" w:hAnsiTheme="minorHAnsi" w:cstheme="minorHAnsi"/>
            <w:sz w:val="24"/>
          </w:rPr>
          <w:t>contai</w:t>
        </w:r>
      </w:ins>
      <w:ins w:id="186" w:author="Elena Pourmal" w:date="2024-10-23T11:00:00Z" w16du:dateUtc="2024-10-23T16:00:00Z">
        <w:r w:rsidR="00861469">
          <w:rPr>
            <w:rFonts w:asciiTheme="minorHAnsi" w:hAnsiTheme="minorHAnsi" w:cstheme="minorHAnsi"/>
            <w:sz w:val="24"/>
          </w:rPr>
          <w:t xml:space="preserve">ns </w:t>
        </w:r>
      </w:ins>
      <w:r w:rsidR="00861469">
        <w:rPr>
          <w:rFonts w:asciiTheme="minorHAnsi" w:hAnsiTheme="minorHAnsi" w:cstheme="minorHAnsi"/>
          <w:sz w:val="24"/>
        </w:rPr>
        <w:t xml:space="preserve">the values of defined </w:t>
      </w:r>
      <w:r w:rsidR="001225BD">
        <w:rPr>
          <w:rFonts w:asciiTheme="minorHAnsi" w:hAnsiTheme="minorHAnsi" w:cstheme="minorHAnsi"/>
          <w:sz w:val="24"/>
        </w:rPr>
        <w:t>elements.</w:t>
      </w:r>
      <w:r w:rsidR="00A22273">
        <w:rPr>
          <w:rFonts w:asciiTheme="minorHAnsi" w:hAnsiTheme="minorHAnsi" w:cstheme="minorHAnsi"/>
          <w:sz w:val="24"/>
        </w:rPr>
        <w:t xml:space="preserve"> </w:t>
      </w:r>
      <w:commentRangeEnd w:id="177"/>
      <w:r w:rsidR="005140A4">
        <w:rPr>
          <w:rStyle w:val="CommentReference"/>
          <w:rFonts w:asciiTheme="minorHAnsi" w:eastAsiaTheme="minorHAnsi" w:hAnsiTheme="minorHAnsi" w:cstheme="minorBidi"/>
          <w:color w:val="auto"/>
          <w:lang w:eastAsia="en-US" w:bidi="ar-SA"/>
        </w:rPr>
        <w:commentReference w:id="177"/>
      </w:r>
      <w:commentRangeEnd w:id="178"/>
      <w:r w:rsidR="00664BCB">
        <w:rPr>
          <w:rStyle w:val="CommentReference"/>
          <w:rFonts w:asciiTheme="minorHAnsi" w:eastAsiaTheme="minorHAnsi" w:hAnsiTheme="minorHAnsi" w:cstheme="minorBidi"/>
          <w:color w:val="auto"/>
          <w:lang w:eastAsia="en-US" w:bidi="ar-SA"/>
        </w:rPr>
        <w:commentReference w:id="178"/>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bookmarkStart w:id="187" w:name="_Ref171415938"/>
    <w:p w14:paraId="4A7E703F" w14:textId="3E15279D" w:rsidR="006E195C" w:rsidRDefault="00356624" w:rsidP="00AC52B1">
      <w:pPr>
        <w:pStyle w:val="Heading3"/>
      </w:pPr>
      <w:r>
        <w:fldChar w:fldCharType="begin"/>
      </w:r>
      <w:r>
        <w:instrText>HYPERLINK "https://gamma.hdfgroup.org/ftp/pub/outgoing/vchoi/SPARSE/hdf5lib_docs/html/group___h5_d.html" \l "title36"</w:instrText>
      </w:r>
      <w:r>
        <w:fldChar w:fldCharType="separate"/>
      </w:r>
      <w:bookmarkStart w:id="188" w:name="_Toc180578477"/>
      <w:r w:rsidR="009F511B" w:rsidRPr="00356624">
        <w:rPr>
          <w:rStyle w:val="Hyperlink"/>
        </w:rPr>
        <w:t>H5Dread</w:t>
      </w:r>
      <w:r w:rsidR="006E195C" w:rsidRPr="00356624">
        <w:rPr>
          <w:rStyle w:val="Hyperlink"/>
        </w:rPr>
        <w:t>_s</w:t>
      </w:r>
      <w:r w:rsidR="00233745" w:rsidRPr="00356624">
        <w:rPr>
          <w:rStyle w:val="Hyperlink"/>
        </w:rPr>
        <w:t>truct_</w:t>
      </w:r>
      <w:r w:rsidR="006E195C" w:rsidRPr="00356624">
        <w:rPr>
          <w:rStyle w:val="Hyperlink"/>
        </w:rPr>
        <w:t>chunk</w:t>
      </w:r>
      <w:bookmarkEnd w:id="187"/>
      <w:bookmarkEnd w:id="188"/>
      <w:r>
        <w:fldChar w:fldCharType="end"/>
      </w:r>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11B42782"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commentRangeStart w:id="189"/>
      <w:commentRangeStart w:id="190"/>
      <w:r w:rsidRPr="007A0392">
        <w:rPr>
          <w:rFonts w:ascii="Consolas" w:hAnsi="Consolas" w:cs="Consolas"/>
          <w:sz w:val="22"/>
          <w:szCs w:val="22"/>
        </w:rPr>
        <w:t>H5D</w:t>
      </w:r>
      <w:r w:rsidR="007F5C9A">
        <w:rPr>
          <w:rFonts w:ascii="Consolas" w:hAnsi="Consolas" w:cs="Consolas"/>
          <w:sz w:val="22"/>
          <w:szCs w:val="22"/>
        </w:rPr>
        <w:t>read</w:t>
      </w:r>
      <w:r w:rsidRPr="007A0392">
        <w:rPr>
          <w:rFonts w:ascii="Consolas" w:hAnsi="Consolas" w:cs="Consolas"/>
          <w:sz w:val="22"/>
          <w:szCs w:val="22"/>
        </w:rPr>
        <w:t>_</w:t>
      </w:r>
      <w:r w:rsidR="00C11054">
        <w:rPr>
          <w:rFonts w:ascii="Consolas" w:hAnsi="Consolas" w:cs="Consolas"/>
          <w:sz w:val="22"/>
          <w:szCs w:val="22"/>
        </w:rPr>
        <w:t>s</w:t>
      </w:r>
      <w:r w:rsidR="00DE668D">
        <w:rPr>
          <w:rFonts w:ascii="Consolas" w:hAnsi="Consolas" w:cs="Consolas"/>
          <w:sz w:val="22"/>
          <w:szCs w:val="22"/>
        </w:rPr>
        <w:t>truct_</w:t>
      </w:r>
      <w:r w:rsidRPr="007A0392">
        <w:rPr>
          <w:rFonts w:ascii="Consolas" w:hAnsi="Consolas" w:cs="Consolas"/>
          <w:sz w:val="22"/>
          <w:szCs w:val="22"/>
        </w:rPr>
        <w:t xml:space="preserve">chunk </w:t>
      </w:r>
      <w:commentRangeEnd w:id="189"/>
      <w:r w:rsidR="00B71FCB">
        <w:rPr>
          <w:rStyle w:val="CommentReference"/>
          <w:rFonts w:asciiTheme="minorHAnsi" w:eastAsiaTheme="minorHAnsi" w:hAnsiTheme="minorHAnsi" w:cstheme="minorBidi"/>
          <w:lang w:eastAsia="en-US" w:bidi="ar-SA"/>
        </w:rPr>
        <w:commentReference w:id="189"/>
      </w:r>
      <w:commentRangeEnd w:id="190"/>
      <w:r w:rsidR="00664BCB">
        <w:rPr>
          <w:rStyle w:val="CommentReference"/>
          <w:rFonts w:asciiTheme="minorHAnsi" w:eastAsiaTheme="minorHAnsi" w:hAnsiTheme="minorHAnsi" w:cstheme="minorBidi"/>
          <w:lang w:eastAsia="en-US" w:bidi="ar-SA"/>
        </w:rPr>
        <w:commentReference w:id="190"/>
      </w:r>
      <w:r w:rsidRPr="007A0392">
        <w:rPr>
          <w:rFonts w:ascii="Consolas" w:hAnsi="Consolas" w:cs="Consolas"/>
          <w:sz w:val="22"/>
          <w:szCs w:val="22"/>
        </w:rPr>
        <w:t>(</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310F1285"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ins w:id="191" w:author="Elena Pourmal" w:date="2024-10-23T11:11:00Z" w16du:dateUtc="2024-10-23T16:11:00Z">
              <w:r w:rsidR="0002779A">
                <w:rPr>
                  <w:rFonts w:asciiTheme="minorHAnsi" w:hAnsiTheme="minorHAnsi" w:cstheme="minorHAnsi"/>
                  <w:sz w:val="24"/>
                  <w:szCs w:val="24"/>
                </w:rPr>
                <w:t xml:space="preserve"> NULL can be passed to return </w:t>
              </w:r>
            </w:ins>
            <w:ins w:id="192" w:author="Elena Pourmal" w:date="2024-10-23T11:13:00Z" w16du:dateUtc="2024-10-23T16:13:00Z">
              <w:r w:rsidR="00085B37">
                <w:rPr>
                  <w:rFonts w:asciiTheme="minorHAnsi" w:hAnsiTheme="minorHAnsi" w:cstheme="minorHAnsi"/>
                  <w:sz w:val="24"/>
                  <w:szCs w:val="24"/>
                </w:rPr>
                <w:t xml:space="preserve">chunk </w:t>
              </w:r>
            </w:ins>
            <w:ins w:id="193" w:author="Elena Pourmal" w:date="2024-10-23T11:12:00Z" w16du:dateUtc="2024-10-23T16:12:00Z">
              <w:r w:rsidR="0002779A">
                <w:rPr>
                  <w:rFonts w:asciiTheme="minorHAnsi" w:hAnsiTheme="minorHAnsi" w:cstheme="minorHAnsi"/>
                  <w:sz w:val="24"/>
                  <w:szCs w:val="24"/>
                </w:rPr>
                <w:t>information</w:t>
              </w:r>
            </w:ins>
            <w:ins w:id="194" w:author="Elena Pourmal" w:date="2024-10-23T11:13:00Z" w16du:dateUtc="2024-10-23T16:13:00Z">
              <w:r w:rsidR="00085B37">
                <w:rPr>
                  <w:rFonts w:asciiTheme="minorHAnsi" w:hAnsiTheme="minorHAnsi" w:cstheme="minorHAnsi"/>
                  <w:sz w:val="24"/>
                  <w:szCs w:val="24"/>
                </w:rPr>
                <w:t xml:space="preserve">, specifically, </w:t>
              </w:r>
            </w:ins>
            <w:ins w:id="195" w:author="Elena Pourmal" w:date="2024-10-23T11:14:00Z" w16du:dateUtc="2024-10-23T16:14:00Z">
              <w:r w:rsidR="00085B37">
                <w:rPr>
                  <w:rFonts w:asciiTheme="minorHAnsi" w:hAnsiTheme="minorHAnsi" w:cstheme="minorHAnsi"/>
                  <w:sz w:val="24"/>
                  <w:szCs w:val="24"/>
                </w:rPr>
                <w:t xml:space="preserve">the number of sections and the sizes </w:t>
              </w:r>
            </w:ins>
            <w:ins w:id="196" w:author="Elena Pourmal" w:date="2024-10-23T11:13:00Z" w16du:dateUtc="2024-10-23T16:13:00Z">
              <w:r w:rsidR="00085B37">
                <w:rPr>
                  <w:rFonts w:asciiTheme="minorHAnsi" w:hAnsiTheme="minorHAnsi" w:cstheme="minorHAnsi"/>
                  <w:sz w:val="24"/>
                  <w:szCs w:val="24"/>
                </w:rPr>
                <w:t>of each section</w:t>
              </w:r>
            </w:ins>
            <w:ins w:id="197" w:author="Elena Pourmal" w:date="2024-10-23T11:14:00Z" w16du:dateUtc="2024-10-23T16:14:00Z">
              <w:r w:rsidR="00085B37">
                <w:rPr>
                  <w:rFonts w:asciiTheme="minorHAnsi" w:hAnsiTheme="minorHAnsi" w:cstheme="minorHAnsi"/>
                  <w:sz w:val="24"/>
                  <w:szCs w:val="24"/>
                </w:rPr>
                <w:t>.</w:t>
              </w:r>
            </w:ins>
          </w:p>
        </w:tc>
      </w:tr>
    </w:tbl>
    <w:p w14:paraId="4D52083C" w14:textId="77777777" w:rsidR="00831F25" w:rsidRPr="0034596E" w:rsidRDefault="00831F25" w:rsidP="00D21DC4">
      <w:pPr>
        <w:pStyle w:val="Heading4"/>
      </w:pPr>
      <w:r w:rsidRPr="0034596E">
        <w:t>Description</w:t>
      </w:r>
    </w:p>
    <w:p w14:paraId="4FA0D362" w14:textId="100C95F9"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ins w:id="198" w:author="Elena Pourmal" w:date="2024-10-23T11:08:00Z" w16du:dateUtc="2024-10-23T16:08:00Z">
        <w:r w:rsidR="0002779A">
          <w:rPr>
            <w:rFonts w:asciiTheme="minorHAnsi" w:hAnsiTheme="minorHAnsi" w:cstheme="minorHAnsi"/>
            <w:sz w:val="24"/>
          </w:rPr>
          <w:t>Such chunks have only two sections: the first one contains encoded</w:t>
        </w:r>
        <w:r w:rsidR="0002779A" w:rsidDel="0002779A">
          <w:rPr>
            <w:rFonts w:asciiTheme="minorHAnsi" w:hAnsiTheme="minorHAnsi" w:cstheme="minorHAnsi"/>
            <w:sz w:val="24"/>
          </w:rPr>
          <w:t xml:space="preserve"> </w:t>
        </w:r>
      </w:ins>
      <w:ins w:id="199" w:author="Elena Pourmal" w:date="2024-10-23T11:09:00Z" w16du:dateUtc="2024-10-23T16:09:00Z">
        <w:r w:rsidR="0002779A">
          <w:rPr>
            <w:rFonts w:asciiTheme="minorHAnsi" w:hAnsiTheme="minorHAnsi" w:cstheme="minorHAnsi"/>
            <w:sz w:val="24"/>
          </w:rPr>
          <w:t xml:space="preserve">selection for defined elements and </w:t>
        </w:r>
        <w:r w:rsidR="0002779A">
          <w:rPr>
            <w:rFonts w:asciiTheme="minorHAnsi" w:hAnsiTheme="minorHAnsi" w:cstheme="minorHAnsi"/>
            <w:sz w:val="24"/>
          </w:rPr>
          <w:t xml:space="preserve">the second one contains the values of defined </w:t>
        </w:r>
        <w:proofErr w:type="gramStart"/>
        <w:r w:rsidR="0002779A">
          <w:rPr>
            <w:rFonts w:asciiTheme="minorHAnsi" w:hAnsiTheme="minorHAnsi" w:cstheme="minorHAnsi"/>
            <w:sz w:val="24"/>
          </w:rPr>
          <w:t>elements.</w:t>
        </w:r>
      </w:ins>
      <w:r w:rsidR="00A22273">
        <w:rPr>
          <w:rFonts w:asciiTheme="minorHAnsi" w:hAnsiTheme="minorHAnsi" w:cstheme="minorHAnsi"/>
          <w:sz w:val="24"/>
        </w:rPr>
        <w:t>.</w:t>
      </w:r>
      <w:proofErr w:type="gramEnd"/>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200" w:name="_Ref138427335"/>
    <w:p w14:paraId="63D2A4FF" w14:textId="3D7144A1" w:rsidR="001B4F38" w:rsidRDefault="00356624" w:rsidP="00AC52B1">
      <w:pPr>
        <w:pStyle w:val="Heading3"/>
      </w:pPr>
      <w:r>
        <w:fldChar w:fldCharType="begin"/>
      </w:r>
      <w:r>
        <w:instrText>HYPERLINK "https://gamma.hdfgroup.org/ftp/pub/outgoing/vchoi/SPARSE/hdf5lib_docs/html/group___h5_d.html" \l "title27"</w:instrText>
      </w:r>
      <w:r>
        <w:fldChar w:fldCharType="separate"/>
      </w:r>
      <w:bookmarkStart w:id="201" w:name="_Toc180578478"/>
      <w:r w:rsidR="001B4F38" w:rsidRPr="00356624">
        <w:rPr>
          <w:rStyle w:val="Hyperlink"/>
        </w:rPr>
        <w:t>H5Dget_s</w:t>
      </w:r>
      <w:r w:rsidR="00233745" w:rsidRPr="00356624">
        <w:rPr>
          <w:rStyle w:val="Hyperlink"/>
        </w:rPr>
        <w:t>truct_</w:t>
      </w:r>
      <w:r w:rsidR="001B4F38" w:rsidRPr="00356624">
        <w:rPr>
          <w:rStyle w:val="Hyperlink"/>
        </w:rPr>
        <w:t>chunk_info</w:t>
      </w:r>
      <w:bookmarkEnd w:id="200"/>
      <w:bookmarkEnd w:id="201"/>
      <w:r>
        <w:fldChar w:fldCharType="end"/>
      </w:r>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1B2EDAB1"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E668D">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chunk_idx</w:t>
      </w:r>
      <w:proofErr w:type="spellEnd"/>
      <w:r>
        <w:rPr>
          <w:rFonts w:ascii="Consolas" w:hAnsi="Consolas" w:cs="Consolas"/>
          <w:sz w:val="22"/>
          <w:szCs w:val="22"/>
        </w:rPr>
        <w:t>,</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lastRenderedPageBreak/>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34"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202" w:name="_Ref138427352"/>
    <w:p w14:paraId="3FAF4A9A" w14:textId="652828E7" w:rsidR="00340416" w:rsidRDefault="00356624" w:rsidP="00AC52B1">
      <w:pPr>
        <w:pStyle w:val="Heading3"/>
      </w:pPr>
      <w:r>
        <w:fldChar w:fldCharType="begin"/>
      </w:r>
      <w:r>
        <w:instrText>HYPERLINK "https://gamma.hdfgroup.org/ftp/pub/outgoing/vchoi/SPARSE/hdf5lib_docs/html/group___h5_d.html" \l "title28"</w:instrText>
      </w:r>
      <w:r>
        <w:fldChar w:fldCharType="separate"/>
      </w:r>
      <w:bookmarkStart w:id="203" w:name="_Toc180578479"/>
      <w:r w:rsidR="00340416" w:rsidRPr="00356624">
        <w:rPr>
          <w:rStyle w:val="Hyperlink"/>
        </w:rPr>
        <w:t>H5Dget_s</w:t>
      </w:r>
      <w:r w:rsidR="00DE668D" w:rsidRPr="00356624">
        <w:rPr>
          <w:rStyle w:val="Hyperlink"/>
        </w:rPr>
        <w:t>tru</w:t>
      </w:r>
      <w:r w:rsidR="00D44B80" w:rsidRPr="00356624">
        <w:rPr>
          <w:rStyle w:val="Hyperlink"/>
        </w:rPr>
        <w:t>c</w:t>
      </w:r>
      <w:r w:rsidR="00DE668D" w:rsidRPr="00356624">
        <w:rPr>
          <w:rStyle w:val="Hyperlink"/>
        </w:rPr>
        <w:t>t_</w:t>
      </w:r>
      <w:r w:rsidR="00340416" w:rsidRPr="00356624">
        <w:rPr>
          <w:rStyle w:val="Hyperlink"/>
        </w:rPr>
        <w:t>chunk_info_by_coord</w:t>
      </w:r>
      <w:bookmarkEnd w:id="202"/>
      <w:bookmarkEnd w:id="203"/>
      <w:r>
        <w:fldChar w:fldCharType="end"/>
      </w:r>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6A87B696"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Consolas" w:hAnsi="Consolas" w:cs="Consolas"/>
          <w:sz w:val="22"/>
          <w:szCs w:val="22"/>
        </w:rPr>
        <w:t xml:space="preserve">_by_coord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25F3D91C" w:rsidR="00340416" w:rsidRPr="001215FB" w:rsidRDefault="000E514B"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35"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lastRenderedPageBreak/>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204" w:name="_Ref138427369"/>
    <w:p w14:paraId="53C61B54" w14:textId="680C2C3D" w:rsidR="00143596" w:rsidRDefault="00356624" w:rsidP="00AC52B1">
      <w:pPr>
        <w:pStyle w:val="Heading3"/>
      </w:pPr>
      <w:r>
        <w:fldChar w:fldCharType="begin"/>
      </w:r>
      <w:r>
        <w:instrText>HYPERLINK "https://gamma.hdfgroup.org/ftp/pub/outgoing/vchoi/SPARSE/hdf5lib_docs/html/group___h5_d.html" \l "title40"</w:instrText>
      </w:r>
      <w:r>
        <w:fldChar w:fldCharType="separate"/>
      </w:r>
      <w:bookmarkStart w:id="205" w:name="_Toc180578480"/>
      <w:r w:rsidR="00143596" w:rsidRPr="00356624">
        <w:rPr>
          <w:rStyle w:val="Hyperlink"/>
        </w:rPr>
        <w:t>H5Ds</w:t>
      </w:r>
      <w:r w:rsidR="00233745" w:rsidRPr="00356624">
        <w:rPr>
          <w:rStyle w:val="Hyperlink"/>
        </w:rPr>
        <w:t>truct_</w:t>
      </w:r>
      <w:r w:rsidR="00143596" w:rsidRPr="00356624">
        <w:rPr>
          <w:rStyle w:val="Hyperlink"/>
        </w:rPr>
        <w:t>chunk_iter</w:t>
      </w:r>
      <w:bookmarkEnd w:id="204"/>
      <w:bookmarkEnd w:id="205"/>
      <w:r>
        <w:fldChar w:fldCharType="end"/>
      </w:r>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C61C15E"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commentRangeStart w:id="206"/>
      <w:commentRangeStart w:id="207"/>
      <w:commentRangeStart w:id="208"/>
      <w:commentRangeStart w:id="209"/>
      <w:r w:rsidRPr="00F876FD">
        <w:rPr>
          <w:rFonts w:ascii="Consolas" w:hAnsi="Consolas" w:cs="Consolas"/>
          <w:sz w:val="22"/>
          <w:szCs w:val="22"/>
        </w:rPr>
        <w:t>H5Ds</w:t>
      </w:r>
      <w:r w:rsidR="00DE668D">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commentRangeEnd w:id="206"/>
      <w:r w:rsidR="0006154A">
        <w:rPr>
          <w:rStyle w:val="CommentReference"/>
          <w:rFonts w:asciiTheme="minorHAnsi" w:eastAsiaTheme="minorHAnsi" w:hAnsiTheme="minorHAnsi" w:cstheme="minorBidi"/>
          <w:lang w:eastAsia="en-US" w:bidi="ar-SA"/>
        </w:rPr>
        <w:commentReference w:id="206"/>
      </w:r>
      <w:commentRangeEnd w:id="207"/>
      <w:r w:rsidR="00067AEE">
        <w:rPr>
          <w:rStyle w:val="CommentReference"/>
          <w:rFonts w:asciiTheme="minorHAnsi" w:eastAsiaTheme="minorHAnsi" w:hAnsiTheme="minorHAnsi" w:cstheme="minorBidi"/>
          <w:lang w:eastAsia="en-US" w:bidi="ar-SA"/>
        </w:rPr>
        <w:commentReference w:id="207"/>
      </w:r>
      <w:r>
        <w:rPr>
          <w:rFonts w:ascii="Consolas" w:hAnsi="Consolas" w:cs="Consolas"/>
          <w:sz w:val="22"/>
          <w:szCs w:val="22"/>
        </w:rPr>
        <w:t xml:space="preserve"> </w:t>
      </w:r>
      <w:commentRangeEnd w:id="208"/>
      <w:r w:rsidR="00DE2DAF">
        <w:rPr>
          <w:rStyle w:val="CommentReference"/>
          <w:rFonts w:asciiTheme="minorHAnsi" w:eastAsiaTheme="minorHAnsi" w:hAnsiTheme="minorHAnsi" w:cstheme="minorBidi"/>
          <w:lang w:eastAsia="en-US" w:bidi="ar-SA"/>
        </w:rPr>
        <w:commentReference w:id="208"/>
      </w:r>
      <w:commentRangeEnd w:id="209"/>
      <w:r w:rsidR="00067AEE">
        <w:rPr>
          <w:rStyle w:val="CommentReference"/>
          <w:rFonts w:asciiTheme="minorHAnsi" w:eastAsiaTheme="minorHAnsi" w:hAnsiTheme="minorHAnsi" w:cstheme="minorBidi"/>
          <w:lang w:eastAsia="en-US" w:bidi="ar-SA"/>
        </w:rPr>
        <w:commentReference w:id="209"/>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2CD77C5D" w14:textId="0A4CB45C"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AC52B1">
      <w:pPr>
        <w:pStyle w:val="Heading3"/>
        <w:rPr>
          <w:rStyle w:val="HTMLCode"/>
          <w:rFonts w:asciiTheme="minorHAnsi" w:eastAsiaTheme="majorEastAsia" w:hAnsiTheme="minorHAnsi" w:cstheme="minorHAnsi"/>
          <w:color w:val="000000"/>
          <w:sz w:val="24"/>
          <w:szCs w:val="24"/>
          <w:lang w:eastAsia="zh-CN" w:bidi="hi-IN"/>
        </w:rPr>
      </w:pPr>
      <w:bookmarkStart w:id="210" w:name="_Ref171416007"/>
      <w:bookmarkStart w:id="211" w:name="_Toc180578481"/>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210"/>
      <w:bookmarkEnd w:id="211"/>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Pr>
          <w:rFonts w:ascii="Consolas" w:hAnsi="Consolas" w:cs="Consolas"/>
          <w:sz w:val="22"/>
          <w:szCs w:val="22"/>
        </w:rPr>
        <w:t>,</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lastRenderedPageBreak/>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commentRangeStart w:id="212"/>
            <w:commentRangeStart w:id="213"/>
            <w:r>
              <w:rPr>
                <w:rFonts w:asciiTheme="minorHAnsi" w:hAnsiTheme="minorHAnsi" w:cstheme="minorHAnsi"/>
                <w:sz w:val="24"/>
                <w:szCs w:val="24"/>
              </w:rPr>
              <w:t>IN: Chunk size in bytes; 0 if the chunk does not exist</w:t>
            </w:r>
            <w:commentRangeEnd w:id="212"/>
            <w:r w:rsidR="0006154A">
              <w:rPr>
                <w:rStyle w:val="CommentReference"/>
                <w:rFonts w:asciiTheme="minorHAnsi" w:eastAsiaTheme="minorHAnsi" w:hAnsiTheme="minorHAnsi" w:cstheme="minorBidi"/>
                <w:lang w:eastAsia="en-US" w:bidi="ar-SA"/>
              </w:rPr>
              <w:commentReference w:id="212"/>
            </w:r>
            <w:commentRangeEnd w:id="213"/>
            <w:r w:rsidR="00067AEE">
              <w:rPr>
                <w:rStyle w:val="CommentReference"/>
                <w:rFonts w:asciiTheme="minorHAnsi" w:eastAsiaTheme="minorHAnsi" w:hAnsiTheme="minorHAnsi" w:cstheme="minorBidi"/>
                <w:lang w:eastAsia="en-US" w:bidi="ar-SA"/>
              </w:rPr>
              <w:commentReference w:id="213"/>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36"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37"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38"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AC52B1">
      <w:pPr>
        <w:pStyle w:val="Heading3"/>
      </w:pPr>
      <w:bookmarkStart w:id="214" w:name="_Ref171415231"/>
      <w:bookmarkStart w:id="215" w:name="_Toc129613963"/>
      <w:bookmarkStart w:id="216" w:name="_Toc129614846"/>
      <w:bookmarkStart w:id="217" w:name="_Ref129963798"/>
      <w:bookmarkStart w:id="218" w:name="_Ref130461215"/>
      <w:bookmarkStart w:id="219" w:name="_Ref130461241"/>
      <w:bookmarkStart w:id="220" w:name="_Toc180578482"/>
      <w:r>
        <w:t>Other considerations</w:t>
      </w:r>
      <w:bookmarkEnd w:id="214"/>
      <w:bookmarkEnd w:id="220"/>
    </w:p>
    <w:p w14:paraId="590F9C0A" w14:textId="1A37F1AA" w:rsidR="00C6293E"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r w:rsidR="00C6293E">
        <w:rPr>
          <w:rFonts w:asciiTheme="minorHAnsi" w:hAnsiTheme="minorHAnsi" w:cstheme="minorHAnsi"/>
        </w:rPr>
        <w:t xml:space="preserve"> 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r w:rsidR="00C6293E" w:rsidRPr="005E0B84">
        <w:rPr>
          <w:rFonts w:ascii="Consolas" w:hAnsi="Consolas" w:cs="Consolas"/>
          <w:sz w:val="22"/>
          <w:szCs w:val="22"/>
        </w:rPr>
        <w:t>H5Dget_chunk_info_by_coord</w:t>
      </w:r>
      <w:r w:rsidR="00C6293E">
        <w:rPr>
          <w:rFonts w:asciiTheme="minorHAnsi" w:hAnsiTheme="minorHAnsi" w:cstheme="minorHAnsi"/>
        </w:rPr>
        <w:t xml:space="preserve">, and </w:t>
      </w:r>
      <w:r w:rsidR="00C6293E" w:rsidRPr="005E0B84">
        <w:rPr>
          <w:rFonts w:ascii="Consolas" w:hAnsi="Consolas" w:cs="Consolas"/>
          <w:sz w:val="22"/>
          <w:szCs w:val="22"/>
        </w:rPr>
        <w:t>H5Dchunk_iter</w:t>
      </w:r>
      <w:r w:rsidR="00C6293E">
        <w:rPr>
          <w:rFonts w:asciiTheme="minorHAnsi" w:hAnsiTheme="minorHAnsi" w:cstheme="minorHAnsi"/>
        </w:rPr>
        <w:t xml:space="preserve"> since metadata information </w:t>
      </w:r>
      <w:r w:rsidR="005E0B84">
        <w:rPr>
          <w:rFonts w:asciiTheme="minorHAnsi" w:hAnsiTheme="minorHAnsi" w:cstheme="minorHAnsi"/>
        </w:rPr>
        <w:t>for structured chunk is more complex than can be passed to the current functions.</w:t>
      </w:r>
    </w:p>
    <w:p w14:paraId="3391D050" w14:textId="77777777" w:rsidR="00C6293E" w:rsidRDefault="00C6293E" w:rsidP="00851406">
      <w:pPr>
        <w:rPr>
          <w:rFonts w:asciiTheme="minorHAnsi" w:hAnsiTheme="minorHAnsi" w:cstheme="minorHAnsi"/>
        </w:rPr>
      </w:pPr>
    </w:p>
    <w:p w14:paraId="106370B4" w14:textId="357A7845" w:rsidR="00851406" w:rsidRDefault="00C6293E" w:rsidP="00851406">
      <w:pPr>
        <w:rPr>
          <w:rFonts w:asciiTheme="minorHAnsi" w:hAnsiTheme="minorHAnsi" w:cstheme="minorHAnsi"/>
        </w:rPr>
      </w:pPr>
      <w:r>
        <w:rPr>
          <w:rFonts w:asciiTheme="minorHAnsi" w:hAnsiTheme="minorHAnsi" w:cstheme="minorHAnsi"/>
        </w:rPr>
        <w:t>The behavior of the existing chunk functions when used with the structured chunk</w:t>
      </w:r>
      <w:r w:rsidR="005E0B84">
        <w:rPr>
          <w:rFonts w:asciiTheme="minorHAnsi" w:hAnsiTheme="minorHAnsi" w:cstheme="minorHAnsi"/>
        </w:rPr>
        <w:t xml:space="preserve"> is summarized in the table below</w:t>
      </w:r>
      <w:r>
        <w:rPr>
          <w:rFonts w:asciiTheme="minorHAnsi" w:hAnsiTheme="minorHAnsi" w:cstheme="minorHAnsi"/>
        </w:rPr>
        <w:t>.</w:t>
      </w:r>
    </w:p>
    <w:p w14:paraId="73C07FBC" w14:textId="77777777" w:rsidR="00C6293E" w:rsidRDefault="00C6293E" w:rsidP="00851406">
      <w:pPr>
        <w:rPr>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c>
          <w:tcPr>
            <w:tcW w:w="3361" w:type="dxa"/>
          </w:tcPr>
          <w:p w14:paraId="56CEB6C9" w14:textId="77777777" w:rsidR="00C6293E" w:rsidRPr="006B599F" w:rsidRDefault="00C6293E" w:rsidP="0036045B">
            <w:pPr>
              <w:jc w:val="center"/>
              <w:rPr>
                <w:rFonts w:asciiTheme="minorHAnsi" w:hAnsiTheme="minorHAnsi" w:cstheme="minorHAnsi"/>
                <w:b/>
                <w:bCs/>
              </w:rPr>
            </w:pPr>
            <w:r w:rsidRPr="006B599F">
              <w:rPr>
                <w:rFonts w:asciiTheme="minorHAnsi" w:hAnsiTheme="minorHAnsi" w:cstheme="minorHAnsi"/>
                <w:b/>
                <w:bCs/>
              </w:rPr>
              <w:t>Dense chunk functions</w:t>
            </w:r>
          </w:p>
        </w:tc>
        <w:tc>
          <w:tcPr>
            <w:tcW w:w="7434" w:type="dxa"/>
          </w:tcPr>
          <w:p w14:paraId="534721F3" w14:textId="5250992C" w:rsidR="00C6293E" w:rsidRPr="006B599F" w:rsidRDefault="00C6293E" w:rsidP="0036045B">
            <w:pPr>
              <w:jc w:val="center"/>
              <w:rPr>
                <w:rFonts w:asciiTheme="minorHAnsi" w:hAnsiTheme="minorHAnsi" w:cstheme="minorHAnsi"/>
                <w:b/>
                <w:bCs/>
              </w:rPr>
            </w:pPr>
            <w:r>
              <w:rPr>
                <w:rFonts w:asciiTheme="minorHAnsi" w:hAnsiTheme="minorHAnsi" w:cstheme="minorHAnsi"/>
                <w:b/>
                <w:bCs/>
              </w:rPr>
              <w:t>Behavior on s</w:t>
            </w:r>
            <w:r w:rsidRPr="006B599F">
              <w:rPr>
                <w:rFonts w:asciiTheme="minorHAnsi" w:hAnsiTheme="minorHAnsi" w:cstheme="minorHAnsi"/>
                <w:b/>
                <w:bCs/>
              </w:rPr>
              <w:t>tructured chunk</w:t>
            </w:r>
          </w:p>
        </w:tc>
      </w:tr>
      <w:tr w:rsidR="00C6293E" w14:paraId="64A1FBC3" w14:textId="77777777" w:rsidTr="00C6293E">
        <w:tc>
          <w:tcPr>
            <w:tcW w:w="3361" w:type="dxa"/>
          </w:tcPr>
          <w:p w14:paraId="75EE3414" w14:textId="77777777" w:rsidR="00C6293E" w:rsidRPr="001D3E2B" w:rsidRDefault="00C6293E" w:rsidP="0036045B">
            <w:pPr>
              <w:rPr>
                <w:rFonts w:ascii="Consolas" w:hAnsi="Consolas" w:cs="Consolas"/>
                <w:sz w:val="22"/>
                <w:szCs w:val="22"/>
              </w:rPr>
            </w:pPr>
            <w:hyperlink r:id="rId39" w:anchor="title38" w:history="1">
              <w:r w:rsidRPr="00221EDD">
                <w:rPr>
                  <w:rStyle w:val="Hyperlink"/>
                  <w:rFonts w:ascii="Consolas" w:hAnsi="Consolas" w:cs="Consolas"/>
                  <w:sz w:val="22"/>
                  <w:szCs w:val="22"/>
                </w:rPr>
                <w:t>H5Dwrite_chunk</w:t>
              </w:r>
            </w:hyperlink>
          </w:p>
        </w:tc>
        <w:tc>
          <w:tcPr>
            <w:tcW w:w="7434" w:type="dxa"/>
          </w:tcPr>
          <w:p w14:paraId="4E50E3B1" w14:textId="46C12FD3" w:rsidR="00C6293E" w:rsidRPr="00C6293E" w:rsidRDefault="00C6293E" w:rsidP="0036045B">
            <w:pPr>
              <w:rPr>
                <w:rFonts w:asciiTheme="minorHAnsi" w:hAnsiTheme="minorHAnsi" w:cstheme="minorHAnsi"/>
              </w:rPr>
            </w:pPr>
            <w:r w:rsidRPr="00C6293E">
              <w:rPr>
                <w:rFonts w:asciiTheme="minorHAnsi" w:hAnsiTheme="minorHAnsi" w:cstheme="minorHAnsi"/>
              </w:rPr>
              <w:t>Fails</w:t>
            </w:r>
          </w:p>
        </w:tc>
      </w:tr>
      <w:tr w:rsidR="00C6293E" w14:paraId="4920FF6D" w14:textId="77777777" w:rsidTr="00C6293E">
        <w:tc>
          <w:tcPr>
            <w:tcW w:w="3361" w:type="dxa"/>
          </w:tcPr>
          <w:p w14:paraId="35445D8E" w14:textId="77777777" w:rsidR="00C6293E" w:rsidRPr="001D3E2B" w:rsidRDefault="00C6293E" w:rsidP="0036045B">
            <w:pPr>
              <w:rPr>
                <w:rFonts w:ascii="Consolas" w:hAnsi="Consolas" w:cs="Consolas"/>
                <w:sz w:val="22"/>
                <w:szCs w:val="22"/>
              </w:rPr>
            </w:pPr>
            <w:hyperlink r:id="rId40" w:anchor="title30" w:history="1">
              <w:r w:rsidRPr="00221EDD">
                <w:rPr>
                  <w:rStyle w:val="Hyperlink"/>
                  <w:rFonts w:ascii="Consolas" w:hAnsi="Consolas" w:cs="Consolas"/>
                  <w:sz w:val="22"/>
                  <w:szCs w:val="22"/>
                </w:rPr>
                <w:t>H5Dread_chunk</w:t>
              </w:r>
            </w:hyperlink>
          </w:p>
        </w:tc>
        <w:tc>
          <w:tcPr>
            <w:tcW w:w="7434" w:type="dxa"/>
          </w:tcPr>
          <w:p w14:paraId="1AC5D1C7" w14:textId="2CDC7AD4" w:rsidR="00C6293E" w:rsidRPr="00C6293E" w:rsidRDefault="00085B37" w:rsidP="0036045B">
            <w:pPr>
              <w:rPr>
                <w:rFonts w:asciiTheme="minorHAnsi" w:hAnsiTheme="minorHAnsi" w:cstheme="minorHAnsi"/>
              </w:rPr>
            </w:pPr>
            <w:ins w:id="221" w:author="Elena Pourmal" w:date="2024-10-23T11:17:00Z" w16du:dateUtc="2024-10-23T16:17:00Z">
              <w:r>
                <w:rPr>
                  <w:rFonts w:asciiTheme="minorHAnsi" w:hAnsiTheme="minorHAnsi" w:cstheme="minorHAnsi"/>
                </w:rPr>
                <w:t>Fails</w:t>
              </w:r>
              <w:r w:rsidDel="00085B37">
                <w:rPr>
                  <w:rFonts w:asciiTheme="minorHAnsi" w:hAnsiTheme="minorHAnsi" w:cstheme="minorHAnsi"/>
                </w:rPr>
                <w:t xml:space="preserve"> </w:t>
              </w:r>
            </w:ins>
            <w:commentRangeStart w:id="222"/>
            <w:commentRangeStart w:id="223"/>
            <w:del w:id="224" w:author="Elena Pourmal" w:date="2024-10-23T11:17:00Z" w16du:dateUtc="2024-10-23T16:17:00Z">
              <w:r w:rsidR="00C6293E" w:rsidDel="00085B37">
                <w:rPr>
                  <w:rFonts w:asciiTheme="minorHAnsi" w:hAnsiTheme="minorHAnsi" w:cstheme="minorHAnsi"/>
                </w:rPr>
                <w:delText>Works as for dense chunk; application will need to use other functions to interpret chunk structure.</w:delText>
              </w:r>
              <w:commentRangeEnd w:id="222"/>
              <w:r w:rsidR="00DE2DAF" w:rsidDel="00085B37">
                <w:rPr>
                  <w:rStyle w:val="CommentReference"/>
                  <w:rFonts w:asciiTheme="minorHAnsi" w:eastAsiaTheme="minorHAnsi" w:hAnsiTheme="minorHAnsi" w:cstheme="minorBidi"/>
                </w:rPr>
                <w:commentReference w:id="222"/>
              </w:r>
              <w:commentRangeEnd w:id="223"/>
              <w:r w:rsidR="00067AEE" w:rsidDel="00085B37">
                <w:rPr>
                  <w:rStyle w:val="CommentReference"/>
                  <w:rFonts w:asciiTheme="minorHAnsi" w:eastAsiaTheme="minorHAnsi" w:hAnsiTheme="minorHAnsi" w:cstheme="minorBidi"/>
                </w:rPr>
                <w:commentReference w:id="223"/>
              </w:r>
            </w:del>
          </w:p>
        </w:tc>
      </w:tr>
      <w:tr w:rsidR="00C6293E" w14:paraId="10958A14" w14:textId="77777777" w:rsidTr="00C6293E">
        <w:tc>
          <w:tcPr>
            <w:tcW w:w="3361" w:type="dxa"/>
          </w:tcPr>
          <w:p w14:paraId="11F3E506" w14:textId="77777777" w:rsidR="00C6293E" w:rsidRPr="001D3E2B" w:rsidRDefault="00C6293E" w:rsidP="0036045B">
            <w:pPr>
              <w:rPr>
                <w:rFonts w:ascii="Consolas" w:hAnsi="Consolas" w:cs="Consolas"/>
                <w:sz w:val="22"/>
                <w:szCs w:val="22"/>
              </w:rPr>
            </w:pPr>
            <w:hyperlink r:id="rId41" w:anchor="title16" w:history="1">
              <w:r w:rsidRPr="00221EDD">
                <w:rPr>
                  <w:rStyle w:val="Hyperlink"/>
                  <w:rFonts w:ascii="Consolas" w:hAnsi="Consolas" w:cs="Consolas"/>
                  <w:sz w:val="22"/>
                  <w:szCs w:val="22"/>
                </w:rPr>
                <w:t>H5Dget_chunk_info</w:t>
              </w:r>
            </w:hyperlink>
          </w:p>
        </w:tc>
        <w:tc>
          <w:tcPr>
            <w:tcW w:w="7434" w:type="dxa"/>
          </w:tcPr>
          <w:p w14:paraId="54A5C449" w14:textId="4EF440DE"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70108585" w14:textId="77777777" w:rsidTr="00C6293E">
        <w:tc>
          <w:tcPr>
            <w:tcW w:w="3361" w:type="dxa"/>
          </w:tcPr>
          <w:p w14:paraId="53DECFA5" w14:textId="77777777" w:rsidR="00C6293E" w:rsidRPr="001D3E2B" w:rsidRDefault="00C6293E" w:rsidP="0036045B">
            <w:pPr>
              <w:rPr>
                <w:rFonts w:ascii="Consolas" w:hAnsi="Consolas" w:cs="Consolas"/>
                <w:sz w:val="22"/>
                <w:szCs w:val="22"/>
              </w:rPr>
            </w:pPr>
            <w:hyperlink r:id="rId42" w:anchor="title17" w:history="1">
              <w:r w:rsidRPr="00221EDD">
                <w:rPr>
                  <w:rStyle w:val="Hyperlink"/>
                  <w:rFonts w:ascii="Consolas" w:hAnsi="Consolas" w:cs="Consolas"/>
                  <w:sz w:val="22"/>
                  <w:szCs w:val="22"/>
                </w:rPr>
                <w:t>H5Dget_chunk_info_by_coord</w:t>
              </w:r>
            </w:hyperlink>
          </w:p>
        </w:tc>
        <w:tc>
          <w:tcPr>
            <w:tcW w:w="7434" w:type="dxa"/>
          </w:tcPr>
          <w:p w14:paraId="25D0D77E" w14:textId="2638010C"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1856399A" w14:textId="77777777" w:rsidTr="00C6293E">
        <w:tc>
          <w:tcPr>
            <w:tcW w:w="3361" w:type="dxa"/>
          </w:tcPr>
          <w:p w14:paraId="687925E6" w14:textId="11EF5C4C" w:rsidR="00C6293E" w:rsidRDefault="00C6293E" w:rsidP="0036045B">
            <w:pPr>
              <w:rPr>
                <w:rFonts w:ascii="Consolas" w:hAnsi="Consolas" w:cs="Consolas"/>
                <w:sz w:val="22"/>
                <w:szCs w:val="22"/>
              </w:rPr>
            </w:pPr>
            <w:hyperlink r:id="rId43" w:anchor="title6" w:history="1">
              <w:r w:rsidRPr="00221EDD">
                <w:rPr>
                  <w:rStyle w:val="Hyperlink"/>
                  <w:rFonts w:ascii="Consolas" w:hAnsi="Consolas" w:cs="Consolas"/>
                  <w:sz w:val="22"/>
                  <w:szCs w:val="22"/>
                </w:rPr>
                <w:t>H5Dchunk_iter</w:t>
              </w:r>
            </w:hyperlink>
          </w:p>
        </w:tc>
        <w:tc>
          <w:tcPr>
            <w:tcW w:w="7434" w:type="dxa"/>
          </w:tcPr>
          <w:p w14:paraId="0AAFE0F8" w14:textId="56C39FBF"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335C25DE" w14:textId="77777777" w:rsidTr="005E0B84">
        <w:trPr>
          <w:trHeight w:val="422"/>
        </w:trPr>
        <w:tc>
          <w:tcPr>
            <w:tcW w:w="3361" w:type="dxa"/>
          </w:tcPr>
          <w:p w14:paraId="44DF3AB9" w14:textId="77777777" w:rsidR="00C6293E" w:rsidRPr="001D3E2B" w:rsidRDefault="00C6293E" w:rsidP="0036045B">
            <w:pPr>
              <w:rPr>
                <w:rFonts w:ascii="Consolas" w:hAnsi="Consolas" w:cs="Consolas"/>
                <w:sz w:val="22"/>
                <w:szCs w:val="22"/>
              </w:rPr>
            </w:pPr>
            <w:hyperlink r:id="rId44" w:anchor="title18" w:history="1">
              <w:r w:rsidRPr="00221EDD">
                <w:rPr>
                  <w:rStyle w:val="Hyperlink"/>
                  <w:rFonts w:ascii="Consolas" w:hAnsi="Consolas" w:cs="Consolas"/>
                  <w:sz w:val="22"/>
                  <w:szCs w:val="22"/>
                </w:rPr>
                <w:t>H5Dget_chunk_storage_size</w:t>
              </w:r>
            </w:hyperlink>
          </w:p>
        </w:tc>
        <w:tc>
          <w:tcPr>
            <w:tcW w:w="7434" w:type="dxa"/>
          </w:tcPr>
          <w:p w14:paraId="26A6042B" w14:textId="3342FBFF" w:rsidR="00C6293E" w:rsidRPr="00C6293E" w:rsidRDefault="00C6293E" w:rsidP="00C6293E">
            <w:pPr>
              <w:rPr>
                <w:rFonts w:asciiTheme="minorHAnsi" w:hAnsiTheme="minorHAnsi" w:cstheme="minorHAnsi"/>
              </w:rPr>
            </w:pPr>
            <w:r>
              <w:rPr>
                <w:rFonts w:asciiTheme="minorHAnsi" w:hAnsiTheme="minorHAnsi" w:cstheme="minorHAnsi"/>
              </w:rPr>
              <w:t>Works as for dense chunk</w:t>
            </w:r>
          </w:p>
        </w:tc>
      </w:tr>
      <w:tr w:rsidR="00C6293E" w14:paraId="001D28EF" w14:textId="77777777" w:rsidTr="00C6293E">
        <w:tc>
          <w:tcPr>
            <w:tcW w:w="3361" w:type="dxa"/>
          </w:tcPr>
          <w:p w14:paraId="71258C7D" w14:textId="42165E66" w:rsidR="00C6293E" w:rsidRPr="001D3E2B" w:rsidRDefault="00C6293E" w:rsidP="0036045B">
            <w:pPr>
              <w:rPr>
                <w:rFonts w:ascii="Consolas" w:hAnsi="Consolas" w:cs="Consolas"/>
                <w:sz w:val="22"/>
                <w:szCs w:val="22"/>
              </w:rPr>
            </w:pPr>
            <w:hyperlink r:id="rId45" w:anchor="title20" w:history="1">
              <w:r w:rsidRPr="0057030C">
                <w:rPr>
                  <w:rStyle w:val="Hyperlink"/>
                  <w:rFonts w:ascii="Consolas" w:hAnsi="Consolas" w:cs="Consolas"/>
                  <w:sz w:val="22"/>
                  <w:szCs w:val="22"/>
                </w:rPr>
                <w:t>H5Dget_num_chunks</w:t>
              </w:r>
            </w:hyperlink>
          </w:p>
        </w:tc>
        <w:tc>
          <w:tcPr>
            <w:tcW w:w="7434" w:type="dxa"/>
          </w:tcPr>
          <w:p w14:paraId="488B8541" w14:textId="36420362" w:rsidR="00C6293E" w:rsidRPr="00C6293E" w:rsidRDefault="00C6293E" w:rsidP="0036045B">
            <w:pPr>
              <w:rPr>
                <w:rFonts w:asciiTheme="minorHAnsi" w:hAnsiTheme="minorHAnsi" w:cstheme="minorHAnsi"/>
              </w:rPr>
            </w:pPr>
            <w:r>
              <w:rPr>
                <w:rFonts w:asciiTheme="minorHAnsi" w:hAnsiTheme="minorHAnsi" w:cstheme="minorHAnsi"/>
              </w:rPr>
              <w:t>Works as for dense chunk</w:t>
            </w:r>
          </w:p>
        </w:tc>
      </w:tr>
    </w:tbl>
    <w:p w14:paraId="7CF2AEA3" w14:textId="77777777" w:rsidR="0057030C" w:rsidRDefault="0057030C" w:rsidP="0057030C">
      <w:pPr>
        <w:rPr>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225" w:name="_Ref138707614"/>
      <w:bookmarkStart w:id="226" w:name="_Toc180578483"/>
      <w:r>
        <w:t>Structured Chunk Filtering</w:t>
      </w:r>
      <w:bookmarkEnd w:id="225"/>
      <w:bookmarkEnd w:id="226"/>
    </w:p>
    <w:p w14:paraId="4A0034D7" w14:textId="1B60363B"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w:t>
      </w:r>
      <w:r w:rsidR="00066207">
        <w:rPr>
          <w:rFonts w:asciiTheme="minorHAnsi" w:hAnsiTheme="minorHAnsi" w:cstheme="minorHAnsi"/>
        </w:rPr>
        <w:lastRenderedPageBreak/>
        <w:t xml:space="preserve">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w:t>
      </w:r>
      <w:commentRangeStart w:id="227"/>
      <w:commentRangeStart w:id="228"/>
      <w:r w:rsidR="00DE668D">
        <w:rPr>
          <w:rFonts w:asciiTheme="minorHAnsi" w:hAnsiTheme="minorHAnsi" w:cstheme="minorHAnsi"/>
        </w:rPr>
        <w:t>Instead of adding new functions we propose to version the existing functions that manage HDF5 filters.</w:t>
      </w:r>
      <w:commentRangeEnd w:id="227"/>
      <w:r w:rsidR="00CF7F12">
        <w:rPr>
          <w:rStyle w:val="CommentReference"/>
          <w:rFonts w:asciiTheme="minorHAnsi" w:eastAsiaTheme="minorHAnsi" w:hAnsiTheme="minorHAnsi" w:cstheme="minorBidi"/>
        </w:rPr>
        <w:commentReference w:id="227"/>
      </w:r>
      <w:commentRangeEnd w:id="228"/>
      <w:r w:rsidR="00067AEE">
        <w:rPr>
          <w:rStyle w:val="CommentReference"/>
          <w:rFonts w:asciiTheme="minorHAnsi" w:eastAsiaTheme="minorHAnsi" w:hAnsiTheme="minorHAnsi" w:cstheme="minorBidi"/>
        </w:rPr>
        <w:commentReference w:id="228"/>
      </w:r>
      <w:r w:rsidR="00DE668D">
        <w:rPr>
          <w:rFonts w:asciiTheme="minorHAnsi" w:hAnsiTheme="minorHAnsi" w:cstheme="minorHAnsi"/>
        </w:rPr>
        <w:t xml:space="preserve">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704439">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bookmarkStart w:id="229" w:name="_Ref138427391"/>
    <w:p w14:paraId="0BC0B236" w14:textId="42B2124E" w:rsidR="00E0765C" w:rsidRDefault="00645CF0" w:rsidP="00E0765C">
      <w:pPr>
        <w:pStyle w:val="Heading3"/>
      </w:pPr>
      <w:r>
        <w:fldChar w:fldCharType="begin"/>
      </w:r>
      <w:r>
        <w:instrText>HYPERLINK "https://gamma.hdfgroup.org/ftp/pub/outgoing/vchoi/SPARSE/hdf5lib_docs/html/group___o_c_p_l.html" \l "title20"</w:instrText>
      </w:r>
      <w:r>
        <w:fldChar w:fldCharType="separate"/>
      </w:r>
      <w:bookmarkStart w:id="230" w:name="_Toc180578484"/>
      <w:r w:rsidR="00E0765C" w:rsidRPr="00645CF0">
        <w:rPr>
          <w:rStyle w:val="Hyperlink"/>
        </w:rPr>
        <w:t>H5Pset_filter</w:t>
      </w:r>
      <w:bookmarkEnd w:id="229"/>
      <w:r w:rsidR="00DE668D" w:rsidRPr="00645CF0">
        <w:rPr>
          <w:rStyle w:val="Hyperlink"/>
        </w:rPr>
        <w:t>2</w:t>
      </w:r>
      <w:bookmarkEnd w:id="230"/>
      <w:r>
        <w:fldChar w:fldCharType="end"/>
      </w:r>
    </w:p>
    <w:p w14:paraId="45491EEE" w14:textId="62F3AE04"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r w:rsidR="00973D8D">
        <w:rPr>
          <w:rFonts w:asciiTheme="minorHAnsi" w:hAnsiTheme="minorHAnsi" w:cstheme="minorHAnsi"/>
        </w:rPr>
        <w:t xml:space="preserve"> </w:t>
      </w:r>
      <w:commentRangeStart w:id="231"/>
      <w:commentRangeStart w:id="232"/>
      <w:commentRangeStart w:id="233"/>
      <w:r w:rsidR="00973D8D">
        <w:rPr>
          <w:rFonts w:asciiTheme="minorHAnsi" w:hAnsiTheme="minorHAnsi" w:cstheme="minorHAnsi"/>
        </w:rPr>
        <w:t>The new function can be used on both datasets and group creation property</w:t>
      </w:r>
      <w:commentRangeEnd w:id="231"/>
      <w:r w:rsidR="00E553EF">
        <w:rPr>
          <w:rStyle w:val="CommentReference"/>
          <w:rFonts w:asciiTheme="minorHAnsi" w:eastAsiaTheme="minorHAnsi" w:hAnsiTheme="minorHAnsi" w:cstheme="minorBidi"/>
        </w:rPr>
        <w:commentReference w:id="231"/>
      </w:r>
      <w:commentRangeEnd w:id="232"/>
      <w:r w:rsidR="00067AEE">
        <w:rPr>
          <w:rStyle w:val="CommentReference"/>
          <w:rFonts w:asciiTheme="minorHAnsi" w:eastAsiaTheme="minorHAnsi" w:hAnsiTheme="minorHAnsi" w:cstheme="minorBidi"/>
        </w:rPr>
        <w:commentReference w:id="232"/>
      </w:r>
      <w:commentRangeEnd w:id="233"/>
      <w:r w:rsidR="00067AEE">
        <w:rPr>
          <w:rStyle w:val="CommentReference"/>
          <w:rFonts w:asciiTheme="minorHAnsi" w:eastAsiaTheme="minorHAnsi" w:hAnsiTheme="minorHAnsi" w:cstheme="minorBidi"/>
        </w:rPr>
        <w:commentReference w:id="233"/>
      </w:r>
      <w:r w:rsidR="00973D8D">
        <w:rPr>
          <w:rFonts w:asciiTheme="minorHAnsi" w:hAnsiTheme="minorHAnsi" w:cstheme="minorHAnsi"/>
        </w:rPr>
        <w:t>.</w:t>
      </w:r>
    </w:p>
    <w:p w14:paraId="5F682220" w14:textId="77777777" w:rsidR="00E0765C" w:rsidRPr="00226A0D" w:rsidRDefault="00E0765C" w:rsidP="00D21DC4">
      <w:pPr>
        <w:pStyle w:val="Heading4"/>
      </w:pPr>
      <w:r w:rsidRPr="00226A0D">
        <w:t>Signature</w:t>
      </w:r>
    </w:p>
    <w:p w14:paraId="38F2054F" w14:textId="5664EBDB"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r>
        <w:rPr>
          <w:rFonts w:ascii="Consolas" w:hAnsi="Consolas" w:cs="Consolas"/>
          <w:sz w:val="22"/>
          <w:szCs w:val="22"/>
        </w:rPr>
        <w:t>H5Pset_filter</w:t>
      </w:r>
      <w:r w:rsidR="00DE668D">
        <w:rPr>
          <w:rFonts w:ascii="Consolas" w:hAnsi="Consolas" w:cs="Consola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E0765C">
        <w:rPr>
          <w:rFonts w:ascii="Consolas" w:hAnsi="Consolas" w:cs="Consolas"/>
          <w:i/>
          <w:iCs/>
          <w:sz w:val="22"/>
          <w:szCs w:val="22"/>
        </w:rPr>
        <w:t>uint</w:t>
      </w:r>
      <w:r w:rsidR="008141C2">
        <w:rPr>
          <w:rFonts w:ascii="Consolas" w:hAnsi="Consolas" w:cs="Consolas"/>
          <w:i/>
          <w:iCs/>
          <w:sz w:val="22"/>
          <w:szCs w:val="22"/>
        </w:rPr>
        <w:t>64</w:t>
      </w:r>
      <w:r w:rsidRPr="00E0765C">
        <w:rPr>
          <w:rFonts w:ascii="Consolas" w:hAnsi="Consolas" w:cs="Consolas"/>
          <w:i/>
          <w:iCs/>
          <w:sz w:val="22"/>
          <w:szCs w:val="22"/>
        </w:rPr>
        <w:t>_t</w:t>
      </w:r>
      <w:r>
        <w:rPr>
          <w:rFonts w:ascii="Consolas" w:hAnsi="Consolas" w:cs="Consolas"/>
          <w:sz w:val="22"/>
          <w:szCs w:val="22"/>
        </w:rPr>
        <w:t xml:space="preserve"> </w:t>
      </w:r>
      <w:proofErr w:type="spellStart"/>
      <w:r>
        <w:rPr>
          <w:rFonts w:ascii="Consolas" w:hAnsi="Consolas" w:cs="Consolas"/>
          <w:sz w:val="22"/>
          <w:szCs w:val="22"/>
        </w:rPr>
        <w:t>section_</w:t>
      </w:r>
      <w:r w:rsidR="009B5042">
        <w:rPr>
          <w:rFonts w:ascii="Consolas" w:hAnsi="Consolas" w:cs="Consolas"/>
          <w:sz w:val="22"/>
          <w:szCs w:val="22"/>
        </w:rPr>
        <w:t>number</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commentRangeStart w:id="234"/>
            <w:proofErr w:type="spellStart"/>
            <w:r>
              <w:rPr>
                <w:rFonts w:ascii="Consolas" w:hAnsi="Consolas" w:cs="Consolas"/>
                <w:sz w:val="22"/>
                <w:szCs w:val="22"/>
              </w:rPr>
              <w:t>section_</w:t>
            </w:r>
            <w:commentRangeStart w:id="235"/>
            <w:r w:rsidR="009B5042">
              <w:rPr>
                <w:rFonts w:ascii="Consolas" w:hAnsi="Consolas" w:cs="Consolas"/>
                <w:sz w:val="22"/>
                <w:szCs w:val="22"/>
              </w:rPr>
              <w:t>number</w:t>
            </w:r>
            <w:commentRangeEnd w:id="235"/>
            <w:proofErr w:type="spellEnd"/>
            <w:r w:rsidR="00B906E8">
              <w:rPr>
                <w:rStyle w:val="CommentReference"/>
                <w:rFonts w:asciiTheme="minorHAnsi" w:eastAsiaTheme="minorHAnsi" w:hAnsiTheme="minorHAnsi" w:cstheme="minorBidi"/>
                <w:lang w:eastAsia="en-US" w:bidi="ar-SA"/>
              </w:rPr>
              <w:commentReference w:id="235"/>
            </w:r>
            <w:commentRangeEnd w:id="234"/>
            <w:r w:rsidR="00DA5945">
              <w:rPr>
                <w:rStyle w:val="CommentReference"/>
                <w:rFonts w:asciiTheme="minorHAnsi" w:eastAsiaTheme="minorHAnsi" w:hAnsiTheme="minorHAnsi" w:cstheme="minorBidi"/>
                <w:lang w:eastAsia="en-US" w:bidi="ar-SA"/>
              </w:rPr>
              <w:commentReference w:id="234"/>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2D84D058"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ins w:id="236" w:author="Elena Pourmal" w:date="2024-10-23T11:41:00Z" w16du:dateUtc="2024-10-23T16:41:00Z">
              <w:r w:rsidR="00DA5945">
                <w:rPr>
                  <w:rFonts w:asciiTheme="minorHAnsi" w:hAnsiTheme="minorHAnsi" w:cstheme="minorHAnsi"/>
                  <w:sz w:val="24"/>
                  <w:szCs w:val="24"/>
                </w:rPr>
                <w:t xml:space="preserve"> When applied to dense datasets, the flag is ignored.</w:t>
              </w:r>
            </w:ins>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For the sparse chunk </w:t>
            </w:r>
            <w:commentRangeStart w:id="237"/>
            <w:commentRangeStart w:id="238"/>
            <w:r>
              <w:rPr>
                <w:rFonts w:asciiTheme="minorHAnsi" w:hAnsiTheme="minorHAnsi" w:cstheme="minorHAnsi"/>
                <w:sz w:val="24"/>
                <w:szCs w:val="24"/>
              </w:rPr>
              <w:t>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flag</w:t>
            </w:r>
            <w:commentRangeEnd w:id="237"/>
            <w:r w:rsidR="00E553EF">
              <w:rPr>
                <w:rStyle w:val="CommentReference"/>
                <w:rFonts w:asciiTheme="minorHAnsi" w:eastAsiaTheme="minorHAnsi" w:hAnsiTheme="minorHAnsi" w:cstheme="minorBidi"/>
                <w:lang w:eastAsia="en-US" w:bidi="ar-SA"/>
              </w:rPr>
              <w:commentReference w:id="237"/>
            </w:r>
            <w:commentRangeEnd w:id="238"/>
            <w:r w:rsidR="00067AEE">
              <w:rPr>
                <w:rStyle w:val="CommentReference"/>
                <w:rFonts w:asciiTheme="minorHAnsi" w:eastAsiaTheme="minorHAnsi" w:hAnsiTheme="minorHAnsi" w:cstheme="minorBidi"/>
                <w:lang w:eastAsia="en-US" w:bidi="ar-SA"/>
              </w:rPr>
              <w:commentReference w:id="238"/>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4227"/>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lastRenderedPageBreak/>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46"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417B534" w:rsidR="007D0BA7" w:rsidRPr="00DF6BBA" w:rsidRDefault="00C8204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Please note that </w:t>
      </w:r>
      <w:hyperlink r:id="rId47" w:anchor="ga0d95dfa506784acc9aed850c99713609" w:history="1">
        <w:r w:rsidR="007D0BA7" w:rsidRPr="00C8204E">
          <w:rPr>
            <w:rStyle w:val="Hyperlink"/>
            <w:rFonts w:ascii="Consolas" w:hAnsi="Consolas" w:cs="Consolas"/>
            <w:sz w:val="22"/>
            <w:szCs w:val="22"/>
          </w:rPr>
          <w:t>H5Pset_edc_check</w:t>
        </w:r>
      </w:hyperlink>
      <w:r w:rsidR="007D0BA7">
        <w:rPr>
          <w:rFonts w:asciiTheme="minorHAnsi" w:hAnsiTheme="minorHAnsi" w:cstheme="minorHAnsi"/>
        </w:rPr>
        <w:t xml:space="preserve"> </w:t>
      </w:r>
      <w:r>
        <w:rPr>
          <w:rFonts w:asciiTheme="minorHAnsi" w:hAnsiTheme="minorHAnsi" w:cstheme="minorHAnsi"/>
        </w:rPr>
        <w:t xml:space="preserve">function will be applicable to the structured chunk </w:t>
      </w:r>
      <w:r w:rsidR="009A0F4F">
        <w:rPr>
          <w:rFonts w:asciiTheme="minorHAnsi" w:hAnsiTheme="minorHAnsi" w:cstheme="minorHAnsi"/>
        </w:rPr>
        <w:t xml:space="preserve">storage with enabled </w:t>
      </w:r>
      <w:r>
        <w:rPr>
          <w:rFonts w:asciiTheme="minorHAnsi" w:hAnsiTheme="minorHAnsi" w:cstheme="minorHAnsi"/>
        </w:rPr>
        <w:t xml:space="preserve">filtering but may not be available </w:t>
      </w:r>
      <w:r w:rsidR="009A0F4F">
        <w:rPr>
          <w:rFonts w:asciiTheme="minorHAnsi" w:hAnsiTheme="minorHAnsi" w:cstheme="minorHAnsi"/>
        </w:rPr>
        <w:t>with</w:t>
      </w:r>
      <w:r>
        <w:rPr>
          <w:rFonts w:asciiTheme="minorHAnsi" w:hAnsiTheme="minorHAnsi" w:cstheme="minorHAnsi"/>
        </w:rPr>
        <w:t xml:space="preserve"> the first release</w:t>
      </w:r>
      <w:r w:rsidR="009A0F4F">
        <w:rPr>
          <w:rFonts w:asciiTheme="minorHAnsi" w:hAnsiTheme="minorHAnsi" w:cstheme="minorHAnsi"/>
        </w:rPr>
        <w:t xml:space="preserve"> of the </w:t>
      </w:r>
      <w:r w:rsidR="006F08C4">
        <w:rPr>
          <w:rFonts w:asciiTheme="minorHAnsi" w:hAnsiTheme="minorHAnsi" w:cstheme="minorHAnsi"/>
        </w:rPr>
        <w:t xml:space="preserve">sparse </w:t>
      </w:r>
      <w:r w:rsidR="009A0F4F">
        <w:rPr>
          <w:rFonts w:asciiTheme="minorHAnsi" w:hAnsiTheme="minorHAnsi" w:cstheme="minorHAnsi"/>
        </w:rPr>
        <w:t>feature</w:t>
      </w:r>
      <w:r>
        <w:rPr>
          <w:rFonts w:asciiTheme="minorHAnsi" w:hAnsiTheme="minorHAnsi" w:cstheme="minorHAnsi"/>
        </w:rPr>
        <w:t>.</w:t>
      </w:r>
    </w:p>
    <w:p w14:paraId="36775853" w14:textId="053985AA" w:rsidR="007C37AE" w:rsidRDefault="007C37AE" w:rsidP="007C37AE">
      <w:pPr>
        <w:pStyle w:val="Heading3"/>
      </w:pPr>
      <w:r>
        <w:t xml:space="preserve">  </w:t>
      </w:r>
      <w:bookmarkStart w:id="239" w:name="_Ref138427426"/>
      <w:bookmarkStart w:id="240" w:name="_Toc180578485"/>
      <w:commentRangeStart w:id="241"/>
      <w:commentRangeStart w:id="242"/>
      <w:r>
        <w:t>Other extensions to manage structured chunk filters</w:t>
      </w:r>
      <w:bookmarkEnd w:id="239"/>
      <w:r>
        <w:t xml:space="preserve"> </w:t>
      </w:r>
      <w:commentRangeEnd w:id="241"/>
      <w:r w:rsidR="00B906E8">
        <w:rPr>
          <w:rStyle w:val="CommentReference"/>
          <w:rFonts w:asciiTheme="minorHAnsi" w:eastAsiaTheme="minorHAnsi" w:hAnsiTheme="minorHAnsi" w:cstheme="minorBidi"/>
          <w:b w:val="0"/>
          <w:bCs w:val="0"/>
          <w:color w:val="auto"/>
        </w:rPr>
        <w:commentReference w:id="241"/>
      </w:r>
      <w:commentRangeEnd w:id="242"/>
      <w:r w:rsidR="00067AEE">
        <w:rPr>
          <w:rStyle w:val="CommentReference"/>
          <w:rFonts w:asciiTheme="minorHAnsi" w:eastAsiaTheme="minorHAnsi" w:hAnsiTheme="minorHAnsi" w:cstheme="minorBidi"/>
          <w:b w:val="0"/>
          <w:bCs w:val="0"/>
          <w:color w:val="auto"/>
        </w:rPr>
        <w:commentReference w:id="242"/>
      </w:r>
      <w:bookmarkEnd w:id="240"/>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1A75AE24" w:rsidR="008F7AA7" w:rsidRPr="00D21DC4" w:rsidRDefault="00A74BAA" w:rsidP="00D21DC4">
      <w:pPr>
        <w:pStyle w:val="Heading4"/>
        <w:rPr>
          <w:rFonts w:ascii="Consolas" w:hAnsi="Consolas" w:cs="Consolas"/>
          <w:i w:val="0"/>
          <w:iCs w:val="0"/>
          <w:sz w:val="22"/>
        </w:rPr>
      </w:pPr>
      <w:del w:id="243" w:author="Elena Pourmal" w:date="2024-10-23T11:44:00Z" w16du:dateUtc="2024-10-23T16:44:00Z">
        <w:r w:rsidRPr="006656AC" w:rsidDel="00DA5945">
          <w:rPr>
            <w:rFonts w:ascii="Consolas" w:hAnsi="Consolas" w:cs="Consolas"/>
            <w:sz w:val="22"/>
          </w:rPr>
          <w:delText>int</w:delText>
        </w:r>
        <w:r w:rsidR="008F7AA7" w:rsidRPr="00D21DC4" w:rsidDel="00DA5945">
          <w:rPr>
            <w:rFonts w:ascii="Consolas" w:hAnsi="Consolas" w:cs="Consolas"/>
            <w:i w:val="0"/>
            <w:iCs w:val="0"/>
            <w:sz w:val="22"/>
          </w:rPr>
          <w:delText xml:space="preserve"> </w:delText>
        </w:r>
      </w:del>
      <w:proofErr w:type="spellStart"/>
      <w:ins w:id="244" w:author="Elena Pourmal" w:date="2024-10-23T11:44:00Z" w16du:dateUtc="2024-10-23T16:44:00Z">
        <w:r w:rsidR="00DA5945">
          <w:rPr>
            <w:rFonts w:ascii="Consolas" w:hAnsi="Consolas" w:cs="Consolas"/>
            <w:sz w:val="22"/>
          </w:rPr>
          <w:t>herr_t</w:t>
        </w:r>
        <w:proofErr w:type="spellEnd"/>
        <w:r w:rsidR="00DA5945" w:rsidRPr="00D21DC4">
          <w:rPr>
            <w:rFonts w:ascii="Consolas" w:hAnsi="Consolas" w:cs="Consolas"/>
            <w:i w:val="0"/>
            <w:iCs w:val="0"/>
            <w:sz w:val="22"/>
          </w:rPr>
          <w:t xml:space="preserve"> </w:t>
        </w:r>
      </w:ins>
      <w:commentRangeStart w:id="245"/>
      <w:commentRangeStart w:id="246"/>
      <w:r>
        <w:fldChar w:fldCharType="begin"/>
      </w:r>
      <w:r>
        <w:instrText>HYPERLINK "https://gamma.hdfgroup.org/ftp/pub/outgoing/vchoi/SPARSE/hdf5lib_docs/html/group___o_c_p_l.html" \l "title11"</w:instrText>
      </w:r>
      <w:r>
        <w:fldChar w:fldCharType="separate"/>
      </w:r>
      <w:r w:rsidR="008F7AA7" w:rsidRPr="00645CF0">
        <w:rPr>
          <w:rStyle w:val="Hyperlink"/>
          <w:rFonts w:ascii="Consolas" w:hAnsi="Consolas" w:cs="Consolas"/>
          <w:b/>
          <w:bCs/>
          <w:i w:val="0"/>
          <w:iCs w:val="0"/>
          <w:sz w:val="22"/>
        </w:rPr>
        <w:t>H5Pget_nfilter</w:t>
      </w:r>
      <w:r w:rsidR="00AB2EBF" w:rsidRPr="00645CF0">
        <w:rPr>
          <w:rStyle w:val="Hyperlink"/>
          <w:rFonts w:ascii="Consolas" w:hAnsi="Consolas" w:cs="Consolas"/>
          <w:b/>
          <w:bCs/>
          <w:i w:val="0"/>
          <w:iCs w:val="0"/>
          <w:sz w:val="22"/>
        </w:rPr>
        <w:t>2</w:t>
      </w:r>
      <w:r>
        <w:rPr>
          <w:rStyle w:val="Hyperlink"/>
          <w:rFonts w:ascii="Consolas" w:hAnsi="Consolas" w:cs="Consolas"/>
          <w:b/>
          <w:bCs/>
          <w:i w:val="0"/>
          <w:iCs w:val="0"/>
          <w:sz w:val="22"/>
        </w:rPr>
        <w:fldChar w:fldCharType="end"/>
      </w:r>
      <w:commentRangeEnd w:id="245"/>
      <w:r w:rsidR="008518F5">
        <w:rPr>
          <w:rStyle w:val="CommentReference"/>
          <w:rFonts w:asciiTheme="minorHAnsi" w:eastAsiaTheme="minorHAnsi" w:hAnsiTheme="minorHAnsi" w:cstheme="minorBidi"/>
          <w:i w:val="0"/>
          <w:iCs w:val="0"/>
        </w:rPr>
        <w:commentReference w:id="245"/>
      </w:r>
      <w:commentRangeEnd w:id="246"/>
      <w:r w:rsidR="00067AEE">
        <w:rPr>
          <w:rStyle w:val="CommentReference"/>
          <w:rFonts w:asciiTheme="minorHAnsi" w:eastAsiaTheme="minorHAnsi" w:hAnsiTheme="minorHAnsi" w:cstheme="minorBidi"/>
          <w:i w:val="0"/>
          <w:iCs w:val="0"/>
        </w:rPr>
        <w:commentReference w:id="246"/>
      </w:r>
      <w:r w:rsidR="008F7AA7" w:rsidRPr="00D21DC4">
        <w:rPr>
          <w:rFonts w:ascii="Consolas" w:hAnsi="Consolas" w:cs="Consolas"/>
          <w:i w:val="0"/>
          <w:iCs w:val="0"/>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6656AC">
        <w:rPr>
          <w:rFonts w:ascii="Consolas" w:hAnsi="Consolas" w:cs="Consolas"/>
          <w:sz w:val="22"/>
        </w:rPr>
        <w:t>uint</w:t>
      </w:r>
      <w:r w:rsidR="006B6CA6" w:rsidRPr="006656AC">
        <w:rPr>
          <w:rFonts w:ascii="Consolas" w:hAnsi="Consolas" w:cs="Consolas"/>
          <w:sz w:val="22"/>
        </w:rPr>
        <w:t>64</w:t>
      </w:r>
      <w:r w:rsidR="00774B9D" w:rsidRPr="006656AC">
        <w:rPr>
          <w:rFonts w:ascii="Consolas" w:hAnsi="Consolas" w:cs="Consolas"/>
          <w:sz w:val="22"/>
        </w:rPr>
        <w:t>_t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ins w:id="247" w:author="Elena Pourmal" w:date="2024-10-23T11:44:00Z" w16du:dateUtc="2024-10-23T16:44:00Z">
        <w:r w:rsidR="00DA5945">
          <w:rPr>
            <w:rFonts w:ascii="Consolas" w:hAnsi="Consolas" w:cs="Consolas"/>
            <w:i w:val="0"/>
            <w:iCs w:val="0"/>
            <w:color w:val="000000" w:themeColor="text1"/>
            <w:sz w:val="22"/>
          </w:rPr>
          <w:t xml:space="preserve">, </w:t>
        </w:r>
        <w:r w:rsidR="00DA5945" w:rsidRPr="00DA5945">
          <w:rPr>
            <w:rFonts w:ascii="Consolas" w:hAnsi="Consolas" w:cs="Consolas"/>
            <w:color w:val="000000" w:themeColor="text1"/>
            <w:sz w:val="22"/>
            <w:rPrChange w:id="248" w:author="Elena Pourmal" w:date="2024-10-23T11:45:00Z" w16du:dateUtc="2024-10-23T16:45:00Z">
              <w:rPr>
                <w:rFonts w:ascii="Consolas" w:hAnsi="Consolas" w:cs="Consolas"/>
                <w:i w:val="0"/>
                <w:iCs w:val="0"/>
                <w:color w:val="000000" w:themeColor="text1"/>
                <w:sz w:val="22"/>
              </w:rPr>
            </w:rPrChange>
          </w:rPr>
          <w:t>int</w:t>
        </w:r>
        <w:r w:rsidR="00DA5945">
          <w:rPr>
            <w:rFonts w:ascii="Consolas" w:hAnsi="Consolas" w:cs="Consolas"/>
            <w:i w:val="0"/>
            <w:iCs w:val="0"/>
            <w:color w:val="000000" w:themeColor="text1"/>
            <w:sz w:val="22"/>
          </w:rPr>
          <w:t xml:space="preserve"> </w:t>
        </w:r>
        <w:proofErr w:type="spellStart"/>
        <w:r w:rsidR="00DA5945">
          <w:rPr>
            <w:rFonts w:ascii="Consolas" w:hAnsi="Consolas" w:cs="Consolas"/>
            <w:i w:val="0"/>
            <w:iCs w:val="0"/>
            <w:color w:val="000000" w:themeColor="text1"/>
            <w:sz w:val="22"/>
          </w:rPr>
          <w:t>num_filters</w:t>
        </w:r>
      </w:ins>
      <w:proofErr w:type="spellEnd"/>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33D729BC" w:rsidR="008F7AA7" w:rsidRPr="00D21DC4" w:rsidRDefault="008F7AA7"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commentRangeStart w:id="249"/>
      <w:commentRangeStart w:id="250"/>
      <w:r>
        <w:fldChar w:fldCharType="begin"/>
      </w:r>
      <w:r>
        <w:instrText>HYPERLINK "https://gamma.hdfgroup.org/ftp/pub/outgoing/vchoi/SPARSE/hdf5lib_docs/html/group___o_c_p_l.html" \l "title7"</w:instrText>
      </w:r>
      <w:r>
        <w:fldChar w:fldCharType="separate"/>
      </w:r>
      <w:r w:rsidRPr="00645CF0">
        <w:rPr>
          <w:rStyle w:val="Hyperlink"/>
          <w:rFonts w:ascii="Consolas" w:hAnsi="Consolas" w:cs="Consolas"/>
          <w:b/>
          <w:bCs/>
          <w:i w:val="0"/>
          <w:iCs w:val="0"/>
          <w:sz w:val="22"/>
        </w:rPr>
        <w:t>H5Pget_</w:t>
      </w:r>
      <w:r w:rsidR="007D0BA7" w:rsidRPr="00645CF0">
        <w:rPr>
          <w:rStyle w:val="Hyperlink"/>
          <w:rFonts w:ascii="Consolas" w:hAnsi="Consolas" w:cs="Consolas"/>
          <w:b/>
          <w:bCs/>
          <w:i w:val="0"/>
          <w:iCs w:val="0"/>
          <w:sz w:val="22"/>
        </w:rPr>
        <w:t>filter3</w:t>
      </w:r>
      <w:r>
        <w:rPr>
          <w:rStyle w:val="Hyperlink"/>
          <w:rFonts w:ascii="Consolas" w:hAnsi="Consolas" w:cs="Consolas"/>
          <w:b/>
          <w:bCs/>
          <w:i w:val="0"/>
          <w:iCs w:val="0"/>
          <w:sz w:val="22"/>
        </w:rPr>
        <w:fldChar w:fldCharType="end"/>
      </w:r>
      <w:commentRangeEnd w:id="249"/>
      <w:r w:rsidR="008518F5">
        <w:rPr>
          <w:rStyle w:val="CommentReference"/>
          <w:rFonts w:asciiTheme="minorHAnsi" w:eastAsiaTheme="minorHAnsi" w:hAnsiTheme="minorHAnsi" w:cstheme="minorBidi"/>
          <w:i w:val="0"/>
          <w:iCs w:val="0"/>
        </w:rPr>
        <w:commentReference w:id="249"/>
      </w:r>
      <w:commentRangeEnd w:id="250"/>
      <w:r w:rsidR="00DB29ED">
        <w:rPr>
          <w:rStyle w:val="CommentReference"/>
          <w:rFonts w:asciiTheme="minorHAnsi" w:eastAsiaTheme="minorHAnsi" w:hAnsiTheme="minorHAnsi" w:cstheme="minorBidi"/>
          <w:i w:val="0"/>
          <w:iCs w:val="0"/>
        </w:rPr>
        <w:commentReference w:id="250"/>
      </w:r>
      <w:r w:rsidR="007D0BA7" w:rsidRPr="00D21DC4">
        <w:rPr>
          <w:rFonts w:ascii="Consolas" w:hAnsi="Consolas" w:cs="Consolas"/>
          <w:i w:val="0"/>
          <w:iCs w:val="0"/>
          <w:sz w:val="22"/>
        </w:rPr>
        <w:t xml:space="preserve"> </w:t>
      </w:r>
      <w:r w:rsidRPr="00D21DC4">
        <w:rPr>
          <w:rFonts w:ascii="Consolas" w:hAnsi="Consolas" w:cs="Consolas"/>
          <w:i w:val="0"/>
          <w:iCs w:val="0"/>
          <w:sz w:val="22"/>
        </w:rPr>
        <w:t>(</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idx</w:t>
      </w:r>
      <w:proofErr w:type="spellEnd"/>
      <w:r w:rsidRPr="00D21DC4">
        <w:rPr>
          <w:rFonts w:ascii="Consolas" w:hAnsi="Consolas" w:cs="Consolas"/>
          <w:i w:val="0"/>
          <w:iCs w:val="0"/>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w:t>
      </w:r>
      <w:r w:rsidR="00AB2EBF">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w:t>
      </w:r>
      <w:r w:rsidR="002B6657" w:rsidRPr="00D21DC4">
        <w:rPr>
          <w:rFonts w:ascii="Consolas" w:hAnsi="Consolas" w:cs="Consolas"/>
          <w:i w:val="0"/>
          <w:iCs w:val="0"/>
          <w:sz w:val="22"/>
        </w:rPr>
        <w:t>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6496F219" w:rsidR="00995CEA" w:rsidRPr="00D21DC4" w:rsidRDefault="00995CEA"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commentRangeStart w:id="251"/>
      <w:commentRangeStart w:id="252"/>
      <w:r>
        <w:fldChar w:fldCharType="begin"/>
      </w:r>
      <w:r>
        <w:instrText>HYPERLINK "https://gamma.hdfgroup.org/ftp/pub/outgoing/vchoi/SPARSE/hdf5lib_docs/html/group___o_c_p_l.html" \l "title9"</w:instrText>
      </w:r>
      <w:r>
        <w:fldChar w:fldCharType="separate"/>
      </w:r>
      <w:r w:rsidRPr="00645CF0">
        <w:rPr>
          <w:rStyle w:val="Hyperlink"/>
          <w:rFonts w:ascii="Consolas" w:hAnsi="Consolas" w:cs="Consolas"/>
          <w:b/>
          <w:bCs/>
          <w:i w:val="0"/>
          <w:iCs w:val="0"/>
          <w:sz w:val="22"/>
        </w:rPr>
        <w:t>H5Pget_filter_by_id</w:t>
      </w:r>
      <w:r w:rsidR="007D0BA7" w:rsidRPr="00645CF0">
        <w:rPr>
          <w:rStyle w:val="Hyperlink"/>
          <w:rFonts w:ascii="Consolas" w:hAnsi="Consolas" w:cs="Consolas"/>
          <w:b/>
          <w:bCs/>
          <w:i w:val="0"/>
          <w:iCs w:val="0"/>
          <w:sz w:val="22"/>
        </w:rPr>
        <w:t>3</w:t>
      </w:r>
      <w:r>
        <w:rPr>
          <w:rStyle w:val="Hyperlink"/>
          <w:rFonts w:ascii="Consolas" w:hAnsi="Consolas" w:cs="Consolas"/>
          <w:b/>
          <w:bCs/>
          <w:i w:val="0"/>
          <w:iCs w:val="0"/>
          <w:sz w:val="22"/>
        </w:rPr>
        <w:fldChar w:fldCharType="end"/>
      </w:r>
      <w:commentRangeEnd w:id="251"/>
      <w:r w:rsidR="008518F5">
        <w:rPr>
          <w:rStyle w:val="CommentReference"/>
          <w:rFonts w:asciiTheme="minorHAnsi" w:eastAsiaTheme="minorHAnsi" w:hAnsiTheme="minorHAnsi" w:cstheme="minorBidi"/>
          <w:i w:val="0"/>
          <w:iCs w:val="0"/>
        </w:rPr>
        <w:commentReference w:id="251"/>
      </w:r>
      <w:commentRangeEnd w:id="252"/>
      <w:r w:rsidR="00DB29ED">
        <w:rPr>
          <w:rStyle w:val="CommentReference"/>
          <w:rFonts w:asciiTheme="minorHAnsi" w:eastAsiaTheme="minorHAnsi" w:hAnsiTheme="minorHAnsi" w:cstheme="minorBidi"/>
          <w:i w:val="0"/>
          <w:iCs w:val="0"/>
        </w:rPr>
        <w:commentReference w:id="252"/>
      </w:r>
      <w:r w:rsidRPr="00D21DC4">
        <w:rPr>
          <w:rFonts w:ascii="Consolas" w:hAnsi="Consolas" w:cs="Consolas"/>
          <w:i w:val="0"/>
          <w:iCs w:val="0"/>
          <w:sz w:val="22"/>
        </w:rPr>
        <w:t xml:space="preserve"> (</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H5Z_filter_t</w:t>
      </w:r>
      <w:r w:rsidRPr="00D21DC4">
        <w:rPr>
          <w:rFonts w:ascii="Consolas" w:hAnsi="Consolas" w:cs="Consolas"/>
          <w:i w:val="0"/>
          <w:iCs w:val="0"/>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0F8F7C63" w:rsidR="008F7AA7" w:rsidRPr="00D21DC4" w:rsidRDefault="002B6657" w:rsidP="00D21DC4">
      <w:pPr>
        <w:pStyle w:val="Heading4"/>
        <w:rPr>
          <w:rFonts w:ascii="Consolas" w:hAnsi="Consolas" w:cs="Consolas"/>
          <w:i w:val="0"/>
          <w:iCs w:val="0"/>
          <w:sz w:val="22"/>
        </w:rPr>
      </w:pPr>
      <w:proofErr w:type="spellStart"/>
      <w:r w:rsidRPr="006656AC">
        <w:rPr>
          <w:rFonts w:ascii="Consolas" w:hAnsi="Consolas" w:cs="Consolas"/>
          <w:sz w:val="22"/>
        </w:rPr>
        <w:t>herr_t</w:t>
      </w:r>
      <w:proofErr w:type="spellEnd"/>
      <w:r w:rsidR="008F7AA7" w:rsidRPr="00D21DC4">
        <w:rPr>
          <w:rFonts w:ascii="Consolas" w:hAnsi="Consolas" w:cs="Consolas"/>
          <w:i w:val="0"/>
          <w:iCs w:val="0"/>
          <w:sz w:val="22"/>
        </w:rPr>
        <w:t xml:space="preserve"> </w:t>
      </w:r>
      <w:hyperlink r:id="rId48" w:anchor="title16" w:history="1">
        <w:r w:rsidR="008F7AA7" w:rsidRPr="00645CF0">
          <w:rPr>
            <w:rStyle w:val="Hyperlink"/>
            <w:rFonts w:ascii="Consolas" w:hAnsi="Consolas" w:cs="Consolas"/>
            <w:b/>
            <w:bCs/>
            <w:i w:val="0"/>
            <w:iCs w:val="0"/>
            <w:sz w:val="22"/>
          </w:rPr>
          <w:t>H5Premove_filter</w:t>
        </w:r>
        <w:r w:rsidR="00AB2EBF" w:rsidRPr="00645CF0">
          <w:rPr>
            <w:rStyle w:val="Hyperlink"/>
            <w:rFonts w:ascii="Consolas" w:hAnsi="Consolas" w:cs="Consolas"/>
            <w:b/>
            <w:bCs/>
            <w:i w:val="0"/>
            <w:iCs w:val="0"/>
            <w:sz w:val="22"/>
          </w:rPr>
          <w:t>2</w:t>
        </w:r>
      </w:hyperlink>
      <w:r w:rsidR="008F7AA7" w:rsidRPr="00D21DC4">
        <w:rPr>
          <w:rFonts w:ascii="Consolas" w:hAnsi="Consolas" w:cs="Consolas"/>
          <w:i w:val="0"/>
          <w:iCs w:val="0"/>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color w:val="0070C0"/>
          <w:sz w:val="22"/>
        </w:rPr>
        <w:t xml:space="preserve">, </w:t>
      </w:r>
      <w:r w:rsidRPr="00932837">
        <w:rPr>
          <w:rFonts w:ascii="Consolas" w:hAnsi="Consolas" w:cs="Consolas"/>
          <w:sz w:val="22"/>
        </w:rPr>
        <w:t>H5Z_filter_t</w:t>
      </w:r>
      <w:r w:rsidRPr="00D21DC4">
        <w:rPr>
          <w:rFonts w:ascii="Consolas" w:hAnsi="Consolas" w:cs="Consolas"/>
          <w:i w:val="0"/>
          <w:iCs w:val="0"/>
          <w:sz w:val="22"/>
        </w:rPr>
        <w:t xml:space="preserve">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2E0D1688"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hyperlink r:id="rId49" w:anchor="title14" w:history="1">
        <w:r w:rsidRPr="00645CF0">
          <w:rPr>
            <w:rStyle w:val="Hyperlink"/>
            <w:rFonts w:ascii="Consolas" w:hAnsi="Consolas" w:cs="Consolas"/>
            <w:b/>
            <w:bCs/>
            <w:sz w:val="22"/>
            <w:szCs w:val="22"/>
          </w:rPr>
          <w:t>H5Pmodify_filter</w:t>
        </w:r>
        <w:r w:rsidR="00AB2EBF" w:rsidRPr="00645CF0">
          <w:rPr>
            <w:rStyle w:val="Hyperlink"/>
            <w:rFonts w:ascii="Consolas" w:hAnsi="Consolas" w:cs="Consolas"/>
            <w:b/>
            <w:bC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section_number</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AC52B1">
      <w:pPr>
        <w:pStyle w:val="Heading3"/>
      </w:pPr>
      <w:r>
        <w:t xml:space="preserve">  </w:t>
      </w:r>
      <w:bookmarkStart w:id="253" w:name="_Toc180578486"/>
      <w:r>
        <w:t>Behavior of predefined filter functions</w:t>
      </w:r>
      <w:bookmarkEnd w:id="253"/>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5209D4C" w:rsidR="00403840" w:rsidRPr="00414BF0"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p>
    <w:p w14:paraId="418E0F7C" w14:textId="123D7D94"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23A6ABF5"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173795E"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AC52B1">
      <w:pPr>
        <w:pStyle w:val="Heading3"/>
      </w:pPr>
      <w:bookmarkStart w:id="254" w:name="_Toc180578487"/>
      <w:r>
        <w:t>Note on H5Pset_fle</w:t>
      </w:r>
      <w:r w:rsidR="00872D63">
        <w:t>t</w:t>
      </w:r>
      <w:r>
        <w:t>cher32</w:t>
      </w:r>
      <w:bookmarkEnd w:id="254"/>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r w:rsidR="003E49CD">
        <w:rPr>
          <w:rFonts w:asciiTheme="minorHAnsi" w:hAnsiTheme="minorHAnsi" w:cstheme="minorHAnsi"/>
          <w:sz w:val="24"/>
        </w:rPr>
        <w:t xml:space="preserve"> except when it is applied to the sections that contain raw data of the fixed-size datatype.</w:t>
      </w:r>
    </w:p>
    <w:p w14:paraId="090B3611" w14:textId="4B595649" w:rsidR="00D84339" w:rsidRDefault="006A1E51" w:rsidP="00066207">
      <w:pPr>
        <w:pStyle w:val="TextBody"/>
        <w:rPr>
          <w:rFonts w:asciiTheme="minorHAnsi" w:hAnsiTheme="minorHAnsi" w:cstheme="minorHAnsi"/>
          <w:sz w:val="24"/>
        </w:rPr>
      </w:pPr>
      <w:commentRangeStart w:id="255"/>
      <w:commentRangeStart w:id="256"/>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w:t>
      </w:r>
      <w:r w:rsidR="00274EBD">
        <w:rPr>
          <w:rFonts w:asciiTheme="minorHAnsi" w:hAnsiTheme="minorHAnsi" w:cstheme="minorHAnsi"/>
          <w:sz w:val="24"/>
        </w:rPr>
        <w:lastRenderedPageBreak/>
        <w:t xml:space="preserve">datatype, then is will be stored in Section 1 of sparse chunk and Fletcher32 filter can be added to detect corruption of sparse dataset data elements. </w:t>
      </w:r>
      <w:commentRangeEnd w:id="255"/>
      <w:r w:rsidR="001D284B">
        <w:rPr>
          <w:rStyle w:val="CommentReference"/>
          <w:rFonts w:asciiTheme="minorHAnsi" w:eastAsiaTheme="minorHAnsi" w:hAnsiTheme="minorHAnsi" w:cstheme="minorBidi"/>
          <w:color w:val="auto"/>
          <w:lang w:eastAsia="en-US" w:bidi="ar-SA"/>
        </w:rPr>
        <w:commentReference w:id="255"/>
      </w:r>
      <w:commentRangeEnd w:id="256"/>
      <w:r w:rsidR="00DB29ED">
        <w:rPr>
          <w:rStyle w:val="CommentReference"/>
          <w:rFonts w:asciiTheme="minorHAnsi" w:eastAsiaTheme="minorHAnsi" w:hAnsiTheme="minorHAnsi" w:cstheme="minorBidi"/>
          <w:color w:val="auto"/>
          <w:lang w:eastAsia="en-US" w:bidi="ar-SA"/>
        </w:rPr>
        <w:commentReference w:id="256"/>
      </w:r>
    </w:p>
    <w:p w14:paraId="00ED00C2" w14:textId="3A83FFC4" w:rsidR="004B0752" w:rsidRDefault="004B0752" w:rsidP="000F4D9E">
      <w:pPr>
        <w:pStyle w:val="Heading2"/>
      </w:pPr>
      <w:bookmarkStart w:id="257" w:name="_Toc180578488"/>
      <w:r>
        <w:t>C Code Example</w:t>
      </w:r>
      <w:bookmarkEnd w:id="215"/>
      <w:bookmarkEnd w:id="216"/>
      <w:bookmarkEnd w:id="217"/>
      <w:bookmarkEnd w:id="218"/>
      <w:bookmarkEnd w:id="219"/>
      <w:r w:rsidR="00E0375F">
        <w:t>s</w:t>
      </w:r>
      <w:ins w:id="258" w:author="Elena Pourmal" w:date="2024-10-23T11:46:00Z" w16du:dateUtc="2024-10-23T16:46:00Z">
        <w:r w:rsidR="00DA5945">
          <w:t xml:space="preserve"> (This section will be updated when we settl</w:t>
        </w:r>
      </w:ins>
      <w:ins w:id="259" w:author="Elena Pourmal" w:date="2024-10-23T11:47:00Z" w16du:dateUtc="2024-10-23T16:47:00Z">
        <w:r w:rsidR="00DA5945">
          <w:t>e on APIs, EIP 10/23/24)</w:t>
        </w:r>
      </w:ins>
      <w:bookmarkEnd w:id="257"/>
    </w:p>
    <w:p w14:paraId="04CA8726" w14:textId="339AC064" w:rsidR="006957F2" w:rsidRPr="0034596E" w:rsidRDefault="006957F2" w:rsidP="00AC52B1">
      <w:pPr>
        <w:pStyle w:val="Heading3"/>
      </w:pPr>
      <w:bookmarkStart w:id="260" w:name="_Toc180578489"/>
      <w:r w:rsidRPr="0034596E">
        <w:rPr>
          <w:rStyle w:val="Heading2Char"/>
          <w:b/>
          <w:bCs/>
          <w:sz w:val="24"/>
          <w:szCs w:val="24"/>
        </w:rPr>
        <w:t xml:space="preserve">Example 1 </w:t>
      </w:r>
      <w:r w:rsidR="00E80D88">
        <w:rPr>
          <w:rStyle w:val="Heading2Char"/>
          <w:b/>
          <w:bCs/>
          <w:sz w:val="24"/>
          <w:szCs w:val="24"/>
        </w:rPr>
        <w:t>Setting</w:t>
      </w:r>
      <w:r w:rsidRPr="0034596E">
        <w:rPr>
          <w:rStyle w:val="Heading2Char"/>
          <w:b/>
          <w:bCs/>
          <w:sz w:val="24"/>
          <w:szCs w:val="24"/>
        </w:rPr>
        <w:t xml:space="preserve"> sparse storage</w:t>
      </w:r>
      <w:r w:rsidR="003A5730">
        <w:rPr>
          <w:rStyle w:val="Heading2Char"/>
          <w:b/>
          <w:bCs/>
          <w:sz w:val="24"/>
          <w:szCs w:val="24"/>
        </w:rPr>
        <w:t xml:space="preserve"> and compression</w:t>
      </w:r>
      <w:bookmarkEnd w:id="260"/>
    </w:p>
    <w:p w14:paraId="193D4090" w14:textId="742CD361" w:rsidR="006957F2" w:rsidRPr="00DA5945" w:rsidRDefault="006957F2" w:rsidP="006957F2">
      <w:pPr>
        <w:rPr>
          <w:rFonts w:asciiTheme="minorHAnsi" w:hAnsiTheme="minorHAnsi" w:cstheme="minorHAnsi"/>
          <w:i/>
          <w:iCs/>
          <w:color w:val="BFBFBF" w:themeColor="background1" w:themeShade="BF"/>
          <w:rPrChange w:id="261" w:author="Elena Pourmal" w:date="2024-10-23T11:46:00Z" w16du:dateUtc="2024-10-23T16:46:00Z">
            <w:rPr>
              <w:rFonts w:asciiTheme="minorHAnsi" w:hAnsiTheme="minorHAnsi" w:cstheme="minorHAnsi"/>
              <w:i/>
              <w:iCs/>
            </w:rPr>
          </w:rPrChange>
        </w:rPr>
      </w:pPr>
      <w:r w:rsidRPr="00DA5945">
        <w:rPr>
          <w:rFonts w:asciiTheme="minorHAnsi" w:hAnsiTheme="minorHAnsi" w:cstheme="minorHAnsi"/>
          <w:color w:val="BFBFBF" w:themeColor="background1" w:themeShade="BF"/>
          <w:rPrChange w:id="262" w:author="Elena Pourmal" w:date="2024-10-23T11:46:00Z" w16du:dateUtc="2024-10-23T16:46:00Z">
            <w:rPr>
              <w:rFonts w:asciiTheme="minorHAnsi" w:hAnsiTheme="minorHAnsi" w:cstheme="minorHAnsi"/>
            </w:rPr>
          </w:rPrChange>
        </w:rPr>
        <w:t xml:space="preserve">In this example we show how to set sparse chunk storage using new API </w:t>
      </w:r>
      <w:r w:rsidRPr="00DA5945">
        <w:rPr>
          <w:rFonts w:ascii="Consolas" w:hAnsi="Consolas" w:cs="Consolas"/>
          <w:color w:val="BFBFBF" w:themeColor="background1" w:themeShade="BF"/>
          <w:sz w:val="22"/>
          <w:szCs w:val="22"/>
          <w:rPrChange w:id="263" w:author="Elena Pourmal" w:date="2024-10-23T11:46:00Z" w16du:dateUtc="2024-10-23T16:46:00Z">
            <w:rPr>
              <w:rFonts w:ascii="Consolas" w:hAnsi="Consolas" w:cs="Consolas"/>
              <w:sz w:val="22"/>
              <w:szCs w:val="22"/>
            </w:rPr>
          </w:rPrChange>
        </w:rPr>
        <w:t>H5Pset_</w:t>
      </w:r>
      <w:r w:rsidR="003A5730" w:rsidRPr="00DA5945">
        <w:rPr>
          <w:rFonts w:ascii="Consolas" w:hAnsi="Consolas" w:cs="Consolas"/>
          <w:color w:val="BFBFBF" w:themeColor="background1" w:themeShade="BF"/>
          <w:sz w:val="22"/>
          <w:szCs w:val="22"/>
          <w:rPrChange w:id="264" w:author="Elena Pourmal" w:date="2024-10-23T11:46:00Z" w16du:dateUtc="2024-10-23T16:46:00Z">
            <w:rPr>
              <w:rFonts w:ascii="Consolas" w:hAnsi="Consolas" w:cs="Consolas"/>
              <w:sz w:val="22"/>
              <w:szCs w:val="22"/>
            </w:rPr>
          </w:rPrChange>
        </w:rPr>
        <w:t>layout</w:t>
      </w:r>
      <w:r w:rsidRPr="00DA5945">
        <w:rPr>
          <w:rFonts w:asciiTheme="minorHAnsi" w:hAnsiTheme="minorHAnsi" w:cstheme="minorHAnsi"/>
          <w:color w:val="BFBFBF" w:themeColor="background1" w:themeShade="BF"/>
          <w:rPrChange w:id="265" w:author="Elena Pourmal" w:date="2024-10-23T11:46:00Z" w16du:dateUtc="2024-10-23T16:46:00Z">
            <w:rPr>
              <w:rFonts w:asciiTheme="minorHAnsi" w:hAnsiTheme="minorHAnsi" w:cstheme="minorHAnsi"/>
            </w:rPr>
          </w:rPrChange>
        </w:rPr>
        <w:t xml:space="preserve"> and existing functions to set up compression on </w:t>
      </w:r>
      <w:r w:rsidR="00281E49" w:rsidRPr="00DA5945">
        <w:rPr>
          <w:rFonts w:asciiTheme="minorHAnsi" w:hAnsiTheme="minorHAnsi" w:cstheme="minorHAnsi"/>
          <w:color w:val="BFBFBF" w:themeColor="background1" w:themeShade="BF"/>
          <w:rPrChange w:id="266" w:author="Elena Pourmal" w:date="2024-10-23T11:46:00Z" w16du:dateUtc="2024-10-23T16:46:00Z">
            <w:rPr>
              <w:rFonts w:asciiTheme="minorHAnsi" w:hAnsiTheme="minorHAnsi" w:cstheme="minorHAnsi"/>
            </w:rPr>
          </w:rPrChange>
        </w:rPr>
        <w:t>two sections</w:t>
      </w:r>
      <w:r w:rsidRPr="00DA5945">
        <w:rPr>
          <w:rFonts w:asciiTheme="minorHAnsi" w:hAnsiTheme="minorHAnsi" w:cstheme="minorHAnsi"/>
          <w:color w:val="BFBFBF" w:themeColor="background1" w:themeShade="BF"/>
          <w:rPrChange w:id="267" w:author="Elena Pourmal" w:date="2024-10-23T11:46:00Z" w16du:dateUtc="2024-10-23T16:46:00Z">
            <w:rPr>
              <w:rFonts w:asciiTheme="minorHAnsi" w:hAnsiTheme="minorHAnsi" w:cstheme="minorHAnsi"/>
            </w:rPr>
          </w:rPrChange>
        </w:rPr>
        <w:t xml:space="preserve"> of </w:t>
      </w:r>
      <w:r w:rsidR="003A5730" w:rsidRPr="00DA5945">
        <w:rPr>
          <w:rFonts w:asciiTheme="minorHAnsi" w:hAnsiTheme="minorHAnsi" w:cstheme="minorHAnsi"/>
          <w:color w:val="BFBFBF" w:themeColor="background1" w:themeShade="BF"/>
          <w:rPrChange w:id="268" w:author="Elena Pourmal" w:date="2024-10-23T11:46:00Z" w16du:dateUtc="2024-10-23T16:46:00Z">
            <w:rPr>
              <w:rFonts w:asciiTheme="minorHAnsi" w:hAnsiTheme="minorHAnsi" w:cstheme="minorHAnsi"/>
            </w:rPr>
          </w:rPrChange>
        </w:rPr>
        <w:t xml:space="preserve">the </w:t>
      </w:r>
      <w:r w:rsidRPr="00DA5945">
        <w:rPr>
          <w:rFonts w:asciiTheme="minorHAnsi" w:hAnsiTheme="minorHAnsi" w:cstheme="minorHAnsi"/>
          <w:color w:val="BFBFBF" w:themeColor="background1" w:themeShade="BF"/>
          <w:rPrChange w:id="269" w:author="Elena Pourmal" w:date="2024-10-23T11:46:00Z" w16du:dateUtc="2024-10-23T16:46:00Z">
            <w:rPr>
              <w:rFonts w:asciiTheme="minorHAnsi" w:hAnsiTheme="minorHAnsi" w:cstheme="minorHAnsi"/>
            </w:rPr>
          </w:rPrChange>
        </w:rPr>
        <w:t xml:space="preserve">sparse chunk (serialized selection </w:t>
      </w:r>
      <w:r w:rsidR="00281E49" w:rsidRPr="00DA5945">
        <w:rPr>
          <w:rFonts w:asciiTheme="minorHAnsi" w:hAnsiTheme="minorHAnsi" w:cstheme="minorHAnsi"/>
          <w:color w:val="BFBFBF" w:themeColor="background1" w:themeShade="BF"/>
          <w:rPrChange w:id="270" w:author="Elena Pourmal" w:date="2024-10-23T11:46:00Z" w16du:dateUtc="2024-10-23T16:46:00Z">
            <w:rPr>
              <w:rFonts w:asciiTheme="minorHAnsi" w:hAnsiTheme="minorHAnsi" w:cstheme="minorHAnsi"/>
            </w:rPr>
          </w:rPrChange>
        </w:rPr>
        <w:t xml:space="preserve">section </w:t>
      </w:r>
      <w:r w:rsidRPr="00DA5945">
        <w:rPr>
          <w:rFonts w:asciiTheme="minorHAnsi" w:hAnsiTheme="minorHAnsi" w:cstheme="minorHAnsi"/>
          <w:color w:val="BFBFBF" w:themeColor="background1" w:themeShade="BF"/>
          <w:rPrChange w:id="271" w:author="Elena Pourmal" w:date="2024-10-23T11:46:00Z" w16du:dateUtc="2024-10-23T16:46:00Z">
            <w:rPr>
              <w:rFonts w:asciiTheme="minorHAnsi" w:hAnsiTheme="minorHAnsi" w:cstheme="minorHAnsi"/>
            </w:rPr>
          </w:rPrChange>
        </w:rPr>
        <w:t xml:space="preserve">and </w:t>
      </w:r>
      <w:r w:rsidR="00281E49" w:rsidRPr="00DA5945">
        <w:rPr>
          <w:rFonts w:asciiTheme="minorHAnsi" w:hAnsiTheme="minorHAnsi" w:cstheme="minorHAnsi"/>
          <w:color w:val="BFBFBF" w:themeColor="background1" w:themeShade="BF"/>
          <w:rPrChange w:id="272" w:author="Elena Pourmal" w:date="2024-10-23T11:46:00Z" w16du:dateUtc="2024-10-23T16:46:00Z">
            <w:rPr>
              <w:rFonts w:asciiTheme="minorHAnsi" w:hAnsiTheme="minorHAnsi" w:cstheme="minorHAnsi"/>
            </w:rPr>
          </w:rPrChange>
        </w:rPr>
        <w:t xml:space="preserve">the </w:t>
      </w:r>
      <w:r w:rsidR="003A5730" w:rsidRPr="00DA5945">
        <w:rPr>
          <w:rFonts w:asciiTheme="minorHAnsi" w:hAnsiTheme="minorHAnsi" w:cstheme="minorHAnsi"/>
          <w:color w:val="BFBFBF" w:themeColor="background1" w:themeShade="BF"/>
          <w:rPrChange w:id="273" w:author="Elena Pourmal" w:date="2024-10-23T11:46:00Z" w16du:dateUtc="2024-10-23T16:46:00Z">
            <w:rPr>
              <w:rFonts w:asciiTheme="minorHAnsi" w:hAnsiTheme="minorHAnsi" w:cstheme="minorHAnsi"/>
            </w:rPr>
          </w:rPrChange>
        </w:rPr>
        <w:t xml:space="preserve">fixed-size </w:t>
      </w:r>
      <w:r w:rsidR="00281E49" w:rsidRPr="00DA5945">
        <w:rPr>
          <w:rFonts w:asciiTheme="minorHAnsi" w:hAnsiTheme="minorHAnsi" w:cstheme="minorHAnsi"/>
          <w:color w:val="BFBFBF" w:themeColor="background1" w:themeShade="BF"/>
          <w:rPrChange w:id="274" w:author="Elena Pourmal" w:date="2024-10-23T11:46:00Z" w16du:dateUtc="2024-10-23T16:46:00Z">
            <w:rPr>
              <w:rFonts w:asciiTheme="minorHAnsi" w:hAnsiTheme="minorHAnsi" w:cstheme="minorHAnsi"/>
            </w:rPr>
          </w:rPrChange>
        </w:rPr>
        <w:t xml:space="preserve">section </w:t>
      </w:r>
      <w:r w:rsidR="003A5730" w:rsidRPr="00DA5945">
        <w:rPr>
          <w:rFonts w:asciiTheme="minorHAnsi" w:hAnsiTheme="minorHAnsi" w:cstheme="minorHAnsi"/>
          <w:color w:val="BFBFBF" w:themeColor="background1" w:themeShade="BF"/>
          <w:rPrChange w:id="275" w:author="Elena Pourmal" w:date="2024-10-23T11:46:00Z" w16du:dateUtc="2024-10-23T16:46:00Z">
            <w:rPr>
              <w:rFonts w:asciiTheme="minorHAnsi" w:hAnsiTheme="minorHAnsi" w:cstheme="minorHAnsi"/>
            </w:rPr>
          </w:rPrChange>
        </w:rPr>
        <w:t>that holds</w:t>
      </w:r>
      <w:r w:rsidR="00281E49" w:rsidRPr="00DA5945">
        <w:rPr>
          <w:rFonts w:asciiTheme="minorHAnsi" w:hAnsiTheme="minorHAnsi" w:cstheme="minorHAnsi"/>
          <w:color w:val="BFBFBF" w:themeColor="background1" w:themeShade="BF"/>
          <w:rPrChange w:id="276" w:author="Elena Pourmal" w:date="2024-10-23T11:46:00Z" w16du:dateUtc="2024-10-23T16:46:00Z">
            <w:rPr>
              <w:rFonts w:asciiTheme="minorHAnsi" w:hAnsiTheme="minorHAnsi" w:cstheme="minorHAnsi"/>
            </w:rPr>
          </w:rPrChange>
        </w:rPr>
        <w:t xml:space="preserve"> </w:t>
      </w:r>
      <w:r w:rsidR="00D52869" w:rsidRPr="00DA5945">
        <w:rPr>
          <w:rFonts w:asciiTheme="minorHAnsi" w:hAnsiTheme="minorHAnsi" w:cstheme="minorHAnsi"/>
          <w:color w:val="BFBFBF" w:themeColor="background1" w:themeShade="BF"/>
          <w:rPrChange w:id="277" w:author="Elena Pourmal" w:date="2024-10-23T11:46:00Z" w16du:dateUtc="2024-10-23T16:46:00Z">
            <w:rPr>
              <w:rFonts w:asciiTheme="minorHAnsi" w:hAnsiTheme="minorHAnsi" w:cstheme="minorHAnsi"/>
            </w:rPr>
          </w:rPrChange>
        </w:rPr>
        <w:t xml:space="preserve">defined elements </w:t>
      </w:r>
      <w:r w:rsidR="003A5730" w:rsidRPr="00DA5945">
        <w:rPr>
          <w:rFonts w:asciiTheme="minorHAnsi" w:hAnsiTheme="minorHAnsi" w:cstheme="minorHAnsi"/>
          <w:color w:val="BFBFBF" w:themeColor="background1" w:themeShade="BF"/>
          <w:rPrChange w:id="278" w:author="Elena Pourmal" w:date="2024-10-23T11:46:00Z" w16du:dateUtc="2024-10-23T16:46:00Z">
            <w:rPr>
              <w:rFonts w:asciiTheme="minorHAnsi" w:hAnsiTheme="minorHAnsi" w:cstheme="minorHAnsi"/>
            </w:rPr>
          </w:rPrChange>
        </w:rPr>
        <w:t>of</w:t>
      </w:r>
      <w:r w:rsidR="00D52869" w:rsidRPr="00DA5945">
        <w:rPr>
          <w:rFonts w:asciiTheme="minorHAnsi" w:hAnsiTheme="minorHAnsi" w:cstheme="minorHAnsi"/>
          <w:color w:val="BFBFBF" w:themeColor="background1" w:themeShade="BF"/>
          <w:rPrChange w:id="279" w:author="Elena Pourmal" w:date="2024-10-23T11:46:00Z" w16du:dateUtc="2024-10-23T16:46:00Z">
            <w:rPr>
              <w:rFonts w:asciiTheme="minorHAnsi" w:hAnsiTheme="minorHAnsi" w:cstheme="minorHAnsi"/>
            </w:rPr>
          </w:rPrChange>
        </w:rPr>
        <w:t xml:space="preserve"> </w:t>
      </w:r>
      <w:r w:rsidR="00281E49" w:rsidRPr="00DA5945">
        <w:rPr>
          <w:rFonts w:asciiTheme="minorHAnsi" w:hAnsiTheme="minorHAnsi" w:cstheme="minorHAnsi"/>
          <w:color w:val="BFBFBF" w:themeColor="background1" w:themeShade="BF"/>
          <w:rPrChange w:id="280" w:author="Elena Pourmal" w:date="2024-10-23T11:46:00Z" w16du:dateUtc="2024-10-23T16:46:00Z">
            <w:rPr>
              <w:rFonts w:asciiTheme="minorHAnsi" w:hAnsiTheme="minorHAnsi" w:cstheme="minorHAnsi"/>
            </w:rPr>
          </w:rPrChange>
        </w:rPr>
        <w:t>integer type</w:t>
      </w:r>
      <w:r w:rsidRPr="00DA5945">
        <w:rPr>
          <w:rFonts w:asciiTheme="minorHAnsi" w:hAnsiTheme="minorHAnsi" w:cstheme="minorHAnsi"/>
          <w:color w:val="BFBFBF" w:themeColor="background1" w:themeShade="BF"/>
          <w:rPrChange w:id="281" w:author="Elena Pourmal" w:date="2024-10-23T11:46:00Z" w16du:dateUtc="2024-10-23T16:46:00Z">
            <w:rPr>
              <w:rFonts w:asciiTheme="minorHAnsi" w:hAnsiTheme="minorHAnsi" w:cstheme="minorHAnsi"/>
            </w:rPr>
          </w:rPrChange>
        </w:rPr>
        <w:t>).</w:t>
      </w:r>
      <w:r w:rsidR="00D52869" w:rsidRPr="00DA5945">
        <w:rPr>
          <w:rFonts w:asciiTheme="minorHAnsi" w:hAnsiTheme="minorHAnsi" w:cstheme="minorHAnsi"/>
          <w:color w:val="BFBFBF" w:themeColor="background1" w:themeShade="BF"/>
          <w:rPrChange w:id="282" w:author="Elena Pourmal" w:date="2024-10-23T11:46:00Z" w16du:dateUtc="2024-10-23T16:46:00Z">
            <w:rPr>
              <w:rFonts w:asciiTheme="minorHAnsi" w:hAnsiTheme="minorHAnsi" w:cstheme="minorHAnsi"/>
            </w:rPr>
          </w:rPrChange>
        </w:rPr>
        <w:t xml:space="preserve"> </w:t>
      </w:r>
    </w:p>
    <w:p w14:paraId="2C841407" w14:textId="4FA7ABF2" w:rsidR="006957F2" w:rsidRPr="00DA5945" w:rsidRDefault="006957F2" w:rsidP="006957F2">
      <w:pPr>
        <w:pStyle w:val="HTMLPreformatted"/>
        <w:rPr>
          <w:color w:val="BFBFBF" w:themeColor="background1" w:themeShade="BF"/>
          <w:rPrChange w:id="283" w:author="Elena Pourmal" w:date="2024-10-23T11:46:00Z" w16du:dateUtc="2024-10-23T16:46:00Z">
            <w:rPr/>
          </w:rPrChange>
        </w:rPr>
      </w:pPr>
      <w:r w:rsidRPr="00DA5945">
        <w:rPr>
          <w:color w:val="BFBFBF" w:themeColor="background1" w:themeShade="BF"/>
          <w:rPrChange w:id="284" w:author="Elena Pourmal" w:date="2024-10-23T11:46:00Z" w16du:dateUtc="2024-10-23T16:46:00Z">
            <w:rPr/>
          </w:rPrChange>
        </w:rPr>
        <w:t>….</w:t>
      </w:r>
    </w:p>
    <w:p w14:paraId="3D2700E0" w14:textId="7EC6D825" w:rsidR="006957F2" w:rsidRPr="00DA5945" w:rsidRDefault="006957F2" w:rsidP="006957F2">
      <w:pPr>
        <w:pStyle w:val="HTMLPreformatted"/>
        <w:rPr>
          <w:color w:val="BFBFBF" w:themeColor="background1" w:themeShade="BF"/>
          <w:rPrChange w:id="285" w:author="Elena Pourmal" w:date="2024-10-23T11:46:00Z" w16du:dateUtc="2024-10-23T16:46:00Z">
            <w:rPr/>
          </w:rPrChange>
        </w:rPr>
      </w:pPr>
      <w:r w:rsidRPr="00DA5945">
        <w:rPr>
          <w:color w:val="BFBFBF" w:themeColor="background1" w:themeShade="BF"/>
          <w:rPrChange w:id="286" w:author="Elena Pourmal" w:date="2024-10-23T11:46:00Z" w16du:dateUtc="2024-10-23T16:46:00Z">
            <w:rPr/>
          </w:rPrChange>
        </w:rPr>
        <w:t xml:space="preserve">    H5Z_filter_t    </w:t>
      </w:r>
      <w:proofErr w:type="spellStart"/>
      <w:r w:rsidRPr="00DA5945">
        <w:rPr>
          <w:color w:val="BFBFBF" w:themeColor="background1" w:themeShade="BF"/>
          <w:rPrChange w:id="287" w:author="Elena Pourmal" w:date="2024-10-23T11:46:00Z" w16du:dateUtc="2024-10-23T16:46:00Z">
            <w:rPr/>
          </w:rPrChange>
        </w:rPr>
        <w:t>filter_type</w:t>
      </w:r>
      <w:proofErr w:type="spellEnd"/>
      <w:r w:rsidRPr="00DA5945">
        <w:rPr>
          <w:color w:val="BFBFBF" w:themeColor="background1" w:themeShade="BF"/>
          <w:rPrChange w:id="288" w:author="Elena Pourmal" w:date="2024-10-23T11:46:00Z" w16du:dateUtc="2024-10-23T16:46:00Z">
            <w:rPr/>
          </w:rPrChange>
        </w:rPr>
        <w:t>;</w:t>
      </w:r>
    </w:p>
    <w:p w14:paraId="52F1BDA9" w14:textId="6D8CA2AF" w:rsidR="006957F2" w:rsidRPr="00DA5945" w:rsidRDefault="006957F2" w:rsidP="006957F2">
      <w:pPr>
        <w:pStyle w:val="HTMLPreformatted"/>
        <w:rPr>
          <w:color w:val="BFBFBF" w:themeColor="background1" w:themeShade="BF"/>
          <w:rPrChange w:id="289" w:author="Elena Pourmal" w:date="2024-10-23T11:46:00Z" w16du:dateUtc="2024-10-23T16:46:00Z">
            <w:rPr/>
          </w:rPrChange>
        </w:rPr>
      </w:pPr>
      <w:r w:rsidRPr="00DA5945">
        <w:rPr>
          <w:color w:val="BFBFBF" w:themeColor="background1" w:themeShade="BF"/>
          <w:rPrChange w:id="290" w:author="Elena Pourmal" w:date="2024-10-23T11:46:00Z" w16du:dateUtc="2024-10-23T16:46:00Z">
            <w:rPr/>
          </w:rPrChange>
        </w:rPr>
        <w:t xml:space="preserve">    </w:t>
      </w:r>
      <w:proofErr w:type="spellStart"/>
      <w:r w:rsidRPr="00DA5945">
        <w:rPr>
          <w:color w:val="BFBFBF" w:themeColor="background1" w:themeShade="BF"/>
          <w:rPrChange w:id="291" w:author="Elena Pourmal" w:date="2024-10-23T11:46:00Z" w16du:dateUtc="2024-10-23T16:46:00Z">
            <w:rPr/>
          </w:rPrChange>
        </w:rPr>
        <w:t>hsize_t</w:t>
      </w:r>
      <w:proofErr w:type="spellEnd"/>
      <w:r w:rsidRPr="00DA5945">
        <w:rPr>
          <w:color w:val="BFBFBF" w:themeColor="background1" w:themeShade="BF"/>
          <w:rPrChange w:id="292" w:author="Elena Pourmal" w:date="2024-10-23T11:46:00Z" w16du:dateUtc="2024-10-23T16:46:00Z">
            <w:rPr/>
          </w:rPrChange>
        </w:rPr>
        <w:t xml:space="preserve">         </w:t>
      </w:r>
      <w:proofErr w:type="spellStart"/>
      <w:r w:rsidRPr="00DA5945">
        <w:rPr>
          <w:color w:val="BFBFBF" w:themeColor="background1" w:themeShade="BF"/>
          <w:rPrChange w:id="293" w:author="Elena Pourmal" w:date="2024-10-23T11:46:00Z" w16du:dateUtc="2024-10-23T16:46:00Z">
            <w:rPr/>
          </w:rPrChange>
        </w:rPr>
        <w:t>chunk</w:t>
      </w:r>
      <w:r w:rsidR="00226967" w:rsidRPr="00DA5945">
        <w:rPr>
          <w:color w:val="BFBFBF" w:themeColor="background1" w:themeShade="BF"/>
          <w:rPrChange w:id="294" w:author="Elena Pourmal" w:date="2024-10-23T11:46:00Z" w16du:dateUtc="2024-10-23T16:46:00Z">
            <w:rPr/>
          </w:rPrChange>
        </w:rPr>
        <w:t>_</w:t>
      </w:r>
      <w:proofErr w:type="gramStart"/>
      <w:r w:rsidR="00226967" w:rsidRPr="00DA5945">
        <w:rPr>
          <w:color w:val="BFBFBF" w:themeColor="background1" w:themeShade="BF"/>
          <w:rPrChange w:id="295" w:author="Elena Pourmal" w:date="2024-10-23T11:46:00Z" w16du:dateUtc="2024-10-23T16:46:00Z">
            <w:rPr/>
          </w:rPrChange>
        </w:rPr>
        <w:t>dims</w:t>
      </w:r>
      <w:proofErr w:type="spellEnd"/>
      <w:r w:rsidRPr="00DA5945">
        <w:rPr>
          <w:color w:val="BFBFBF" w:themeColor="background1" w:themeShade="BF"/>
          <w:rPrChange w:id="296" w:author="Elena Pourmal" w:date="2024-10-23T11:46:00Z" w16du:dateUtc="2024-10-23T16:46:00Z">
            <w:rPr/>
          </w:rPrChange>
        </w:rPr>
        <w:t>[</w:t>
      </w:r>
      <w:proofErr w:type="gramEnd"/>
      <w:r w:rsidRPr="00DA5945">
        <w:rPr>
          <w:color w:val="BFBFBF" w:themeColor="background1" w:themeShade="BF"/>
          <w:rPrChange w:id="297" w:author="Elena Pourmal" w:date="2024-10-23T11:46:00Z" w16du:dateUtc="2024-10-23T16:46:00Z">
            <w:rPr/>
          </w:rPrChange>
        </w:rPr>
        <w:t>2] = {CHUNK0, CHUNK1};</w:t>
      </w:r>
    </w:p>
    <w:p w14:paraId="0238F11B" w14:textId="59C05F82" w:rsidR="00017EC9" w:rsidRPr="00DA5945" w:rsidRDefault="006957F2" w:rsidP="006957F2">
      <w:pPr>
        <w:pStyle w:val="HTMLPreformatted"/>
        <w:rPr>
          <w:color w:val="BFBFBF" w:themeColor="background1" w:themeShade="BF"/>
          <w:rPrChange w:id="298" w:author="Elena Pourmal" w:date="2024-10-23T11:46:00Z" w16du:dateUtc="2024-10-23T16:46:00Z">
            <w:rPr/>
          </w:rPrChange>
        </w:rPr>
      </w:pPr>
      <w:r w:rsidRPr="00DA5945">
        <w:rPr>
          <w:color w:val="BFBFBF" w:themeColor="background1" w:themeShade="BF"/>
          <w:rPrChange w:id="299" w:author="Elena Pourmal" w:date="2024-10-23T11:46:00Z" w16du:dateUtc="2024-10-23T16:46:00Z">
            <w:rPr/>
          </w:rPrChange>
        </w:rPr>
        <w:t xml:space="preserve">    uint</w:t>
      </w:r>
      <w:r w:rsidR="00017EC9" w:rsidRPr="00DA5945">
        <w:rPr>
          <w:color w:val="BFBFBF" w:themeColor="background1" w:themeShade="BF"/>
          <w:rPrChange w:id="300" w:author="Elena Pourmal" w:date="2024-10-23T11:46:00Z" w16du:dateUtc="2024-10-23T16:46:00Z">
            <w:rPr/>
          </w:rPrChange>
        </w:rPr>
        <w:t>64</w:t>
      </w:r>
      <w:r w:rsidR="00D21DC4" w:rsidRPr="00DA5945">
        <w:rPr>
          <w:color w:val="BFBFBF" w:themeColor="background1" w:themeShade="BF"/>
          <w:rPrChange w:id="301" w:author="Elena Pourmal" w:date="2024-10-23T11:46:00Z" w16du:dateUtc="2024-10-23T16:46:00Z">
            <w:rPr/>
          </w:rPrChange>
        </w:rPr>
        <w:t>_t</w:t>
      </w:r>
      <w:r w:rsidRPr="00DA5945">
        <w:rPr>
          <w:color w:val="BFBFBF" w:themeColor="background1" w:themeShade="BF"/>
          <w:rPrChange w:id="302" w:author="Elena Pourmal" w:date="2024-10-23T11:46:00Z" w16du:dateUtc="2024-10-23T16:46:00Z">
            <w:rPr/>
          </w:rPrChange>
        </w:rPr>
        <w:t xml:space="preserve">    </w:t>
      </w:r>
      <w:r w:rsidR="00D21DC4" w:rsidRPr="00DA5945">
        <w:rPr>
          <w:color w:val="BFBFBF" w:themeColor="background1" w:themeShade="BF"/>
          <w:rPrChange w:id="303" w:author="Elena Pourmal" w:date="2024-10-23T11:46:00Z" w16du:dateUtc="2024-10-23T16:46:00Z">
            <w:rPr/>
          </w:rPrChange>
        </w:rPr>
        <w:t xml:space="preserve">    </w:t>
      </w:r>
      <w:r w:rsidRPr="00DA5945">
        <w:rPr>
          <w:color w:val="BFBFBF" w:themeColor="background1" w:themeShade="BF"/>
          <w:rPrChange w:id="304" w:author="Elena Pourmal" w:date="2024-10-23T11:46:00Z" w16du:dateUtc="2024-10-23T16:46:00Z">
            <w:rPr/>
          </w:rPrChange>
        </w:rPr>
        <w:t>flags;</w:t>
      </w:r>
    </w:p>
    <w:p w14:paraId="6FF43C14" w14:textId="4749FE7F" w:rsidR="00A06AEE" w:rsidRPr="00DA5945" w:rsidRDefault="00A06AEE" w:rsidP="006957F2">
      <w:pPr>
        <w:pStyle w:val="HTMLPreformatted"/>
        <w:rPr>
          <w:color w:val="BFBFBF" w:themeColor="background1" w:themeShade="BF"/>
          <w:rPrChange w:id="305" w:author="Elena Pourmal" w:date="2024-10-23T11:46:00Z" w16du:dateUtc="2024-10-23T16:46:00Z">
            <w:rPr/>
          </w:rPrChange>
        </w:rPr>
      </w:pPr>
      <w:r w:rsidRPr="00DA5945">
        <w:rPr>
          <w:color w:val="BFBFBF" w:themeColor="background1" w:themeShade="BF"/>
          <w:rPrChange w:id="306" w:author="Elena Pourmal" w:date="2024-10-23T11:46:00Z" w16du:dateUtc="2024-10-23T16:46:00Z">
            <w:rPr/>
          </w:rPrChange>
        </w:rPr>
        <w:t xml:space="preserve">    </w:t>
      </w:r>
      <w:proofErr w:type="spellStart"/>
      <w:r w:rsidRPr="00DA5945">
        <w:rPr>
          <w:color w:val="BFBFBF" w:themeColor="background1" w:themeShade="BF"/>
          <w:rPrChange w:id="307" w:author="Elena Pourmal" w:date="2024-10-23T11:46:00Z" w16du:dateUtc="2024-10-23T16:46:00Z">
            <w:rPr/>
          </w:rPrChange>
        </w:rPr>
        <w:t>size_t</w:t>
      </w:r>
      <w:proofErr w:type="spellEnd"/>
      <w:r w:rsidRPr="00DA5945">
        <w:rPr>
          <w:color w:val="BFBFBF" w:themeColor="background1" w:themeShade="BF"/>
          <w:rPrChange w:id="308" w:author="Elena Pourmal" w:date="2024-10-23T11:46:00Z" w16du:dateUtc="2024-10-23T16:46:00Z">
            <w:rPr/>
          </w:rPrChange>
        </w:rPr>
        <w:t xml:space="preserve">          </w:t>
      </w:r>
      <w:proofErr w:type="spellStart"/>
      <w:r w:rsidRPr="00DA5945">
        <w:rPr>
          <w:color w:val="BFBFBF" w:themeColor="background1" w:themeShade="BF"/>
          <w:rPrChange w:id="309" w:author="Elena Pourmal" w:date="2024-10-23T11:46:00Z" w16du:dateUtc="2024-10-23T16:46:00Z">
            <w:rPr/>
          </w:rPrChange>
        </w:rPr>
        <w:t>nelmts</w:t>
      </w:r>
      <w:proofErr w:type="spellEnd"/>
      <w:r w:rsidRPr="00DA5945">
        <w:rPr>
          <w:color w:val="BFBFBF" w:themeColor="background1" w:themeShade="BF"/>
          <w:rPrChange w:id="310" w:author="Elena Pourmal" w:date="2024-10-23T11:46:00Z" w16du:dateUtc="2024-10-23T16:46:00Z">
            <w:rPr/>
          </w:rPrChange>
        </w:rPr>
        <w:t xml:space="preserve"> = 1;</w:t>
      </w:r>
    </w:p>
    <w:p w14:paraId="6426DE80" w14:textId="70E7062C" w:rsidR="006957F2" w:rsidRPr="00DA5945" w:rsidRDefault="006957F2" w:rsidP="006957F2">
      <w:pPr>
        <w:pStyle w:val="HTMLPreformatted"/>
        <w:rPr>
          <w:color w:val="BFBFBF" w:themeColor="background1" w:themeShade="BF"/>
          <w:rPrChange w:id="311" w:author="Elena Pourmal" w:date="2024-10-23T11:46:00Z" w16du:dateUtc="2024-10-23T16:46:00Z">
            <w:rPr/>
          </w:rPrChange>
        </w:rPr>
      </w:pPr>
      <w:r w:rsidRPr="00DA5945">
        <w:rPr>
          <w:color w:val="BFBFBF" w:themeColor="background1" w:themeShade="BF"/>
          <w:rPrChange w:id="312" w:author="Elena Pourmal" w:date="2024-10-23T11:46:00Z" w16du:dateUtc="2024-10-23T16:46:00Z">
            <w:rPr/>
          </w:rPrChange>
        </w:rPr>
        <w:t>…..</w:t>
      </w:r>
      <w:r w:rsidR="00D21DC4" w:rsidRPr="00DA5945">
        <w:rPr>
          <w:color w:val="BFBFBF" w:themeColor="background1" w:themeShade="BF"/>
          <w:rPrChange w:id="313" w:author="Elena Pourmal" w:date="2024-10-23T11:46:00Z" w16du:dateUtc="2024-10-23T16:46:00Z">
            <w:rPr/>
          </w:rPrChange>
        </w:rPr>
        <w:t xml:space="preserve"> unsigned int    </w:t>
      </w:r>
      <w:r w:rsidR="00A06AEE" w:rsidRPr="00DA5945">
        <w:rPr>
          <w:color w:val="BFBFBF" w:themeColor="background1" w:themeShade="BF"/>
          <w:rPrChange w:id="314" w:author="Elena Pourmal" w:date="2024-10-23T11:46:00Z" w16du:dateUtc="2024-10-23T16:46:00Z">
            <w:rPr/>
          </w:rPrChange>
        </w:rPr>
        <w:t>data</w:t>
      </w:r>
      <w:r w:rsidR="00017EC9" w:rsidRPr="00DA5945">
        <w:rPr>
          <w:color w:val="BFBFBF" w:themeColor="background1" w:themeShade="BF"/>
          <w:rPrChange w:id="315" w:author="Elena Pourmal" w:date="2024-10-23T11:46:00Z" w16du:dateUtc="2024-10-23T16:46:00Z">
            <w:rPr/>
          </w:rPrChange>
        </w:rPr>
        <w:t xml:space="preserve"> = 9</w:t>
      </w:r>
      <w:r w:rsidR="00D21DC4" w:rsidRPr="00DA5945">
        <w:rPr>
          <w:color w:val="BFBFBF" w:themeColor="background1" w:themeShade="BF"/>
          <w:rPrChange w:id="316" w:author="Elena Pourmal" w:date="2024-10-23T11:46:00Z" w16du:dateUtc="2024-10-23T16:46:00Z">
            <w:rPr/>
          </w:rPrChange>
        </w:rPr>
        <w:t>;</w:t>
      </w:r>
    </w:p>
    <w:p w14:paraId="3858A776" w14:textId="3C1D1E6D" w:rsidR="006957F2" w:rsidRPr="00DA5945" w:rsidRDefault="006957F2" w:rsidP="006957F2">
      <w:pPr>
        <w:rPr>
          <w:color w:val="BFBFBF" w:themeColor="background1" w:themeShade="BF"/>
          <w:rPrChange w:id="317" w:author="Elena Pourmal" w:date="2024-10-23T11:46:00Z" w16du:dateUtc="2024-10-23T16:46:00Z">
            <w:rPr/>
          </w:rPrChange>
        </w:rPr>
      </w:pPr>
    </w:p>
    <w:p w14:paraId="1C404021" w14:textId="046A3D50"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1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19" w:author="Elena Pourmal" w:date="2024-10-23T11:46:00Z" w16du:dateUtc="2024-10-23T16:46:00Z">
            <w:rPr>
              <w:rFonts w:ascii="Courier New" w:hAnsi="Courier New" w:cs="Courier New"/>
              <w:sz w:val="20"/>
              <w:szCs w:val="20"/>
            </w:rPr>
          </w:rPrChange>
        </w:rPr>
        <w:t xml:space="preserve">    /*</w:t>
      </w:r>
    </w:p>
    <w:p w14:paraId="67E90276"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2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21" w:author="Elena Pourmal" w:date="2024-10-23T11:46:00Z" w16du:dateUtc="2024-10-23T16:46:00Z">
            <w:rPr>
              <w:rFonts w:ascii="Courier New" w:hAnsi="Courier New" w:cs="Courier New"/>
              <w:sz w:val="20"/>
              <w:szCs w:val="20"/>
            </w:rPr>
          </w:rPrChange>
        </w:rPr>
        <w:t xml:space="preserve">     * Create the dataset creation property list, add the </w:t>
      </w:r>
      <w:proofErr w:type="spellStart"/>
      <w:r w:rsidRPr="00DA5945">
        <w:rPr>
          <w:rFonts w:ascii="Courier New" w:hAnsi="Courier New" w:cs="Courier New"/>
          <w:color w:val="BFBFBF" w:themeColor="background1" w:themeShade="BF"/>
          <w:sz w:val="20"/>
          <w:szCs w:val="20"/>
          <w:rPrChange w:id="322" w:author="Elena Pourmal" w:date="2024-10-23T11:46:00Z" w16du:dateUtc="2024-10-23T16:46:00Z">
            <w:rPr>
              <w:rFonts w:ascii="Courier New" w:hAnsi="Courier New" w:cs="Courier New"/>
              <w:sz w:val="20"/>
              <w:szCs w:val="20"/>
            </w:rPr>
          </w:rPrChange>
        </w:rPr>
        <w:t>gzip</w:t>
      </w:r>
      <w:proofErr w:type="spellEnd"/>
    </w:p>
    <w:p w14:paraId="711045DA" w14:textId="581187F5"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23"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24" w:author="Elena Pourmal" w:date="2024-10-23T11:46:00Z" w16du:dateUtc="2024-10-23T16:46:00Z">
            <w:rPr>
              <w:rFonts w:ascii="Courier New" w:hAnsi="Courier New" w:cs="Courier New"/>
              <w:sz w:val="20"/>
              <w:szCs w:val="20"/>
            </w:rPr>
          </w:rPrChange>
        </w:rPr>
        <w:t xml:space="preserve">     * </w:t>
      </w:r>
      <w:proofErr w:type="gramStart"/>
      <w:r w:rsidRPr="00DA5945">
        <w:rPr>
          <w:rFonts w:ascii="Courier New" w:hAnsi="Courier New" w:cs="Courier New"/>
          <w:color w:val="BFBFBF" w:themeColor="background1" w:themeShade="BF"/>
          <w:sz w:val="20"/>
          <w:szCs w:val="20"/>
          <w:rPrChange w:id="325" w:author="Elena Pourmal" w:date="2024-10-23T11:46:00Z" w16du:dateUtc="2024-10-23T16:46:00Z">
            <w:rPr>
              <w:rFonts w:ascii="Courier New" w:hAnsi="Courier New" w:cs="Courier New"/>
              <w:sz w:val="20"/>
              <w:szCs w:val="20"/>
            </w:rPr>
          </w:rPrChange>
        </w:rPr>
        <w:t>filter</w:t>
      </w:r>
      <w:proofErr w:type="gramEnd"/>
      <w:r w:rsidRPr="00DA5945">
        <w:rPr>
          <w:rFonts w:ascii="Courier New" w:hAnsi="Courier New" w:cs="Courier New"/>
          <w:color w:val="BFBFBF" w:themeColor="background1" w:themeShade="BF"/>
          <w:sz w:val="20"/>
          <w:szCs w:val="20"/>
          <w:rPrChange w:id="326" w:author="Elena Pourmal" w:date="2024-10-23T11:46:00Z" w16du:dateUtc="2024-10-23T16:46:00Z">
            <w:rPr>
              <w:rFonts w:ascii="Courier New" w:hAnsi="Courier New" w:cs="Courier New"/>
              <w:sz w:val="20"/>
              <w:szCs w:val="20"/>
            </w:rPr>
          </w:rPrChange>
        </w:rPr>
        <w:t xml:space="preserve"> to compress </w:t>
      </w:r>
      <w:r w:rsidR="00D37E04" w:rsidRPr="00DA5945">
        <w:rPr>
          <w:rFonts w:ascii="Courier New" w:hAnsi="Courier New" w:cs="Courier New"/>
          <w:color w:val="BFBFBF" w:themeColor="background1" w:themeShade="BF"/>
          <w:sz w:val="20"/>
          <w:szCs w:val="20"/>
          <w:rPrChange w:id="327" w:author="Elena Pourmal" w:date="2024-10-23T11:46:00Z" w16du:dateUtc="2024-10-23T16:46:00Z">
            <w:rPr>
              <w:rFonts w:ascii="Courier New" w:hAnsi="Courier New" w:cs="Courier New"/>
              <w:sz w:val="20"/>
              <w:szCs w:val="20"/>
            </w:rPr>
          </w:rPrChange>
        </w:rPr>
        <w:t>data elements of sparse array</w:t>
      </w:r>
      <w:r w:rsidRPr="00DA5945">
        <w:rPr>
          <w:rFonts w:ascii="Courier New" w:hAnsi="Courier New" w:cs="Courier New"/>
          <w:color w:val="BFBFBF" w:themeColor="background1" w:themeShade="BF"/>
          <w:sz w:val="20"/>
          <w:szCs w:val="20"/>
          <w:rPrChange w:id="328" w:author="Elena Pourmal" w:date="2024-10-23T11:46:00Z" w16du:dateUtc="2024-10-23T16:46:00Z">
            <w:rPr>
              <w:rFonts w:ascii="Courier New" w:hAnsi="Courier New" w:cs="Courier New"/>
              <w:sz w:val="20"/>
              <w:szCs w:val="20"/>
            </w:rPr>
          </w:rPrChange>
        </w:rPr>
        <w:t xml:space="preserve"> and set the chunk size.</w:t>
      </w:r>
    </w:p>
    <w:p w14:paraId="65834AF4" w14:textId="67C0C77E"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29"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30" w:author="Elena Pourmal" w:date="2024-10-23T11:46:00Z" w16du:dateUtc="2024-10-23T16:46:00Z">
            <w:rPr>
              <w:rFonts w:ascii="Courier New" w:hAnsi="Courier New" w:cs="Courier New"/>
              <w:sz w:val="20"/>
              <w:szCs w:val="20"/>
            </w:rPr>
          </w:rPrChange>
        </w:rPr>
        <w:t xml:space="preserve">     */</w:t>
      </w:r>
    </w:p>
    <w:p w14:paraId="0270ED66"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31"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32"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333"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334" w:author="Elena Pourmal" w:date="2024-10-23T11:46:00Z" w16du:dateUtc="2024-10-23T16:46:00Z">
            <w:rPr>
              <w:rFonts w:ascii="Courier New" w:hAnsi="Courier New" w:cs="Courier New"/>
              <w:sz w:val="20"/>
              <w:szCs w:val="20"/>
            </w:rPr>
          </w:rPrChange>
        </w:rPr>
        <w:t xml:space="preserve"> = H5Pcreate (H5P_DATASET_CREATE);</w:t>
      </w:r>
    </w:p>
    <w:p w14:paraId="7F9C3D44" w14:textId="13B96531" w:rsidR="00321C0B" w:rsidRPr="00DA5945" w:rsidRDefault="00321C0B"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35"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36" w:author="Elena Pourmal" w:date="2024-10-23T11:46:00Z" w16du:dateUtc="2024-10-23T16:46:00Z">
            <w:rPr>
              <w:rFonts w:ascii="Courier New" w:hAnsi="Courier New" w:cs="Courier New"/>
              <w:sz w:val="20"/>
              <w:szCs w:val="20"/>
            </w:rPr>
          </w:rPrChange>
        </w:rPr>
        <w:t xml:space="preserve">    status = H5Pset_</w:t>
      </w:r>
      <w:r w:rsidR="00645CF0" w:rsidRPr="00DA5945">
        <w:rPr>
          <w:rFonts w:ascii="Courier New" w:hAnsi="Courier New" w:cs="Courier New"/>
          <w:color w:val="BFBFBF" w:themeColor="background1" w:themeShade="BF"/>
          <w:sz w:val="20"/>
          <w:szCs w:val="20"/>
          <w:rPrChange w:id="337" w:author="Elena Pourmal" w:date="2024-10-23T11:46:00Z" w16du:dateUtc="2024-10-23T16:46:00Z">
            <w:rPr>
              <w:rFonts w:ascii="Courier New" w:hAnsi="Courier New" w:cs="Courier New"/>
              <w:sz w:val="20"/>
              <w:szCs w:val="20"/>
            </w:rPr>
          </w:rPrChange>
        </w:rPr>
        <w:t>struct_</w:t>
      </w:r>
      <w:proofErr w:type="gramStart"/>
      <w:r w:rsidR="00645CF0" w:rsidRPr="00DA5945">
        <w:rPr>
          <w:rFonts w:ascii="Courier New" w:hAnsi="Courier New" w:cs="Courier New"/>
          <w:color w:val="BFBFBF" w:themeColor="background1" w:themeShade="BF"/>
          <w:sz w:val="20"/>
          <w:szCs w:val="20"/>
          <w:rPrChange w:id="338" w:author="Elena Pourmal" w:date="2024-10-23T11:46:00Z" w16du:dateUtc="2024-10-23T16:46:00Z">
            <w:rPr>
              <w:rFonts w:ascii="Courier New" w:hAnsi="Courier New" w:cs="Courier New"/>
              <w:sz w:val="20"/>
              <w:szCs w:val="20"/>
            </w:rPr>
          </w:rPrChange>
        </w:rPr>
        <w:t>chunk</w:t>
      </w:r>
      <w:r w:rsidRPr="00DA5945">
        <w:rPr>
          <w:rFonts w:ascii="Courier New" w:hAnsi="Courier New" w:cs="Courier New"/>
          <w:color w:val="BFBFBF" w:themeColor="background1" w:themeShade="BF"/>
          <w:sz w:val="20"/>
          <w:szCs w:val="20"/>
          <w:rPrChange w:id="339" w:author="Elena Pourmal" w:date="2024-10-23T11:46:00Z" w16du:dateUtc="2024-10-23T16:46:00Z">
            <w:rPr>
              <w:rFonts w:ascii="Courier New" w:hAnsi="Courier New" w:cs="Courier New"/>
              <w:sz w:val="20"/>
              <w:szCs w:val="20"/>
            </w:rPr>
          </w:rPrChange>
        </w:rPr>
        <w:t>(</w:t>
      </w:r>
      <w:proofErr w:type="gramEnd"/>
      <w:r w:rsidRPr="00DA5945">
        <w:rPr>
          <w:rFonts w:ascii="Courier New" w:hAnsi="Courier New" w:cs="Courier New"/>
          <w:color w:val="BFBFBF" w:themeColor="background1" w:themeShade="BF"/>
          <w:sz w:val="20"/>
          <w:szCs w:val="20"/>
          <w:rPrChange w:id="340" w:author="Elena Pourmal" w:date="2024-10-23T11:46:00Z" w16du:dateUtc="2024-10-23T16:46:00Z">
            <w:rPr>
              <w:rFonts w:ascii="Courier New" w:hAnsi="Courier New" w:cs="Courier New"/>
              <w:sz w:val="20"/>
              <w:szCs w:val="20"/>
            </w:rPr>
          </w:rPrChange>
        </w:rPr>
        <w:t>dcpl,</w:t>
      </w:r>
      <w:r w:rsidR="00645CF0" w:rsidRPr="00DA5945">
        <w:rPr>
          <w:rFonts w:ascii="Courier New" w:hAnsi="Courier New" w:cs="Courier New"/>
          <w:color w:val="BFBFBF" w:themeColor="background1" w:themeShade="BF"/>
          <w:sz w:val="20"/>
          <w:szCs w:val="20"/>
          <w:rPrChange w:id="341" w:author="Elena Pourmal" w:date="2024-10-23T11:46:00Z" w16du:dateUtc="2024-10-23T16:46:00Z">
            <w:rPr>
              <w:rFonts w:ascii="Courier New" w:hAnsi="Courier New" w:cs="Courier New"/>
              <w:sz w:val="20"/>
              <w:szCs w:val="20"/>
            </w:rPr>
          </w:rPrChange>
        </w:rPr>
        <w:t xml:space="preserve">2, </w:t>
      </w:r>
      <w:proofErr w:type="spellStart"/>
      <w:r w:rsidR="00645CF0" w:rsidRPr="00DA5945">
        <w:rPr>
          <w:rFonts w:ascii="Courier New" w:hAnsi="Courier New" w:cs="Courier New"/>
          <w:color w:val="BFBFBF" w:themeColor="background1" w:themeShade="BF"/>
          <w:sz w:val="20"/>
          <w:szCs w:val="20"/>
          <w:rPrChange w:id="342" w:author="Elena Pourmal" w:date="2024-10-23T11:46:00Z" w16du:dateUtc="2024-10-23T16:46:00Z">
            <w:rPr>
              <w:rFonts w:ascii="Courier New" w:hAnsi="Courier New" w:cs="Courier New"/>
              <w:sz w:val="20"/>
              <w:szCs w:val="20"/>
            </w:rPr>
          </w:rPrChange>
        </w:rPr>
        <w:t>chunk_dims</w:t>
      </w:r>
      <w:proofErr w:type="spellEnd"/>
      <w:r w:rsidR="00645CF0" w:rsidRPr="00DA5945">
        <w:rPr>
          <w:rFonts w:ascii="Courier New" w:hAnsi="Courier New" w:cs="Courier New"/>
          <w:color w:val="BFBFBF" w:themeColor="background1" w:themeShade="BF"/>
          <w:sz w:val="20"/>
          <w:szCs w:val="20"/>
          <w:rPrChange w:id="343" w:author="Elena Pourmal" w:date="2024-10-23T11:46:00Z" w16du:dateUtc="2024-10-23T16:46:00Z">
            <w:rPr>
              <w:rFonts w:ascii="Courier New" w:hAnsi="Courier New" w:cs="Courier New"/>
              <w:sz w:val="20"/>
              <w:szCs w:val="20"/>
            </w:rPr>
          </w:rPrChange>
        </w:rPr>
        <w:t>,</w:t>
      </w:r>
      <w:r w:rsidRPr="00DA5945">
        <w:rPr>
          <w:rFonts w:ascii="Courier New" w:hAnsi="Courier New" w:cs="Courier New"/>
          <w:color w:val="BFBFBF" w:themeColor="background1" w:themeShade="BF"/>
          <w:sz w:val="20"/>
          <w:szCs w:val="20"/>
          <w:rPrChange w:id="344" w:author="Elena Pourmal" w:date="2024-10-23T11:46:00Z" w16du:dateUtc="2024-10-23T16:46:00Z">
            <w:rPr>
              <w:rFonts w:ascii="Courier New" w:hAnsi="Courier New" w:cs="Courier New"/>
              <w:sz w:val="20"/>
              <w:szCs w:val="20"/>
            </w:rPr>
          </w:rPrChange>
        </w:rPr>
        <w:t xml:space="preserve"> </w:t>
      </w:r>
      <w:r w:rsidRPr="00DA5945">
        <w:rPr>
          <w:rFonts w:ascii="Courier New" w:hAnsi="Courier New" w:cs="Courier New"/>
          <w:color w:val="BFBFBF" w:themeColor="background1" w:themeShade="BF"/>
          <w:sz w:val="20"/>
          <w:szCs w:val="20"/>
          <w:rPrChange w:id="345" w:author="Elena Pourmal" w:date="2024-10-23T11:46:00Z" w16du:dateUtc="2024-10-23T16:46:00Z">
            <w:rPr>
              <w:rFonts w:ascii="Courier New" w:hAnsi="Courier New" w:cs="Courier New"/>
              <w:color w:val="000000" w:themeColor="text1"/>
              <w:sz w:val="20"/>
              <w:szCs w:val="20"/>
            </w:rPr>
          </w:rPrChange>
        </w:rPr>
        <w:t>H5D_SPARSE_CHUNK</w:t>
      </w:r>
      <w:r w:rsidR="00281E49" w:rsidRPr="00DA5945">
        <w:rPr>
          <w:rFonts w:ascii="Courier New" w:hAnsi="Courier New" w:cs="Courier New"/>
          <w:color w:val="BFBFBF" w:themeColor="background1" w:themeShade="BF"/>
          <w:sz w:val="20"/>
          <w:szCs w:val="20"/>
          <w:rPrChange w:id="346" w:author="Elena Pourmal" w:date="2024-10-23T11:46:00Z" w16du:dateUtc="2024-10-23T16:46:00Z">
            <w:rPr>
              <w:rFonts w:ascii="Courier New" w:hAnsi="Courier New" w:cs="Courier New"/>
              <w:color w:val="000000" w:themeColor="text1"/>
              <w:sz w:val="20"/>
              <w:szCs w:val="20"/>
            </w:rPr>
          </w:rPrChange>
        </w:rPr>
        <w:t>);</w:t>
      </w:r>
    </w:p>
    <w:p w14:paraId="38F4ECF8" w14:textId="04A6F2B3"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47" w:author="Elena Pourmal" w:date="2024-10-23T11:46:00Z" w16du:dateUtc="2024-10-23T16:46:00Z">
            <w:rPr>
              <w:rFonts w:ascii="Courier New" w:hAnsi="Courier New" w:cs="Courier New"/>
              <w:color w:val="000000" w:themeColor="text1"/>
              <w:sz w:val="20"/>
              <w:szCs w:val="20"/>
            </w:rPr>
          </w:rPrChange>
        </w:rPr>
      </w:pPr>
      <w:r w:rsidRPr="00DA5945">
        <w:rPr>
          <w:rFonts w:ascii="Courier New" w:hAnsi="Courier New" w:cs="Courier New"/>
          <w:color w:val="BFBFBF" w:themeColor="background1" w:themeShade="BF"/>
          <w:sz w:val="20"/>
          <w:szCs w:val="20"/>
          <w:rPrChange w:id="348" w:author="Elena Pourmal" w:date="2024-10-23T11:46:00Z" w16du:dateUtc="2024-10-23T16:46:00Z">
            <w:rPr>
              <w:rFonts w:ascii="Courier New" w:hAnsi="Courier New" w:cs="Courier New"/>
              <w:sz w:val="20"/>
              <w:szCs w:val="20"/>
            </w:rPr>
          </w:rPrChange>
        </w:rPr>
        <w:t xml:space="preserve">    </w:t>
      </w:r>
    </w:p>
    <w:p w14:paraId="639EC2B8" w14:textId="174F7FA7" w:rsidR="006957F2" w:rsidRPr="00DA5945" w:rsidRDefault="00281E49"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49"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50" w:author="Elena Pourmal" w:date="2024-10-23T11:46:00Z" w16du:dateUtc="2024-10-23T16:46:00Z">
            <w:rPr>
              <w:rFonts w:ascii="Courier New" w:hAnsi="Courier New" w:cs="Courier New"/>
              <w:color w:val="1F497D" w:themeColor="text2"/>
              <w:sz w:val="20"/>
              <w:szCs w:val="20"/>
            </w:rPr>
          </w:rPrChange>
        </w:rPr>
        <w:t xml:space="preserve">    </w:t>
      </w:r>
    </w:p>
    <w:p w14:paraId="0398F2A2" w14:textId="7126E725" w:rsidR="00F2524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51"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52" w:author="Elena Pourmal" w:date="2024-10-23T11:46:00Z" w16du:dateUtc="2024-10-23T16:46:00Z">
            <w:rPr>
              <w:rFonts w:ascii="Courier New" w:hAnsi="Courier New" w:cs="Courier New"/>
              <w:sz w:val="20"/>
              <w:szCs w:val="20"/>
            </w:rPr>
          </w:rPrChange>
        </w:rPr>
        <w:t xml:space="preserve">    /*</w:t>
      </w:r>
      <w:r w:rsidR="00F25242" w:rsidRPr="00DA5945">
        <w:rPr>
          <w:rFonts w:ascii="Courier New" w:hAnsi="Courier New" w:cs="Courier New"/>
          <w:color w:val="BFBFBF" w:themeColor="background1" w:themeShade="BF"/>
          <w:sz w:val="20"/>
          <w:szCs w:val="20"/>
          <w:rPrChange w:id="353" w:author="Elena Pourmal" w:date="2024-10-23T11:46:00Z" w16du:dateUtc="2024-10-23T16:46:00Z">
            <w:rPr>
              <w:rFonts w:ascii="Courier New" w:hAnsi="Courier New" w:cs="Courier New"/>
              <w:sz w:val="20"/>
              <w:szCs w:val="20"/>
            </w:rPr>
          </w:rPrChange>
        </w:rPr>
        <w:t xml:space="preserve"> </w:t>
      </w:r>
      <w:r w:rsidR="00281E49" w:rsidRPr="00DA5945">
        <w:rPr>
          <w:rFonts w:ascii="Courier New" w:hAnsi="Courier New" w:cs="Courier New"/>
          <w:color w:val="BFBFBF" w:themeColor="background1" w:themeShade="BF"/>
          <w:sz w:val="20"/>
          <w:szCs w:val="20"/>
          <w:rPrChange w:id="354" w:author="Elena Pourmal" w:date="2024-10-23T11:46:00Z" w16du:dateUtc="2024-10-23T16:46:00Z">
            <w:rPr>
              <w:rFonts w:ascii="Courier New" w:hAnsi="Courier New" w:cs="Courier New"/>
              <w:sz w:val="20"/>
              <w:szCs w:val="20"/>
            </w:rPr>
          </w:rPrChange>
        </w:rPr>
        <w:t>A</w:t>
      </w:r>
      <w:r w:rsidR="000526BF" w:rsidRPr="00DA5945">
        <w:rPr>
          <w:rFonts w:ascii="Courier New" w:hAnsi="Courier New" w:cs="Courier New"/>
          <w:color w:val="BFBFBF" w:themeColor="background1" w:themeShade="BF"/>
          <w:sz w:val="20"/>
          <w:szCs w:val="20"/>
          <w:rPrChange w:id="355" w:author="Elena Pourmal" w:date="2024-10-23T11:46:00Z" w16du:dateUtc="2024-10-23T16:46:00Z">
            <w:rPr>
              <w:rFonts w:ascii="Courier New" w:hAnsi="Courier New" w:cs="Courier New"/>
              <w:sz w:val="20"/>
              <w:szCs w:val="20"/>
            </w:rPr>
          </w:rPrChange>
        </w:rPr>
        <w:t xml:space="preserve">pply </w:t>
      </w:r>
      <w:r w:rsidR="00F25242" w:rsidRPr="00DA5945">
        <w:rPr>
          <w:rFonts w:ascii="Courier New" w:hAnsi="Courier New" w:cs="Courier New"/>
          <w:color w:val="BFBFBF" w:themeColor="background1" w:themeShade="BF"/>
          <w:sz w:val="20"/>
          <w:szCs w:val="20"/>
          <w:rPrChange w:id="356" w:author="Elena Pourmal" w:date="2024-10-23T11:46:00Z" w16du:dateUtc="2024-10-23T16:46:00Z">
            <w:rPr>
              <w:rFonts w:ascii="Courier New" w:hAnsi="Courier New" w:cs="Courier New"/>
              <w:sz w:val="20"/>
              <w:szCs w:val="20"/>
            </w:rPr>
          </w:rPrChange>
        </w:rPr>
        <w:t xml:space="preserve">compression </w:t>
      </w:r>
      <w:r w:rsidR="00281E49" w:rsidRPr="00DA5945">
        <w:rPr>
          <w:rFonts w:ascii="Courier New" w:hAnsi="Courier New" w:cs="Courier New"/>
          <w:color w:val="BFBFBF" w:themeColor="background1" w:themeShade="BF"/>
          <w:sz w:val="20"/>
          <w:szCs w:val="20"/>
          <w:rPrChange w:id="357" w:author="Elena Pourmal" w:date="2024-10-23T11:46:00Z" w16du:dateUtc="2024-10-23T16:46:00Z">
            <w:rPr>
              <w:rFonts w:ascii="Courier New" w:hAnsi="Courier New" w:cs="Courier New"/>
              <w:sz w:val="20"/>
              <w:szCs w:val="20"/>
            </w:rPr>
          </w:rPrChange>
        </w:rPr>
        <w:t xml:space="preserve">methods </w:t>
      </w:r>
      <w:r w:rsidR="000526BF" w:rsidRPr="00DA5945">
        <w:rPr>
          <w:rFonts w:ascii="Courier New" w:hAnsi="Courier New" w:cs="Courier New"/>
          <w:color w:val="BFBFBF" w:themeColor="background1" w:themeShade="BF"/>
          <w:sz w:val="20"/>
          <w:szCs w:val="20"/>
          <w:rPrChange w:id="358" w:author="Elena Pourmal" w:date="2024-10-23T11:46:00Z" w16du:dateUtc="2024-10-23T16:46:00Z">
            <w:rPr>
              <w:rFonts w:ascii="Courier New" w:hAnsi="Courier New" w:cs="Courier New"/>
              <w:sz w:val="20"/>
              <w:szCs w:val="20"/>
            </w:rPr>
          </w:rPrChange>
        </w:rPr>
        <w:t>to different sections of</w:t>
      </w:r>
    </w:p>
    <w:p w14:paraId="57AA03F7" w14:textId="2F526949" w:rsidR="00281E49" w:rsidRPr="00DA5945" w:rsidRDefault="00F2524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59"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60" w:author="Elena Pourmal" w:date="2024-10-23T11:46:00Z" w16du:dateUtc="2024-10-23T16:46:00Z">
            <w:rPr>
              <w:rFonts w:ascii="Courier New" w:hAnsi="Courier New" w:cs="Courier New"/>
              <w:sz w:val="20"/>
              <w:szCs w:val="20"/>
            </w:rPr>
          </w:rPrChange>
        </w:rPr>
        <w:t xml:space="preserve">     * </w:t>
      </w:r>
      <w:r w:rsidR="000526BF" w:rsidRPr="00DA5945">
        <w:rPr>
          <w:rFonts w:ascii="Courier New" w:hAnsi="Courier New" w:cs="Courier New"/>
          <w:color w:val="BFBFBF" w:themeColor="background1" w:themeShade="BF"/>
          <w:sz w:val="20"/>
          <w:szCs w:val="20"/>
          <w:rPrChange w:id="361" w:author="Elena Pourmal" w:date="2024-10-23T11:46:00Z" w16du:dateUtc="2024-10-23T16:46:00Z">
            <w:rPr>
              <w:rFonts w:ascii="Courier New" w:hAnsi="Courier New" w:cs="Courier New"/>
              <w:sz w:val="20"/>
              <w:szCs w:val="20"/>
            </w:rPr>
          </w:rPrChange>
        </w:rPr>
        <w:t xml:space="preserve">a </w:t>
      </w:r>
      <w:r w:rsidRPr="00DA5945">
        <w:rPr>
          <w:rFonts w:ascii="Courier New" w:hAnsi="Courier New" w:cs="Courier New"/>
          <w:color w:val="BFBFBF" w:themeColor="background1" w:themeShade="BF"/>
          <w:sz w:val="20"/>
          <w:szCs w:val="20"/>
          <w:rPrChange w:id="362" w:author="Elena Pourmal" w:date="2024-10-23T11:46:00Z" w16du:dateUtc="2024-10-23T16:46:00Z">
            <w:rPr>
              <w:rFonts w:ascii="Courier New" w:hAnsi="Courier New" w:cs="Courier New"/>
              <w:sz w:val="20"/>
              <w:szCs w:val="20"/>
            </w:rPr>
          </w:rPrChange>
        </w:rPr>
        <w:t>structured chunk. In this example</w:t>
      </w:r>
      <w:r w:rsidR="00281E49" w:rsidRPr="00DA5945">
        <w:rPr>
          <w:rFonts w:ascii="Courier New" w:hAnsi="Courier New" w:cs="Courier New"/>
          <w:color w:val="BFBFBF" w:themeColor="background1" w:themeShade="BF"/>
          <w:sz w:val="20"/>
          <w:szCs w:val="20"/>
          <w:rPrChange w:id="363" w:author="Elena Pourmal" w:date="2024-10-23T11:46:00Z" w16du:dateUtc="2024-10-23T16:46:00Z">
            <w:rPr>
              <w:rFonts w:ascii="Courier New" w:hAnsi="Courier New" w:cs="Courier New"/>
              <w:sz w:val="20"/>
              <w:szCs w:val="20"/>
            </w:rPr>
          </w:rPrChange>
        </w:rPr>
        <w:t>, sparse chunk has two sect</w:t>
      </w:r>
      <w:r w:rsidR="00574457" w:rsidRPr="00DA5945">
        <w:rPr>
          <w:rFonts w:ascii="Courier New" w:hAnsi="Courier New" w:cs="Courier New"/>
          <w:color w:val="BFBFBF" w:themeColor="background1" w:themeShade="BF"/>
          <w:sz w:val="20"/>
          <w:szCs w:val="20"/>
          <w:rPrChange w:id="364" w:author="Elena Pourmal" w:date="2024-10-23T11:46:00Z" w16du:dateUtc="2024-10-23T16:46:00Z">
            <w:rPr>
              <w:rFonts w:ascii="Courier New" w:hAnsi="Courier New" w:cs="Courier New"/>
              <w:sz w:val="20"/>
              <w:szCs w:val="20"/>
            </w:rPr>
          </w:rPrChange>
        </w:rPr>
        <w:t>i</w:t>
      </w:r>
      <w:r w:rsidR="00281E49" w:rsidRPr="00DA5945">
        <w:rPr>
          <w:rFonts w:ascii="Courier New" w:hAnsi="Courier New" w:cs="Courier New"/>
          <w:color w:val="BFBFBF" w:themeColor="background1" w:themeShade="BF"/>
          <w:sz w:val="20"/>
          <w:szCs w:val="20"/>
          <w:rPrChange w:id="365" w:author="Elena Pourmal" w:date="2024-10-23T11:46:00Z" w16du:dateUtc="2024-10-23T16:46:00Z">
            <w:rPr>
              <w:rFonts w:ascii="Courier New" w:hAnsi="Courier New" w:cs="Courier New"/>
              <w:sz w:val="20"/>
              <w:szCs w:val="20"/>
            </w:rPr>
          </w:rPrChange>
        </w:rPr>
        <w:t>ons.</w:t>
      </w:r>
    </w:p>
    <w:p w14:paraId="16AA044E" w14:textId="3C6CE66C" w:rsidR="00281E49" w:rsidRPr="00DA5945"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66"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67" w:author="Elena Pourmal" w:date="2024-10-23T11:46:00Z" w16du:dateUtc="2024-10-23T16:46:00Z">
            <w:rPr>
              <w:rFonts w:ascii="Courier New" w:hAnsi="Courier New" w:cs="Courier New"/>
              <w:sz w:val="20"/>
              <w:szCs w:val="20"/>
            </w:rPr>
          </w:rPrChange>
        </w:rPr>
        <w:t xml:space="preserve">     *</w:t>
      </w:r>
      <w:r w:rsidR="00F25242" w:rsidRPr="00DA5945">
        <w:rPr>
          <w:rFonts w:ascii="Courier New" w:hAnsi="Courier New" w:cs="Courier New"/>
          <w:color w:val="BFBFBF" w:themeColor="background1" w:themeShade="BF"/>
          <w:sz w:val="20"/>
          <w:szCs w:val="20"/>
          <w:rPrChange w:id="368" w:author="Elena Pourmal" w:date="2024-10-23T11:46:00Z" w16du:dateUtc="2024-10-23T16:46:00Z">
            <w:rPr>
              <w:rFonts w:ascii="Courier New" w:hAnsi="Courier New" w:cs="Courier New"/>
              <w:sz w:val="20"/>
              <w:szCs w:val="20"/>
            </w:rPr>
          </w:rPrChange>
        </w:rPr>
        <w:t xml:space="preserve"> </w:t>
      </w:r>
      <w:r w:rsidRPr="00DA5945">
        <w:rPr>
          <w:rFonts w:ascii="Courier New" w:hAnsi="Courier New" w:cs="Courier New"/>
          <w:color w:val="BFBFBF" w:themeColor="background1" w:themeShade="BF"/>
          <w:sz w:val="20"/>
          <w:szCs w:val="20"/>
          <w:rPrChange w:id="369" w:author="Elena Pourmal" w:date="2024-10-23T11:46:00Z" w16du:dateUtc="2024-10-23T16:46:00Z">
            <w:rPr>
              <w:rFonts w:ascii="Courier New" w:hAnsi="Courier New" w:cs="Courier New"/>
              <w:sz w:val="20"/>
              <w:szCs w:val="20"/>
            </w:rPr>
          </w:rPrChange>
        </w:rPr>
        <w:t>W</w:t>
      </w:r>
      <w:r w:rsidR="00F25242" w:rsidRPr="00DA5945">
        <w:rPr>
          <w:rFonts w:ascii="Courier New" w:hAnsi="Courier New" w:cs="Courier New"/>
          <w:color w:val="BFBFBF" w:themeColor="background1" w:themeShade="BF"/>
          <w:sz w:val="20"/>
          <w:szCs w:val="20"/>
          <w:rPrChange w:id="370" w:author="Elena Pourmal" w:date="2024-10-23T11:46:00Z" w16du:dateUtc="2024-10-23T16:46:00Z">
            <w:rPr>
              <w:rFonts w:ascii="Courier New" w:hAnsi="Courier New" w:cs="Courier New"/>
              <w:sz w:val="20"/>
              <w:szCs w:val="20"/>
            </w:rPr>
          </w:rPrChange>
        </w:rPr>
        <w:t xml:space="preserve">e are using </w:t>
      </w:r>
      <w:proofErr w:type="spellStart"/>
      <w:r w:rsidR="00F25242" w:rsidRPr="00DA5945">
        <w:rPr>
          <w:rFonts w:ascii="Courier New" w:hAnsi="Courier New" w:cs="Courier New"/>
          <w:color w:val="BFBFBF" w:themeColor="background1" w:themeShade="BF"/>
          <w:sz w:val="20"/>
          <w:szCs w:val="20"/>
          <w:rPrChange w:id="371" w:author="Elena Pourmal" w:date="2024-10-23T11:46:00Z" w16du:dateUtc="2024-10-23T16:46:00Z">
            <w:rPr>
              <w:rFonts w:ascii="Courier New" w:hAnsi="Courier New" w:cs="Courier New"/>
              <w:sz w:val="20"/>
              <w:szCs w:val="20"/>
            </w:rPr>
          </w:rPrChange>
        </w:rPr>
        <w:t>gzip</w:t>
      </w:r>
      <w:proofErr w:type="spellEnd"/>
      <w:r w:rsidR="00F25242" w:rsidRPr="00DA5945">
        <w:rPr>
          <w:rFonts w:ascii="Courier New" w:hAnsi="Courier New" w:cs="Courier New"/>
          <w:color w:val="BFBFBF" w:themeColor="background1" w:themeShade="BF"/>
          <w:sz w:val="20"/>
          <w:szCs w:val="20"/>
          <w:rPrChange w:id="372" w:author="Elena Pourmal" w:date="2024-10-23T11:46:00Z" w16du:dateUtc="2024-10-23T16:46:00Z">
            <w:rPr>
              <w:rFonts w:ascii="Courier New" w:hAnsi="Courier New" w:cs="Courier New"/>
              <w:sz w:val="20"/>
              <w:szCs w:val="20"/>
            </w:rPr>
          </w:rPrChange>
        </w:rPr>
        <w:t xml:space="preserve"> compression on</w:t>
      </w:r>
      <w:r w:rsidRPr="00DA5945">
        <w:rPr>
          <w:rFonts w:ascii="Courier New" w:hAnsi="Courier New" w:cs="Courier New"/>
          <w:color w:val="BFBFBF" w:themeColor="background1" w:themeShade="BF"/>
          <w:sz w:val="20"/>
          <w:szCs w:val="20"/>
          <w:rPrChange w:id="373" w:author="Elena Pourmal" w:date="2024-10-23T11:46:00Z" w16du:dateUtc="2024-10-23T16:46:00Z">
            <w:rPr>
              <w:rFonts w:ascii="Courier New" w:hAnsi="Courier New" w:cs="Courier New"/>
              <w:sz w:val="20"/>
              <w:szCs w:val="20"/>
            </w:rPr>
          </w:rPrChange>
        </w:rPr>
        <w:t xml:space="preserve"> the </w:t>
      </w:r>
      <w:r w:rsidR="000526BF" w:rsidRPr="00DA5945">
        <w:rPr>
          <w:rFonts w:ascii="Courier New" w:hAnsi="Courier New" w:cs="Courier New"/>
          <w:color w:val="BFBFBF" w:themeColor="background1" w:themeShade="BF"/>
          <w:sz w:val="20"/>
          <w:szCs w:val="20"/>
          <w:rPrChange w:id="374" w:author="Elena Pourmal" w:date="2024-10-23T11:46:00Z" w16du:dateUtc="2024-10-23T16:46:00Z">
            <w:rPr>
              <w:rFonts w:ascii="Courier New" w:hAnsi="Courier New" w:cs="Courier New"/>
              <w:sz w:val="20"/>
              <w:szCs w:val="20"/>
            </w:rPr>
          </w:rPrChange>
        </w:rPr>
        <w:t>encoded</w:t>
      </w:r>
      <w:r w:rsidR="00F25242" w:rsidRPr="00DA5945">
        <w:rPr>
          <w:rFonts w:ascii="Courier New" w:hAnsi="Courier New" w:cs="Courier New"/>
          <w:color w:val="BFBFBF" w:themeColor="background1" w:themeShade="BF"/>
          <w:sz w:val="20"/>
          <w:szCs w:val="20"/>
          <w:rPrChange w:id="375" w:author="Elena Pourmal" w:date="2024-10-23T11:46:00Z" w16du:dateUtc="2024-10-23T16:46:00Z">
            <w:rPr>
              <w:rFonts w:ascii="Courier New" w:hAnsi="Courier New" w:cs="Courier New"/>
              <w:sz w:val="20"/>
              <w:szCs w:val="20"/>
            </w:rPr>
          </w:rPrChange>
        </w:rPr>
        <w:t xml:space="preserve"> selection</w:t>
      </w:r>
      <w:r w:rsidRPr="00DA5945">
        <w:rPr>
          <w:rFonts w:ascii="Courier New" w:hAnsi="Courier New" w:cs="Courier New"/>
          <w:color w:val="BFBFBF" w:themeColor="background1" w:themeShade="BF"/>
          <w:sz w:val="20"/>
          <w:szCs w:val="20"/>
          <w:rPrChange w:id="376" w:author="Elena Pourmal" w:date="2024-10-23T11:46:00Z" w16du:dateUtc="2024-10-23T16:46:00Z">
            <w:rPr>
              <w:rFonts w:ascii="Courier New" w:hAnsi="Courier New" w:cs="Courier New"/>
              <w:sz w:val="20"/>
              <w:szCs w:val="20"/>
            </w:rPr>
          </w:rPrChange>
        </w:rPr>
        <w:t xml:space="preserve"> section </w:t>
      </w:r>
    </w:p>
    <w:p w14:paraId="692426DB" w14:textId="079DE180" w:rsidR="006957F2" w:rsidRPr="00DA5945"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77"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78" w:author="Elena Pourmal" w:date="2024-10-23T11:46:00Z" w16du:dateUtc="2024-10-23T16:46:00Z">
            <w:rPr>
              <w:rFonts w:ascii="Courier New" w:hAnsi="Courier New" w:cs="Courier New"/>
              <w:sz w:val="20"/>
              <w:szCs w:val="20"/>
            </w:rPr>
          </w:rPrChange>
        </w:rPr>
        <w:t xml:space="preserve">     * </w:t>
      </w:r>
      <w:proofErr w:type="gramStart"/>
      <w:r w:rsidRPr="00DA5945">
        <w:rPr>
          <w:rFonts w:ascii="Courier New" w:hAnsi="Courier New" w:cs="Courier New"/>
          <w:color w:val="BFBFBF" w:themeColor="background1" w:themeShade="BF"/>
          <w:sz w:val="20"/>
          <w:szCs w:val="20"/>
          <w:rPrChange w:id="379" w:author="Elena Pourmal" w:date="2024-10-23T11:46:00Z" w16du:dateUtc="2024-10-23T16:46:00Z">
            <w:rPr>
              <w:rFonts w:ascii="Courier New" w:hAnsi="Courier New" w:cs="Courier New"/>
              <w:sz w:val="20"/>
              <w:szCs w:val="20"/>
            </w:rPr>
          </w:rPrChange>
        </w:rPr>
        <w:t>and</w:t>
      </w:r>
      <w:proofErr w:type="gramEnd"/>
      <w:r w:rsidRPr="00DA5945">
        <w:rPr>
          <w:rFonts w:ascii="Courier New" w:hAnsi="Courier New" w:cs="Courier New"/>
          <w:color w:val="BFBFBF" w:themeColor="background1" w:themeShade="BF"/>
          <w:sz w:val="20"/>
          <w:szCs w:val="20"/>
          <w:rPrChange w:id="380"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381" w:author="Elena Pourmal" w:date="2024-10-23T11:46:00Z" w16du:dateUtc="2024-10-23T16:46:00Z">
            <w:rPr>
              <w:rFonts w:ascii="Courier New" w:hAnsi="Courier New" w:cs="Courier New"/>
              <w:sz w:val="20"/>
              <w:szCs w:val="20"/>
            </w:rPr>
          </w:rPrChange>
        </w:rPr>
        <w:t>szip</w:t>
      </w:r>
      <w:proofErr w:type="spellEnd"/>
      <w:r w:rsidRPr="00DA5945">
        <w:rPr>
          <w:rFonts w:ascii="Courier New" w:hAnsi="Courier New" w:cs="Courier New"/>
          <w:color w:val="BFBFBF" w:themeColor="background1" w:themeShade="BF"/>
          <w:sz w:val="20"/>
          <w:szCs w:val="20"/>
          <w:rPrChange w:id="382" w:author="Elena Pourmal" w:date="2024-10-23T11:46:00Z" w16du:dateUtc="2024-10-23T16:46:00Z">
            <w:rPr>
              <w:rFonts w:ascii="Courier New" w:hAnsi="Courier New" w:cs="Courier New"/>
              <w:sz w:val="20"/>
              <w:szCs w:val="20"/>
            </w:rPr>
          </w:rPrChange>
        </w:rPr>
        <w:t xml:space="preserve"> on the fixed-size data section</w:t>
      </w:r>
      <w:r w:rsidR="00F25242" w:rsidRPr="00DA5945">
        <w:rPr>
          <w:rFonts w:ascii="Courier New" w:hAnsi="Courier New" w:cs="Courier New"/>
          <w:color w:val="BFBFBF" w:themeColor="background1" w:themeShade="BF"/>
          <w:sz w:val="20"/>
          <w:szCs w:val="20"/>
          <w:rPrChange w:id="383" w:author="Elena Pourmal" w:date="2024-10-23T11:46:00Z" w16du:dateUtc="2024-10-23T16:46:00Z">
            <w:rPr>
              <w:rFonts w:ascii="Courier New" w:hAnsi="Courier New" w:cs="Courier New"/>
              <w:sz w:val="20"/>
              <w:szCs w:val="20"/>
            </w:rPr>
          </w:rPrChange>
        </w:rPr>
        <w:t>.</w:t>
      </w:r>
      <w:r w:rsidR="006957F2" w:rsidRPr="00DA5945">
        <w:rPr>
          <w:rFonts w:ascii="Courier New" w:hAnsi="Courier New" w:cs="Courier New"/>
          <w:color w:val="BFBFBF" w:themeColor="background1" w:themeShade="BF"/>
          <w:sz w:val="20"/>
          <w:szCs w:val="20"/>
          <w:rPrChange w:id="384" w:author="Elena Pourmal" w:date="2024-10-23T11:46:00Z" w16du:dateUtc="2024-10-23T16:46:00Z">
            <w:rPr>
              <w:rFonts w:ascii="Courier New" w:hAnsi="Courier New" w:cs="Courier New"/>
              <w:sz w:val="20"/>
              <w:szCs w:val="20"/>
            </w:rPr>
          </w:rPrChange>
        </w:rPr>
        <w:t xml:space="preserve"> </w:t>
      </w:r>
    </w:p>
    <w:p w14:paraId="2877C66B" w14:textId="77777777" w:rsidR="00F25242" w:rsidRPr="00DA5945" w:rsidRDefault="006957F2"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BFBFBF" w:themeColor="background1" w:themeShade="BF"/>
          <w:sz w:val="20"/>
          <w:szCs w:val="20"/>
          <w:rPrChange w:id="385" w:author="Elena Pourmal" w:date="2024-10-23T11:46:00Z" w16du:dateUtc="2024-10-23T16:46:00Z">
            <w:rPr>
              <w:rFonts w:ascii="Courier New" w:hAnsi="Courier New" w:cs="Courier New"/>
              <w:b/>
              <w:bCs/>
              <w:color w:val="1F497D" w:themeColor="text2"/>
              <w:sz w:val="20"/>
              <w:szCs w:val="20"/>
            </w:rPr>
          </w:rPrChange>
        </w:rPr>
      </w:pPr>
      <w:r w:rsidRPr="00DA5945">
        <w:rPr>
          <w:rFonts w:ascii="Courier New" w:hAnsi="Courier New" w:cs="Courier New"/>
          <w:color w:val="BFBFBF" w:themeColor="background1" w:themeShade="BF"/>
          <w:sz w:val="20"/>
          <w:szCs w:val="20"/>
          <w:rPrChange w:id="386" w:author="Elena Pourmal" w:date="2024-10-23T11:46:00Z" w16du:dateUtc="2024-10-23T16:46:00Z">
            <w:rPr>
              <w:rFonts w:ascii="Courier New" w:hAnsi="Courier New" w:cs="Courier New"/>
              <w:sz w:val="20"/>
              <w:szCs w:val="20"/>
            </w:rPr>
          </w:rPrChange>
        </w:rPr>
        <w:t xml:space="preserve">     </w:t>
      </w:r>
      <w:r w:rsidR="00F25242" w:rsidRPr="00DA5945">
        <w:rPr>
          <w:rFonts w:ascii="Courier New" w:hAnsi="Courier New" w:cs="Courier New"/>
          <w:color w:val="BFBFBF" w:themeColor="background1" w:themeShade="BF"/>
          <w:sz w:val="20"/>
          <w:szCs w:val="20"/>
          <w:rPrChange w:id="387" w:author="Elena Pourmal" w:date="2024-10-23T11:46:00Z" w16du:dateUtc="2024-10-23T16:46:00Z">
            <w:rPr>
              <w:rFonts w:ascii="Courier New" w:hAnsi="Courier New" w:cs="Courier New"/>
              <w:sz w:val="20"/>
              <w:szCs w:val="20"/>
            </w:rPr>
          </w:rPrChange>
        </w:rPr>
        <w:t>*/</w:t>
      </w:r>
    </w:p>
    <w:p w14:paraId="5633FD96" w14:textId="711C030F" w:rsidR="006957F2" w:rsidRPr="00DA5945" w:rsidRDefault="00CD5D08" w:rsidP="00CD5D08">
      <w:pPr>
        <w:pStyle w:val="TextBody"/>
        <w:spacing w:after="120" w:line="240" w:lineRule="auto"/>
        <w:rPr>
          <w:rFonts w:ascii="Courier New" w:hAnsi="Courier New" w:cs="Courier New"/>
          <w:color w:val="BFBFBF" w:themeColor="background1" w:themeShade="BF"/>
          <w:sz w:val="20"/>
          <w:szCs w:val="20"/>
          <w:rPrChange w:id="38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2"/>
          <w:szCs w:val="22"/>
          <w:rPrChange w:id="389" w:author="Elena Pourmal" w:date="2024-10-23T11:46:00Z" w16du:dateUtc="2024-10-23T16:46:00Z">
            <w:rPr>
              <w:rFonts w:ascii="Courier New" w:hAnsi="Courier New" w:cs="Courier New"/>
              <w:sz w:val="22"/>
              <w:szCs w:val="22"/>
            </w:rPr>
          </w:rPrChange>
        </w:rPr>
        <w:t xml:space="preserve">   </w:t>
      </w:r>
      <w:r w:rsidR="00017EC9" w:rsidRPr="00DA5945">
        <w:rPr>
          <w:rFonts w:ascii="Courier New" w:hAnsi="Courier New" w:cs="Courier New"/>
          <w:color w:val="BFBFBF" w:themeColor="background1" w:themeShade="BF"/>
          <w:sz w:val="22"/>
          <w:szCs w:val="22"/>
          <w:rPrChange w:id="390" w:author="Elena Pourmal" w:date="2024-10-23T11:46:00Z" w16du:dateUtc="2024-10-23T16:46:00Z">
            <w:rPr>
              <w:rFonts w:ascii="Courier New" w:hAnsi="Courier New" w:cs="Courier New"/>
              <w:sz w:val="22"/>
              <w:szCs w:val="22"/>
            </w:rPr>
          </w:rPrChange>
        </w:rPr>
        <w:t xml:space="preserve"> </w:t>
      </w:r>
      <w:r w:rsidRPr="00DA5945">
        <w:rPr>
          <w:rFonts w:ascii="Courier New" w:hAnsi="Courier New" w:cs="Courier New"/>
          <w:color w:val="BFBFBF" w:themeColor="background1" w:themeShade="BF"/>
          <w:sz w:val="20"/>
          <w:szCs w:val="20"/>
          <w:rPrChange w:id="391" w:author="Elena Pourmal" w:date="2024-10-23T11:46:00Z" w16du:dateUtc="2024-10-23T16:46:00Z">
            <w:rPr>
              <w:rFonts w:ascii="Courier New" w:hAnsi="Courier New" w:cs="Courier New"/>
              <w:sz w:val="20"/>
              <w:szCs w:val="20"/>
            </w:rPr>
          </w:rPrChange>
        </w:rPr>
        <w:t>flags = H5Z_FLAG_OPTIONAL;</w:t>
      </w:r>
    </w:p>
    <w:p w14:paraId="78ED6BE3" w14:textId="2F4812A1" w:rsidR="006524A7"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392"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393" w:author="Elena Pourmal" w:date="2024-10-23T11:46:00Z" w16du:dateUtc="2024-10-23T16:46:00Z">
            <w:rPr>
              <w:rFonts w:ascii="Courier New" w:hAnsi="Courier New" w:cs="Courier New"/>
              <w:sz w:val="20"/>
              <w:szCs w:val="20"/>
            </w:rPr>
          </w:rPrChange>
        </w:rPr>
        <w:t xml:space="preserve">    status = H5Pset</w:t>
      </w:r>
      <w:r w:rsidR="006524A7" w:rsidRPr="00DA5945">
        <w:rPr>
          <w:rFonts w:ascii="Courier New" w:hAnsi="Courier New" w:cs="Courier New"/>
          <w:color w:val="BFBFBF" w:themeColor="background1" w:themeShade="BF"/>
          <w:sz w:val="20"/>
          <w:szCs w:val="20"/>
          <w:rPrChange w:id="394" w:author="Elena Pourmal" w:date="2024-10-23T11:46:00Z" w16du:dateUtc="2024-10-23T16:46:00Z">
            <w:rPr>
              <w:rFonts w:ascii="Courier New" w:hAnsi="Courier New" w:cs="Courier New"/>
              <w:sz w:val="20"/>
              <w:szCs w:val="20"/>
            </w:rPr>
          </w:rPrChange>
        </w:rPr>
        <w:t>_</w:t>
      </w:r>
      <w:r w:rsidRPr="00DA5945">
        <w:rPr>
          <w:rFonts w:ascii="Courier New" w:hAnsi="Courier New" w:cs="Courier New"/>
          <w:color w:val="BFBFBF" w:themeColor="background1" w:themeShade="BF"/>
          <w:sz w:val="20"/>
          <w:szCs w:val="20"/>
          <w:rPrChange w:id="395" w:author="Elena Pourmal" w:date="2024-10-23T11:46:00Z" w16du:dateUtc="2024-10-23T16:46:00Z">
            <w:rPr>
              <w:rFonts w:ascii="Courier New" w:hAnsi="Courier New" w:cs="Courier New"/>
              <w:sz w:val="20"/>
              <w:szCs w:val="20"/>
            </w:rPr>
          </w:rPrChange>
        </w:rPr>
        <w:t>filter</w:t>
      </w:r>
      <w:r w:rsidR="00AB2EBF" w:rsidRPr="00DA5945">
        <w:rPr>
          <w:rFonts w:ascii="Courier New" w:hAnsi="Courier New" w:cs="Courier New"/>
          <w:color w:val="BFBFBF" w:themeColor="background1" w:themeShade="BF"/>
          <w:sz w:val="20"/>
          <w:szCs w:val="20"/>
          <w:rPrChange w:id="396" w:author="Elena Pourmal" w:date="2024-10-23T11:46:00Z" w16du:dateUtc="2024-10-23T16:46:00Z">
            <w:rPr>
              <w:rFonts w:ascii="Courier New" w:hAnsi="Courier New" w:cs="Courier New"/>
              <w:sz w:val="20"/>
              <w:szCs w:val="20"/>
            </w:rPr>
          </w:rPrChange>
        </w:rPr>
        <w:t>2</w:t>
      </w:r>
      <w:r w:rsidRPr="00DA5945">
        <w:rPr>
          <w:rFonts w:ascii="Courier New" w:hAnsi="Courier New" w:cs="Courier New"/>
          <w:color w:val="BFBFBF" w:themeColor="background1" w:themeShade="BF"/>
          <w:sz w:val="20"/>
          <w:szCs w:val="20"/>
          <w:rPrChange w:id="397"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398"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399" w:author="Elena Pourmal" w:date="2024-10-23T11:46:00Z" w16du:dateUtc="2024-10-23T16:46:00Z">
            <w:rPr>
              <w:rFonts w:ascii="Courier New" w:hAnsi="Courier New" w:cs="Courier New"/>
              <w:sz w:val="20"/>
              <w:szCs w:val="20"/>
            </w:rPr>
          </w:rPrChange>
        </w:rPr>
        <w:t>,</w:t>
      </w:r>
      <w:r w:rsidR="00226967" w:rsidRPr="00DA5945">
        <w:rPr>
          <w:rFonts w:ascii="Courier New" w:hAnsi="Courier New" w:cs="Courier New"/>
          <w:color w:val="BFBFBF" w:themeColor="background1" w:themeShade="BF"/>
          <w:sz w:val="20"/>
          <w:szCs w:val="20"/>
          <w:rPrChange w:id="400" w:author="Elena Pourmal" w:date="2024-10-23T11:46:00Z" w16du:dateUtc="2024-10-23T16:46:00Z">
            <w:rPr>
              <w:rFonts w:ascii="Courier New" w:hAnsi="Courier New" w:cs="Courier New"/>
              <w:sz w:val="20"/>
              <w:szCs w:val="20"/>
            </w:rPr>
          </w:rPrChange>
        </w:rPr>
        <w:t xml:space="preserve"> </w:t>
      </w:r>
      <w:r w:rsidR="006524A7" w:rsidRPr="00DA5945">
        <w:rPr>
          <w:rFonts w:ascii="Courier New" w:hAnsi="Courier New" w:cs="Courier New"/>
          <w:color w:val="BFBFBF" w:themeColor="background1" w:themeShade="BF"/>
          <w:sz w:val="20"/>
          <w:szCs w:val="20"/>
          <w:rPrChange w:id="401" w:author="Elena Pourmal" w:date="2024-10-23T11:46:00Z" w16du:dateUtc="2024-10-23T16:46:00Z">
            <w:rPr>
              <w:rFonts w:ascii="Courier New" w:hAnsi="Courier New" w:cs="Courier New"/>
              <w:sz w:val="20"/>
              <w:szCs w:val="20"/>
            </w:rPr>
          </w:rPrChange>
        </w:rPr>
        <w:t>H5Z_FLAG_SPARSE_SELECTION,</w:t>
      </w:r>
    </w:p>
    <w:p w14:paraId="0474B2AA" w14:textId="0A4562DA" w:rsidR="00281E49" w:rsidRPr="00DA5945"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02"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03" w:author="Elena Pourmal" w:date="2024-10-23T11:46:00Z" w16du:dateUtc="2024-10-23T16:46:00Z">
            <w:rPr>
              <w:rFonts w:ascii="Courier New" w:hAnsi="Courier New" w:cs="Courier New"/>
              <w:sz w:val="20"/>
              <w:szCs w:val="20"/>
            </w:rPr>
          </w:rPrChange>
        </w:rPr>
        <w:t xml:space="preserve">                                   </w:t>
      </w:r>
      <w:r w:rsidR="006957F2" w:rsidRPr="00DA5945">
        <w:rPr>
          <w:rFonts w:ascii="Courier New" w:hAnsi="Courier New" w:cs="Courier New"/>
          <w:color w:val="BFBFBF" w:themeColor="background1" w:themeShade="BF"/>
          <w:sz w:val="20"/>
          <w:szCs w:val="20"/>
          <w:rPrChange w:id="404" w:author="Elena Pourmal" w:date="2024-10-23T11:46:00Z" w16du:dateUtc="2024-10-23T16:46:00Z">
            <w:rPr>
              <w:rFonts w:ascii="Courier New" w:hAnsi="Courier New" w:cs="Courier New"/>
              <w:sz w:val="20"/>
              <w:szCs w:val="20"/>
            </w:rPr>
          </w:rPrChange>
        </w:rPr>
        <w:t xml:space="preserve">H5Z_FILTER_DEFALTE, flags, </w:t>
      </w:r>
      <w:proofErr w:type="spellStart"/>
      <w:r w:rsidR="00017EC9" w:rsidRPr="00DA5945">
        <w:rPr>
          <w:rFonts w:ascii="Courier New" w:hAnsi="Courier New" w:cs="Courier New"/>
          <w:color w:val="BFBFBF" w:themeColor="background1" w:themeShade="BF"/>
          <w:sz w:val="20"/>
          <w:szCs w:val="20"/>
          <w:rPrChange w:id="405" w:author="Elena Pourmal" w:date="2024-10-23T11:46:00Z" w16du:dateUtc="2024-10-23T16:46:00Z">
            <w:rPr>
              <w:rFonts w:ascii="Courier New" w:hAnsi="Courier New" w:cs="Courier New"/>
              <w:sz w:val="20"/>
              <w:szCs w:val="20"/>
            </w:rPr>
          </w:rPrChange>
        </w:rPr>
        <w:t>nelem</w:t>
      </w:r>
      <w:proofErr w:type="spellEnd"/>
      <w:r w:rsidR="00017EC9" w:rsidRPr="00DA5945">
        <w:rPr>
          <w:rFonts w:ascii="Courier New" w:hAnsi="Courier New" w:cs="Courier New"/>
          <w:color w:val="BFBFBF" w:themeColor="background1" w:themeShade="BF"/>
          <w:sz w:val="20"/>
          <w:szCs w:val="20"/>
          <w:rPrChange w:id="406" w:author="Elena Pourmal" w:date="2024-10-23T11:46:00Z" w16du:dateUtc="2024-10-23T16:46:00Z">
            <w:rPr>
              <w:rFonts w:ascii="Courier New" w:hAnsi="Courier New" w:cs="Courier New"/>
              <w:sz w:val="20"/>
              <w:szCs w:val="20"/>
            </w:rPr>
          </w:rPrChange>
        </w:rPr>
        <w:t>, &amp;</w:t>
      </w:r>
      <w:r w:rsidR="00A06AEE" w:rsidRPr="00DA5945">
        <w:rPr>
          <w:rFonts w:ascii="Courier New" w:hAnsi="Courier New" w:cs="Courier New"/>
          <w:color w:val="BFBFBF" w:themeColor="background1" w:themeShade="BF"/>
          <w:sz w:val="20"/>
          <w:szCs w:val="20"/>
          <w:rPrChange w:id="407" w:author="Elena Pourmal" w:date="2024-10-23T11:46:00Z" w16du:dateUtc="2024-10-23T16:46:00Z">
            <w:rPr>
              <w:rFonts w:ascii="Courier New" w:hAnsi="Courier New" w:cs="Courier New"/>
              <w:sz w:val="20"/>
              <w:szCs w:val="20"/>
            </w:rPr>
          </w:rPrChange>
        </w:rPr>
        <w:t>data</w:t>
      </w:r>
      <w:r w:rsidR="006957F2" w:rsidRPr="00DA5945">
        <w:rPr>
          <w:rFonts w:ascii="Courier New" w:hAnsi="Courier New" w:cs="Courier New"/>
          <w:color w:val="BFBFBF" w:themeColor="background1" w:themeShade="BF"/>
          <w:sz w:val="20"/>
          <w:szCs w:val="20"/>
          <w:rPrChange w:id="408" w:author="Elena Pourmal" w:date="2024-10-23T11:46:00Z" w16du:dateUtc="2024-10-23T16:46:00Z">
            <w:rPr>
              <w:rFonts w:ascii="Courier New" w:hAnsi="Courier New" w:cs="Courier New"/>
              <w:sz w:val="20"/>
              <w:szCs w:val="20"/>
            </w:rPr>
          </w:rPrChange>
        </w:rPr>
        <w:t>);</w:t>
      </w:r>
    </w:p>
    <w:p w14:paraId="16661842" w14:textId="77777777" w:rsidR="00CD5D08" w:rsidRPr="00DA5945" w:rsidRDefault="00CD5D08"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09" w:author="Elena Pourmal" w:date="2024-10-23T11:46:00Z" w16du:dateUtc="2024-10-23T16:46:00Z">
            <w:rPr>
              <w:rFonts w:ascii="Courier New" w:hAnsi="Courier New" w:cs="Courier New"/>
              <w:sz w:val="20"/>
              <w:szCs w:val="20"/>
            </w:rPr>
          </w:rPrChange>
        </w:rPr>
      </w:pPr>
    </w:p>
    <w:p w14:paraId="1D6189BE" w14:textId="6DB2113D" w:rsidR="006524A7" w:rsidRPr="00DA5945" w:rsidRDefault="00281E49"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1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11" w:author="Elena Pourmal" w:date="2024-10-23T11:46:00Z" w16du:dateUtc="2024-10-23T16:46:00Z">
            <w:rPr>
              <w:rFonts w:ascii="Courier New" w:hAnsi="Courier New" w:cs="Courier New"/>
              <w:sz w:val="20"/>
              <w:szCs w:val="20"/>
            </w:rPr>
          </w:rPrChange>
        </w:rPr>
        <w:t xml:space="preserve">    status = H5Pset</w:t>
      </w:r>
      <w:r w:rsidR="006524A7" w:rsidRPr="00DA5945">
        <w:rPr>
          <w:rFonts w:ascii="Courier New" w:hAnsi="Courier New" w:cs="Courier New"/>
          <w:color w:val="BFBFBF" w:themeColor="background1" w:themeShade="BF"/>
          <w:sz w:val="20"/>
          <w:szCs w:val="20"/>
          <w:rPrChange w:id="412" w:author="Elena Pourmal" w:date="2024-10-23T11:46:00Z" w16du:dateUtc="2024-10-23T16:46:00Z">
            <w:rPr>
              <w:rFonts w:ascii="Courier New" w:hAnsi="Courier New" w:cs="Courier New"/>
              <w:sz w:val="20"/>
              <w:szCs w:val="20"/>
            </w:rPr>
          </w:rPrChange>
        </w:rPr>
        <w:t>_</w:t>
      </w:r>
      <w:r w:rsidRPr="00DA5945">
        <w:rPr>
          <w:rFonts w:ascii="Courier New" w:hAnsi="Courier New" w:cs="Courier New"/>
          <w:color w:val="BFBFBF" w:themeColor="background1" w:themeShade="BF"/>
          <w:sz w:val="20"/>
          <w:szCs w:val="20"/>
          <w:rPrChange w:id="413" w:author="Elena Pourmal" w:date="2024-10-23T11:46:00Z" w16du:dateUtc="2024-10-23T16:46:00Z">
            <w:rPr>
              <w:rFonts w:ascii="Courier New" w:hAnsi="Courier New" w:cs="Courier New"/>
              <w:sz w:val="20"/>
              <w:szCs w:val="20"/>
            </w:rPr>
          </w:rPrChange>
        </w:rPr>
        <w:t>filter</w:t>
      </w:r>
      <w:r w:rsidR="00AB2EBF" w:rsidRPr="00DA5945">
        <w:rPr>
          <w:rFonts w:ascii="Courier New" w:hAnsi="Courier New" w:cs="Courier New"/>
          <w:color w:val="BFBFBF" w:themeColor="background1" w:themeShade="BF"/>
          <w:sz w:val="20"/>
          <w:szCs w:val="20"/>
          <w:rPrChange w:id="414" w:author="Elena Pourmal" w:date="2024-10-23T11:46:00Z" w16du:dateUtc="2024-10-23T16:46:00Z">
            <w:rPr>
              <w:rFonts w:ascii="Courier New" w:hAnsi="Courier New" w:cs="Courier New"/>
              <w:sz w:val="20"/>
              <w:szCs w:val="20"/>
            </w:rPr>
          </w:rPrChange>
        </w:rPr>
        <w:t>2</w:t>
      </w:r>
      <w:r w:rsidRPr="00DA5945">
        <w:rPr>
          <w:rFonts w:ascii="Courier New" w:hAnsi="Courier New" w:cs="Courier New"/>
          <w:color w:val="BFBFBF" w:themeColor="background1" w:themeShade="BF"/>
          <w:sz w:val="20"/>
          <w:szCs w:val="20"/>
          <w:rPrChange w:id="415"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416"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417" w:author="Elena Pourmal" w:date="2024-10-23T11:46:00Z" w16du:dateUtc="2024-10-23T16:46:00Z">
            <w:rPr>
              <w:rFonts w:ascii="Courier New" w:hAnsi="Courier New" w:cs="Courier New"/>
              <w:sz w:val="20"/>
              <w:szCs w:val="20"/>
            </w:rPr>
          </w:rPrChange>
        </w:rPr>
        <w:t>,</w:t>
      </w:r>
      <w:r w:rsidR="006524A7" w:rsidRPr="00DA5945">
        <w:rPr>
          <w:rFonts w:ascii="Courier New" w:hAnsi="Courier New" w:cs="Courier New"/>
          <w:color w:val="BFBFBF" w:themeColor="background1" w:themeShade="BF"/>
          <w:sz w:val="20"/>
          <w:szCs w:val="20"/>
          <w:rPrChange w:id="418" w:author="Elena Pourmal" w:date="2024-10-23T11:46:00Z" w16du:dateUtc="2024-10-23T16:46:00Z">
            <w:rPr>
              <w:rFonts w:ascii="Courier New" w:hAnsi="Courier New" w:cs="Courier New"/>
              <w:sz w:val="20"/>
              <w:szCs w:val="20"/>
            </w:rPr>
          </w:rPrChange>
        </w:rPr>
        <w:t xml:space="preserve"> H5Z_FLAG_SPARSE_FIXED_DATA,</w:t>
      </w:r>
    </w:p>
    <w:p w14:paraId="0BF6D570" w14:textId="634C4C7E" w:rsidR="00281E49" w:rsidRPr="00DA5945"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19"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20" w:author="Elena Pourmal" w:date="2024-10-23T11:46:00Z" w16du:dateUtc="2024-10-23T16:46:00Z">
            <w:rPr>
              <w:rFonts w:ascii="Courier New" w:hAnsi="Courier New" w:cs="Courier New"/>
              <w:sz w:val="20"/>
              <w:szCs w:val="20"/>
            </w:rPr>
          </w:rPrChange>
        </w:rPr>
        <w:t xml:space="preserve">                                   </w:t>
      </w:r>
      <w:r w:rsidR="00281E49" w:rsidRPr="00DA5945">
        <w:rPr>
          <w:rFonts w:ascii="Courier New" w:hAnsi="Courier New" w:cs="Courier New"/>
          <w:color w:val="BFBFBF" w:themeColor="background1" w:themeShade="BF"/>
          <w:sz w:val="20"/>
          <w:szCs w:val="20"/>
          <w:rPrChange w:id="421" w:author="Elena Pourmal" w:date="2024-10-23T11:46:00Z" w16du:dateUtc="2024-10-23T16:46:00Z">
            <w:rPr>
              <w:rFonts w:ascii="Courier New" w:hAnsi="Courier New" w:cs="Courier New"/>
              <w:sz w:val="20"/>
              <w:szCs w:val="20"/>
            </w:rPr>
          </w:rPrChange>
        </w:rPr>
        <w:t>H5Z_FILTER_SZIP, flags, …);</w:t>
      </w:r>
    </w:p>
    <w:p w14:paraId="2733B3A5" w14:textId="1766ED93"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22" w:author="Elena Pourmal" w:date="2024-10-23T11:46:00Z" w16du:dateUtc="2024-10-23T16:46:00Z">
            <w:rPr>
              <w:rFonts w:ascii="Courier New" w:hAnsi="Courier New" w:cs="Courier New"/>
              <w:sz w:val="20"/>
              <w:szCs w:val="20"/>
            </w:rPr>
          </w:rPrChange>
        </w:rPr>
      </w:pPr>
    </w:p>
    <w:p w14:paraId="057F9AB6"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23"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24" w:author="Elena Pourmal" w:date="2024-10-23T11:46:00Z" w16du:dateUtc="2024-10-23T16:46:00Z">
            <w:rPr>
              <w:rFonts w:ascii="Courier New" w:hAnsi="Courier New" w:cs="Courier New"/>
              <w:sz w:val="20"/>
              <w:szCs w:val="20"/>
            </w:rPr>
          </w:rPrChange>
        </w:rPr>
        <w:t xml:space="preserve">    /*</w:t>
      </w:r>
    </w:p>
    <w:p w14:paraId="0B5EDC76"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25"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26" w:author="Elena Pourmal" w:date="2024-10-23T11:46:00Z" w16du:dateUtc="2024-10-23T16:46:00Z">
            <w:rPr>
              <w:rFonts w:ascii="Courier New" w:hAnsi="Courier New" w:cs="Courier New"/>
              <w:sz w:val="20"/>
              <w:szCs w:val="20"/>
            </w:rPr>
          </w:rPrChange>
        </w:rPr>
        <w:t xml:space="preserve">     * Create the dataset.</w:t>
      </w:r>
    </w:p>
    <w:p w14:paraId="513C5204"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27"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28" w:author="Elena Pourmal" w:date="2024-10-23T11:46:00Z" w16du:dateUtc="2024-10-23T16:46:00Z">
            <w:rPr>
              <w:rFonts w:ascii="Courier New" w:hAnsi="Courier New" w:cs="Courier New"/>
              <w:sz w:val="20"/>
              <w:szCs w:val="20"/>
            </w:rPr>
          </w:rPrChange>
        </w:rPr>
        <w:t xml:space="preserve">     */</w:t>
      </w:r>
    </w:p>
    <w:p w14:paraId="1223314F"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29"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30"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431" w:author="Elena Pourmal" w:date="2024-10-23T11:46:00Z" w16du:dateUtc="2024-10-23T16:46:00Z">
            <w:rPr>
              <w:rFonts w:ascii="Courier New" w:hAnsi="Courier New" w:cs="Courier New"/>
              <w:sz w:val="20"/>
              <w:szCs w:val="20"/>
            </w:rPr>
          </w:rPrChange>
        </w:rPr>
        <w:t>dset</w:t>
      </w:r>
      <w:proofErr w:type="spellEnd"/>
      <w:r w:rsidRPr="00DA5945">
        <w:rPr>
          <w:rFonts w:ascii="Courier New" w:hAnsi="Courier New" w:cs="Courier New"/>
          <w:color w:val="BFBFBF" w:themeColor="background1" w:themeShade="BF"/>
          <w:sz w:val="20"/>
          <w:szCs w:val="20"/>
          <w:rPrChange w:id="432" w:author="Elena Pourmal" w:date="2024-10-23T11:46:00Z" w16du:dateUtc="2024-10-23T16:46:00Z">
            <w:rPr>
              <w:rFonts w:ascii="Courier New" w:hAnsi="Courier New" w:cs="Courier New"/>
              <w:sz w:val="20"/>
              <w:szCs w:val="20"/>
            </w:rPr>
          </w:rPrChange>
        </w:rPr>
        <w:t xml:space="preserve"> = H5Dcreate (file, DATASET, H5T_STD_I32LE, space, H5P_DEFAULT, </w:t>
      </w:r>
      <w:proofErr w:type="spellStart"/>
      <w:r w:rsidRPr="00DA5945">
        <w:rPr>
          <w:rFonts w:ascii="Courier New" w:hAnsi="Courier New" w:cs="Courier New"/>
          <w:color w:val="BFBFBF" w:themeColor="background1" w:themeShade="BF"/>
          <w:sz w:val="20"/>
          <w:szCs w:val="20"/>
          <w:rPrChange w:id="433"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434" w:author="Elena Pourmal" w:date="2024-10-23T11:46:00Z" w16du:dateUtc="2024-10-23T16:46:00Z">
            <w:rPr>
              <w:rFonts w:ascii="Courier New" w:hAnsi="Courier New" w:cs="Courier New"/>
              <w:sz w:val="20"/>
              <w:szCs w:val="20"/>
            </w:rPr>
          </w:rPrChange>
        </w:rPr>
        <w:t>,</w:t>
      </w:r>
    </w:p>
    <w:p w14:paraId="6B274C9C"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35"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36" w:author="Elena Pourmal" w:date="2024-10-23T11:46:00Z" w16du:dateUtc="2024-10-23T16:46:00Z">
            <w:rPr>
              <w:rFonts w:ascii="Courier New" w:hAnsi="Courier New" w:cs="Courier New"/>
              <w:sz w:val="20"/>
              <w:szCs w:val="20"/>
            </w:rPr>
          </w:rPrChange>
        </w:rPr>
        <w:t xml:space="preserve">                H5P_DEFAULT);</w:t>
      </w:r>
    </w:p>
    <w:p w14:paraId="5DB2DD41"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37" w:author="Elena Pourmal" w:date="2024-10-23T11:46:00Z" w16du:dateUtc="2024-10-23T16:46:00Z">
            <w:rPr>
              <w:rFonts w:ascii="Courier New" w:hAnsi="Courier New" w:cs="Courier New"/>
              <w:sz w:val="20"/>
              <w:szCs w:val="20"/>
            </w:rPr>
          </w:rPrChange>
        </w:rPr>
      </w:pPr>
    </w:p>
    <w:p w14:paraId="31DEE5B3"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3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39" w:author="Elena Pourmal" w:date="2024-10-23T11:46:00Z" w16du:dateUtc="2024-10-23T16:46:00Z">
            <w:rPr>
              <w:rFonts w:ascii="Courier New" w:hAnsi="Courier New" w:cs="Courier New"/>
              <w:sz w:val="20"/>
              <w:szCs w:val="20"/>
            </w:rPr>
          </w:rPrChange>
        </w:rPr>
        <w:t xml:space="preserve">    /*</w:t>
      </w:r>
    </w:p>
    <w:p w14:paraId="4F1ECAC2"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4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41" w:author="Elena Pourmal" w:date="2024-10-23T11:46:00Z" w16du:dateUtc="2024-10-23T16:46:00Z">
            <w:rPr>
              <w:rFonts w:ascii="Courier New" w:hAnsi="Courier New" w:cs="Courier New"/>
              <w:sz w:val="20"/>
              <w:szCs w:val="20"/>
            </w:rPr>
          </w:rPrChange>
        </w:rPr>
        <w:t xml:space="preserve">     * Write the data to the dataset.</w:t>
      </w:r>
    </w:p>
    <w:p w14:paraId="6B55604C"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42"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43" w:author="Elena Pourmal" w:date="2024-10-23T11:46:00Z" w16du:dateUtc="2024-10-23T16:46:00Z">
            <w:rPr>
              <w:rFonts w:ascii="Courier New" w:hAnsi="Courier New" w:cs="Courier New"/>
              <w:sz w:val="20"/>
              <w:szCs w:val="20"/>
            </w:rPr>
          </w:rPrChange>
        </w:rPr>
        <w:t xml:space="preserve">     */</w:t>
      </w:r>
    </w:p>
    <w:p w14:paraId="455C2C0F"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44"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45" w:author="Elena Pourmal" w:date="2024-10-23T11:46:00Z" w16du:dateUtc="2024-10-23T16:46:00Z">
            <w:rPr>
              <w:rFonts w:ascii="Courier New" w:hAnsi="Courier New" w:cs="Courier New"/>
              <w:sz w:val="20"/>
              <w:szCs w:val="20"/>
            </w:rPr>
          </w:rPrChange>
        </w:rPr>
        <w:t xml:space="preserve">    status = H5Dwrite (</w:t>
      </w:r>
      <w:proofErr w:type="spellStart"/>
      <w:r w:rsidRPr="00DA5945">
        <w:rPr>
          <w:rFonts w:ascii="Courier New" w:hAnsi="Courier New" w:cs="Courier New"/>
          <w:color w:val="BFBFBF" w:themeColor="background1" w:themeShade="BF"/>
          <w:sz w:val="20"/>
          <w:szCs w:val="20"/>
          <w:rPrChange w:id="446" w:author="Elena Pourmal" w:date="2024-10-23T11:46:00Z" w16du:dateUtc="2024-10-23T16:46:00Z">
            <w:rPr>
              <w:rFonts w:ascii="Courier New" w:hAnsi="Courier New" w:cs="Courier New"/>
              <w:sz w:val="20"/>
              <w:szCs w:val="20"/>
            </w:rPr>
          </w:rPrChange>
        </w:rPr>
        <w:t>dset</w:t>
      </w:r>
      <w:proofErr w:type="spellEnd"/>
      <w:r w:rsidRPr="00DA5945">
        <w:rPr>
          <w:rFonts w:ascii="Courier New" w:hAnsi="Courier New" w:cs="Courier New"/>
          <w:color w:val="BFBFBF" w:themeColor="background1" w:themeShade="BF"/>
          <w:sz w:val="20"/>
          <w:szCs w:val="20"/>
          <w:rPrChange w:id="447" w:author="Elena Pourmal" w:date="2024-10-23T11:46:00Z" w16du:dateUtc="2024-10-23T16:46:00Z">
            <w:rPr>
              <w:rFonts w:ascii="Courier New" w:hAnsi="Courier New" w:cs="Courier New"/>
              <w:sz w:val="20"/>
              <w:szCs w:val="20"/>
            </w:rPr>
          </w:rPrChange>
        </w:rPr>
        <w:t xml:space="preserve">, H5T_NATIVE_INT, </w:t>
      </w:r>
      <w:commentRangeStart w:id="448"/>
      <w:commentRangeStart w:id="449"/>
      <w:r w:rsidRPr="00DA5945">
        <w:rPr>
          <w:rFonts w:ascii="Courier New" w:hAnsi="Courier New" w:cs="Courier New"/>
          <w:color w:val="BFBFBF" w:themeColor="background1" w:themeShade="BF"/>
          <w:sz w:val="20"/>
          <w:szCs w:val="20"/>
          <w:rPrChange w:id="450" w:author="Elena Pourmal" w:date="2024-10-23T11:46:00Z" w16du:dateUtc="2024-10-23T16:46:00Z">
            <w:rPr>
              <w:rFonts w:ascii="Courier New" w:hAnsi="Courier New" w:cs="Courier New"/>
              <w:sz w:val="20"/>
              <w:szCs w:val="20"/>
            </w:rPr>
          </w:rPrChange>
        </w:rPr>
        <w:t>H5S_ALL, H5S_ALL</w:t>
      </w:r>
      <w:commentRangeEnd w:id="448"/>
      <w:r w:rsidR="008518F5" w:rsidRPr="00DA5945">
        <w:rPr>
          <w:rStyle w:val="CommentReference"/>
          <w:rFonts w:asciiTheme="minorHAnsi" w:eastAsiaTheme="minorHAnsi" w:hAnsiTheme="minorHAnsi" w:cstheme="minorBidi"/>
          <w:color w:val="BFBFBF" w:themeColor="background1" w:themeShade="BF"/>
          <w:rPrChange w:id="451" w:author="Elena Pourmal" w:date="2024-10-23T11:46:00Z" w16du:dateUtc="2024-10-23T16:46:00Z">
            <w:rPr>
              <w:rStyle w:val="CommentReference"/>
              <w:rFonts w:asciiTheme="minorHAnsi" w:eastAsiaTheme="minorHAnsi" w:hAnsiTheme="minorHAnsi" w:cstheme="minorBidi"/>
            </w:rPr>
          </w:rPrChange>
        </w:rPr>
        <w:commentReference w:id="448"/>
      </w:r>
      <w:commentRangeEnd w:id="449"/>
      <w:r w:rsidR="00DB29ED" w:rsidRPr="00DA5945">
        <w:rPr>
          <w:rStyle w:val="CommentReference"/>
          <w:rFonts w:asciiTheme="minorHAnsi" w:eastAsiaTheme="minorHAnsi" w:hAnsiTheme="minorHAnsi" w:cstheme="minorBidi"/>
          <w:color w:val="BFBFBF" w:themeColor="background1" w:themeShade="BF"/>
          <w:rPrChange w:id="452" w:author="Elena Pourmal" w:date="2024-10-23T11:46:00Z" w16du:dateUtc="2024-10-23T16:46:00Z">
            <w:rPr>
              <w:rStyle w:val="CommentReference"/>
              <w:rFonts w:asciiTheme="minorHAnsi" w:eastAsiaTheme="minorHAnsi" w:hAnsiTheme="minorHAnsi" w:cstheme="minorBidi"/>
            </w:rPr>
          </w:rPrChange>
        </w:rPr>
        <w:commentReference w:id="449"/>
      </w:r>
      <w:r w:rsidRPr="00DA5945">
        <w:rPr>
          <w:rFonts w:ascii="Courier New" w:hAnsi="Courier New" w:cs="Courier New"/>
          <w:color w:val="BFBFBF" w:themeColor="background1" w:themeShade="BF"/>
          <w:sz w:val="20"/>
          <w:szCs w:val="20"/>
          <w:rPrChange w:id="453" w:author="Elena Pourmal" w:date="2024-10-23T11:46:00Z" w16du:dateUtc="2024-10-23T16:46:00Z">
            <w:rPr>
              <w:rFonts w:ascii="Courier New" w:hAnsi="Courier New" w:cs="Courier New"/>
              <w:sz w:val="20"/>
              <w:szCs w:val="20"/>
            </w:rPr>
          </w:rPrChange>
        </w:rPr>
        <w:t>, H5P_DEFAULT,</w:t>
      </w:r>
    </w:p>
    <w:p w14:paraId="7C131D61" w14:textId="49A88324"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54"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455" w:author="Elena Pourmal" w:date="2024-10-23T11:46:00Z" w16du:dateUtc="2024-10-23T16:46:00Z">
            <w:rPr>
              <w:rFonts w:ascii="Courier New" w:hAnsi="Courier New" w:cs="Courier New"/>
              <w:sz w:val="20"/>
              <w:szCs w:val="20"/>
            </w:rPr>
          </w:rPrChange>
        </w:rPr>
        <w:t xml:space="preserve">                </w:t>
      </w:r>
      <w:proofErr w:type="spellStart"/>
      <w:proofErr w:type="gramStart"/>
      <w:r w:rsidRPr="00DA5945">
        <w:rPr>
          <w:rFonts w:ascii="Courier New" w:hAnsi="Courier New" w:cs="Courier New"/>
          <w:color w:val="BFBFBF" w:themeColor="background1" w:themeShade="BF"/>
          <w:sz w:val="20"/>
          <w:szCs w:val="20"/>
          <w:rPrChange w:id="456" w:author="Elena Pourmal" w:date="2024-10-23T11:46:00Z" w16du:dateUtc="2024-10-23T16:46:00Z">
            <w:rPr>
              <w:rFonts w:ascii="Courier New" w:hAnsi="Courier New" w:cs="Courier New"/>
              <w:sz w:val="20"/>
              <w:szCs w:val="20"/>
            </w:rPr>
          </w:rPrChange>
        </w:rPr>
        <w:t>wdat</w:t>
      </w:r>
      <w:r w:rsidR="00017EC9" w:rsidRPr="00DA5945">
        <w:rPr>
          <w:rFonts w:ascii="Courier New" w:hAnsi="Courier New" w:cs="Courier New"/>
          <w:color w:val="BFBFBF" w:themeColor="background1" w:themeShade="BF"/>
          <w:sz w:val="20"/>
          <w:szCs w:val="20"/>
          <w:rPrChange w:id="457" w:author="Elena Pourmal" w:date="2024-10-23T11:46:00Z" w16du:dateUtc="2024-10-23T16:46:00Z">
            <w:rPr>
              <w:rFonts w:ascii="Courier New" w:hAnsi="Courier New" w:cs="Courier New"/>
              <w:sz w:val="20"/>
              <w:szCs w:val="20"/>
            </w:rPr>
          </w:rPrChange>
        </w:rPr>
        <w:t>a</w:t>
      </w:r>
      <w:proofErr w:type="spellEnd"/>
      <w:r w:rsidR="00017EC9" w:rsidRPr="00DA5945">
        <w:rPr>
          <w:rFonts w:ascii="Courier New" w:hAnsi="Courier New" w:cs="Courier New"/>
          <w:color w:val="BFBFBF" w:themeColor="background1" w:themeShade="BF"/>
          <w:sz w:val="20"/>
          <w:szCs w:val="20"/>
          <w:rPrChange w:id="458" w:author="Elena Pourmal" w:date="2024-10-23T11:46:00Z" w16du:dateUtc="2024-10-23T16:46:00Z">
            <w:rPr>
              <w:rFonts w:ascii="Courier New" w:hAnsi="Courier New" w:cs="Courier New"/>
              <w:sz w:val="20"/>
              <w:szCs w:val="20"/>
            </w:rPr>
          </w:rPrChange>
        </w:rPr>
        <w:t>[</w:t>
      </w:r>
      <w:proofErr w:type="gramEnd"/>
      <w:r w:rsidRPr="00DA5945">
        <w:rPr>
          <w:rFonts w:ascii="Courier New" w:hAnsi="Courier New" w:cs="Courier New"/>
          <w:color w:val="BFBFBF" w:themeColor="background1" w:themeShade="BF"/>
          <w:sz w:val="20"/>
          <w:szCs w:val="20"/>
          <w:rPrChange w:id="459" w:author="Elena Pourmal" w:date="2024-10-23T11:46:00Z" w16du:dateUtc="2024-10-23T16:46:00Z">
            <w:rPr>
              <w:rFonts w:ascii="Courier New" w:hAnsi="Courier New" w:cs="Courier New"/>
              <w:sz w:val="20"/>
              <w:szCs w:val="20"/>
            </w:rPr>
          </w:rPrChange>
        </w:rPr>
        <w:t>0]);</w:t>
      </w:r>
    </w:p>
    <w:p w14:paraId="72ED2A91" w14:textId="0F86FE4E"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460" w:author="Elena Pourmal" w:date="2024-10-23T11:46:00Z" w16du:dateUtc="2024-10-23T16:46:00Z">
            <w:rPr>
              <w:rFonts w:ascii="Courier New" w:hAnsi="Courier New" w:cs="Courier New"/>
              <w:sz w:val="20"/>
              <w:szCs w:val="20"/>
            </w:rPr>
          </w:rPrChange>
        </w:rPr>
      </w:pPr>
    </w:p>
    <w:p w14:paraId="3045AC7A" w14:textId="77777777" w:rsidR="00F67792" w:rsidRPr="00DA5945" w:rsidRDefault="00F6779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BFBFBF" w:themeColor="background1" w:themeShade="BF"/>
          <w:rPrChange w:id="461" w:author="Elena Pourmal" w:date="2024-10-23T11:46:00Z" w16du:dateUtc="2024-10-23T16:46:00Z">
            <w:rPr>
              <w:rFonts w:asciiTheme="minorHAnsi" w:hAnsiTheme="minorHAnsi" w:cstheme="minorHAnsi"/>
            </w:rPr>
          </w:rPrChange>
        </w:rPr>
      </w:pPr>
    </w:p>
    <w:p w14:paraId="0E607B05" w14:textId="78AD4978"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BFBFBF" w:themeColor="background1" w:themeShade="BF"/>
          <w:rPrChange w:id="462" w:author="Elena Pourmal" w:date="2024-10-23T11:46:00Z" w16du:dateUtc="2024-10-23T16:46:00Z">
            <w:rPr>
              <w:rFonts w:asciiTheme="minorHAnsi" w:hAnsiTheme="minorHAnsi" w:cstheme="minorHAnsi"/>
            </w:rPr>
          </w:rPrChange>
        </w:rPr>
      </w:pPr>
      <w:r w:rsidRPr="00DA5945">
        <w:rPr>
          <w:rFonts w:asciiTheme="minorHAnsi" w:hAnsiTheme="minorHAnsi" w:cstheme="minorHAnsi"/>
          <w:color w:val="BFBFBF" w:themeColor="background1" w:themeShade="BF"/>
          <w:rPrChange w:id="463" w:author="Elena Pourmal" w:date="2024-10-23T11:46:00Z" w16du:dateUtc="2024-10-23T16:46:00Z">
            <w:rPr>
              <w:rFonts w:asciiTheme="minorHAnsi" w:hAnsiTheme="minorHAnsi" w:cstheme="minorHAnsi"/>
            </w:rPr>
          </w:rPrChange>
        </w:rPr>
        <w:t xml:space="preserve">To find information about the applied filters one can use </w:t>
      </w:r>
      <w:r w:rsidRPr="00DA5945">
        <w:rPr>
          <w:rFonts w:ascii="Consolas" w:hAnsi="Consolas" w:cs="Consolas"/>
          <w:color w:val="BFBFBF" w:themeColor="background1" w:themeShade="BF"/>
          <w:sz w:val="22"/>
          <w:szCs w:val="22"/>
          <w:rPrChange w:id="464" w:author="Elena Pourmal" w:date="2024-10-23T11:46:00Z" w16du:dateUtc="2024-10-23T16:46:00Z">
            <w:rPr>
              <w:rFonts w:ascii="Consolas" w:hAnsi="Consolas" w:cs="Consolas"/>
              <w:sz w:val="22"/>
              <w:szCs w:val="22"/>
            </w:rPr>
          </w:rPrChange>
        </w:rPr>
        <w:t>H5Pget</w:t>
      </w:r>
      <w:r w:rsidR="006524A7" w:rsidRPr="00DA5945">
        <w:rPr>
          <w:rFonts w:ascii="Consolas" w:hAnsi="Consolas" w:cs="Consolas"/>
          <w:color w:val="BFBFBF" w:themeColor="background1" w:themeShade="BF"/>
          <w:sz w:val="22"/>
          <w:szCs w:val="22"/>
          <w:rPrChange w:id="465" w:author="Elena Pourmal" w:date="2024-10-23T11:46:00Z" w16du:dateUtc="2024-10-23T16:46:00Z">
            <w:rPr>
              <w:rFonts w:ascii="Consolas" w:hAnsi="Consolas" w:cs="Consolas"/>
              <w:sz w:val="22"/>
              <w:szCs w:val="22"/>
            </w:rPr>
          </w:rPrChange>
        </w:rPr>
        <w:t>_</w:t>
      </w:r>
      <w:r w:rsidRPr="00DA5945">
        <w:rPr>
          <w:rFonts w:ascii="Consolas" w:hAnsi="Consolas" w:cs="Consolas"/>
          <w:color w:val="BFBFBF" w:themeColor="background1" w:themeShade="BF"/>
          <w:sz w:val="22"/>
          <w:szCs w:val="22"/>
          <w:rPrChange w:id="466" w:author="Elena Pourmal" w:date="2024-10-23T11:46:00Z" w16du:dateUtc="2024-10-23T16:46:00Z">
            <w:rPr>
              <w:rFonts w:ascii="Consolas" w:hAnsi="Consolas" w:cs="Consolas"/>
              <w:sz w:val="22"/>
              <w:szCs w:val="22"/>
            </w:rPr>
          </w:rPrChange>
        </w:rPr>
        <w:t>nfilters</w:t>
      </w:r>
      <w:r w:rsidR="00AB2EBF" w:rsidRPr="00DA5945">
        <w:rPr>
          <w:rFonts w:ascii="Consolas" w:hAnsi="Consolas" w:cs="Consolas"/>
          <w:color w:val="BFBFBF" w:themeColor="background1" w:themeShade="BF"/>
          <w:sz w:val="22"/>
          <w:szCs w:val="22"/>
          <w:rPrChange w:id="467" w:author="Elena Pourmal" w:date="2024-10-23T11:46:00Z" w16du:dateUtc="2024-10-23T16:46:00Z">
            <w:rPr>
              <w:rFonts w:ascii="Consolas" w:hAnsi="Consolas" w:cs="Consolas"/>
              <w:sz w:val="22"/>
              <w:szCs w:val="22"/>
            </w:rPr>
          </w:rPrChange>
        </w:rPr>
        <w:t>2</w:t>
      </w:r>
      <w:r w:rsidRPr="00DA5945">
        <w:rPr>
          <w:rFonts w:asciiTheme="minorHAnsi" w:hAnsiTheme="minorHAnsi" w:cstheme="minorHAnsi"/>
          <w:color w:val="BFBFBF" w:themeColor="background1" w:themeShade="BF"/>
          <w:rPrChange w:id="468" w:author="Elena Pourmal" w:date="2024-10-23T11:46:00Z" w16du:dateUtc="2024-10-23T16:46:00Z">
            <w:rPr>
              <w:rFonts w:asciiTheme="minorHAnsi" w:hAnsiTheme="minorHAnsi" w:cstheme="minorHAnsi"/>
            </w:rPr>
          </w:rPrChange>
        </w:rPr>
        <w:t xml:space="preserve"> to find the number of applied filters and then use </w:t>
      </w:r>
      <w:r w:rsidRPr="00DA5945">
        <w:rPr>
          <w:rFonts w:ascii="Consolas" w:hAnsi="Consolas" w:cs="Consolas"/>
          <w:color w:val="BFBFBF" w:themeColor="background1" w:themeShade="BF"/>
          <w:sz w:val="22"/>
          <w:szCs w:val="22"/>
          <w:rPrChange w:id="469" w:author="Elena Pourmal" w:date="2024-10-23T11:46:00Z" w16du:dateUtc="2024-10-23T16:46:00Z">
            <w:rPr>
              <w:rFonts w:ascii="Consolas" w:hAnsi="Consolas" w:cs="Consolas"/>
              <w:sz w:val="22"/>
              <w:szCs w:val="22"/>
            </w:rPr>
          </w:rPrChange>
        </w:rPr>
        <w:t>H5Pget</w:t>
      </w:r>
      <w:r w:rsidR="006524A7" w:rsidRPr="00DA5945">
        <w:rPr>
          <w:rFonts w:ascii="Consolas" w:hAnsi="Consolas" w:cs="Consolas"/>
          <w:color w:val="BFBFBF" w:themeColor="background1" w:themeShade="BF"/>
          <w:sz w:val="22"/>
          <w:szCs w:val="22"/>
          <w:rPrChange w:id="470" w:author="Elena Pourmal" w:date="2024-10-23T11:46:00Z" w16du:dateUtc="2024-10-23T16:46:00Z">
            <w:rPr>
              <w:rFonts w:ascii="Consolas" w:hAnsi="Consolas" w:cs="Consolas"/>
              <w:sz w:val="22"/>
              <w:szCs w:val="22"/>
            </w:rPr>
          </w:rPrChange>
        </w:rPr>
        <w:t>_</w:t>
      </w:r>
      <w:r w:rsidRPr="00DA5945">
        <w:rPr>
          <w:rFonts w:ascii="Consolas" w:hAnsi="Consolas" w:cs="Consolas"/>
          <w:color w:val="BFBFBF" w:themeColor="background1" w:themeShade="BF"/>
          <w:sz w:val="22"/>
          <w:szCs w:val="22"/>
          <w:rPrChange w:id="471" w:author="Elena Pourmal" w:date="2024-10-23T11:46:00Z" w16du:dateUtc="2024-10-23T16:46:00Z">
            <w:rPr>
              <w:rFonts w:ascii="Consolas" w:hAnsi="Consolas" w:cs="Consolas"/>
              <w:sz w:val="22"/>
              <w:szCs w:val="22"/>
            </w:rPr>
          </w:rPrChange>
        </w:rPr>
        <w:t>filter</w:t>
      </w:r>
      <w:r w:rsidR="00D33DCE" w:rsidRPr="00DA5945">
        <w:rPr>
          <w:rFonts w:ascii="Consolas" w:hAnsi="Consolas" w:cs="Consolas"/>
          <w:color w:val="BFBFBF" w:themeColor="background1" w:themeShade="BF"/>
          <w:sz w:val="22"/>
          <w:szCs w:val="22"/>
          <w:rPrChange w:id="472" w:author="Elena Pourmal" w:date="2024-10-23T11:46:00Z" w16du:dateUtc="2024-10-23T16:46:00Z">
            <w:rPr>
              <w:rFonts w:ascii="Consolas" w:hAnsi="Consolas" w:cs="Consolas"/>
              <w:sz w:val="22"/>
              <w:szCs w:val="22"/>
            </w:rPr>
          </w:rPrChange>
        </w:rPr>
        <w:t>2</w:t>
      </w:r>
      <w:r w:rsidRPr="00DA5945">
        <w:rPr>
          <w:rFonts w:asciiTheme="minorHAnsi" w:hAnsiTheme="minorHAnsi" w:cstheme="minorHAnsi"/>
          <w:color w:val="BFBFBF" w:themeColor="background1" w:themeShade="BF"/>
          <w:rPrChange w:id="473" w:author="Elena Pourmal" w:date="2024-10-23T11:46:00Z" w16du:dateUtc="2024-10-23T16:46:00Z">
            <w:rPr>
              <w:rFonts w:asciiTheme="minorHAnsi" w:hAnsiTheme="minorHAnsi" w:cstheme="minorHAnsi"/>
            </w:rPr>
          </w:rPrChange>
        </w:rPr>
        <w:t xml:space="preserve"> to find </w:t>
      </w:r>
      <w:r w:rsidR="00F25242" w:rsidRPr="00DA5945">
        <w:rPr>
          <w:rFonts w:asciiTheme="minorHAnsi" w:hAnsiTheme="minorHAnsi" w:cstheme="minorHAnsi"/>
          <w:color w:val="BFBFBF" w:themeColor="background1" w:themeShade="BF"/>
          <w:rPrChange w:id="474" w:author="Elena Pourmal" w:date="2024-10-23T11:46:00Z" w16du:dateUtc="2024-10-23T16:46:00Z">
            <w:rPr>
              <w:rFonts w:asciiTheme="minorHAnsi" w:hAnsiTheme="minorHAnsi" w:cstheme="minorHAnsi"/>
            </w:rPr>
          </w:rPrChange>
        </w:rPr>
        <w:t xml:space="preserve">information </w:t>
      </w:r>
      <w:r w:rsidR="006524A7" w:rsidRPr="00DA5945">
        <w:rPr>
          <w:rFonts w:asciiTheme="minorHAnsi" w:hAnsiTheme="minorHAnsi" w:cstheme="minorHAnsi"/>
          <w:color w:val="BFBFBF" w:themeColor="background1" w:themeShade="BF"/>
          <w:rPrChange w:id="475" w:author="Elena Pourmal" w:date="2024-10-23T11:46:00Z" w16du:dateUtc="2024-10-23T16:46:00Z">
            <w:rPr>
              <w:rFonts w:asciiTheme="minorHAnsi" w:hAnsiTheme="minorHAnsi" w:cstheme="minorHAnsi"/>
            </w:rPr>
          </w:rPrChange>
        </w:rPr>
        <w:t xml:space="preserve">about </w:t>
      </w:r>
      <w:r w:rsidR="00F25242" w:rsidRPr="00DA5945">
        <w:rPr>
          <w:rFonts w:asciiTheme="minorHAnsi" w:hAnsiTheme="minorHAnsi" w:cstheme="minorHAnsi"/>
          <w:color w:val="BFBFBF" w:themeColor="background1" w:themeShade="BF"/>
          <w:rPrChange w:id="476" w:author="Elena Pourmal" w:date="2024-10-23T11:46:00Z" w16du:dateUtc="2024-10-23T16:46:00Z">
            <w:rPr>
              <w:rFonts w:asciiTheme="minorHAnsi" w:hAnsiTheme="minorHAnsi" w:cstheme="minorHAnsi"/>
            </w:rPr>
          </w:rPrChange>
        </w:rPr>
        <w:t>filters</w:t>
      </w:r>
      <w:r w:rsidR="006524A7" w:rsidRPr="00DA5945">
        <w:rPr>
          <w:rFonts w:asciiTheme="minorHAnsi" w:hAnsiTheme="minorHAnsi" w:cstheme="minorHAnsi"/>
          <w:color w:val="BFBFBF" w:themeColor="background1" w:themeShade="BF"/>
          <w:rPrChange w:id="477" w:author="Elena Pourmal" w:date="2024-10-23T11:46:00Z" w16du:dateUtc="2024-10-23T16:46:00Z">
            <w:rPr>
              <w:rFonts w:asciiTheme="minorHAnsi" w:hAnsiTheme="minorHAnsi" w:cstheme="minorHAnsi"/>
            </w:rPr>
          </w:rPrChange>
        </w:rPr>
        <w:t xml:space="preserve"> used on specific </w:t>
      </w:r>
      <w:r w:rsidR="001430EA" w:rsidRPr="00DA5945">
        <w:rPr>
          <w:rFonts w:asciiTheme="minorHAnsi" w:hAnsiTheme="minorHAnsi" w:cstheme="minorHAnsi"/>
          <w:color w:val="BFBFBF" w:themeColor="background1" w:themeShade="BF"/>
          <w:rPrChange w:id="478" w:author="Elena Pourmal" w:date="2024-10-23T11:46:00Z" w16du:dateUtc="2024-10-23T16:46:00Z">
            <w:rPr>
              <w:rFonts w:asciiTheme="minorHAnsi" w:hAnsiTheme="minorHAnsi" w:cstheme="minorHAnsi"/>
            </w:rPr>
          </w:rPrChange>
        </w:rPr>
        <w:t>s</w:t>
      </w:r>
      <w:r w:rsidR="006524A7" w:rsidRPr="00DA5945">
        <w:rPr>
          <w:rFonts w:asciiTheme="minorHAnsi" w:hAnsiTheme="minorHAnsi" w:cstheme="minorHAnsi"/>
          <w:color w:val="BFBFBF" w:themeColor="background1" w:themeShade="BF"/>
          <w:rPrChange w:id="479" w:author="Elena Pourmal" w:date="2024-10-23T11:46:00Z" w16du:dateUtc="2024-10-23T16:46:00Z">
            <w:rPr>
              <w:rFonts w:asciiTheme="minorHAnsi" w:hAnsiTheme="minorHAnsi" w:cstheme="minorHAnsi"/>
            </w:rPr>
          </w:rPrChange>
        </w:rPr>
        <w:t>ection</w:t>
      </w:r>
      <w:r w:rsidR="00F25242" w:rsidRPr="00DA5945">
        <w:rPr>
          <w:rFonts w:asciiTheme="minorHAnsi" w:hAnsiTheme="minorHAnsi" w:cstheme="minorHAnsi"/>
          <w:color w:val="BFBFBF" w:themeColor="background1" w:themeShade="BF"/>
          <w:rPrChange w:id="480" w:author="Elena Pourmal" w:date="2024-10-23T11:46:00Z" w16du:dateUtc="2024-10-23T16:46:00Z">
            <w:rPr>
              <w:rFonts w:asciiTheme="minorHAnsi" w:hAnsiTheme="minorHAnsi" w:cstheme="minorHAnsi"/>
            </w:rPr>
          </w:rPrChange>
        </w:rPr>
        <w:t>.</w:t>
      </w:r>
      <w:r w:rsidR="0071517B" w:rsidRPr="00DA5945">
        <w:rPr>
          <w:rFonts w:asciiTheme="minorHAnsi" w:hAnsiTheme="minorHAnsi" w:cstheme="minorHAnsi"/>
          <w:color w:val="BFBFBF" w:themeColor="background1" w:themeShade="BF"/>
          <w:rPrChange w:id="481" w:author="Elena Pourmal" w:date="2024-10-23T11:46:00Z" w16du:dateUtc="2024-10-23T16:46:00Z">
            <w:rPr>
              <w:rFonts w:asciiTheme="minorHAnsi" w:hAnsiTheme="minorHAnsi" w:cstheme="minorHAnsi"/>
            </w:rPr>
          </w:rPrChange>
        </w:rPr>
        <w:t xml:space="preserve"> Example below assumes that </w:t>
      </w:r>
      <w:r w:rsidR="000526BF" w:rsidRPr="00DA5945">
        <w:rPr>
          <w:rFonts w:asciiTheme="minorHAnsi" w:hAnsiTheme="minorHAnsi" w:cstheme="minorHAnsi"/>
          <w:color w:val="BFBFBF" w:themeColor="background1" w:themeShade="BF"/>
          <w:rPrChange w:id="482" w:author="Elena Pourmal" w:date="2024-10-23T11:46:00Z" w16du:dateUtc="2024-10-23T16:46:00Z">
            <w:rPr>
              <w:rFonts w:asciiTheme="minorHAnsi" w:hAnsiTheme="minorHAnsi" w:cstheme="minorHAnsi"/>
            </w:rPr>
          </w:rPrChange>
        </w:rPr>
        <w:t>Encoded Selection section of the structured chunk</w:t>
      </w:r>
      <w:r w:rsidR="0071517B" w:rsidRPr="00DA5945">
        <w:rPr>
          <w:rFonts w:asciiTheme="minorHAnsi" w:hAnsiTheme="minorHAnsi" w:cstheme="minorHAnsi"/>
          <w:color w:val="BFBFBF" w:themeColor="background1" w:themeShade="BF"/>
          <w:rPrChange w:id="483" w:author="Elena Pourmal" w:date="2024-10-23T11:46:00Z" w16du:dateUtc="2024-10-23T16:46:00Z">
            <w:rPr>
              <w:rFonts w:asciiTheme="minorHAnsi" w:hAnsiTheme="minorHAnsi" w:cstheme="minorHAnsi"/>
            </w:rPr>
          </w:rPrChange>
        </w:rPr>
        <w:t xml:space="preserve"> was filtered</w:t>
      </w:r>
      <w:r w:rsidR="004D22EB" w:rsidRPr="00DA5945">
        <w:rPr>
          <w:rFonts w:asciiTheme="minorHAnsi" w:hAnsiTheme="minorHAnsi" w:cstheme="minorHAnsi"/>
          <w:color w:val="BFBFBF" w:themeColor="background1" w:themeShade="BF"/>
          <w:rPrChange w:id="484" w:author="Elena Pourmal" w:date="2024-10-23T11:46:00Z" w16du:dateUtc="2024-10-23T16:46:00Z">
            <w:rPr>
              <w:rFonts w:asciiTheme="minorHAnsi" w:hAnsiTheme="minorHAnsi" w:cstheme="minorHAnsi"/>
            </w:rPr>
          </w:rPrChange>
        </w:rPr>
        <w:t>.</w:t>
      </w:r>
    </w:p>
    <w:p w14:paraId="0DE7F2AD" w14:textId="77777777" w:rsidR="006957F2" w:rsidRPr="00DA5945"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color w:val="BFBFBF" w:themeColor="background1" w:themeShade="BF"/>
          <w:sz w:val="20"/>
          <w:szCs w:val="20"/>
          <w:rPrChange w:id="485" w:author="Elena Pourmal" w:date="2024-10-23T11:46:00Z" w16du:dateUtc="2024-10-23T16:46:00Z">
            <w:rPr>
              <w:rFonts w:ascii="Courier New" w:hAnsi="Courier New" w:cs="Courier New"/>
              <w:strike/>
              <w:sz w:val="20"/>
              <w:szCs w:val="20"/>
            </w:rPr>
          </w:rPrChange>
        </w:rPr>
      </w:pPr>
    </w:p>
    <w:p w14:paraId="0A71EC09" w14:textId="66296A43" w:rsidR="006957F2" w:rsidRPr="00DA5945" w:rsidRDefault="006957F2" w:rsidP="006957F2">
      <w:pPr>
        <w:pStyle w:val="HTMLPreformatted"/>
        <w:rPr>
          <w:color w:val="BFBFBF" w:themeColor="background1" w:themeShade="BF"/>
          <w:rPrChange w:id="486" w:author="Elena Pourmal" w:date="2024-10-23T11:46:00Z" w16du:dateUtc="2024-10-23T16:46:00Z">
            <w:rPr/>
          </w:rPrChange>
        </w:rPr>
      </w:pPr>
      <w:r w:rsidRPr="00DA5945">
        <w:rPr>
          <w:color w:val="BFBFBF" w:themeColor="background1" w:themeShade="BF"/>
          <w:rPrChange w:id="487" w:author="Elena Pourmal" w:date="2024-10-23T11:46:00Z" w16du:dateUtc="2024-10-23T16:46:00Z">
            <w:rPr/>
          </w:rPrChange>
        </w:rPr>
        <w:lastRenderedPageBreak/>
        <w:t xml:space="preserve">    </w:t>
      </w:r>
      <w:proofErr w:type="spellStart"/>
      <w:r w:rsidRPr="00DA5945">
        <w:rPr>
          <w:color w:val="BFBFBF" w:themeColor="background1" w:themeShade="BF"/>
          <w:rPrChange w:id="488" w:author="Elena Pourmal" w:date="2024-10-23T11:46:00Z" w16du:dateUtc="2024-10-23T16:46:00Z">
            <w:rPr/>
          </w:rPrChange>
        </w:rPr>
        <w:t>nelmts</w:t>
      </w:r>
      <w:proofErr w:type="spellEnd"/>
      <w:r w:rsidRPr="00DA5945">
        <w:rPr>
          <w:color w:val="BFBFBF" w:themeColor="background1" w:themeShade="BF"/>
          <w:rPrChange w:id="489" w:author="Elena Pourmal" w:date="2024-10-23T11:46:00Z" w16du:dateUtc="2024-10-23T16:46:00Z">
            <w:rPr/>
          </w:rPrChange>
        </w:rPr>
        <w:t xml:space="preserve"> = 0;</w:t>
      </w:r>
    </w:p>
    <w:p w14:paraId="5DDE80DA" w14:textId="1C6F055E" w:rsidR="006957F2" w:rsidRPr="00DA5945" w:rsidRDefault="006957F2" w:rsidP="006957F2">
      <w:pPr>
        <w:pStyle w:val="HTMLPreformatted"/>
        <w:rPr>
          <w:color w:val="BFBFBF" w:themeColor="background1" w:themeShade="BF"/>
          <w:rPrChange w:id="490" w:author="Elena Pourmal" w:date="2024-10-23T11:46:00Z" w16du:dateUtc="2024-10-23T16:46:00Z">
            <w:rPr/>
          </w:rPrChange>
        </w:rPr>
      </w:pPr>
      <w:r w:rsidRPr="00DA5945">
        <w:rPr>
          <w:color w:val="BFBFBF" w:themeColor="background1" w:themeShade="BF"/>
          <w:rPrChange w:id="491" w:author="Elena Pourmal" w:date="2024-10-23T11:46:00Z" w16du:dateUtc="2024-10-23T16:46:00Z">
            <w:rPr/>
          </w:rPrChange>
        </w:rPr>
        <w:t xml:space="preserve">    </w:t>
      </w:r>
      <w:proofErr w:type="spellStart"/>
      <w:r w:rsidRPr="00DA5945">
        <w:rPr>
          <w:color w:val="BFBFBF" w:themeColor="background1" w:themeShade="BF"/>
          <w:rPrChange w:id="492" w:author="Elena Pourmal" w:date="2024-10-23T11:46:00Z" w16du:dateUtc="2024-10-23T16:46:00Z">
            <w:rPr/>
          </w:rPrChange>
        </w:rPr>
        <w:t>idx</w:t>
      </w:r>
      <w:proofErr w:type="spellEnd"/>
      <w:r w:rsidRPr="00DA5945">
        <w:rPr>
          <w:color w:val="BFBFBF" w:themeColor="background1" w:themeShade="BF"/>
          <w:rPrChange w:id="493" w:author="Elena Pourmal" w:date="2024-10-23T11:46:00Z" w16du:dateUtc="2024-10-23T16:46:00Z">
            <w:rPr/>
          </w:rPrChange>
        </w:rPr>
        <w:t xml:space="preserve"> = </w:t>
      </w:r>
      <w:r w:rsidR="006524A7" w:rsidRPr="00DA5945">
        <w:rPr>
          <w:color w:val="BFBFBF" w:themeColor="background1" w:themeShade="BF"/>
          <w:rPrChange w:id="494" w:author="Elena Pourmal" w:date="2024-10-23T11:46:00Z" w16du:dateUtc="2024-10-23T16:46:00Z">
            <w:rPr/>
          </w:rPrChange>
        </w:rPr>
        <w:t>0</w:t>
      </w:r>
      <w:r w:rsidRPr="00DA5945">
        <w:rPr>
          <w:color w:val="BFBFBF" w:themeColor="background1" w:themeShade="BF"/>
          <w:rPrChange w:id="495" w:author="Elena Pourmal" w:date="2024-10-23T11:46:00Z" w16du:dateUtc="2024-10-23T16:46:00Z">
            <w:rPr/>
          </w:rPrChange>
        </w:rPr>
        <w:t xml:space="preserve">;  </w:t>
      </w:r>
    </w:p>
    <w:p w14:paraId="4B3B565F" w14:textId="4C2CBB33" w:rsidR="00961AE2" w:rsidRPr="00DA5945" w:rsidRDefault="006957F2" w:rsidP="006957F2">
      <w:pPr>
        <w:pStyle w:val="HTMLPreformatted"/>
        <w:rPr>
          <w:color w:val="BFBFBF" w:themeColor="background1" w:themeShade="BF"/>
          <w:rPrChange w:id="496" w:author="Elena Pourmal" w:date="2024-10-23T11:46:00Z" w16du:dateUtc="2024-10-23T16:46:00Z">
            <w:rPr/>
          </w:rPrChange>
        </w:rPr>
      </w:pPr>
      <w:r w:rsidRPr="00DA5945">
        <w:rPr>
          <w:color w:val="BFBFBF" w:themeColor="background1" w:themeShade="BF"/>
          <w:rPrChange w:id="497" w:author="Elena Pourmal" w:date="2024-10-23T11:46:00Z" w16du:dateUtc="2024-10-23T16:46:00Z">
            <w:rPr/>
          </w:rPrChange>
        </w:rPr>
        <w:t xml:space="preserve">    </w:t>
      </w:r>
      <w:proofErr w:type="spellStart"/>
      <w:r w:rsidRPr="00DA5945">
        <w:rPr>
          <w:color w:val="BFBFBF" w:themeColor="background1" w:themeShade="BF"/>
          <w:rPrChange w:id="498" w:author="Elena Pourmal" w:date="2024-10-23T11:46:00Z" w16du:dateUtc="2024-10-23T16:46:00Z">
            <w:rPr/>
          </w:rPrChange>
        </w:rPr>
        <w:t>filter_type</w:t>
      </w:r>
      <w:proofErr w:type="spellEnd"/>
      <w:r w:rsidRPr="00DA5945">
        <w:rPr>
          <w:color w:val="BFBFBF" w:themeColor="background1" w:themeShade="BF"/>
          <w:rPrChange w:id="499" w:author="Elena Pourmal" w:date="2024-10-23T11:46:00Z" w16du:dateUtc="2024-10-23T16:46:00Z">
            <w:rPr/>
          </w:rPrChange>
        </w:rPr>
        <w:t xml:space="preserve"> = </w:t>
      </w:r>
      <w:commentRangeStart w:id="500"/>
      <w:commentRangeStart w:id="501"/>
      <w:r w:rsidRPr="00DA5945">
        <w:rPr>
          <w:color w:val="BFBFBF" w:themeColor="background1" w:themeShade="BF"/>
          <w:rPrChange w:id="502" w:author="Elena Pourmal" w:date="2024-10-23T11:46:00Z" w16du:dateUtc="2024-10-23T16:46:00Z">
            <w:rPr/>
          </w:rPrChange>
        </w:rPr>
        <w:t>H5Pget</w:t>
      </w:r>
      <w:r w:rsidR="00961AE2" w:rsidRPr="00DA5945">
        <w:rPr>
          <w:color w:val="BFBFBF" w:themeColor="background1" w:themeShade="BF"/>
          <w:rPrChange w:id="503" w:author="Elena Pourmal" w:date="2024-10-23T11:46:00Z" w16du:dateUtc="2024-10-23T16:46:00Z">
            <w:rPr/>
          </w:rPrChange>
        </w:rPr>
        <w:t>_</w:t>
      </w:r>
      <w:r w:rsidRPr="00DA5945">
        <w:rPr>
          <w:color w:val="BFBFBF" w:themeColor="background1" w:themeShade="BF"/>
          <w:rPrChange w:id="504" w:author="Elena Pourmal" w:date="2024-10-23T11:46:00Z" w16du:dateUtc="2024-10-23T16:46:00Z">
            <w:rPr/>
          </w:rPrChange>
        </w:rPr>
        <w:t>filter</w:t>
      </w:r>
      <w:r w:rsidR="00AB2EBF" w:rsidRPr="00DA5945">
        <w:rPr>
          <w:color w:val="BFBFBF" w:themeColor="background1" w:themeShade="BF"/>
          <w:rPrChange w:id="505" w:author="Elena Pourmal" w:date="2024-10-23T11:46:00Z" w16du:dateUtc="2024-10-23T16:46:00Z">
            <w:rPr/>
          </w:rPrChange>
        </w:rPr>
        <w:t>2</w:t>
      </w:r>
      <w:commentRangeEnd w:id="500"/>
      <w:r w:rsidR="008518F5" w:rsidRPr="00DA5945">
        <w:rPr>
          <w:rStyle w:val="CommentReference"/>
          <w:rFonts w:asciiTheme="minorHAnsi" w:eastAsiaTheme="minorHAnsi" w:hAnsiTheme="minorHAnsi" w:cstheme="minorBidi"/>
          <w:color w:val="BFBFBF" w:themeColor="background1" w:themeShade="BF"/>
          <w:rPrChange w:id="506" w:author="Elena Pourmal" w:date="2024-10-23T11:46:00Z" w16du:dateUtc="2024-10-23T16:46:00Z">
            <w:rPr>
              <w:rStyle w:val="CommentReference"/>
              <w:rFonts w:asciiTheme="minorHAnsi" w:eastAsiaTheme="minorHAnsi" w:hAnsiTheme="minorHAnsi" w:cstheme="minorBidi"/>
            </w:rPr>
          </w:rPrChange>
        </w:rPr>
        <w:commentReference w:id="500"/>
      </w:r>
      <w:commentRangeEnd w:id="501"/>
      <w:r w:rsidR="00D1443B" w:rsidRPr="00DA5945">
        <w:rPr>
          <w:rStyle w:val="CommentReference"/>
          <w:rFonts w:asciiTheme="minorHAnsi" w:eastAsiaTheme="minorHAnsi" w:hAnsiTheme="minorHAnsi" w:cstheme="minorBidi"/>
          <w:color w:val="BFBFBF" w:themeColor="background1" w:themeShade="BF"/>
          <w:rPrChange w:id="507" w:author="Elena Pourmal" w:date="2024-10-23T11:46:00Z" w16du:dateUtc="2024-10-23T16:46:00Z">
            <w:rPr>
              <w:rStyle w:val="CommentReference"/>
              <w:rFonts w:asciiTheme="minorHAnsi" w:eastAsiaTheme="minorHAnsi" w:hAnsiTheme="minorHAnsi" w:cstheme="minorBidi"/>
            </w:rPr>
          </w:rPrChange>
        </w:rPr>
        <w:commentReference w:id="501"/>
      </w:r>
      <w:r w:rsidRPr="00DA5945">
        <w:rPr>
          <w:color w:val="BFBFBF" w:themeColor="background1" w:themeShade="BF"/>
          <w:rPrChange w:id="508" w:author="Elena Pourmal" w:date="2024-10-23T11:46:00Z" w16du:dateUtc="2024-10-23T16:46:00Z">
            <w:rPr/>
          </w:rPrChange>
        </w:rPr>
        <w:t xml:space="preserve"> (</w:t>
      </w:r>
      <w:proofErr w:type="spellStart"/>
      <w:r w:rsidRPr="00DA5945">
        <w:rPr>
          <w:color w:val="BFBFBF" w:themeColor="background1" w:themeShade="BF"/>
          <w:rPrChange w:id="509" w:author="Elena Pourmal" w:date="2024-10-23T11:46:00Z" w16du:dateUtc="2024-10-23T16:46:00Z">
            <w:rPr/>
          </w:rPrChange>
        </w:rPr>
        <w:t>dcpl</w:t>
      </w:r>
      <w:proofErr w:type="spellEnd"/>
      <w:r w:rsidRPr="00DA5945">
        <w:rPr>
          <w:color w:val="BFBFBF" w:themeColor="background1" w:themeShade="BF"/>
          <w:rPrChange w:id="510" w:author="Elena Pourmal" w:date="2024-10-23T11:46:00Z" w16du:dateUtc="2024-10-23T16:46:00Z">
            <w:rPr/>
          </w:rPrChange>
        </w:rPr>
        <w:t xml:space="preserve">, </w:t>
      </w:r>
      <w:r w:rsidR="006524A7" w:rsidRPr="00DA5945">
        <w:rPr>
          <w:color w:val="BFBFBF" w:themeColor="background1" w:themeShade="BF"/>
          <w:rPrChange w:id="511" w:author="Elena Pourmal" w:date="2024-10-23T11:46:00Z" w16du:dateUtc="2024-10-23T16:46:00Z">
            <w:rPr/>
          </w:rPrChange>
        </w:rPr>
        <w:t xml:space="preserve">H5Z_FLAG_SPARSE_SELECTION, </w:t>
      </w:r>
      <w:proofErr w:type="spellStart"/>
      <w:r w:rsidRPr="00DA5945">
        <w:rPr>
          <w:color w:val="BFBFBF" w:themeColor="background1" w:themeShade="BF"/>
          <w:rPrChange w:id="512" w:author="Elena Pourmal" w:date="2024-10-23T11:46:00Z" w16du:dateUtc="2024-10-23T16:46:00Z">
            <w:rPr/>
          </w:rPrChange>
        </w:rPr>
        <w:t>idx</w:t>
      </w:r>
      <w:proofErr w:type="spellEnd"/>
      <w:r w:rsidRPr="00DA5945">
        <w:rPr>
          <w:color w:val="BFBFBF" w:themeColor="background1" w:themeShade="BF"/>
          <w:rPrChange w:id="513" w:author="Elena Pourmal" w:date="2024-10-23T11:46:00Z" w16du:dateUtc="2024-10-23T16:46:00Z">
            <w:rPr/>
          </w:rPrChange>
        </w:rPr>
        <w:t>,</w:t>
      </w:r>
    </w:p>
    <w:p w14:paraId="54B78B46" w14:textId="77777777" w:rsidR="00961AE2" w:rsidRPr="00DA5945" w:rsidRDefault="00961AE2" w:rsidP="006957F2">
      <w:pPr>
        <w:pStyle w:val="HTMLPreformatted"/>
        <w:rPr>
          <w:color w:val="BFBFBF" w:themeColor="background1" w:themeShade="BF"/>
          <w:rPrChange w:id="514" w:author="Elena Pourmal" w:date="2024-10-23T11:46:00Z" w16du:dateUtc="2024-10-23T16:46:00Z">
            <w:rPr/>
          </w:rPrChange>
        </w:rPr>
      </w:pPr>
      <w:r w:rsidRPr="00DA5945">
        <w:rPr>
          <w:color w:val="BFBFBF" w:themeColor="background1" w:themeShade="BF"/>
          <w:rPrChange w:id="515" w:author="Elena Pourmal" w:date="2024-10-23T11:46:00Z" w16du:dateUtc="2024-10-23T16:46:00Z">
            <w:rPr/>
          </w:rPrChange>
        </w:rPr>
        <w:t xml:space="preserve">                                    </w:t>
      </w:r>
      <w:r w:rsidR="006957F2" w:rsidRPr="00DA5945">
        <w:rPr>
          <w:color w:val="BFBFBF" w:themeColor="background1" w:themeShade="BF"/>
          <w:rPrChange w:id="516" w:author="Elena Pourmal" w:date="2024-10-23T11:46:00Z" w16du:dateUtc="2024-10-23T16:46:00Z">
            <w:rPr/>
          </w:rPrChange>
        </w:rPr>
        <w:t xml:space="preserve"> </w:t>
      </w:r>
      <w:r w:rsidRPr="00DA5945">
        <w:rPr>
          <w:color w:val="BFBFBF" w:themeColor="background1" w:themeShade="BF"/>
          <w:rPrChange w:id="517" w:author="Elena Pourmal" w:date="2024-10-23T11:46:00Z" w16du:dateUtc="2024-10-23T16:46:00Z">
            <w:rPr/>
          </w:rPrChange>
        </w:rPr>
        <w:t xml:space="preserve">   </w:t>
      </w:r>
      <w:r w:rsidR="006957F2" w:rsidRPr="00DA5945">
        <w:rPr>
          <w:color w:val="BFBFBF" w:themeColor="background1" w:themeShade="BF"/>
          <w:rPrChange w:id="518" w:author="Elena Pourmal" w:date="2024-10-23T11:46:00Z" w16du:dateUtc="2024-10-23T16:46:00Z">
            <w:rPr/>
          </w:rPrChange>
        </w:rPr>
        <w:t>&amp;flags, &amp;</w:t>
      </w:r>
      <w:proofErr w:type="spellStart"/>
      <w:r w:rsidR="006957F2" w:rsidRPr="00DA5945">
        <w:rPr>
          <w:color w:val="BFBFBF" w:themeColor="background1" w:themeShade="BF"/>
          <w:rPrChange w:id="519" w:author="Elena Pourmal" w:date="2024-10-23T11:46:00Z" w16du:dateUtc="2024-10-23T16:46:00Z">
            <w:rPr/>
          </w:rPrChange>
        </w:rPr>
        <w:t>nelmts</w:t>
      </w:r>
      <w:proofErr w:type="spellEnd"/>
      <w:r w:rsidR="006957F2" w:rsidRPr="00DA5945">
        <w:rPr>
          <w:color w:val="BFBFBF" w:themeColor="background1" w:themeShade="BF"/>
          <w:rPrChange w:id="520" w:author="Elena Pourmal" w:date="2024-10-23T11:46:00Z" w16du:dateUtc="2024-10-23T16:46:00Z">
            <w:rPr/>
          </w:rPrChange>
        </w:rPr>
        <w:t>, NULL, 0, NULL,</w:t>
      </w:r>
    </w:p>
    <w:p w14:paraId="6694E63F" w14:textId="220C56D9" w:rsidR="006957F2" w:rsidRPr="00DA5945" w:rsidRDefault="00961AE2" w:rsidP="006957F2">
      <w:pPr>
        <w:pStyle w:val="HTMLPreformatted"/>
        <w:rPr>
          <w:color w:val="BFBFBF" w:themeColor="background1" w:themeShade="BF"/>
          <w:rPrChange w:id="521" w:author="Elena Pourmal" w:date="2024-10-23T11:46:00Z" w16du:dateUtc="2024-10-23T16:46:00Z">
            <w:rPr/>
          </w:rPrChange>
        </w:rPr>
      </w:pPr>
      <w:r w:rsidRPr="00DA5945">
        <w:rPr>
          <w:color w:val="BFBFBF" w:themeColor="background1" w:themeShade="BF"/>
          <w:rPrChange w:id="522" w:author="Elena Pourmal" w:date="2024-10-23T11:46:00Z" w16du:dateUtc="2024-10-23T16:46:00Z">
            <w:rPr/>
          </w:rPrChange>
        </w:rPr>
        <w:t xml:space="preserve">                                       </w:t>
      </w:r>
      <w:r w:rsidR="006524A7" w:rsidRPr="00DA5945">
        <w:rPr>
          <w:color w:val="BFBFBF" w:themeColor="background1" w:themeShade="BF"/>
          <w:rPrChange w:id="523" w:author="Elena Pourmal" w:date="2024-10-23T11:46:00Z" w16du:dateUtc="2024-10-23T16:46:00Z">
            <w:rPr/>
          </w:rPrChange>
        </w:rPr>
        <w:t xml:space="preserve"> </w:t>
      </w:r>
      <w:r w:rsidR="006957F2" w:rsidRPr="00DA5945">
        <w:rPr>
          <w:color w:val="BFBFBF" w:themeColor="background1" w:themeShade="BF"/>
          <w:rPrChange w:id="524" w:author="Elena Pourmal" w:date="2024-10-23T11:46:00Z" w16du:dateUtc="2024-10-23T16:46:00Z">
            <w:rPr/>
          </w:rPrChange>
        </w:rPr>
        <w:t>&amp;</w:t>
      </w:r>
      <w:proofErr w:type="spellStart"/>
      <w:r w:rsidR="006957F2" w:rsidRPr="00DA5945">
        <w:rPr>
          <w:color w:val="BFBFBF" w:themeColor="background1" w:themeShade="BF"/>
          <w:rPrChange w:id="525" w:author="Elena Pourmal" w:date="2024-10-23T11:46:00Z" w16du:dateUtc="2024-10-23T16:46:00Z">
            <w:rPr/>
          </w:rPrChange>
        </w:rPr>
        <w:t>filter_info</w:t>
      </w:r>
      <w:proofErr w:type="spellEnd"/>
      <w:r w:rsidR="006957F2" w:rsidRPr="00DA5945">
        <w:rPr>
          <w:color w:val="BFBFBF" w:themeColor="background1" w:themeShade="BF"/>
          <w:rPrChange w:id="526" w:author="Elena Pourmal" w:date="2024-10-23T11:46:00Z" w16du:dateUtc="2024-10-23T16:46:00Z">
            <w:rPr/>
          </w:rPrChange>
        </w:rPr>
        <w:t>);</w:t>
      </w:r>
    </w:p>
    <w:p w14:paraId="5C96C89E" w14:textId="0377CEC6" w:rsidR="006957F2" w:rsidRPr="00DA5945" w:rsidRDefault="006957F2" w:rsidP="006957F2">
      <w:pPr>
        <w:pStyle w:val="HTMLPreformatted"/>
        <w:rPr>
          <w:color w:val="BFBFBF" w:themeColor="background1" w:themeShade="BF"/>
          <w:rPrChange w:id="527" w:author="Elena Pourmal" w:date="2024-10-23T11:46:00Z" w16du:dateUtc="2024-10-23T16:46:00Z">
            <w:rPr/>
          </w:rPrChange>
        </w:rPr>
      </w:pPr>
      <w:r w:rsidRPr="00DA5945">
        <w:rPr>
          <w:color w:val="BFBFBF" w:themeColor="background1" w:themeShade="BF"/>
          <w:rPrChange w:id="528" w:author="Elena Pourmal" w:date="2024-10-23T11:46:00Z" w16du:dateUtc="2024-10-23T16:46:00Z">
            <w:rPr/>
          </w:rPrChange>
        </w:rPr>
        <w:t xml:space="preserve">    </w:t>
      </w:r>
      <w:r w:rsidR="006A304E" w:rsidRPr="00DA5945">
        <w:rPr>
          <w:color w:val="BFBFBF" w:themeColor="background1" w:themeShade="BF"/>
          <w:rPrChange w:id="529" w:author="Elena Pourmal" w:date="2024-10-23T11:46:00Z" w16du:dateUtc="2024-10-23T16:46:00Z">
            <w:rPr/>
          </w:rPrChange>
        </w:rPr>
        <w:t>switch (</w:t>
      </w:r>
      <w:proofErr w:type="spellStart"/>
      <w:r w:rsidR="006A304E" w:rsidRPr="00DA5945">
        <w:rPr>
          <w:color w:val="BFBFBF" w:themeColor="background1" w:themeShade="BF"/>
          <w:rPrChange w:id="530" w:author="Elena Pourmal" w:date="2024-10-23T11:46:00Z" w16du:dateUtc="2024-10-23T16:46:00Z">
            <w:rPr/>
          </w:rPrChange>
        </w:rPr>
        <w:t>filter_type</w:t>
      </w:r>
      <w:proofErr w:type="spellEnd"/>
      <w:r w:rsidR="006A304E" w:rsidRPr="00DA5945">
        <w:rPr>
          <w:color w:val="BFBFBF" w:themeColor="background1" w:themeShade="BF"/>
          <w:rPrChange w:id="531" w:author="Elena Pourmal" w:date="2024-10-23T11:46:00Z" w16du:dateUtc="2024-10-23T16:46:00Z">
            <w:rPr/>
          </w:rPrChange>
        </w:rPr>
        <w:t>) {</w:t>
      </w:r>
    </w:p>
    <w:p w14:paraId="7A72ACF6" w14:textId="42942FA3" w:rsidR="006A304E" w:rsidRPr="00DA5945" w:rsidRDefault="006A304E" w:rsidP="006957F2">
      <w:pPr>
        <w:pStyle w:val="HTMLPreformatted"/>
        <w:rPr>
          <w:color w:val="BFBFBF" w:themeColor="background1" w:themeShade="BF"/>
          <w:rPrChange w:id="532" w:author="Elena Pourmal" w:date="2024-10-23T11:46:00Z" w16du:dateUtc="2024-10-23T16:46:00Z">
            <w:rPr/>
          </w:rPrChange>
        </w:rPr>
      </w:pPr>
      <w:r w:rsidRPr="00DA5945">
        <w:rPr>
          <w:color w:val="BFBFBF" w:themeColor="background1" w:themeShade="BF"/>
          <w:rPrChange w:id="533" w:author="Elena Pourmal" w:date="2024-10-23T11:46:00Z" w16du:dateUtc="2024-10-23T16:46:00Z">
            <w:rPr/>
          </w:rPrChange>
        </w:rPr>
        <w:t xml:space="preserve">        case H5Z_FILTER_DEFLATE:</w:t>
      </w:r>
    </w:p>
    <w:p w14:paraId="53F6C437" w14:textId="05F1145E" w:rsidR="006957F2" w:rsidRPr="00DA5945" w:rsidRDefault="006957F2" w:rsidP="006957F2">
      <w:pPr>
        <w:pStyle w:val="HTMLPreformatted"/>
        <w:rPr>
          <w:color w:val="BFBFBF" w:themeColor="background1" w:themeShade="BF"/>
          <w:rPrChange w:id="534" w:author="Elena Pourmal" w:date="2024-10-23T11:46:00Z" w16du:dateUtc="2024-10-23T16:46:00Z">
            <w:rPr/>
          </w:rPrChange>
        </w:rPr>
      </w:pPr>
      <w:r w:rsidRPr="00DA5945">
        <w:rPr>
          <w:color w:val="BFBFBF" w:themeColor="background1" w:themeShade="BF"/>
          <w:rPrChange w:id="535" w:author="Elena Pourmal" w:date="2024-10-23T11:46:00Z" w16du:dateUtc="2024-10-23T16:46:00Z">
            <w:rPr/>
          </w:rPrChange>
        </w:rPr>
        <w:t xml:space="preserve">    </w:t>
      </w:r>
      <w:r w:rsidR="006A304E" w:rsidRPr="00DA5945">
        <w:rPr>
          <w:color w:val="BFBFBF" w:themeColor="background1" w:themeShade="BF"/>
          <w:rPrChange w:id="536" w:author="Elena Pourmal" w:date="2024-10-23T11:46:00Z" w16du:dateUtc="2024-10-23T16:46:00Z">
            <w:rPr/>
          </w:rPrChange>
        </w:rPr>
        <w:t xml:space="preserve">    </w:t>
      </w:r>
      <w:proofErr w:type="spellStart"/>
      <w:r w:rsidRPr="00DA5945">
        <w:rPr>
          <w:color w:val="BFBFBF" w:themeColor="background1" w:themeShade="BF"/>
          <w:rPrChange w:id="537" w:author="Elena Pourmal" w:date="2024-10-23T11:46:00Z" w16du:dateUtc="2024-10-23T16:46:00Z">
            <w:rPr/>
          </w:rPrChange>
        </w:rPr>
        <w:t>printf</w:t>
      </w:r>
      <w:proofErr w:type="spellEnd"/>
      <w:r w:rsidR="001430EA" w:rsidRPr="00DA5945">
        <w:rPr>
          <w:color w:val="BFBFBF" w:themeColor="background1" w:themeShade="BF"/>
          <w:rPrChange w:id="538" w:author="Elena Pourmal" w:date="2024-10-23T11:46:00Z" w16du:dateUtc="2024-10-23T16:46:00Z">
            <w:rPr/>
          </w:rPrChange>
        </w:rPr>
        <w:t xml:space="preserve"> </w:t>
      </w:r>
      <w:r w:rsidRPr="00DA5945">
        <w:rPr>
          <w:color w:val="BFBFBF" w:themeColor="background1" w:themeShade="BF"/>
          <w:rPrChange w:id="539" w:author="Elena Pourmal" w:date="2024-10-23T11:46:00Z" w16du:dateUtc="2024-10-23T16:46:00Z">
            <w:rPr/>
          </w:rPrChange>
        </w:rPr>
        <w:t xml:space="preserve">("H5Z_FILTER_DEFLATE is applied to </w:t>
      </w:r>
      <w:r w:rsidR="000526BF" w:rsidRPr="00DA5945">
        <w:rPr>
          <w:color w:val="BFBFBF" w:themeColor="background1" w:themeShade="BF"/>
          <w:rPrChange w:id="540" w:author="Elena Pourmal" w:date="2024-10-23T11:46:00Z" w16du:dateUtc="2024-10-23T16:46:00Z">
            <w:rPr/>
          </w:rPrChange>
        </w:rPr>
        <w:t>selection section</w:t>
      </w:r>
      <w:r w:rsidRPr="00DA5945">
        <w:rPr>
          <w:color w:val="BFBFBF" w:themeColor="background1" w:themeShade="BF"/>
          <w:rPrChange w:id="541" w:author="Elena Pourmal" w:date="2024-10-23T11:46:00Z" w16du:dateUtc="2024-10-23T16:46:00Z">
            <w:rPr/>
          </w:rPrChange>
        </w:rPr>
        <w:t>\n");</w:t>
      </w:r>
    </w:p>
    <w:p w14:paraId="7DAEBCB8" w14:textId="6344B112" w:rsidR="006A304E" w:rsidRPr="00DA5945" w:rsidRDefault="006A304E" w:rsidP="006957F2">
      <w:pPr>
        <w:pStyle w:val="HTMLPreformatted"/>
        <w:rPr>
          <w:color w:val="BFBFBF" w:themeColor="background1" w:themeShade="BF"/>
          <w:rPrChange w:id="542" w:author="Elena Pourmal" w:date="2024-10-23T11:46:00Z" w16du:dateUtc="2024-10-23T16:46:00Z">
            <w:rPr/>
          </w:rPrChange>
        </w:rPr>
      </w:pPr>
      <w:r w:rsidRPr="00DA5945">
        <w:rPr>
          <w:color w:val="BFBFBF" w:themeColor="background1" w:themeShade="BF"/>
          <w:rPrChange w:id="543" w:author="Elena Pourmal" w:date="2024-10-23T11:46:00Z" w16du:dateUtc="2024-10-23T16:46:00Z">
            <w:rPr/>
          </w:rPrChange>
        </w:rPr>
        <w:t xml:space="preserve">        break;</w:t>
      </w:r>
    </w:p>
    <w:p w14:paraId="7639237E" w14:textId="2F2171D3" w:rsidR="006A304E" w:rsidRPr="00DA5945" w:rsidRDefault="006A304E" w:rsidP="006957F2">
      <w:pPr>
        <w:pStyle w:val="HTMLPreformatted"/>
        <w:rPr>
          <w:color w:val="BFBFBF" w:themeColor="background1" w:themeShade="BF"/>
          <w:rPrChange w:id="544" w:author="Elena Pourmal" w:date="2024-10-23T11:46:00Z" w16du:dateUtc="2024-10-23T16:46:00Z">
            <w:rPr/>
          </w:rPrChange>
        </w:rPr>
      </w:pPr>
      <w:r w:rsidRPr="00DA5945">
        <w:rPr>
          <w:color w:val="BFBFBF" w:themeColor="background1" w:themeShade="BF"/>
          <w:rPrChange w:id="545" w:author="Elena Pourmal" w:date="2024-10-23T11:46:00Z" w16du:dateUtc="2024-10-23T16:46:00Z">
            <w:rPr/>
          </w:rPrChange>
        </w:rPr>
        <w:t xml:space="preserve">    }</w:t>
      </w:r>
    </w:p>
    <w:p w14:paraId="633D16EC" w14:textId="4E2E4D13" w:rsidR="006957F2" w:rsidRPr="00DA5945" w:rsidRDefault="006957F2" w:rsidP="006957F2">
      <w:pPr>
        <w:pStyle w:val="HTMLPreformatted"/>
        <w:rPr>
          <w:color w:val="BFBFBF" w:themeColor="background1" w:themeShade="BF"/>
          <w:rPrChange w:id="546" w:author="Elena Pourmal" w:date="2024-10-23T11:46:00Z" w16du:dateUtc="2024-10-23T16:46:00Z">
            <w:rPr/>
          </w:rPrChange>
        </w:rPr>
      </w:pPr>
      <w:r w:rsidRPr="00DA5945">
        <w:rPr>
          <w:color w:val="BFBFBF" w:themeColor="background1" w:themeShade="BF"/>
          <w:rPrChange w:id="547" w:author="Elena Pourmal" w:date="2024-10-23T11:46:00Z" w16du:dateUtc="2024-10-23T16:46:00Z">
            <w:rPr/>
          </w:rPrChange>
        </w:rPr>
        <w:t xml:space="preserve">            </w:t>
      </w:r>
    </w:p>
    <w:p w14:paraId="54E10E1B" w14:textId="2DC914BB" w:rsidR="00226967" w:rsidRPr="00DA5945" w:rsidRDefault="001430EA" w:rsidP="006957F2">
      <w:pPr>
        <w:pStyle w:val="HTMLPreformatted"/>
        <w:rPr>
          <w:color w:val="BFBFBF" w:themeColor="background1" w:themeShade="BF"/>
          <w:rPrChange w:id="548" w:author="Elena Pourmal" w:date="2024-10-23T11:46:00Z" w16du:dateUtc="2024-10-23T16:46:00Z">
            <w:rPr/>
          </w:rPrChange>
        </w:rPr>
      </w:pPr>
      <w:r w:rsidRPr="00DA5945">
        <w:rPr>
          <w:color w:val="BFBFBF" w:themeColor="background1" w:themeShade="BF"/>
          <w:rPrChange w:id="549" w:author="Elena Pourmal" w:date="2024-10-23T11:46:00Z" w16du:dateUtc="2024-10-23T16:46:00Z">
            <w:rPr/>
          </w:rPrChange>
        </w:rPr>
        <w:t xml:space="preserve">      </w:t>
      </w:r>
    </w:p>
    <w:p w14:paraId="1117749E" w14:textId="1E45EB15" w:rsidR="00226967" w:rsidRPr="00DA5945" w:rsidRDefault="00226967" w:rsidP="00AC52B1">
      <w:pPr>
        <w:pStyle w:val="Heading3"/>
        <w:rPr>
          <w:color w:val="BFBFBF" w:themeColor="background1" w:themeShade="BF"/>
          <w:rPrChange w:id="550" w:author="Elena Pourmal" w:date="2024-10-23T11:46:00Z" w16du:dateUtc="2024-10-23T16:46:00Z">
            <w:rPr/>
          </w:rPrChange>
        </w:rPr>
      </w:pPr>
      <w:bookmarkStart w:id="551" w:name="_Ref130461294"/>
      <w:bookmarkStart w:id="552" w:name="_Ref137479689"/>
      <w:bookmarkStart w:id="553" w:name="_Toc180578490"/>
      <w:r w:rsidRPr="00DA5945">
        <w:rPr>
          <w:rStyle w:val="Heading2Char"/>
          <w:b/>
          <w:bCs/>
          <w:color w:val="BFBFBF" w:themeColor="background1" w:themeShade="BF"/>
          <w:sz w:val="24"/>
          <w:szCs w:val="24"/>
          <w:rPrChange w:id="554" w:author="Elena Pourmal" w:date="2024-10-23T11:46:00Z" w16du:dateUtc="2024-10-23T16:46:00Z">
            <w:rPr>
              <w:rStyle w:val="Heading2Char"/>
              <w:b/>
              <w:bCs/>
              <w:sz w:val="24"/>
              <w:szCs w:val="24"/>
            </w:rPr>
          </w:rPrChange>
        </w:rPr>
        <w:t xml:space="preserve">Example 2 Using </w:t>
      </w:r>
      <w:r w:rsidR="00572B7A" w:rsidRPr="00DA5945">
        <w:rPr>
          <w:rStyle w:val="Heading2Char"/>
          <w:b/>
          <w:bCs/>
          <w:color w:val="BFBFBF" w:themeColor="background1" w:themeShade="BF"/>
          <w:sz w:val="24"/>
          <w:szCs w:val="24"/>
          <w:rPrChange w:id="555" w:author="Elena Pourmal" w:date="2024-10-23T11:46:00Z" w16du:dateUtc="2024-10-23T16:46:00Z">
            <w:rPr>
              <w:rStyle w:val="Heading2Char"/>
              <w:b/>
              <w:bCs/>
              <w:sz w:val="24"/>
              <w:szCs w:val="24"/>
            </w:rPr>
          </w:rPrChange>
        </w:rPr>
        <w:t xml:space="preserve">predefined filter function </w:t>
      </w:r>
      <w:r w:rsidRPr="00DA5945">
        <w:rPr>
          <w:rStyle w:val="Heading2Char"/>
          <w:b/>
          <w:bCs/>
          <w:color w:val="BFBFBF" w:themeColor="background1" w:themeShade="BF"/>
          <w:sz w:val="24"/>
          <w:szCs w:val="24"/>
          <w:rPrChange w:id="556" w:author="Elena Pourmal" w:date="2024-10-23T11:46:00Z" w16du:dateUtc="2024-10-23T16:46:00Z">
            <w:rPr>
              <w:rStyle w:val="Heading2Char"/>
              <w:b/>
              <w:bCs/>
              <w:sz w:val="24"/>
              <w:szCs w:val="24"/>
            </w:rPr>
          </w:rPrChange>
        </w:rPr>
        <w:t>H5Pset_</w:t>
      </w:r>
      <w:r w:rsidR="00572B7A" w:rsidRPr="00DA5945">
        <w:rPr>
          <w:rStyle w:val="Heading2Char"/>
          <w:b/>
          <w:bCs/>
          <w:color w:val="BFBFBF" w:themeColor="background1" w:themeShade="BF"/>
          <w:sz w:val="24"/>
          <w:szCs w:val="24"/>
          <w:rPrChange w:id="557" w:author="Elena Pourmal" w:date="2024-10-23T11:46:00Z" w16du:dateUtc="2024-10-23T16:46:00Z">
            <w:rPr>
              <w:rStyle w:val="Heading2Char"/>
              <w:b/>
              <w:bCs/>
              <w:sz w:val="24"/>
              <w:szCs w:val="24"/>
            </w:rPr>
          </w:rPrChange>
        </w:rPr>
        <w:t>deflate</w:t>
      </w:r>
      <w:bookmarkEnd w:id="553"/>
      <w:r w:rsidRPr="00DA5945">
        <w:rPr>
          <w:rStyle w:val="Heading2Char"/>
          <w:b/>
          <w:bCs/>
          <w:color w:val="BFBFBF" w:themeColor="background1" w:themeShade="BF"/>
          <w:sz w:val="24"/>
          <w:szCs w:val="24"/>
          <w:rPrChange w:id="558" w:author="Elena Pourmal" w:date="2024-10-23T11:46:00Z" w16du:dateUtc="2024-10-23T16:46:00Z">
            <w:rPr>
              <w:rStyle w:val="Heading2Char"/>
              <w:b/>
              <w:bCs/>
              <w:sz w:val="24"/>
              <w:szCs w:val="24"/>
            </w:rPr>
          </w:rPrChange>
        </w:rPr>
        <w:t xml:space="preserve"> </w:t>
      </w:r>
      <w:bookmarkEnd w:id="551"/>
      <w:bookmarkEnd w:id="552"/>
    </w:p>
    <w:p w14:paraId="6385D268" w14:textId="6F48B02F" w:rsidR="00226967" w:rsidRPr="00DA5945" w:rsidRDefault="00226967" w:rsidP="006957F2">
      <w:pPr>
        <w:pStyle w:val="HTMLPreformatted"/>
        <w:rPr>
          <w:color w:val="BFBFBF" w:themeColor="background1" w:themeShade="BF"/>
          <w:sz w:val="24"/>
          <w:szCs w:val="24"/>
          <w:rPrChange w:id="559" w:author="Elena Pourmal" w:date="2024-10-23T11:46:00Z" w16du:dateUtc="2024-10-23T16:46:00Z">
            <w:rPr>
              <w:sz w:val="24"/>
              <w:szCs w:val="24"/>
            </w:rPr>
          </w:rPrChange>
        </w:rPr>
      </w:pPr>
      <w:r w:rsidRPr="00DA5945">
        <w:rPr>
          <w:rFonts w:asciiTheme="minorHAnsi" w:hAnsiTheme="minorHAnsi" w:cstheme="minorHAnsi"/>
          <w:color w:val="BFBFBF" w:themeColor="background1" w:themeShade="BF"/>
          <w:sz w:val="24"/>
          <w:szCs w:val="24"/>
          <w:rPrChange w:id="560" w:author="Elena Pourmal" w:date="2024-10-23T11:46:00Z" w16du:dateUtc="2024-10-23T16:46:00Z">
            <w:rPr>
              <w:rFonts w:asciiTheme="minorHAnsi" w:hAnsiTheme="minorHAnsi" w:cstheme="minorHAnsi"/>
              <w:sz w:val="24"/>
              <w:szCs w:val="24"/>
            </w:rPr>
          </w:rPrChange>
        </w:rPr>
        <w:t xml:space="preserve">We can use </w:t>
      </w:r>
      <w:r w:rsidR="00572B7A" w:rsidRPr="00DA5945">
        <w:rPr>
          <w:rFonts w:asciiTheme="minorHAnsi" w:hAnsiTheme="minorHAnsi" w:cstheme="minorHAnsi"/>
          <w:color w:val="BFBFBF" w:themeColor="background1" w:themeShade="BF"/>
          <w:sz w:val="24"/>
          <w:szCs w:val="24"/>
          <w:rPrChange w:id="561" w:author="Elena Pourmal" w:date="2024-10-23T11:46:00Z" w16du:dateUtc="2024-10-23T16:46:00Z">
            <w:rPr>
              <w:rFonts w:asciiTheme="minorHAnsi" w:hAnsiTheme="minorHAnsi" w:cstheme="minorHAnsi"/>
              <w:sz w:val="24"/>
              <w:szCs w:val="24"/>
            </w:rPr>
          </w:rPrChange>
        </w:rPr>
        <w:t xml:space="preserve">predefined filter </w:t>
      </w:r>
      <w:r w:rsidRPr="00DA5945">
        <w:rPr>
          <w:rFonts w:asciiTheme="minorHAnsi" w:hAnsiTheme="minorHAnsi" w:cstheme="minorHAnsi"/>
          <w:color w:val="BFBFBF" w:themeColor="background1" w:themeShade="BF"/>
          <w:sz w:val="24"/>
          <w:szCs w:val="24"/>
          <w:rPrChange w:id="562" w:author="Elena Pourmal" w:date="2024-10-23T11:46:00Z" w16du:dateUtc="2024-10-23T16:46:00Z">
            <w:rPr>
              <w:rFonts w:asciiTheme="minorHAnsi" w:hAnsiTheme="minorHAnsi" w:cstheme="minorHAnsi"/>
              <w:sz w:val="24"/>
              <w:szCs w:val="24"/>
            </w:rPr>
          </w:rPrChange>
        </w:rPr>
        <w:t xml:space="preserve">functions </w:t>
      </w:r>
      <w:r w:rsidR="00572B7A" w:rsidRPr="00DA5945">
        <w:rPr>
          <w:rFonts w:asciiTheme="minorHAnsi" w:hAnsiTheme="minorHAnsi" w:cstheme="minorHAnsi"/>
          <w:color w:val="BFBFBF" w:themeColor="background1" w:themeShade="BF"/>
          <w:sz w:val="24"/>
          <w:szCs w:val="24"/>
          <w:rPrChange w:id="563" w:author="Elena Pourmal" w:date="2024-10-23T11:46:00Z" w16du:dateUtc="2024-10-23T16:46:00Z">
            <w:rPr>
              <w:rFonts w:asciiTheme="minorHAnsi" w:hAnsiTheme="minorHAnsi" w:cstheme="minorHAnsi"/>
              <w:sz w:val="24"/>
              <w:szCs w:val="24"/>
            </w:rPr>
          </w:rPrChange>
        </w:rPr>
        <w:t xml:space="preserve">on all sections of the sparse chunk. </w:t>
      </w:r>
    </w:p>
    <w:p w14:paraId="4DDD7A1A" w14:textId="77777777" w:rsidR="00226967" w:rsidRPr="00DA5945" w:rsidRDefault="00226967" w:rsidP="006957F2">
      <w:pPr>
        <w:pStyle w:val="HTMLPreformatted"/>
        <w:rPr>
          <w:color w:val="BFBFBF" w:themeColor="background1" w:themeShade="BF"/>
          <w:rPrChange w:id="564" w:author="Elena Pourmal" w:date="2024-10-23T11:46:00Z" w16du:dateUtc="2024-10-23T16:46:00Z">
            <w:rPr/>
          </w:rPrChange>
        </w:rPr>
      </w:pPr>
    </w:p>
    <w:p w14:paraId="00C0B12E" w14:textId="77777777" w:rsidR="00C479C5" w:rsidRPr="00DA594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65"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66" w:author="Elena Pourmal" w:date="2024-10-23T11:46:00Z" w16du:dateUtc="2024-10-23T16:46:00Z">
            <w:rPr>
              <w:rFonts w:ascii="Courier New" w:hAnsi="Courier New" w:cs="Courier New"/>
              <w:sz w:val="20"/>
              <w:szCs w:val="20"/>
            </w:rPr>
          </w:rPrChange>
        </w:rPr>
        <w:t xml:space="preserve">    </w:t>
      </w:r>
    </w:p>
    <w:p w14:paraId="3E05F547" w14:textId="08B1A83F" w:rsidR="00226967" w:rsidRPr="00DA5945" w:rsidRDefault="00572B7A"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67"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68" w:author="Elena Pourmal" w:date="2024-10-23T11:46:00Z" w16du:dateUtc="2024-10-23T16:46:00Z">
            <w:rPr>
              <w:rFonts w:ascii="Courier New" w:hAnsi="Courier New" w:cs="Courier New"/>
              <w:sz w:val="20"/>
              <w:szCs w:val="20"/>
            </w:rPr>
          </w:rPrChange>
        </w:rPr>
        <w:t xml:space="preserve">    </w:t>
      </w:r>
      <w:r w:rsidR="00226967" w:rsidRPr="00DA5945">
        <w:rPr>
          <w:rFonts w:ascii="Courier New" w:hAnsi="Courier New" w:cs="Courier New"/>
          <w:color w:val="BFBFBF" w:themeColor="background1" w:themeShade="BF"/>
          <w:sz w:val="20"/>
          <w:szCs w:val="20"/>
          <w:rPrChange w:id="569" w:author="Elena Pourmal" w:date="2024-10-23T11:46:00Z" w16du:dateUtc="2024-10-23T16:46:00Z">
            <w:rPr>
              <w:rFonts w:ascii="Courier New" w:hAnsi="Courier New" w:cs="Courier New"/>
              <w:sz w:val="20"/>
              <w:szCs w:val="20"/>
            </w:rPr>
          </w:rPrChange>
        </w:rPr>
        <w:t>/*</w:t>
      </w:r>
    </w:p>
    <w:p w14:paraId="059F76FE" w14:textId="77777777" w:rsidR="00226967" w:rsidRPr="00DA594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7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71" w:author="Elena Pourmal" w:date="2024-10-23T11:46:00Z" w16du:dateUtc="2024-10-23T16:46:00Z">
            <w:rPr>
              <w:rFonts w:ascii="Courier New" w:hAnsi="Courier New" w:cs="Courier New"/>
              <w:sz w:val="20"/>
              <w:szCs w:val="20"/>
            </w:rPr>
          </w:rPrChange>
        </w:rPr>
        <w:t xml:space="preserve">     * Create the dataset creation property list, add the </w:t>
      </w:r>
      <w:proofErr w:type="spellStart"/>
      <w:r w:rsidRPr="00DA5945">
        <w:rPr>
          <w:rFonts w:ascii="Courier New" w:hAnsi="Courier New" w:cs="Courier New"/>
          <w:color w:val="BFBFBF" w:themeColor="background1" w:themeShade="BF"/>
          <w:sz w:val="20"/>
          <w:szCs w:val="20"/>
          <w:rPrChange w:id="572" w:author="Elena Pourmal" w:date="2024-10-23T11:46:00Z" w16du:dateUtc="2024-10-23T16:46:00Z">
            <w:rPr>
              <w:rFonts w:ascii="Courier New" w:hAnsi="Courier New" w:cs="Courier New"/>
              <w:sz w:val="20"/>
              <w:szCs w:val="20"/>
            </w:rPr>
          </w:rPrChange>
        </w:rPr>
        <w:t>gzip</w:t>
      </w:r>
      <w:proofErr w:type="spellEnd"/>
    </w:p>
    <w:p w14:paraId="51A4ABB7" w14:textId="26ADD157" w:rsidR="00226967" w:rsidRPr="00DA594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73"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74" w:author="Elena Pourmal" w:date="2024-10-23T11:46:00Z" w16du:dateUtc="2024-10-23T16:46:00Z">
            <w:rPr>
              <w:rFonts w:ascii="Courier New" w:hAnsi="Courier New" w:cs="Courier New"/>
              <w:sz w:val="20"/>
              <w:szCs w:val="20"/>
            </w:rPr>
          </w:rPrChange>
        </w:rPr>
        <w:t xml:space="preserve">     * </w:t>
      </w:r>
      <w:proofErr w:type="gramStart"/>
      <w:r w:rsidRPr="00DA5945">
        <w:rPr>
          <w:rFonts w:ascii="Courier New" w:hAnsi="Courier New" w:cs="Courier New"/>
          <w:color w:val="BFBFBF" w:themeColor="background1" w:themeShade="BF"/>
          <w:sz w:val="20"/>
          <w:szCs w:val="20"/>
          <w:rPrChange w:id="575" w:author="Elena Pourmal" w:date="2024-10-23T11:46:00Z" w16du:dateUtc="2024-10-23T16:46:00Z">
            <w:rPr>
              <w:rFonts w:ascii="Courier New" w:hAnsi="Courier New" w:cs="Courier New"/>
              <w:sz w:val="20"/>
              <w:szCs w:val="20"/>
            </w:rPr>
          </w:rPrChange>
        </w:rPr>
        <w:t>filter</w:t>
      </w:r>
      <w:proofErr w:type="gramEnd"/>
      <w:r w:rsidRPr="00DA5945">
        <w:rPr>
          <w:rFonts w:ascii="Courier New" w:hAnsi="Courier New" w:cs="Courier New"/>
          <w:color w:val="BFBFBF" w:themeColor="background1" w:themeShade="BF"/>
          <w:sz w:val="20"/>
          <w:szCs w:val="20"/>
          <w:rPrChange w:id="576" w:author="Elena Pourmal" w:date="2024-10-23T11:46:00Z" w16du:dateUtc="2024-10-23T16:46:00Z">
            <w:rPr>
              <w:rFonts w:ascii="Courier New" w:hAnsi="Courier New" w:cs="Courier New"/>
              <w:sz w:val="20"/>
              <w:szCs w:val="20"/>
            </w:rPr>
          </w:rPrChange>
        </w:rPr>
        <w:t xml:space="preserve"> to compress </w:t>
      </w:r>
      <w:r w:rsidR="00572B7A" w:rsidRPr="00DA5945">
        <w:rPr>
          <w:rFonts w:ascii="Courier New" w:hAnsi="Courier New" w:cs="Courier New"/>
          <w:color w:val="BFBFBF" w:themeColor="background1" w:themeShade="BF"/>
          <w:sz w:val="20"/>
          <w:szCs w:val="20"/>
          <w:rPrChange w:id="577" w:author="Elena Pourmal" w:date="2024-10-23T11:46:00Z" w16du:dateUtc="2024-10-23T16:46:00Z">
            <w:rPr>
              <w:rFonts w:ascii="Courier New" w:hAnsi="Courier New" w:cs="Courier New"/>
              <w:sz w:val="20"/>
              <w:szCs w:val="20"/>
            </w:rPr>
          </w:rPrChange>
        </w:rPr>
        <w:t>all sections of the sparse chunk using DEFLATE filter.</w:t>
      </w:r>
    </w:p>
    <w:p w14:paraId="355C6339" w14:textId="77777777" w:rsidR="00226967" w:rsidRPr="00DA594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7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79" w:author="Elena Pourmal" w:date="2024-10-23T11:46:00Z" w16du:dateUtc="2024-10-23T16:46:00Z">
            <w:rPr>
              <w:rFonts w:ascii="Courier New" w:hAnsi="Courier New" w:cs="Courier New"/>
              <w:sz w:val="20"/>
              <w:szCs w:val="20"/>
            </w:rPr>
          </w:rPrChange>
        </w:rPr>
        <w:t xml:space="preserve">     */</w:t>
      </w:r>
    </w:p>
    <w:p w14:paraId="34575015" w14:textId="77777777" w:rsidR="00226967" w:rsidRPr="00DA594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8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81"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582"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583" w:author="Elena Pourmal" w:date="2024-10-23T11:46:00Z" w16du:dateUtc="2024-10-23T16:46:00Z">
            <w:rPr>
              <w:rFonts w:ascii="Courier New" w:hAnsi="Courier New" w:cs="Courier New"/>
              <w:sz w:val="20"/>
              <w:szCs w:val="20"/>
            </w:rPr>
          </w:rPrChange>
        </w:rPr>
        <w:t xml:space="preserve"> = H5Pcreate (H5P_DATASET_CREATE);</w:t>
      </w:r>
    </w:p>
    <w:p w14:paraId="444E68FF" w14:textId="593A62BE" w:rsidR="00645CF0" w:rsidRPr="00DA5945" w:rsidRDefault="00226967" w:rsidP="0064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BFBFBF" w:themeColor="background1" w:themeShade="BF"/>
          <w:sz w:val="20"/>
          <w:szCs w:val="20"/>
          <w:rPrChange w:id="584" w:author="Elena Pourmal" w:date="2024-10-23T11:46:00Z" w16du:dateUtc="2024-10-23T16:46:00Z">
            <w:rPr>
              <w:rFonts w:ascii="Courier New" w:hAnsi="Courier New" w:cs="Courier New"/>
              <w:b/>
              <w:bCs/>
              <w:color w:val="1F497D" w:themeColor="text2"/>
              <w:sz w:val="20"/>
              <w:szCs w:val="20"/>
            </w:rPr>
          </w:rPrChange>
        </w:rPr>
      </w:pPr>
      <w:r w:rsidRPr="00DA5945">
        <w:rPr>
          <w:rFonts w:ascii="Courier New" w:hAnsi="Courier New" w:cs="Courier New"/>
          <w:color w:val="BFBFBF" w:themeColor="background1" w:themeShade="BF"/>
          <w:sz w:val="20"/>
          <w:szCs w:val="20"/>
          <w:rPrChange w:id="585" w:author="Elena Pourmal" w:date="2024-10-23T11:46:00Z" w16du:dateUtc="2024-10-23T16:46:00Z">
            <w:rPr>
              <w:rFonts w:ascii="Courier New" w:hAnsi="Courier New" w:cs="Courier New"/>
              <w:sz w:val="20"/>
              <w:szCs w:val="20"/>
            </w:rPr>
          </w:rPrChange>
        </w:rPr>
        <w:t xml:space="preserve">    </w:t>
      </w:r>
      <w:r w:rsidR="00645CF0" w:rsidRPr="00DA5945">
        <w:rPr>
          <w:rFonts w:ascii="Courier New" w:hAnsi="Courier New" w:cs="Courier New"/>
          <w:color w:val="BFBFBF" w:themeColor="background1" w:themeShade="BF"/>
          <w:sz w:val="20"/>
          <w:szCs w:val="20"/>
          <w:rPrChange w:id="586" w:author="Elena Pourmal" w:date="2024-10-23T11:46:00Z" w16du:dateUtc="2024-10-23T16:46:00Z">
            <w:rPr>
              <w:rFonts w:ascii="Courier New" w:hAnsi="Courier New" w:cs="Courier New"/>
              <w:sz w:val="20"/>
              <w:szCs w:val="20"/>
            </w:rPr>
          </w:rPrChange>
        </w:rPr>
        <w:t>status = H5Pset_struct_</w:t>
      </w:r>
      <w:proofErr w:type="gramStart"/>
      <w:r w:rsidR="00645CF0" w:rsidRPr="00DA5945">
        <w:rPr>
          <w:rFonts w:ascii="Courier New" w:hAnsi="Courier New" w:cs="Courier New"/>
          <w:color w:val="BFBFBF" w:themeColor="background1" w:themeShade="BF"/>
          <w:sz w:val="20"/>
          <w:szCs w:val="20"/>
          <w:rPrChange w:id="587" w:author="Elena Pourmal" w:date="2024-10-23T11:46:00Z" w16du:dateUtc="2024-10-23T16:46:00Z">
            <w:rPr>
              <w:rFonts w:ascii="Courier New" w:hAnsi="Courier New" w:cs="Courier New"/>
              <w:sz w:val="20"/>
              <w:szCs w:val="20"/>
            </w:rPr>
          </w:rPrChange>
        </w:rPr>
        <w:t>chunk(</w:t>
      </w:r>
      <w:proofErr w:type="gramEnd"/>
      <w:r w:rsidR="00645CF0" w:rsidRPr="00DA5945">
        <w:rPr>
          <w:rFonts w:ascii="Courier New" w:hAnsi="Courier New" w:cs="Courier New"/>
          <w:color w:val="BFBFBF" w:themeColor="background1" w:themeShade="BF"/>
          <w:sz w:val="20"/>
          <w:szCs w:val="20"/>
          <w:rPrChange w:id="588" w:author="Elena Pourmal" w:date="2024-10-23T11:46:00Z" w16du:dateUtc="2024-10-23T16:46:00Z">
            <w:rPr>
              <w:rFonts w:ascii="Courier New" w:hAnsi="Courier New" w:cs="Courier New"/>
              <w:sz w:val="20"/>
              <w:szCs w:val="20"/>
            </w:rPr>
          </w:rPrChange>
        </w:rPr>
        <w:t xml:space="preserve">dcpl,2, </w:t>
      </w:r>
      <w:proofErr w:type="spellStart"/>
      <w:r w:rsidR="00645CF0" w:rsidRPr="00DA5945">
        <w:rPr>
          <w:rFonts w:ascii="Courier New" w:hAnsi="Courier New" w:cs="Courier New"/>
          <w:color w:val="BFBFBF" w:themeColor="background1" w:themeShade="BF"/>
          <w:sz w:val="20"/>
          <w:szCs w:val="20"/>
          <w:rPrChange w:id="589" w:author="Elena Pourmal" w:date="2024-10-23T11:46:00Z" w16du:dateUtc="2024-10-23T16:46:00Z">
            <w:rPr>
              <w:rFonts w:ascii="Courier New" w:hAnsi="Courier New" w:cs="Courier New"/>
              <w:sz w:val="20"/>
              <w:szCs w:val="20"/>
            </w:rPr>
          </w:rPrChange>
        </w:rPr>
        <w:t>chunk_dims</w:t>
      </w:r>
      <w:proofErr w:type="spellEnd"/>
      <w:r w:rsidR="00645CF0" w:rsidRPr="00DA5945">
        <w:rPr>
          <w:rFonts w:ascii="Courier New" w:hAnsi="Courier New" w:cs="Courier New"/>
          <w:color w:val="BFBFBF" w:themeColor="background1" w:themeShade="BF"/>
          <w:sz w:val="20"/>
          <w:szCs w:val="20"/>
          <w:rPrChange w:id="590" w:author="Elena Pourmal" w:date="2024-10-23T11:46:00Z" w16du:dateUtc="2024-10-23T16:46:00Z">
            <w:rPr>
              <w:rFonts w:ascii="Courier New" w:hAnsi="Courier New" w:cs="Courier New"/>
              <w:sz w:val="20"/>
              <w:szCs w:val="20"/>
            </w:rPr>
          </w:rPrChange>
        </w:rPr>
        <w:t xml:space="preserve">, </w:t>
      </w:r>
      <w:r w:rsidR="00645CF0" w:rsidRPr="00DA5945">
        <w:rPr>
          <w:rFonts w:ascii="Courier New" w:hAnsi="Courier New" w:cs="Courier New"/>
          <w:color w:val="BFBFBF" w:themeColor="background1" w:themeShade="BF"/>
          <w:sz w:val="20"/>
          <w:szCs w:val="20"/>
          <w:rPrChange w:id="591" w:author="Elena Pourmal" w:date="2024-10-23T11:46:00Z" w16du:dateUtc="2024-10-23T16:46:00Z">
            <w:rPr>
              <w:rFonts w:ascii="Courier New" w:hAnsi="Courier New" w:cs="Courier New"/>
              <w:color w:val="000000" w:themeColor="text1"/>
              <w:sz w:val="20"/>
              <w:szCs w:val="20"/>
            </w:rPr>
          </w:rPrChange>
        </w:rPr>
        <w:t>H5D_SPARSE_CHUNK);</w:t>
      </w:r>
      <w:r w:rsidRPr="00DA5945">
        <w:rPr>
          <w:rFonts w:ascii="Courier New" w:hAnsi="Courier New" w:cs="Courier New"/>
          <w:b/>
          <w:bCs/>
          <w:color w:val="BFBFBF" w:themeColor="background1" w:themeShade="BF"/>
          <w:sz w:val="20"/>
          <w:szCs w:val="20"/>
          <w:rPrChange w:id="592" w:author="Elena Pourmal" w:date="2024-10-23T11:46:00Z" w16du:dateUtc="2024-10-23T16:46:00Z">
            <w:rPr>
              <w:rFonts w:ascii="Courier New" w:hAnsi="Courier New" w:cs="Courier New"/>
              <w:b/>
              <w:bCs/>
              <w:color w:val="1F497D" w:themeColor="text2"/>
              <w:sz w:val="20"/>
              <w:szCs w:val="20"/>
            </w:rPr>
          </w:rPrChange>
        </w:rPr>
        <w:t xml:space="preserve">    </w:t>
      </w:r>
    </w:p>
    <w:p w14:paraId="272F7650" w14:textId="6CD69136" w:rsidR="00226967" w:rsidRPr="00DA5945" w:rsidRDefault="00645CF0" w:rsidP="0064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93" w:author="Elena Pourmal" w:date="2024-10-23T11:46:00Z" w16du:dateUtc="2024-10-23T16:46:00Z">
            <w:rPr>
              <w:rFonts w:ascii="Courier New" w:hAnsi="Courier New" w:cs="Courier New"/>
              <w:sz w:val="20"/>
              <w:szCs w:val="20"/>
            </w:rPr>
          </w:rPrChange>
        </w:rPr>
      </w:pPr>
      <w:r w:rsidRPr="00DA5945">
        <w:rPr>
          <w:rFonts w:ascii="Courier New" w:hAnsi="Courier New" w:cs="Courier New"/>
          <w:b/>
          <w:bCs/>
          <w:color w:val="BFBFBF" w:themeColor="background1" w:themeShade="BF"/>
          <w:sz w:val="20"/>
          <w:szCs w:val="20"/>
          <w:rPrChange w:id="594" w:author="Elena Pourmal" w:date="2024-10-23T11:46:00Z" w16du:dateUtc="2024-10-23T16:46:00Z">
            <w:rPr>
              <w:rFonts w:ascii="Courier New" w:hAnsi="Courier New" w:cs="Courier New"/>
              <w:b/>
              <w:bCs/>
              <w:color w:val="1F497D" w:themeColor="text2"/>
              <w:sz w:val="20"/>
              <w:szCs w:val="20"/>
            </w:rPr>
          </w:rPrChange>
        </w:rPr>
        <w:t xml:space="preserve">    </w:t>
      </w:r>
      <w:r w:rsidR="00226967" w:rsidRPr="00DA5945">
        <w:rPr>
          <w:rFonts w:ascii="Courier New" w:hAnsi="Courier New" w:cs="Courier New"/>
          <w:color w:val="BFBFBF" w:themeColor="background1" w:themeShade="BF"/>
          <w:sz w:val="20"/>
          <w:szCs w:val="20"/>
          <w:rPrChange w:id="595" w:author="Elena Pourmal" w:date="2024-10-23T11:46:00Z" w16du:dateUtc="2024-10-23T16:46:00Z">
            <w:rPr>
              <w:rFonts w:ascii="Courier New" w:hAnsi="Courier New" w:cs="Courier New"/>
              <w:sz w:val="20"/>
              <w:szCs w:val="20"/>
            </w:rPr>
          </w:rPrChange>
        </w:rPr>
        <w:t>status = H5Pset_deflate (</w:t>
      </w:r>
      <w:proofErr w:type="spellStart"/>
      <w:r w:rsidR="00226967" w:rsidRPr="00DA5945">
        <w:rPr>
          <w:rFonts w:ascii="Courier New" w:hAnsi="Courier New" w:cs="Courier New"/>
          <w:color w:val="BFBFBF" w:themeColor="background1" w:themeShade="BF"/>
          <w:sz w:val="20"/>
          <w:szCs w:val="20"/>
          <w:rPrChange w:id="596" w:author="Elena Pourmal" w:date="2024-10-23T11:46:00Z" w16du:dateUtc="2024-10-23T16:46:00Z">
            <w:rPr>
              <w:rFonts w:ascii="Courier New" w:hAnsi="Courier New" w:cs="Courier New"/>
              <w:sz w:val="20"/>
              <w:szCs w:val="20"/>
            </w:rPr>
          </w:rPrChange>
        </w:rPr>
        <w:t>dcpl</w:t>
      </w:r>
      <w:proofErr w:type="spellEnd"/>
      <w:r w:rsidR="00226967" w:rsidRPr="00DA5945">
        <w:rPr>
          <w:rFonts w:ascii="Courier New" w:hAnsi="Courier New" w:cs="Courier New"/>
          <w:color w:val="BFBFBF" w:themeColor="background1" w:themeShade="BF"/>
          <w:sz w:val="20"/>
          <w:szCs w:val="20"/>
          <w:rPrChange w:id="597" w:author="Elena Pourmal" w:date="2024-10-23T11:46:00Z" w16du:dateUtc="2024-10-23T16:46:00Z">
            <w:rPr>
              <w:rFonts w:ascii="Courier New" w:hAnsi="Courier New" w:cs="Courier New"/>
              <w:sz w:val="20"/>
              <w:szCs w:val="20"/>
            </w:rPr>
          </w:rPrChange>
        </w:rPr>
        <w:t>, 9);</w:t>
      </w:r>
    </w:p>
    <w:p w14:paraId="7D093437" w14:textId="77777777" w:rsidR="00572B7A" w:rsidRPr="00DA5945" w:rsidRDefault="00226967"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59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599" w:author="Elena Pourmal" w:date="2024-10-23T11:46:00Z" w16du:dateUtc="2024-10-23T16:46:00Z">
            <w:rPr>
              <w:rFonts w:ascii="Courier New" w:hAnsi="Courier New" w:cs="Courier New"/>
              <w:sz w:val="20"/>
              <w:szCs w:val="20"/>
            </w:rPr>
          </w:rPrChange>
        </w:rPr>
        <w:t xml:space="preserve">    </w:t>
      </w:r>
      <w:r w:rsidR="00572B7A" w:rsidRPr="00DA5945">
        <w:rPr>
          <w:rFonts w:ascii="Courier New" w:hAnsi="Courier New" w:cs="Courier New"/>
          <w:color w:val="BFBFBF" w:themeColor="background1" w:themeShade="BF"/>
          <w:sz w:val="20"/>
          <w:szCs w:val="20"/>
          <w:rPrChange w:id="600" w:author="Elena Pourmal" w:date="2024-10-23T11:46:00Z" w16du:dateUtc="2024-10-23T16:46:00Z">
            <w:rPr>
              <w:rFonts w:ascii="Courier New" w:hAnsi="Courier New" w:cs="Courier New"/>
              <w:sz w:val="20"/>
              <w:szCs w:val="20"/>
            </w:rPr>
          </w:rPrChange>
        </w:rPr>
        <w:t>/*</w:t>
      </w:r>
    </w:p>
    <w:p w14:paraId="652524E1"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01"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02" w:author="Elena Pourmal" w:date="2024-10-23T11:46:00Z" w16du:dateUtc="2024-10-23T16:46:00Z">
            <w:rPr>
              <w:rFonts w:ascii="Courier New" w:hAnsi="Courier New" w:cs="Courier New"/>
              <w:sz w:val="20"/>
              <w:szCs w:val="20"/>
            </w:rPr>
          </w:rPrChange>
        </w:rPr>
        <w:t xml:space="preserve">     * Create the dataset.</w:t>
      </w:r>
    </w:p>
    <w:p w14:paraId="5D04B22A"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03"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04" w:author="Elena Pourmal" w:date="2024-10-23T11:46:00Z" w16du:dateUtc="2024-10-23T16:46:00Z">
            <w:rPr>
              <w:rFonts w:ascii="Courier New" w:hAnsi="Courier New" w:cs="Courier New"/>
              <w:sz w:val="20"/>
              <w:szCs w:val="20"/>
            </w:rPr>
          </w:rPrChange>
        </w:rPr>
        <w:t xml:space="preserve">     */</w:t>
      </w:r>
    </w:p>
    <w:p w14:paraId="1833DAB7"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05"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06" w:author="Elena Pourmal" w:date="2024-10-23T11:46:00Z" w16du:dateUtc="2024-10-23T16:46:00Z">
            <w:rPr>
              <w:rFonts w:ascii="Courier New" w:hAnsi="Courier New" w:cs="Courier New"/>
              <w:sz w:val="20"/>
              <w:szCs w:val="20"/>
            </w:rPr>
          </w:rPrChange>
        </w:rPr>
        <w:t xml:space="preserve">    </w:t>
      </w:r>
      <w:proofErr w:type="spellStart"/>
      <w:r w:rsidRPr="00DA5945">
        <w:rPr>
          <w:rFonts w:ascii="Courier New" w:hAnsi="Courier New" w:cs="Courier New"/>
          <w:color w:val="BFBFBF" w:themeColor="background1" w:themeShade="BF"/>
          <w:sz w:val="20"/>
          <w:szCs w:val="20"/>
          <w:rPrChange w:id="607" w:author="Elena Pourmal" w:date="2024-10-23T11:46:00Z" w16du:dateUtc="2024-10-23T16:46:00Z">
            <w:rPr>
              <w:rFonts w:ascii="Courier New" w:hAnsi="Courier New" w:cs="Courier New"/>
              <w:sz w:val="20"/>
              <w:szCs w:val="20"/>
            </w:rPr>
          </w:rPrChange>
        </w:rPr>
        <w:t>dset</w:t>
      </w:r>
      <w:proofErr w:type="spellEnd"/>
      <w:r w:rsidRPr="00DA5945">
        <w:rPr>
          <w:rFonts w:ascii="Courier New" w:hAnsi="Courier New" w:cs="Courier New"/>
          <w:color w:val="BFBFBF" w:themeColor="background1" w:themeShade="BF"/>
          <w:sz w:val="20"/>
          <w:szCs w:val="20"/>
          <w:rPrChange w:id="608" w:author="Elena Pourmal" w:date="2024-10-23T11:46:00Z" w16du:dateUtc="2024-10-23T16:46:00Z">
            <w:rPr>
              <w:rFonts w:ascii="Courier New" w:hAnsi="Courier New" w:cs="Courier New"/>
              <w:sz w:val="20"/>
              <w:szCs w:val="20"/>
            </w:rPr>
          </w:rPrChange>
        </w:rPr>
        <w:t xml:space="preserve"> = H5Dcreate (file, DATASET, H5T_STD_I32LE, space, H5P_DEFAULT, </w:t>
      </w:r>
      <w:proofErr w:type="spellStart"/>
      <w:r w:rsidRPr="00DA5945">
        <w:rPr>
          <w:rFonts w:ascii="Courier New" w:hAnsi="Courier New" w:cs="Courier New"/>
          <w:color w:val="BFBFBF" w:themeColor="background1" w:themeShade="BF"/>
          <w:sz w:val="20"/>
          <w:szCs w:val="20"/>
          <w:rPrChange w:id="609" w:author="Elena Pourmal" w:date="2024-10-23T11:46:00Z" w16du:dateUtc="2024-10-23T16:46:00Z">
            <w:rPr>
              <w:rFonts w:ascii="Courier New" w:hAnsi="Courier New" w:cs="Courier New"/>
              <w:sz w:val="20"/>
              <w:szCs w:val="20"/>
            </w:rPr>
          </w:rPrChange>
        </w:rPr>
        <w:t>dcpl</w:t>
      </w:r>
      <w:proofErr w:type="spellEnd"/>
      <w:r w:rsidRPr="00DA5945">
        <w:rPr>
          <w:rFonts w:ascii="Courier New" w:hAnsi="Courier New" w:cs="Courier New"/>
          <w:color w:val="BFBFBF" w:themeColor="background1" w:themeShade="BF"/>
          <w:sz w:val="20"/>
          <w:szCs w:val="20"/>
          <w:rPrChange w:id="610" w:author="Elena Pourmal" w:date="2024-10-23T11:46:00Z" w16du:dateUtc="2024-10-23T16:46:00Z">
            <w:rPr>
              <w:rFonts w:ascii="Courier New" w:hAnsi="Courier New" w:cs="Courier New"/>
              <w:sz w:val="20"/>
              <w:szCs w:val="20"/>
            </w:rPr>
          </w:rPrChange>
        </w:rPr>
        <w:t>,</w:t>
      </w:r>
    </w:p>
    <w:p w14:paraId="185A4FB6"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11"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12" w:author="Elena Pourmal" w:date="2024-10-23T11:46:00Z" w16du:dateUtc="2024-10-23T16:46:00Z">
            <w:rPr>
              <w:rFonts w:ascii="Courier New" w:hAnsi="Courier New" w:cs="Courier New"/>
              <w:sz w:val="20"/>
              <w:szCs w:val="20"/>
            </w:rPr>
          </w:rPrChange>
        </w:rPr>
        <w:t xml:space="preserve">                H5P_DEFAULT);</w:t>
      </w:r>
    </w:p>
    <w:p w14:paraId="5BB0B98E"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13" w:author="Elena Pourmal" w:date="2024-10-23T11:46:00Z" w16du:dateUtc="2024-10-23T16:46:00Z">
            <w:rPr>
              <w:rFonts w:ascii="Courier New" w:hAnsi="Courier New" w:cs="Courier New"/>
              <w:sz w:val="20"/>
              <w:szCs w:val="20"/>
            </w:rPr>
          </w:rPrChange>
        </w:rPr>
      </w:pPr>
    </w:p>
    <w:p w14:paraId="25CB5E85"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14"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15" w:author="Elena Pourmal" w:date="2024-10-23T11:46:00Z" w16du:dateUtc="2024-10-23T16:46:00Z">
            <w:rPr>
              <w:rFonts w:ascii="Courier New" w:hAnsi="Courier New" w:cs="Courier New"/>
              <w:sz w:val="20"/>
              <w:szCs w:val="20"/>
            </w:rPr>
          </w:rPrChange>
        </w:rPr>
        <w:t xml:space="preserve">    /*</w:t>
      </w:r>
    </w:p>
    <w:p w14:paraId="05F5D74E"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16"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17" w:author="Elena Pourmal" w:date="2024-10-23T11:46:00Z" w16du:dateUtc="2024-10-23T16:46:00Z">
            <w:rPr>
              <w:rFonts w:ascii="Courier New" w:hAnsi="Courier New" w:cs="Courier New"/>
              <w:sz w:val="20"/>
              <w:szCs w:val="20"/>
            </w:rPr>
          </w:rPrChange>
        </w:rPr>
        <w:t xml:space="preserve">     * Write the data to the dataset.</w:t>
      </w:r>
    </w:p>
    <w:p w14:paraId="43518DA6"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18"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19" w:author="Elena Pourmal" w:date="2024-10-23T11:46:00Z" w16du:dateUtc="2024-10-23T16:46:00Z">
            <w:rPr>
              <w:rFonts w:ascii="Courier New" w:hAnsi="Courier New" w:cs="Courier New"/>
              <w:sz w:val="20"/>
              <w:szCs w:val="20"/>
            </w:rPr>
          </w:rPrChange>
        </w:rPr>
        <w:t xml:space="preserve">     */</w:t>
      </w:r>
    </w:p>
    <w:p w14:paraId="2AB3E9A1"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20"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21" w:author="Elena Pourmal" w:date="2024-10-23T11:46:00Z" w16du:dateUtc="2024-10-23T16:46:00Z">
            <w:rPr>
              <w:rFonts w:ascii="Courier New" w:hAnsi="Courier New" w:cs="Courier New"/>
              <w:sz w:val="20"/>
              <w:szCs w:val="20"/>
            </w:rPr>
          </w:rPrChange>
        </w:rPr>
        <w:t xml:space="preserve">    status = H5Dwrite (</w:t>
      </w:r>
      <w:proofErr w:type="spellStart"/>
      <w:r w:rsidRPr="00DA5945">
        <w:rPr>
          <w:rFonts w:ascii="Courier New" w:hAnsi="Courier New" w:cs="Courier New"/>
          <w:color w:val="BFBFBF" w:themeColor="background1" w:themeShade="BF"/>
          <w:sz w:val="20"/>
          <w:szCs w:val="20"/>
          <w:rPrChange w:id="622" w:author="Elena Pourmal" w:date="2024-10-23T11:46:00Z" w16du:dateUtc="2024-10-23T16:46:00Z">
            <w:rPr>
              <w:rFonts w:ascii="Courier New" w:hAnsi="Courier New" w:cs="Courier New"/>
              <w:sz w:val="20"/>
              <w:szCs w:val="20"/>
            </w:rPr>
          </w:rPrChange>
        </w:rPr>
        <w:t>dset</w:t>
      </w:r>
      <w:proofErr w:type="spellEnd"/>
      <w:r w:rsidRPr="00DA5945">
        <w:rPr>
          <w:rFonts w:ascii="Courier New" w:hAnsi="Courier New" w:cs="Courier New"/>
          <w:color w:val="BFBFBF" w:themeColor="background1" w:themeShade="BF"/>
          <w:sz w:val="20"/>
          <w:szCs w:val="20"/>
          <w:rPrChange w:id="623" w:author="Elena Pourmal" w:date="2024-10-23T11:46:00Z" w16du:dateUtc="2024-10-23T16:46:00Z">
            <w:rPr>
              <w:rFonts w:ascii="Courier New" w:hAnsi="Courier New" w:cs="Courier New"/>
              <w:sz w:val="20"/>
              <w:szCs w:val="20"/>
            </w:rPr>
          </w:rPrChange>
        </w:rPr>
        <w:t>, H5T_NATIVE_INT, H5S_ALL, H5S_ALL, H5P_DEFAULT,</w:t>
      </w:r>
    </w:p>
    <w:p w14:paraId="53169489" w14:textId="77777777" w:rsidR="00572B7A" w:rsidRPr="00DA5945"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24" w:author="Elena Pourmal" w:date="2024-10-23T11:46:00Z" w16du:dateUtc="2024-10-23T16:46:00Z">
            <w:rPr>
              <w:rFonts w:ascii="Courier New" w:hAnsi="Courier New" w:cs="Courier New"/>
              <w:sz w:val="20"/>
              <w:szCs w:val="20"/>
            </w:rPr>
          </w:rPrChange>
        </w:rPr>
      </w:pPr>
      <w:r w:rsidRPr="00DA5945">
        <w:rPr>
          <w:rFonts w:ascii="Courier New" w:hAnsi="Courier New" w:cs="Courier New"/>
          <w:color w:val="BFBFBF" w:themeColor="background1" w:themeShade="BF"/>
          <w:sz w:val="20"/>
          <w:szCs w:val="20"/>
          <w:rPrChange w:id="625" w:author="Elena Pourmal" w:date="2024-10-23T11:46:00Z" w16du:dateUtc="2024-10-23T16:46:00Z">
            <w:rPr>
              <w:rFonts w:ascii="Courier New" w:hAnsi="Courier New" w:cs="Courier New"/>
              <w:sz w:val="20"/>
              <w:szCs w:val="20"/>
            </w:rPr>
          </w:rPrChange>
        </w:rPr>
        <w:t xml:space="preserve">                </w:t>
      </w:r>
      <w:proofErr w:type="spellStart"/>
      <w:proofErr w:type="gramStart"/>
      <w:r w:rsidRPr="00DA5945">
        <w:rPr>
          <w:rFonts w:ascii="Courier New" w:hAnsi="Courier New" w:cs="Courier New"/>
          <w:color w:val="BFBFBF" w:themeColor="background1" w:themeShade="BF"/>
          <w:sz w:val="20"/>
          <w:szCs w:val="20"/>
          <w:rPrChange w:id="626" w:author="Elena Pourmal" w:date="2024-10-23T11:46:00Z" w16du:dateUtc="2024-10-23T16:46:00Z">
            <w:rPr>
              <w:rFonts w:ascii="Courier New" w:hAnsi="Courier New" w:cs="Courier New"/>
              <w:sz w:val="20"/>
              <w:szCs w:val="20"/>
            </w:rPr>
          </w:rPrChange>
        </w:rPr>
        <w:t>wdata</w:t>
      </w:r>
      <w:proofErr w:type="spellEnd"/>
      <w:r w:rsidRPr="00DA5945">
        <w:rPr>
          <w:rFonts w:ascii="Courier New" w:hAnsi="Courier New" w:cs="Courier New"/>
          <w:color w:val="BFBFBF" w:themeColor="background1" w:themeShade="BF"/>
          <w:sz w:val="20"/>
          <w:szCs w:val="20"/>
          <w:rPrChange w:id="627" w:author="Elena Pourmal" w:date="2024-10-23T11:46:00Z" w16du:dateUtc="2024-10-23T16:46:00Z">
            <w:rPr>
              <w:rFonts w:ascii="Courier New" w:hAnsi="Courier New" w:cs="Courier New"/>
              <w:sz w:val="20"/>
              <w:szCs w:val="20"/>
            </w:rPr>
          </w:rPrChange>
        </w:rPr>
        <w:t>[</w:t>
      </w:r>
      <w:proofErr w:type="gramEnd"/>
      <w:r w:rsidRPr="00DA5945">
        <w:rPr>
          <w:rFonts w:ascii="Courier New" w:hAnsi="Courier New" w:cs="Courier New"/>
          <w:color w:val="BFBFBF" w:themeColor="background1" w:themeShade="BF"/>
          <w:sz w:val="20"/>
          <w:szCs w:val="20"/>
          <w:rPrChange w:id="628" w:author="Elena Pourmal" w:date="2024-10-23T11:46:00Z" w16du:dateUtc="2024-10-23T16:46:00Z">
            <w:rPr>
              <w:rFonts w:ascii="Courier New" w:hAnsi="Courier New" w:cs="Courier New"/>
              <w:sz w:val="20"/>
              <w:szCs w:val="20"/>
            </w:rPr>
          </w:rPrChange>
        </w:rPr>
        <w:t>0]);</w:t>
      </w:r>
    </w:p>
    <w:p w14:paraId="5246B535" w14:textId="244D3DD0" w:rsidR="00226967" w:rsidRPr="00DA5945" w:rsidRDefault="00226967"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FBFBF" w:themeColor="background1" w:themeShade="BF"/>
          <w:sz w:val="20"/>
          <w:szCs w:val="20"/>
          <w:rPrChange w:id="629" w:author="Elena Pourmal" w:date="2024-10-23T11:46:00Z" w16du:dateUtc="2024-10-23T16:46:00Z">
            <w:rPr>
              <w:rFonts w:ascii="Courier New" w:hAnsi="Courier New" w:cs="Courier New"/>
              <w:sz w:val="20"/>
              <w:szCs w:val="20"/>
            </w:rPr>
          </w:rPrChange>
        </w:rPr>
      </w:pPr>
    </w:p>
    <w:p w14:paraId="44251D28" w14:textId="1BDC4A5A" w:rsidR="006957F2" w:rsidRPr="00DA5945" w:rsidRDefault="006F7EDF" w:rsidP="006F7EDF">
      <w:pPr>
        <w:pStyle w:val="HTMLPreformatted"/>
        <w:rPr>
          <w:rFonts w:asciiTheme="minorHAnsi" w:hAnsiTheme="minorHAnsi" w:cstheme="minorHAnsi"/>
          <w:color w:val="BFBFBF" w:themeColor="background1" w:themeShade="BF"/>
          <w:sz w:val="24"/>
          <w:szCs w:val="24"/>
          <w:rPrChange w:id="630" w:author="Elena Pourmal" w:date="2024-10-23T11:46:00Z" w16du:dateUtc="2024-10-23T16:46:00Z">
            <w:rPr>
              <w:rFonts w:asciiTheme="minorHAnsi" w:hAnsiTheme="minorHAnsi" w:cstheme="minorHAnsi"/>
              <w:sz w:val="24"/>
              <w:szCs w:val="24"/>
            </w:rPr>
          </w:rPrChange>
        </w:rPr>
      </w:pPr>
      <w:r w:rsidRPr="00DA5945">
        <w:rPr>
          <w:rFonts w:asciiTheme="minorHAnsi" w:hAnsiTheme="minorHAnsi" w:cstheme="minorHAnsi"/>
          <w:color w:val="BFBFBF" w:themeColor="background1" w:themeShade="BF"/>
          <w:sz w:val="24"/>
          <w:szCs w:val="24"/>
          <w:rPrChange w:id="631" w:author="Elena Pourmal" w:date="2024-10-23T11:46:00Z" w16du:dateUtc="2024-10-23T16:46:00Z">
            <w:rPr>
              <w:rFonts w:asciiTheme="minorHAnsi" w:hAnsiTheme="minorHAnsi" w:cstheme="minorHAnsi"/>
              <w:sz w:val="24"/>
              <w:szCs w:val="24"/>
            </w:rPr>
          </w:rPrChange>
        </w:rPr>
        <w:t>As one can see</w:t>
      </w:r>
      <w:r w:rsidR="00572B7A" w:rsidRPr="00DA5945">
        <w:rPr>
          <w:rFonts w:asciiTheme="minorHAnsi" w:hAnsiTheme="minorHAnsi" w:cstheme="minorHAnsi"/>
          <w:color w:val="BFBFBF" w:themeColor="background1" w:themeShade="BF"/>
          <w:sz w:val="24"/>
          <w:szCs w:val="24"/>
          <w:rPrChange w:id="632" w:author="Elena Pourmal" w:date="2024-10-23T11:46:00Z" w16du:dateUtc="2024-10-23T16:46:00Z">
            <w:rPr>
              <w:rFonts w:asciiTheme="minorHAnsi" w:hAnsiTheme="minorHAnsi" w:cstheme="minorHAnsi"/>
              <w:sz w:val="24"/>
              <w:szCs w:val="24"/>
            </w:rPr>
          </w:rPrChange>
        </w:rPr>
        <w:t xml:space="preserve"> from the two examples above</w:t>
      </w:r>
      <w:r w:rsidRPr="00DA5945">
        <w:rPr>
          <w:rFonts w:asciiTheme="minorHAnsi" w:hAnsiTheme="minorHAnsi" w:cstheme="minorHAnsi"/>
          <w:color w:val="BFBFBF" w:themeColor="background1" w:themeShade="BF"/>
          <w:sz w:val="24"/>
          <w:szCs w:val="24"/>
          <w:rPrChange w:id="633" w:author="Elena Pourmal" w:date="2024-10-23T11:46:00Z" w16du:dateUtc="2024-10-23T16:46:00Z">
            <w:rPr>
              <w:rFonts w:asciiTheme="minorHAnsi" w:hAnsiTheme="minorHAnsi" w:cstheme="minorHAnsi"/>
              <w:sz w:val="24"/>
              <w:szCs w:val="24"/>
            </w:rPr>
          </w:rPrChange>
        </w:rPr>
        <w:t>, there is no any substantial changes to the programming model when working with the sparse data.</w:t>
      </w:r>
      <w:r w:rsidR="00226967" w:rsidRPr="00DA5945">
        <w:rPr>
          <w:rFonts w:asciiTheme="minorHAnsi" w:hAnsiTheme="minorHAnsi" w:cstheme="minorHAnsi"/>
          <w:color w:val="BFBFBF" w:themeColor="background1" w:themeShade="BF"/>
          <w:sz w:val="24"/>
          <w:szCs w:val="24"/>
          <w:rPrChange w:id="634" w:author="Elena Pourmal" w:date="2024-10-23T11:46:00Z" w16du:dateUtc="2024-10-23T16:46:00Z">
            <w:rPr>
              <w:rFonts w:asciiTheme="minorHAnsi" w:hAnsiTheme="minorHAnsi" w:cstheme="minorHAnsi"/>
              <w:sz w:val="24"/>
              <w:szCs w:val="24"/>
            </w:rPr>
          </w:rPrChange>
        </w:rPr>
        <w:t xml:space="preserve"> </w:t>
      </w:r>
    </w:p>
    <w:p w14:paraId="759207C3" w14:textId="21CB0282" w:rsidR="00E66F99" w:rsidRDefault="00776EA4" w:rsidP="00BF36C4">
      <w:pPr>
        <w:pStyle w:val="Heading1"/>
      </w:pPr>
      <w:bookmarkStart w:id="635" w:name="_Ref132198279"/>
      <w:bookmarkStart w:id="636" w:name="_Ref132201694"/>
      <w:bookmarkStart w:id="637" w:name="_Toc180578491"/>
      <w:r>
        <w:t xml:space="preserve">Sparse Matrices </w:t>
      </w:r>
      <w:r w:rsidR="004E6F43">
        <w:t xml:space="preserve">Optimized Memory </w:t>
      </w:r>
      <w:r>
        <w:t>Formats and HDF5 Sparse Storage</w:t>
      </w:r>
      <w:bookmarkEnd w:id="635"/>
      <w:bookmarkEnd w:id="636"/>
      <w:bookmarkEnd w:id="637"/>
    </w:p>
    <w:p w14:paraId="72FA4E10" w14:textId="52D7198B" w:rsidR="004E6F43" w:rsidRDefault="00B94004" w:rsidP="00551F7E">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551F7E">
      <w:pPr>
        <w:rPr>
          <w:rFonts w:asciiTheme="minorHAnsi" w:hAnsiTheme="minorHAnsi" w:cstheme="minorHAnsi"/>
        </w:rPr>
      </w:pPr>
    </w:p>
    <w:p w14:paraId="3A43CB07" w14:textId="2BCDB32B" w:rsidR="003D3809" w:rsidRDefault="00914161" w:rsidP="00551F7E">
      <w:pPr>
        <w:rPr>
          <w:rFonts w:asciiTheme="minorHAnsi" w:hAnsiTheme="minorHAnsi" w:cstheme="minorHAnsi"/>
        </w:rPr>
      </w:pPr>
      <w:r>
        <w:rPr>
          <w:rFonts w:asciiTheme="minorHAnsi" w:hAnsiTheme="minorHAnsi" w:cstheme="minorHAnsi"/>
        </w:rPr>
        <w:lastRenderedPageBreak/>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6A81E59A" w14:textId="726A68A5" w:rsidR="00611674" w:rsidRDefault="006022C2" w:rsidP="00BF36C4">
      <w:pPr>
        <w:pStyle w:val="Heading1"/>
      </w:pPr>
      <w:bookmarkStart w:id="638" w:name="_Toc129613966"/>
      <w:bookmarkStart w:id="639" w:name="_Toc129614849"/>
      <w:bookmarkStart w:id="640" w:name="_Toc180578492"/>
      <w:r>
        <w:t xml:space="preserve">Final </w:t>
      </w:r>
      <w:r w:rsidR="00F81933">
        <w:t>R</w:t>
      </w:r>
      <w:r>
        <w:t>ecommendation</w:t>
      </w:r>
      <w:bookmarkEnd w:id="638"/>
      <w:bookmarkEnd w:id="639"/>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640"/>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641" w:name="_Ref138427681"/>
      <w:bookmarkStart w:id="642" w:name="_Toc129613967"/>
      <w:bookmarkStart w:id="643" w:name="_Toc129614850"/>
      <w:bookmarkStart w:id="644" w:name="_Toc180578493"/>
      <w:r>
        <w:lastRenderedPageBreak/>
        <w:t>Appendix</w:t>
      </w:r>
      <w:bookmarkEnd w:id="641"/>
      <w:bookmarkEnd w:id="644"/>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FE60CB" w14:paraId="0706A740" w14:textId="77777777" w:rsidTr="00200D5F">
        <w:tc>
          <w:tcPr>
            <w:tcW w:w="4208" w:type="dxa"/>
          </w:tcPr>
          <w:p w14:paraId="2EFA88B8" w14:textId="1F8E4F06" w:rsidR="00FE60CB" w:rsidRPr="007F7484" w:rsidRDefault="00FE60CB" w:rsidP="007232A8">
            <w:pPr>
              <w:rPr>
                <w:rFonts w:ascii="Consolas" w:hAnsi="Consolas" w:cs="Consolas"/>
                <w:sz w:val="22"/>
                <w:szCs w:val="22"/>
              </w:rPr>
            </w:pPr>
            <w:r>
              <w:rPr>
                <w:rFonts w:ascii="Consolas" w:hAnsi="Consolas" w:cs="Consolas"/>
                <w:sz w:val="22"/>
                <w:szCs w:val="22"/>
              </w:rPr>
              <w:t>H5Pset_struct_chunk</w:t>
            </w:r>
          </w:p>
        </w:tc>
        <w:tc>
          <w:tcPr>
            <w:tcW w:w="4464" w:type="dxa"/>
          </w:tcPr>
          <w:p w14:paraId="5C5BBC08" w14:textId="0D74F79D" w:rsidR="00FE60CB" w:rsidRDefault="00FE60CB" w:rsidP="007232A8">
            <w:pPr>
              <w:rPr>
                <w:rFonts w:asciiTheme="minorHAnsi" w:hAnsiTheme="minorHAnsi" w:cstheme="minorHAnsi"/>
              </w:rPr>
            </w:pPr>
            <w:r w:rsidRPr="005F3715">
              <w:rPr>
                <w:rFonts w:asciiTheme="minorHAnsi" w:hAnsiTheme="minorHAnsi" w:cstheme="minorHAnsi"/>
              </w:rPr>
              <w:t>Sets structured chunked storage</w:t>
            </w:r>
          </w:p>
        </w:tc>
        <w:tc>
          <w:tcPr>
            <w:tcW w:w="1254" w:type="dxa"/>
          </w:tcPr>
          <w:p w14:paraId="464959CB" w14:textId="78E97625"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_Ref173576308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2.1.1</w:t>
            </w:r>
            <w:r>
              <w:rPr>
                <w:rFonts w:asciiTheme="minorHAnsi" w:hAnsiTheme="minorHAnsi" w:cstheme="minorHAnsi"/>
              </w:rPr>
              <w:fldChar w:fldCharType="end"/>
            </w:r>
          </w:p>
        </w:tc>
      </w:tr>
      <w:tr w:rsidR="00FE60CB" w14:paraId="12D90A86" w14:textId="77777777" w:rsidTr="00200D5F">
        <w:tc>
          <w:tcPr>
            <w:tcW w:w="4208" w:type="dxa"/>
          </w:tcPr>
          <w:p w14:paraId="254B084F" w14:textId="24E9AB9A" w:rsidR="00FE60CB" w:rsidRPr="007F7484" w:rsidRDefault="00FE60CB" w:rsidP="007232A8">
            <w:pPr>
              <w:rPr>
                <w:rFonts w:ascii="Consolas" w:hAnsi="Consolas" w:cs="Consolas"/>
                <w:sz w:val="22"/>
                <w:szCs w:val="22"/>
              </w:rPr>
            </w:pPr>
            <w:r>
              <w:rPr>
                <w:rFonts w:ascii="Consolas" w:hAnsi="Consolas" w:cs="Consolas"/>
                <w:sz w:val="22"/>
                <w:szCs w:val="22"/>
              </w:rPr>
              <w:t>H5Pset_sparse_chunk</w:t>
            </w:r>
          </w:p>
        </w:tc>
        <w:tc>
          <w:tcPr>
            <w:tcW w:w="4464" w:type="dxa"/>
          </w:tcPr>
          <w:p w14:paraId="4A8A922B" w14:textId="276112F0" w:rsidR="00FE60CB" w:rsidRDefault="00FE60CB" w:rsidP="007232A8">
            <w:pPr>
              <w:rPr>
                <w:rFonts w:asciiTheme="minorHAnsi" w:hAnsiTheme="minorHAnsi" w:cstheme="minorHAnsi"/>
              </w:rPr>
            </w:pPr>
            <w:r w:rsidRPr="005F3715">
              <w:rPr>
                <w:rFonts w:asciiTheme="minorHAnsi" w:hAnsiTheme="minorHAnsi" w:cstheme="minorHAnsi"/>
              </w:rPr>
              <w:t>Sets s</w:t>
            </w:r>
            <w:r>
              <w:rPr>
                <w:rFonts w:asciiTheme="minorHAnsi" w:hAnsiTheme="minorHAnsi" w:cstheme="minorHAnsi"/>
              </w:rPr>
              <w:t xml:space="preserve">parse </w:t>
            </w:r>
            <w:r w:rsidRPr="005F3715">
              <w:rPr>
                <w:rFonts w:asciiTheme="minorHAnsi" w:hAnsiTheme="minorHAnsi" w:cstheme="minorHAnsi"/>
              </w:rPr>
              <w:t>chunked storage</w:t>
            </w:r>
          </w:p>
        </w:tc>
        <w:tc>
          <w:tcPr>
            <w:tcW w:w="1254" w:type="dxa"/>
          </w:tcPr>
          <w:p w14:paraId="411662CC" w14:textId="04DBE88B"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_Ref173576316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2.1.2</w:t>
            </w:r>
            <w:r>
              <w:rPr>
                <w:rFonts w:asciiTheme="minorHAnsi" w:hAnsiTheme="minorHAnsi" w:cstheme="minorHAnsi"/>
              </w:rPr>
              <w:fldChar w:fldCharType="end"/>
            </w: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328F3E50"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_Ref173576325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2.1.4</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56009511"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_Ref173576333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2.1.5</w:t>
            </w:r>
            <w:r>
              <w:rPr>
                <w:rFonts w:asciiTheme="minorHAnsi" w:hAnsiTheme="minorHAnsi" w:cstheme="minorHAnsi"/>
              </w:rPr>
              <w:fldChar w:fldCharType="end"/>
            </w: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591CCC2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3ADCFE2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266D53B5"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35E1C2B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2.2.5</w:t>
            </w:r>
            <w:r>
              <w:rPr>
                <w:rFonts w:asciiTheme="minorHAnsi" w:hAnsiTheme="minorHAnsi" w:cstheme="minorHAnsi"/>
              </w:rPr>
              <w:fldChar w:fldCharType="end"/>
            </w: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3239CF29"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4EBAE4D5"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043B26A" w:rsidR="00526B38" w:rsidRDefault="007B5E95" w:rsidP="007232A8">
            <w:pPr>
              <w:rPr>
                <w:rFonts w:asciiTheme="minorHAnsi" w:hAnsiTheme="minorHAnsi" w:cstheme="minorHAnsi"/>
              </w:rPr>
            </w:pPr>
            <w:r w:rsidRPr="00D110B2">
              <w:rPr>
                <w:rFonts w:ascii="Consolas" w:hAnsi="Consolas" w:cs="Consolas"/>
                <w:sz w:val="22"/>
              </w:rPr>
              <w:t>H5Pget_filter</w:t>
            </w:r>
            <w:r w:rsidR="00F52609">
              <w:rPr>
                <w:rFonts w:ascii="Consolas" w:hAnsi="Consolas" w:cs="Consolas"/>
                <w:sz w:val="22"/>
              </w:rPr>
              <w:t>3</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095F6BB9"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3F4DFF74" w:rsidR="007B5E95" w:rsidRDefault="007B5E95" w:rsidP="007232A8">
            <w:pPr>
              <w:rPr>
                <w:rFonts w:asciiTheme="minorHAnsi" w:hAnsiTheme="minorHAnsi" w:cstheme="minorHAnsi"/>
              </w:rPr>
            </w:pPr>
            <w:r w:rsidRPr="00E36389">
              <w:rPr>
                <w:rFonts w:ascii="Consolas" w:hAnsi="Consolas" w:cs="Consolas"/>
                <w:sz w:val="22"/>
              </w:rPr>
              <w:t>H5Pget_filter_by_id</w:t>
            </w:r>
            <w:r w:rsidR="00F52609">
              <w:rPr>
                <w:rFonts w:ascii="Consolas" w:hAnsi="Consolas" w:cs="Consolas"/>
                <w:sz w:val="22"/>
              </w:rPr>
              <w:t>3</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1BBCCAC4"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18DF2D36"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66337E63"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704439">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645" w:name="_Toc180578494"/>
      <w:r>
        <w:lastRenderedPageBreak/>
        <w:t>Acknowledgment</w:t>
      </w:r>
      <w:bookmarkEnd w:id="642"/>
      <w:bookmarkEnd w:id="643"/>
      <w:bookmarkEnd w:id="645"/>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646" w:name="_Toc129613968"/>
      <w:bookmarkStart w:id="647" w:name="_Toc129614851"/>
      <w:bookmarkStart w:id="648" w:name="_Toc180578495"/>
      <w:r w:rsidRPr="00430A08">
        <w:t>References</w:t>
      </w:r>
      <w:bookmarkEnd w:id="646"/>
      <w:bookmarkEnd w:id="647"/>
      <w:bookmarkEnd w:id="648"/>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649" w:name="_Ref116044401"/>
      <w:bookmarkStart w:id="650" w:name="_Ref128647270"/>
      <w:bookmarkStart w:id="651" w:name="_Ref303934506"/>
      <w:r w:rsidRPr="000978A2">
        <w:rPr>
          <w:color w:val="000000" w:themeColor="text1"/>
        </w:rPr>
        <w:t>The HDF Group, Draft RFC: Sparse Chunks,</w:t>
      </w:r>
      <w:bookmarkEnd w:id="649"/>
      <w:r w:rsidRPr="000978A2">
        <w:rPr>
          <w:color w:val="000000" w:themeColor="text1"/>
        </w:rPr>
        <w:t xml:space="preserve"> </w:t>
      </w:r>
      <w:hyperlink r:id="rId50" w:history="1">
        <w:r w:rsidRPr="0007362B">
          <w:rPr>
            <w:rStyle w:val="Hyperlink"/>
          </w:rPr>
          <w:t>https://docs.hdfgroup.org/hdf5/rfc/RFC_Sparse_Chunks180830.pdf</w:t>
        </w:r>
      </w:hyperlink>
      <w:bookmarkEnd w:id="650"/>
    </w:p>
    <w:p w14:paraId="3B62CB2C" w14:textId="77777777" w:rsidR="009A5B24" w:rsidRDefault="009A5B24" w:rsidP="00D97B79">
      <w:pPr>
        <w:pStyle w:val="ListNumberReference"/>
        <w:numPr>
          <w:ilvl w:val="0"/>
          <w:numId w:val="7"/>
        </w:numPr>
        <w:jc w:val="left"/>
      </w:pPr>
      <w:bookmarkStart w:id="652" w:name="_Ref130396443"/>
      <w:bookmarkStart w:id="653" w:name="_Ref128647731"/>
      <w:r>
        <w:t xml:space="preserve">J. Mainzer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652"/>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651"/>
      <w:r w:rsidR="00765212">
        <w:t xml:space="preserve">“HDF5 File Format Specification” </w:t>
      </w:r>
      <w:hyperlink r:id="rId51" w:history="1">
        <w:r w:rsidR="00471213" w:rsidRPr="00674F55">
          <w:rPr>
            <w:rStyle w:val="Hyperlink"/>
          </w:rPr>
          <w:t>https://www.hdfgroup.org/HDF5/doc/H5.format.html</w:t>
        </w:r>
      </w:hyperlink>
      <w:bookmarkEnd w:id="653"/>
      <w:r w:rsidR="00471213">
        <w:t xml:space="preserve"> </w:t>
      </w:r>
    </w:p>
    <w:p w14:paraId="2046335C" w14:textId="0CE8433E" w:rsidR="00D9646C" w:rsidRPr="0007362B" w:rsidRDefault="00D9646C" w:rsidP="00D97B79">
      <w:pPr>
        <w:pStyle w:val="ListNumberReference"/>
        <w:numPr>
          <w:ilvl w:val="0"/>
          <w:numId w:val="7"/>
        </w:numPr>
        <w:jc w:val="left"/>
      </w:pPr>
      <w:bookmarkStart w:id="654" w:name="_Ref133845881"/>
      <w:bookmarkStart w:id="655" w:name="_Ref130397004"/>
      <w:r>
        <w:t xml:space="preserve">John Mainzer, Elena </w:t>
      </w:r>
      <w:proofErr w:type="spellStart"/>
      <w:r>
        <w:t>Pourmal</w:t>
      </w:r>
      <w:proofErr w:type="spellEnd"/>
      <w:r>
        <w:t>, “RFC: File Format Changes for Enabling Sparse Storage in HDF5”</w:t>
      </w:r>
      <w:r w:rsidR="001C562C">
        <w:t>.</w:t>
      </w:r>
      <w:bookmarkEnd w:id="654"/>
      <w:r>
        <w:t xml:space="preserve"> </w:t>
      </w:r>
      <w:bookmarkEnd w:id="655"/>
      <w:r w:rsidR="00D61263">
        <w:t xml:space="preserve">Available from </w:t>
      </w:r>
      <w:hyperlink r:id="rId52"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656" w:name="_Ref116047982"/>
      <w:bookmarkStart w:id="657" w:name="_Ref129964982"/>
      <w:r>
        <w:t>The HDF Group, Variable-Length Data in HDF5 Sketch Design,</w:t>
      </w:r>
      <w:bookmarkEnd w:id="656"/>
      <w:r>
        <w:t xml:space="preserve">  </w:t>
      </w:r>
      <w:hyperlink r:id="rId53" w:history="1">
        <w:r w:rsidRPr="0007362B">
          <w:rPr>
            <w:rStyle w:val="Hyperlink"/>
          </w:rPr>
          <w:t>https://docs.hdfgroup.org/hdf5/rfc/var_len_data_sketch_design_190715.pdf</w:t>
        </w:r>
      </w:hyperlink>
      <w:bookmarkEnd w:id="657"/>
      <w:r w:rsidRPr="0007362B">
        <w:t xml:space="preserve"> </w:t>
      </w:r>
    </w:p>
    <w:p w14:paraId="3936B14C" w14:textId="586A38EF" w:rsidR="00B90924" w:rsidRDefault="00FF06CA" w:rsidP="00FE60CB">
      <w:pPr>
        <w:pStyle w:val="ListNumberReference"/>
        <w:widowControl w:val="0"/>
        <w:numPr>
          <w:ilvl w:val="0"/>
          <w:numId w:val="7"/>
        </w:numPr>
        <w:autoSpaceDE w:val="0"/>
        <w:autoSpaceDN w:val="0"/>
        <w:adjustRightInd w:val="0"/>
        <w:spacing w:before="240" w:after="240"/>
        <w:jc w:val="left"/>
      </w:pPr>
      <w:bookmarkStart w:id="658" w:name="_Ref139990985"/>
      <w:r>
        <w:t xml:space="preserve">The HDF Group, API Compatibility Macros, </w:t>
      </w:r>
      <w:hyperlink r:id="rId54" w:history="1">
        <w:r w:rsidRPr="00850214">
          <w:rPr>
            <w:rStyle w:val="Hyperlink"/>
          </w:rPr>
          <w:t>https://docs.hdfgroup.org/hdf5/develop/api-compat-macr</w:t>
        </w:r>
        <w:r w:rsidRPr="00850214">
          <w:rPr>
            <w:rStyle w:val="Hyperlink"/>
          </w:rPr>
          <w:t>o</w:t>
        </w:r>
        <w:r w:rsidRPr="00850214">
          <w:rPr>
            <w:rStyle w:val="Hyperlink"/>
          </w:rPr>
          <w:t>s.html</w:t>
        </w:r>
      </w:hyperlink>
      <w:bookmarkEnd w:id="658"/>
      <w:r>
        <w:t xml:space="preserve"> </w:t>
      </w:r>
    </w:p>
    <w:p w14:paraId="75E6D617" w14:textId="77777777" w:rsidR="00ED2A4D" w:rsidRPr="00ED2A4D" w:rsidRDefault="00ED2A4D" w:rsidP="00ED2A4D">
      <w:pPr>
        <w:rPr>
          <w:ins w:id="659" w:author="Elena Pourmal" w:date="2024-10-23T12:08:00Z" w16du:dateUtc="2024-10-23T17:08:00Z"/>
        </w:rPr>
      </w:pPr>
    </w:p>
    <w:p w14:paraId="3B6F6901" w14:textId="77777777" w:rsidR="00ED2A4D" w:rsidRPr="00ED2A4D" w:rsidRDefault="00ED2A4D" w:rsidP="00ED2A4D">
      <w:pPr>
        <w:rPr>
          <w:ins w:id="660" w:author="Elena Pourmal" w:date="2024-10-23T12:08:00Z" w16du:dateUtc="2024-10-23T17:08:00Z"/>
        </w:rPr>
      </w:pPr>
    </w:p>
    <w:p w14:paraId="38C04AAB" w14:textId="77777777" w:rsidR="00ED2A4D" w:rsidRPr="00ED2A4D" w:rsidRDefault="00ED2A4D" w:rsidP="00ED2A4D">
      <w:pPr>
        <w:rPr>
          <w:ins w:id="661" w:author="Elena Pourmal" w:date="2024-10-23T12:08:00Z" w16du:dateUtc="2024-10-23T17:08:00Z"/>
        </w:rPr>
      </w:pPr>
    </w:p>
    <w:p w14:paraId="413E7351" w14:textId="77777777" w:rsidR="00ED2A4D" w:rsidRPr="00ED2A4D" w:rsidRDefault="00ED2A4D" w:rsidP="00ED2A4D">
      <w:pPr>
        <w:rPr>
          <w:ins w:id="662" w:author="Elena Pourmal" w:date="2024-10-23T12:08:00Z" w16du:dateUtc="2024-10-23T17:08:00Z"/>
        </w:rPr>
      </w:pPr>
    </w:p>
    <w:p w14:paraId="0923B0E1" w14:textId="77777777" w:rsidR="00ED2A4D" w:rsidRPr="00ED2A4D" w:rsidRDefault="00ED2A4D" w:rsidP="00ED2A4D">
      <w:pPr>
        <w:rPr>
          <w:ins w:id="663" w:author="Elena Pourmal" w:date="2024-10-23T12:08:00Z" w16du:dateUtc="2024-10-23T17:08:00Z"/>
        </w:rPr>
      </w:pPr>
    </w:p>
    <w:p w14:paraId="0ECAB4EB" w14:textId="77777777" w:rsidR="00ED2A4D" w:rsidRPr="00ED2A4D" w:rsidRDefault="00ED2A4D" w:rsidP="00ED2A4D">
      <w:pPr>
        <w:rPr>
          <w:ins w:id="664" w:author="Elena Pourmal" w:date="2024-10-23T12:09:00Z" w16du:dateUtc="2024-10-23T17:09:00Z"/>
        </w:rPr>
      </w:pPr>
    </w:p>
    <w:p w14:paraId="775BE927" w14:textId="77777777" w:rsidR="00ED2A4D" w:rsidRDefault="00ED2A4D" w:rsidP="00ED2A4D">
      <w:pPr>
        <w:rPr>
          <w:ins w:id="665" w:author="Elena Pourmal" w:date="2024-10-23T12:09:00Z" w16du:dateUtc="2024-10-23T17:09:00Z"/>
        </w:rPr>
      </w:pPr>
    </w:p>
    <w:p w14:paraId="2CCECB50" w14:textId="77777777" w:rsidR="00ED2A4D" w:rsidRDefault="00ED2A4D" w:rsidP="00ED2A4D">
      <w:pPr>
        <w:rPr>
          <w:ins w:id="666" w:author="Elena Pourmal" w:date="2024-10-23T12:09:00Z" w16du:dateUtc="2024-10-23T17:09:00Z"/>
        </w:rPr>
      </w:pPr>
    </w:p>
    <w:p w14:paraId="0C50DCB7" w14:textId="77777777" w:rsidR="00ED2A4D" w:rsidRDefault="00ED2A4D" w:rsidP="00ED2A4D">
      <w:pPr>
        <w:rPr>
          <w:ins w:id="667" w:author="Elena Pourmal" w:date="2024-10-23T12:09:00Z" w16du:dateUtc="2024-10-23T17:09:00Z"/>
        </w:rPr>
      </w:pPr>
    </w:p>
    <w:p w14:paraId="7227FBF4" w14:textId="77777777" w:rsidR="00ED2A4D" w:rsidRDefault="00ED2A4D" w:rsidP="00ED2A4D">
      <w:pPr>
        <w:rPr>
          <w:ins w:id="668" w:author="Elena Pourmal" w:date="2024-10-23T12:09:00Z" w16du:dateUtc="2024-10-23T17:09:00Z"/>
        </w:rPr>
      </w:pPr>
    </w:p>
    <w:p w14:paraId="2DF23D0A" w14:textId="77777777" w:rsidR="00ED2A4D" w:rsidRDefault="00ED2A4D" w:rsidP="00ED2A4D">
      <w:pPr>
        <w:rPr>
          <w:ins w:id="669" w:author="Elena Pourmal" w:date="2024-10-23T12:09:00Z" w16du:dateUtc="2024-10-23T17:09:00Z"/>
        </w:rPr>
      </w:pPr>
    </w:p>
    <w:p w14:paraId="61085F8C" w14:textId="77777777" w:rsidR="00ED2A4D" w:rsidRDefault="00ED2A4D" w:rsidP="00ED2A4D">
      <w:pPr>
        <w:rPr>
          <w:ins w:id="670" w:author="Elena Pourmal" w:date="2024-10-23T12:09:00Z" w16du:dateUtc="2024-10-23T17:09:00Z"/>
        </w:rPr>
      </w:pPr>
    </w:p>
    <w:p w14:paraId="74F1938F" w14:textId="77777777" w:rsidR="00ED2A4D" w:rsidRDefault="00ED2A4D" w:rsidP="00ED2A4D">
      <w:pPr>
        <w:rPr>
          <w:ins w:id="671" w:author="Elena Pourmal" w:date="2024-10-23T12:09:00Z" w16du:dateUtc="2024-10-23T17:09:00Z"/>
        </w:rPr>
      </w:pPr>
    </w:p>
    <w:p w14:paraId="08484347" w14:textId="77777777" w:rsidR="00ED2A4D" w:rsidRDefault="00ED2A4D" w:rsidP="00ED2A4D">
      <w:pPr>
        <w:rPr>
          <w:ins w:id="672" w:author="Elena Pourmal" w:date="2024-10-23T12:09:00Z" w16du:dateUtc="2024-10-23T17:09:00Z"/>
        </w:rPr>
      </w:pPr>
    </w:p>
    <w:p w14:paraId="42A3883C" w14:textId="77777777" w:rsidR="00ED2A4D" w:rsidRDefault="00ED2A4D" w:rsidP="00ED2A4D">
      <w:pPr>
        <w:rPr>
          <w:ins w:id="673" w:author="Elena Pourmal" w:date="2024-10-23T12:09:00Z" w16du:dateUtc="2024-10-23T17:09:00Z"/>
        </w:rPr>
      </w:pPr>
    </w:p>
    <w:p w14:paraId="37810E3B" w14:textId="77777777" w:rsidR="00ED2A4D" w:rsidRDefault="00ED2A4D" w:rsidP="00ED2A4D">
      <w:pPr>
        <w:rPr>
          <w:ins w:id="674" w:author="Elena Pourmal" w:date="2024-10-23T12:09:00Z" w16du:dateUtc="2024-10-23T17:09:00Z"/>
        </w:rPr>
      </w:pPr>
    </w:p>
    <w:p w14:paraId="76287FFC" w14:textId="77777777" w:rsidR="00ED2A4D" w:rsidRDefault="00ED2A4D" w:rsidP="00ED2A4D">
      <w:pPr>
        <w:rPr>
          <w:ins w:id="675" w:author="Elena Pourmal" w:date="2024-10-23T12:09:00Z" w16du:dateUtc="2024-10-23T17:09:00Z"/>
        </w:rPr>
      </w:pPr>
    </w:p>
    <w:p w14:paraId="437456D9" w14:textId="77777777" w:rsidR="00ED2A4D" w:rsidRDefault="00ED2A4D" w:rsidP="00ED2A4D">
      <w:pPr>
        <w:rPr>
          <w:ins w:id="676" w:author="Elena Pourmal" w:date="2024-10-23T12:09:00Z" w16du:dateUtc="2024-10-23T17:09:00Z"/>
        </w:rPr>
      </w:pPr>
    </w:p>
    <w:p w14:paraId="5137E1D8" w14:textId="77777777" w:rsidR="00ED2A4D" w:rsidRDefault="00ED2A4D" w:rsidP="00ED2A4D">
      <w:pPr>
        <w:rPr>
          <w:ins w:id="677" w:author="Elena Pourmal" w:date="2024-10-23T12:09:00Z" w16du:dateUtc="2024-10-23T17:09:00Z"/>
        </w:rPr>
      </w:pPr>
    </w:p>
    <w:p w14:paraId="1407A3CD" w14:textId="77777777" w:rsidR="00ED2A4D" w:rsidRPr="00ED2A4D" w:rsidRDefault="00ED2A4D" w:rsidP="00ED2A4D">
      <w:pPr>
        <w:rPr>
          <w:ins w:id="678" w:author="Elena Pourmal" w:date="2024-10-23T12:09:00Z" w16du:dateUtc="2024-10-23T17:09:00Z"/>
        </w:rPr>
      </w:pPr>
    </w:p>
    <w:p w14:paraId="2AFB158C" w14:textId="11F56906" w:rsidR="00B90924" w:rsidRDefault="00B90924" w:rsidP="004D300B">
      <w:pPr>
        <w:pStyle w:val="Heading"/>
      </w:pPr>
      <w:bookmarkStart w:id="679" w:name="_Toc180578496"/>
      <w:r>
        <w:lastRenderedPageBreak/>
        <w:t>Revision History</w:t>
      </w:r>
      <w:bookmarkEnd w:id="679"/>
    </w:p>
    <w:p w14:paraId="7D7663B6" w14:textId="77777777" w:rsidR="00B90924" w:rsidRDefault="00B90924" w:rsidP="00B90924">
      <w:r>
        <w:t xml:space="preserve"> </w:t>
      </w:r>
    </w:p>
    <w:tbl>
      <w:tblPr>
        <w:tblStyle w:val="TableGrid"/>
        <w:tblW w:w="11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0170"/>
      </w:tblGrid>
      <w:tr w:rsidR="00866C77" w:rsidRPr="009D6CFF" w14:paraId="2474EF2D" w14:textId="77777777" w:rsidTr="00866C77">
        <w:trPr>
          <w:jc w:val="center"/>
        </w:trPr>
        <w:tc>
          <w:tcPr>
            <w:tcW w:w="1795"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10170"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866C77" w:rsidRPr="009D6CFF" w14:paraId="18D551B6" w14:textId="77777777" w:rsidTr="00866C77">
        <w:trPr>
          <w:jc w:val="center"/>
        </w:trPr>
        <w:tc>
          <w:tcPr>
            <w:tcW w:w="1795"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10170"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866C77" w:rsidRPr="009D6CFF" w14:paraId="1E5356AC" w14:textId="77777777" w:rsidTr="00866C77">
        <w:trPr>
          <w:jc w:val="center"/>
        </w:trPr>
        <w:tc>
          <w:tcPr>
            <w:tcW w:w="1795"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10170"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866C77" w:rsidRPr="009D6CFF" w14:paraId="265B5170" w14:textId="77777777" w:rsidTr="00866C77">
        <w:trPr>
          <w:jc w:val="center"/>
        </w:trPr>
        <w:tc>
          <w:tcPr>
            <w:tcW w:w="1795"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10170"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866C77" w:rsidRPr="009D6CFF" w14:paraId="15A7616D" w14:textId="77777777" w:rsidTr="00866C77">
        <w:trPr>
          <w:jc w:val="center"/>
        </w:trPr>
        <w:tc>
          <w:tcPr>
            <w:tcW w:w="1795"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10170"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866C77" w:rsidRPr="009D6CFF" w14:paraId="5BA51FA6" w14:textId="77777777" w:rsidTr="00866C77">
        <w:trPr>
          <w:jc w:val="center"/>
        </w:trPr>
        <w:tc>
          <w:tcPr>
            <w:tcW w:w="1795"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10170"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866C77" w:rsidRPr="009D6CFF" w14:paraId="2866898B" w14:textId="77777777" w:rsidTr="00866C77">
        <w:trPr>
          <w:jc w:val="center"/>
        </w:trPr>
        <w:tc>
          <w:tcPr>
            <w:tcW w:w="1795"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10170"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866C77" w:rsidRPr="009D6CFF" w14:paraId="3F1BF185" w14:textId="77777777" w:rsidTr="00866C77">
        <w:trPr>
          <w:jc w:val="center"/>
        </w:trPr>
        <w:tc>
          <w:tcPr>
            <w:tcW w:w="1795"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10170"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r w:rsidR="00866C77" w:rsidRPr="009D6CFF" w14:paraId="4D99ABD3" w14:textId="77777777" w:rsidTr="00866C77">
        <w:trPr>
          <w:jc w:val="center"/>
        </w:trPr>
        <w:tc>
          <w:tcPr>
            <w:tcW w:w="1795" w:type="dxa"/>
          </w:tcPr>
          <w:p w14:paraId="7337466D" w14:textId="13D95199"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August 3, 2024</w:t>
            </w:r>
          </w:p>
        </w:tc>
        <w:tc>
          <w:tcPr>
            <w:tcW w:w="10170" w:type="dxa"/>
          </w:tcPr>
          <w:p w14:paraId="2A95BDA8" w14:textId="46078F14"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Version 16-17 – added new functions H5Pset_structured(sparse)_chunk</w:t>
            </w:r>
            <w:r>
              <w:rPr>
                <w:rStyle w:val="Emphasis"/>
                <w:rFonts w:asciiTheme="minorHAnsi" w:hAnsiTheme="minorHAnsi" w:cstheme="minorHAnsi"/>
                <w:i w:val="0"/>
                <w:iCs w:val="0"/>
              </w:rPr>
              <w:t>; cleaned comments</w:t>
            </w:r>
          </w:p>
        </w:tc>
      </w:tr>
      <w:tr w:rsidR="00866C77" w:rsidRPr="009D6CFF" w14:paraId="749D7A3A" w14:textId="77777777" w:rsidTr="00866C77">
        <w:trPr>
          <w:jc w:val="center"/>
        </w:trPr>
        <w:tc>
          <w:tcPr>
            <w:tcW w:w="1795" w:type="dxa"/>
          </w:tcPr>
          <w:p w14:paraId="31865F4A" w14:textId="69C594D2" w:rsidR="0058381D" w:rsidRPr="0058381D" w:rsidRDefault="0058381D" w:rsidP="001B769B">
            <w:pPr>
              <w:rPr>
                <w:rStyle w:val="Emphasis"/>
                <w:rFonts w:asciiTheme="minorHAnsi" w:hAnsiTheme="minorHAnsi" w:cstheme="minorHAnsi"/>
                <w:i w:val="0"/>
                <w:iCs w:val="0"/>
              </w:rPr>
            </w:pPr>
            <w:r w:rsidRPr="0058381D">
              <w:rPr>
                <w:rStyle w:val="Emphasis"/>
                <w:rFonts w:asciiTheme="minorHAnsi" w:hAnsiTheme="minorHAnsi" w:cstheme="minorHAnsi"/>
                <w:i w:val="0"/>
                <w:iCs w:val="0"/>
              </w:rPr>
              <w:t>August 14, 2024</w:t>
            </w:r>
          </w:p>
        </w:tc>
        <w:tc>
          <w:tcPr>
            <w:tcW w:w="10170" w:type="dxa"/>
          </w:tcPr>
          <w:p w14:paraId="0B025C59" w14:textId="38854442" w:rsidR="0058381D" w:rsidRPr="00FE60CB" w:rsidRDefault="00BC102B" w:rsidP="001B769B">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18 - </w:t>
            </w:r>
            <w:r w:rsidR="0058381D">
              <w:rPr>
                <w:rStyle w:val="Emphasis"/>
                <w:rFonts w:asciiTheme="minorHAnsi" w:hAnsiTheme="minorHAnsi" w:cstheme="minorHAnsi"/>
                <w:i w:val="0"/>
                <w:iCs w:val="0"/>
              </w:rPr>
              <w:t xml:space="preserve">Synced with Doxygen and added links to Doxygen docs available at </w:t>
            </w:r>
            <w:r w:rsidR="0058381D" w:rsidRPr="0058381D">
              <w:rPr>
                <w:rStyle w:val="Emphasis"/>
                <w:rFonts w:asciiTheme="minorHAnsi" w:hAnsiTheme="minorHAnsi" w:cstheme="minorHAnsi"/>
                <w:i w:val="0"/>
                <w:iCs w:val="0"/>
              </w:rPr>
              <w:t>https://gamma.hdfgroup.org/ftp/pub/outgoing/vchoi/SPARSE/hdf5lib_docs/html/_r_m.html</w:t>
            </w:r>
          </w:p>
        </w:tc>
      </w:tr>
      <w:tr w:rsidR="00117638" w:rsidRPr="009D6CFF" w14:paraId="5864455E" w14:textId="77777777" w:rsidTr="00866C77">
        <w:trPr>
          <w:jc w:val="center"/>
        </w:trPr>
        <w:tc>
          <w:tcPr>
            <w:tcW w:w="1795" w:type="dxa"/>
          </w:tcPr>
          <w:p w14:paraId="07CE3280" w14:textId="5B6CF675" w:rsidR="00117638" w:rsidRPr="00117638" w:rsidRDefault="00117638" w:rsidP="001B769B">
            <w:pPr>
              <w:rPr>
                <w:rStyle w:val="Emphasis"/>
                <w:rFonts w:asciiTheme="minorHAnsi" w:hAnsiTheme="minorHAnsi" w:cstheme="minorHAnsi"/>
                <w:i w:val="0"/>
                <w:iCs w:val="0"/>
              </w:rPr>
            </w:pPr>
            <w:r w:rsidRPr="00117638">
              <w:rPr>
                <w:rStyle w:val="Emphasis"/>
                <w:rFonts w:asciiTheme="minorHAnsi" w:hAnsiTheme="minorHAnsi" w:cstheme="minorHAnsi"/>
                <w:i w:val="0"/>
                <w:iCs w:val="0"/>
              </w:rPr>
              <w:t>October 23, 2024</w:t>
            </w:r>
          </w:p>
        </w:tc>
        <w:tc>
          <w:tcPr>
            <w:tcW w:w="10170" w:type="dxa"/>
          </w:tcPr>
          <w:p w14:paraId="4C89F47A" w14:textId="542AEB0D" w:rsidR="00D87A15" w:rsidRPr="00D87A15" w:rsidRDefault="00117638" w:rsidP="00D87A15">
            <w:pPr>
              <w:rPr>
                <w:ins w:id="680" w:author="Elena Pourmal" w:date="2024-10-23T12:07:00Z" w16du:dateUtc="2024-10-23T17:07:00Z"/>
                <w:rFonts w:asciiTheme="minorHAnsi" w:hAnsiTheme="minorHAnsi" w:cstheme="minorHAnsi"/>
              </w:rPr>
            </w:pPr>
            <w:r w:rsidRPr="00D87A15">
              <w:rPr>
                <w:rFonts w:asciiTheme="minorHAnsi" w:hAnsiTheme="minorHAnsi" w:cstheme="minorHAnsi"/>
              </w:rPr>
              <w:t>Version 19 – Removed Tools section since there is now Tools RFC</w:t>
            </w:r>
            <w:ins w:id="681" w:author="Elena Pourmal" w:date="2024-10-23T11:47:00Z" w16du:dateUtc="2024-10-23T16:47:00Z">
              <w:r w:rsidR="00A53C6E" w:rsidRPr="00D87A15">
                <w:rPr>
                  <w:rFonts w:asciiTheme="minorHAnsi" w:hAnsiTheme="minorHAnsi" w:cstheme="minorHAnsi"/>
                </w:rPr>
                <w:t xml:space="preserve"> </w:t>
              </w:r>
            </w:ins>
            <w:ins w:id="682" w:author="Elena Pourmal" w:date="2024-10-23T11:48:00Z" w16du:dateUtc="2024-10-23T16:48:00Z">
              <w:r w:rsidR="00A53C6E" w:rsidRPr="00D87A15">
                <w:rPr>
                  <w:rFonts w:asciiTheme="minorHAnsi" w:hAnsiTheme="minorHAnsi" w:cstheme="minorHAnsi"/>
                </w:rPr>
                <w:t>“</w:t>
              </w:r>
            </w:ins>
            <w:bookmarkStart w:id="683" w:name="_Int_oEFag8If"/>
            <w:ins w:id="684" w:author="Elena Pourmal" w:date="2024-10-23T12:17:00Z" w16du:dateUtc="2024-10-23T17:17:00Z">
              <w:r w:rsidR="004B3472">
                <w:rPr>
                  <w:rFonts w:asciiTheme="minorHAnsi" w:hAnsiTheme="minorHAnsi" w:cstheme="minorHAnsi"/>
                </w:rPr>
                <w:fldChar w:fldCharType="begin"/>
              </w:r>
              <w:r w:rsidR="004B3472">
                <w:rPr>
                  <w:rFonts w:asciiTheme="minorHAnsi" w:hAnsiTheme="minorHAnsi" w:cstheme="minorHAnsi"/>
                </w:rPr>
                <w:instrText>HYPERLINK "https://github.com/LifeboatLLC/SparseHDF5/blob/main/design_docs/RFC-HDF5-Tools-2024-10-23.pdf"</w:instrText>
              </w:r>
              <w:r w:rsidR="004B3472">
                <w:rPr>
                  <w:rFonts w:asciiTheme="minorHAnsi" w:hAnsiTheme="minorHAnsi" w:cstheme="minorHAnsi"/>
                </w:rPr>
              </w:r>
              <w:r w:rsidR="004B3472">
                <w:rPr>
                  <w:rFonts w:asciiTheme="minorHAnsi" w:hAnsiTheme="minorHAnsi" w:cstheme="minorHAnsi"/>
                </w:rPr>
                <w:fldChar w:fldCharType="separate"/>
              </w:r>
              <w:r w:rsidR="00D87A15" w:rsidRPr="004B3472">
                <w:rPr>
                  <w:rStyle w:val="Hyperlink"/>
                  <w:rFonts w:asciiTheme="minorHAnsi" w:hAnsiTheme="minorHAnsi" w:cstheme="minorHAnsi"/>
                </w:rPr>
                <w:t>RFC: Changing Tools to Support Sparse Data in HDF5</w:t>
              </w:r>
              <w:r w:rsidR="004B3472">
                <w:rPr>
                  <w:rFonts w:asciiTheme="minorHAnsi" w:hAnsiTheme="minorHAnsi" w:cstheme="minorHAnsi"/>
                </w:rPr>
                <w:fldChar w:fldCharType="end"/>
              </w:r>
            </w:ins>
            <w:ins w:id="685" w:author="Elena Pourmal" w:date="2024-10-23T12:07:00Z" w16du:dateUtc="2024-10-23T17:07:00Z">
              <w:r w:rsidR="00D87A15">
                <w:rPr>
                  <w:rFonts w:asciiTheme="minorHAnsi" w:hAnsiTheme="minorHAnsi" w:cstheme="minorHAnsi"/>
                </w:rPr>
                <w:t>”</w:t>
              </w:r>
              <w:r w:rsidR="00ED2A4D">
                <w:rPr>
                  <w:rFonts w:asciiTheme="minorHAnsi" w:hAnsiTheme="minorHAnsi" w:cstheme="minorHAnsi"/>
                </w:rPr>
                <w:t>.</w:t>
              </w:r>
              <w:r w:rsidR="00D87A15" w:rsidRPr="00D87A15">
                <w:rPr>
                  <w:rFonts w:asciiTheme="minorHAnsi" w:hAnsiTheme="minorHAnsi" w:cstheme="minorHAnsi"/>
                </w:rPr>
                <w:t xml:space="preserve"> </w:t>
              </w:r>
              <w:bookmarkEnd w:id="683"/>
            </w:ins>
          </w:p>
          <w:p w14:paraId="0C73FAAC" w14:textId="29CAA5A9" w:rsidR="00117638" w:rsidRPr="00A53C6E" w:rsidRDefault="00117638" w:rsidP="001B769B">
            <w:pPr>
              <w:rPr>
                <w:rStyle w:val="Emphasis"/>
                <w:rFonts w:asciiTheme="minorHAnsi" w:hAnsiTheme="minorHAnsi" w:cstheme="minorHAnsi"/>
                <w:i w:val="0"/>
                <w:iCs w:val="0"/>
              </w:rPr>
            </w:pPr>
          </w:p>
        </w:tc>
      </w:tr>
    </w:tbl>
    <w:p w14:paraId="67DD2C58" w14:textId="77777777" w:rsidR="00B90924" w:rsidRDefault="00B90924" w:rsidP="00611674"/>
    <w:sectPr w:rsidR="00B90924" w:rsidSect="00200239">
      <w:headerReference w:type="default" r:id="rId55"/>
      <w:footerReference w:type="default" r:id="rId56"/>
      <w:headerReference w:type="first" r:id="rId57"/>
      <w:footerReference w:type="first" r:id="rId58"/>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3" w:author="Quincey Koziol" w:date="2024-08-27T16:51:00Z" w:initials="QK">
    <w:p w14:paraId="75F024FD" w14:textId="77777777" w:rsidR="002D2755" w:rsidRDefault="002D2755" w:rsidP="002D2755">
      <w:r>
        <w:rPr>
          <w:rStyle w:val="CommentReference"/>
        </w:rPr>
        <w:annotationRef/>
      </w:r>
      <w:r>
        <w:rPr>
          <w:rFonts w:asciiTheme="minorHAnsi" w:eastAsiaTheme="minorHAnsi" w:hAnsiTheme="minorHAnsi" w:cstheme="minorBidi"/>
          <w:color w:val="000000"/>
          <w:sz w:val="20"/>
          <w:szCs w:val="20"/>
        </w:rPr>
        <w:t>I also believe that this flag should not be exposed to the users.  We can determine that the dataset is going to store VL information at creation time from its datatype.</w:t>
      </w:r>
    </w:p>
  </w:comment>
  <w:comment w:id="134" w:author="Elena Pourmal" w:date="2024-09-04T16:16:00Z" w:initials="EP">
    <w:p w14:paraId="0E30757E" w14:textId="77777777" w:rsidR="00FC7B28" w:rsidRDefault="00FC7B28" w:rsidP="00FC7B28">
      <w:r>
        <w:rPr>
          <w:rStyle w:val="CommentReference"/>
        </w:rPr>
        <w:annotationRef/>
      </w:r>
      <w:r>
        <w:rPr>
          <w:rFonts w:asciiTheme="minorHAnsi" w:eastAsiaTheme="minorHAnsi" w:hAnsiTheme="minorHAnsi" w:cstheme="minorBidi"/>
          <w:color w:val="000000"/>
          <w:sz w:val="20"/>
          <w:szCs w:val="20"/>
        </w:rPr>
        <w:t>The flag was introduced to allow users to have both ways of storing VL data. If they specify the flag, then new storage format is used. Please notice that is sparse data is VL, one just need to use H5D_SPARSE_CHUNK since the library will know about VL type anyway.</w:t>
      </w:r>
    </w:p>
  </w:comment>
  <w:comment w:id="131" w:author="Quincey Koziol" w:date="2024-08-27T16:50:00Z" w:initials="QK">
    <w:p w14:paraId="17689120" w14:textId="78A6D353" w:rsidR="002D2755" w:rsidRDefault="002D2755" w:rsidP="002D2755">
      <w:r>
        <w:rPr>
          <w:rStyle w:val="CommentReference"/>
        </w:rPr>
        <w:annotationRef/>
      </w:r>
      <w:r>
        <w:rPr>
          <w:rFonts w:asciiTheme="minorHAnsi" w:eastAsiaTheme="minorHAnsi" w:hAnsiTheme="minorHAnsi" w:cstheme="minorBidi"/>
          <w:color w:val="000000"/>
          <w:sz w:val="20"/>
          <w:szCs w:val="20"/>
        </w:rPr>
        <w:t>I strongly advocate for this as the solution for creating sparse, VL, etc. sub-types of chunked storage.   Users should _not_ be required to understand the implementation of how storage is optimized for their particular storage pattern.</w:t>
      </w:r>
    </w:p>
    <w:p w14:paraId="21944162" w14:textId="77777777" w:rsidR="002D2755" w:rsidRDefault="002D2755" w:rsidP="002D2755"/>
    <w:p w14:paraId="4F9D0E63" w14:textId="77777777" w:rsidR="002D2755" w:rsidRDefault="002D2755" w:rsidP="002D2755">
      <w:r>
        <w:rPr>
          <w:rFonts w:asciiTheme="minorHAnsi" w:eastAsiaTheme="minorHAnsi" w:hAnsiTheme="minorHAnsi" w:cstheme="minorBidi"/>
          <w:color w:val="000000"/>
          <w:sz w:val="20"/>
          <w:szCs w:val="20"/>
        </w:rPr>
        <w:t>This is particularly true in the current timeframe where VOL connectors can choose to implement sparse storage in some other way than structured chunks.</w:t>
      </w:r>
    </w:p>
    <w:p w14:paraId="573DD83C" w14:textId="77777777" w:rsidR="002D2755" w:rsidRDefault="002D2755" w:rsidP="002D2755"/>
    <w:p w14:paraId="7056EA64" w14:textId="77777777" w:rsidR="002D2755" w:rsidRDefault="002D2755" w:rsidP="002D2755">
      <w:r>
        <w:rPr>
          <w:rFonts w:asciiTheme="minorHAnsi" w:eastAsiaTheme="minorHAnsi" w:hAnsiTheme="minorHAnsi" w:cstheme="minorBidi"/>
          <w:color w:val="000000"/>
          <w:sz w:val="20"/>
          <w:szCs w:val="20"/>
        </w:rPr>
        <w:t>We *definitely* should not include the current implementation of optimizations for storing sparse in the API, which has to last a very long time.</w:t>
      </w:r>
    </w:p>
  </w:comment>
  <w:comment w:id="132" w:author="Elena Pourmal" w:date="2024-09-04T16:14:00Z" w:initials="EP">
    <w:p w14:paraId="2B743DD4" w14:textId="77777777" w:rsidR="00FC7B28" w:rsidRDefault="00FC7B28" w:rsidP="00FC7B28">
      <w:r>
        <w:rPr>
          <w:rStyle w:val="CommentReference"/>
        </w:rPr>
        <w:annotationRef/>
      </w:r>
      <w:r>
        <w:rPr>
          <w:rFonts w:asciiTheme="minorHAnsi" w:eastAsiaTheme="minorHAnsi" w:hAnsiTheme="minorHAnsi" w:cstheme="minorBidi"/>
          <w:color w:val="000000"/>
          <w:sz w:val="20"/>
          <w:szCs w:val="20"/>
        </w:rPr>
        <w:t xml:space="preserve">I was advocating for using existing APIs in the very first versions of RFC. THG asked me to introduce explicit versions. </w:t>
      </w:r>
    </w:p>
  </w:comment>
  <w:comment w:id="140" w:author="Quincey Koziol" w:date="2024-08-27T16:55:00Z" w:initials="QK">
    <w:p w14:paraId="77AC6BB0" w14:textId="09AD2360" w:rsidR="00D909C0" w:rsidRDefault="002D2755" w:rsidP="00D909C0">
      <w:r>
        <w:rPr>
          <w:rStyle w:val="CommentReference"/>
        </w:rPr>
        <w:annotationRef/>
      </w:r>
      <w:r w:rsidR="00D909C0">
        <w:rPr>
          <w:rFonts w:asciiTheme="minorHAnsi" w:eastAsiaTheme="minorHAnsi" w:hAnsiTheme="minorHAnsi" w:cstheme="minorBidi"/>
          <w:sz w:val="20"/>
          <w:szCs w:val="20"/>
        </w:rPr>
        <w:t>What purpose does the dxpl have for this function?  It looks like it can be eliminated since this routine is strictly querying metadata.</w:t>
      </w:r>
    </w:p>
  </w:comment>
  <w:comment w:id="141" w:author="Elena Pourmal" w:date="2024-09-04T16:19:00Z" w:initials="EP">
    <w:p w14:paraId="45E3B014" w14:textId="77777777" w:rsidR="00FC7B28" w:rsidRDefault="00FC7B28" w:rsidP="00FC7B28">
      <w:r>
        <w:rPr>
          <w:rStyle w:val="CommentReference"/>
        </w:rPr>
        <w:annotationRef/>
      </w:r>
      <w:r>
        <w:rPr>
          <w:rFonts w:asciiTheme="minorHAnsi" w:eastAsiaTheme="minorHAnsi" w:hAnsiTheme="minorHAnsi" w:cstheme="minorBidi"/>
          <w:color w:val="000000"/>
          <w:sz w:val="20"/>
          <w:szCs w:val="20"/>
        </w:rPr>
        <w:t xml:space="preserve">Similar to the same H5Dread parameter. </w:t>
      </w:r>
    </w:p>
  </w:comment>
  <w:comment w:id="142" w:author="Quincey Koziol" w:date="2024-08-27T16:56:00Z" w:initials="QK">
    <w:p w14:paraId="472555AF" w14:textId="194AA736" w:rsidR="002D2755" w:rsidRDefault="002D2755" w:rsidP="002D2755">
      <w:r>
        <w:rPr>
          <w:rStyle w:val="CommentReference"/>
        </w:rPr>
        <w:annotationRef/>
      </w:r>
      <w:r>
        <w:rPr>
          <w:rFonts w:asciiTheme="minorHAnsi" w:eastAsiaTheme="minorHAnsi" w:hAnsiTheme="minorHAnsi" w:cstheme="minorBidi"/>
          <w:color w:val="000000"/>
          <w:sz w:val="20"/>
          <w:szCs w:val="20"/>
        </w:rPr>
        <w:t>This routine should also return a selection of defined elements that correctly handles (existing) chunked datasets with missing (i.e. never-written) chunks.</w:t>
      </w:r>
    </w:p>
  </w:comment>
  <w:comment w:id="143" w:author="Elena Pourmal" w:date="2024-09-04T16:21:00Z" w:initials="EP">
    <w:p w14:paraId="33465B79" w14:textId="77777777" w:rsidR="00FC7B28" w:rsidRDefault="00FC7B28" w:rsidP="00FC7B28">
      <w:r>
        <w:rPr>
          <w:rStyle w:val="CommentReference"/>
        </w:rPr>
        <w:annotationRef/>
      </w:r>
      <w:r>
        <w:rPr>
          <w:rFonts w:asciiTheme="minorHAnsi" w:eastAsiaTheme="minorHAnsi" w:hAnsiTheme="minorHAnsi" w:cstheme="minorBidi"/>
          <w:color w:val="000000"/>
          <w:sz w:val="20"/>
          <w:szCs w:val="20"/>
        </w:rPr>
        <w:t>Lost… This is what is returns…Are you suggestion to return the selection via parameter?</w:t>
      </w:r>
    </w:p>
  </w:comment>
  <w:comment w:id="149" w:author="Quincey Koziol" w:date="2024-08-27T17:04:00Z" w:initials="QK">
    <w:p w14:paraId="77738516" w14:textId="4F3E4727" w:rsidR="00D909C0" w:rsidRDefault="00D909C0" w:rsidP="00D909C0">
      <w:r>
        <w:rPr>
          <w:rStyle w:val="CommentReference"/>
        </w:rPr>
        <w:annotationRef/>
      </w:r>
      <w:r>
        <w:rPr>
          <w:rFonts w:asciiTheme="minorHAnsi" w:eastAsiaTheme="minorHAnsi" w:hAnsiTheme="minorHAnsi" w:cstheme="minorBidi"/>
          <w:color w:val="000000"/>
          <w:sz w:val="20"/>
          <w:szCs w:val="20"/>
        </w:rPr>
        <w:t>This operation modifies both metadata and raw data for a dataset.</w:t>
      </w:r>
    </w:p>
    <w:p w14:paraId="25C59721" w14:textId="77777777" w:rsidR="00D909C0" w:rsidRDefault="00D909C0" w:rsidP="00D909C0"/>
    <w:p w14:paraId="2E3FD30E" w14:textId="77777777" w:rsidR="00D909C0" w:rsidRDefault="00D909C0" w:rsidP="00D909C0">
      <w:r>
        <w:rPr>
          <w:rFonts w:asciiTheme="minorHAnsi" w:eastAsiaTheme="minorHAnsi" w:hAnsiTheme="minorHAnsi" w:cstheme="minorBidi"/>
          <w:color w:val="000000"/>
          <w:sz w:val="20"/>
          <w:szCs w:val="20"/>
        </w:rPr>
        <w:t>Can you please define its behavior for parallel applications?</w:t>
      </w:r>
    </w:p>
  </w:comment>
  <w:comment w:id="150" w:author="Elena Pourmal" w:date="2024-09-04T16:23:00Z" w:initials="EP">
    <w:p w14:paraId="696CF535" w14:textId="77777777" w:rsidR="005750CD" w:rsidRDefault="00FC7B28" w:rsidP="005750CD">
      <w:r>
        <w:rPr>
          <w:rStyle w:val="CommentReference"/>
        </w:rPr>
        <w:annotationRef/>
      </w:r>
      <w:r w:rsidR="005750CD">
        <w:rPr>
          <w:rFonts w:asciiTheme="minorHAnsi" w:eastAsiaTheme="minorHAnsi" w:hAnsiTheme="minorHAnsi" w:cstheme="minorBidi"/>
          <w:sz w:val="20"/>
          <w:szCs w:val="20"/>
        </w:rPr>
        <w:t>User has to use it with caution :-) The same as for other I/O functions, e.g., What will happen if two ranks write to the same location?</w:t>
      </w:r>
    </w:p>
  </w:comment>
  <w:comment w:id="154" w:author="Quincey Koziol" w:date="2024-08-27T16:59:00Z" w:initials="QK">
    <w:p w14:paraId="336DF371" w14:textId="143DA37E" w:rsidR="00D909C0" w:rsidRDefault="002D2755" w:rsidP="00D909C0">
      <w:r>
        <w:rPr>
          <w:rStyle w:val="CommentReference"/>
        </w:rPr>
        <w:annotationRef/>
      </w:r>
      <w:r w:rsidR="00D909C0">
        <w:rPr>
          <w:rFonts w:asciiTheme="minorHAnsi" w:eastAsiaTheme="minorHAnsi" w:hAnsiTheme="minorHAnsi" w:cstheme="minorBidi"/>
          <w:sz w:val="20"/>
          <w:szCs w:val="20"/>
        </w:rPr>
        <w:t>What purpose does the dxpl have for this function?  What properties will affect this routines behavior?</w:t>
      </w:r>
    </w:p>
  </w:comment>
  <w:comment w:id="155" w:author="Elena Pourmal" w:date="2024-09-04T16:24:00Z" w:initials="EP">
    <w:p w14:paraId="5C560805" w14:textId="77777777" w:rsidR="00FC7B28" w:rsidRDefault="00FC7B28" w:rsidP="00FC7B28">
      <w:r>
        <w:rPr>
          <w:rStyle w:val="CommentReference"/>
        </w:rPr>
        <w:annotationRef/>
      </w:r>
      <w:r>
        <w:rPr>
          <w:rFonts w:asciiTheme="minorHAnsi" w:eastAsiaTheme="minorHAnsi" w:hAnsiTheme="minorHAnsi" w:cstheme="minorBidi"/>
          <w:color w:val="000000"/>
          <w:sz w:val="20"/>
          <w:szCs w:val="20"/>
        </w:rPr>
        <w:t xml:space="preserve">The same idea for other dataset I/O calls. </w:t>
      </w:r>
    </w:p>
  </w:comment>
  <w:comment w:id="161" w:author="Quincey Koziol" w:date="2024-08-27T17:20:00Z" w:initials="QK">
    <w:p w14:paraId="15B52F22" w14:textId="00C2A26F" w:rsidR="00B71FCB" w:rsidRDefault="005140A4" w:rsidP="00B71FCB">
      <w:r>
        <w:rPr>
          <w:rStyle w:val="CommentReference"/>
        </w:rPr>
        <w:annotationRef/>
      </w:r>
      <w:r w:rsidR="00B71FCB">
        <w:rPr>
          <w:rFonts w:asciiTheme="minorHAnsi" w:eastAsiaTheme="minorHAnsi" w:hAnsiTheme="minorHAnsi" w:cstheme="minorBidi"/>
          <w:sz w:val="20"/>
          <w:szCs w:val="20"/>
        </w:rPr>
        <w:t>I have serious reservations about these routines, since they are directly exposing a particular implementation within the native VOL connector.</w:t>
      </w:r>
    </w:p>
    <w:p w14:paraId="62DDE724" w14:textId="77777777" w:rsidR="00B71FCB" w:rsidRDefault="00B71FCB" w:rsidP="00B71FCB"/>
    <w:p w14:paraId="3AB219D9" w14:textId="77777777" w:rsidR="00B71FCB" w:rsidRDefault="00B71FCB" w:rsidP="00B71FCB">
      <w:r>
        <w:rPr>
          <w:rFonts w:asciiTheme="minorHAnsi" w:eastAsiaTheme="minorHAnsi" w:hAnsiTheme="minorHAnsi" w:cstheme="minorBidi"/>
          <w:sz w:val="20"/>
          <w:szCs w:val="20"/>
        </w:rPr>
        <w:t>It there any demand for this functionality from users?  If not, I would definitely wait to implement them until actual users have had time to use sparse storage and express needs in this area.</w:t>
      </w:r>
    </w:p>
  </w:comment>
  <w:comment w:id="162" w:author="Elena Pourmal" w:date="2024-09-04T16:26:00Z" w:initials="EP">
    <w:p w14:paraId="64650C00"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Yes, there is a demand from Light Source people since it addresses exactly their use case. As you may recall my first RFC reused existing functions, but then no one liked my “assemble” function and this approach was proposed that you supported. Yes, these APIs are specifically for native storage. We agreed that VOL connectors (in this case native VOL) may have there own APIs.</w:t>
      </w:r>
    </w:p>
  </w:comment>
  <w:comment w:id="163" w:author="Elena Pourmal" w:date="2024-06-27T16:18:00Z" w:initials="EP">
    <w:p w14:paraId="4E63242A" w14:textId="648E3DB8" w:rsidR="00D10CAF" w:rsidRDefault="00D10CAF" w:rsidP="00D10CAF">
      <w:r>
        <w:rPr>
          <w:rStyle w:val="CommentReference"/>
        </w:rPr>
        <w:annotationRef/>
      </w:r>
      <w:r>
        <w:rPr>
          <w:rFonts w:asciiTheme="minorHAnsi" w:eastAsiaTheme="minorHAnsi" w:hAnsiTheme="minorHAnsi" w:cstheme="minorBidi"/>
          <w:color w:val="000000"/>
          <w:sz w:val="20"/>
          <w:szCs w:val="20"/>
        </w:rPr>
        <w:t>Check File Format and explain what will happened in unfiltered case for the section</w:t>
      </w:r>
    </w:p>
  </w:comment>
  <w:comment w:id="164" w:author="Quincey Koziol" w:date="2024-08-27T17:19:00Z" w:initials="QK">
    <w:p w14:paraId="2CA5C18A" w14:textId="77777777" w:rsidR="00B71FCB" w:rsidRDefault="005140A4" w:rsidP="00B71FCB">
      <w:r>
        <w:rPr>
          <w:rStyle w:val="CommentReference"/>
        </w:rPr>
        <w:annotationRef/>
      </w:r>
      <w:r w:rsidR="00B71FCB">
        <w:rPr>
          <w:rFonts w:asciiTheme="minorHAnsi" w:eastAsiaTheme="minorHAnsi" w:hAnsiTheme="minorHAnsi" w:cstheme="minorBidi"/>
          <w:sz w:val="20"/>
          <w:szCs w:val="20"/>
        </w:rPr>
        <w:t>What does this mean?  What is it used for?</w:t>
      </w:r>
    </w:p>
    <w:p w14:paraId="6DFEA113" w14:textId="77777777" w:rsidR="00B71FCB" w:rsidRDefault="00B71FCB" w:rsidP="00B71FCB"/>
    <w:p w14:paraId="56696C54" w14:textId="77777777" w:rsidR="00B71FCB" w:rsidRDefault="00B71FCB" w:rsidP="00B71FCB">
      <w:r>
        <w:rPr>
          <w:rFonts w:asciiTheme="minorHAnsi" w:eastAsiaTheme="minorHAnsi" w:hAnsiTheme="minorHAnsi" w:cstheme="minorBidi"/>
          <w:sz w:val="20"/>
          <w:szCs w:val="20"/>
        </w:rPr>
        <w:t>I can infer it from the sentence about it being equal to the section size for unfiltered sections, but it needs to be spelled out directly.</w:t>
      </w:r>
    </w:p>
  </w:comment>
  <w:comment w:id="165" w:author="Elena Pourmal" w:date="2024-09-04T16:27:00Z" w:initials="EP">
    <w:p w14:paraId="2973626C"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Yes, it is unfiltered size.</w:t>
      </w:r>
    </w:p>
  </w:comment>
  <w:comment w:id="166" w:author="Quincey Koziol" w:date="2024-08-27T17:42:00Z" w:initials="QK">
    <w:p w14:paraId="7DAEFFBC" w14:textId="4F927FE7" w:rsidR="0006154A" w:rsidRDefault="0006154A" w:rsidP="0006154A">
      <w:r>
        <w:rPr>
          <w:rStyle w:val="CommentReference"/>
        </w:rPr>
        <w:annotationRef/>
      </w:r>
      <w:r>
        <w:rPr>
          <w:rFonts w:asciiTheme="minorHAnsi" w:eastAsiaTheme="minorHAnsi" w:hAnsiTheme="minorHAnsi" w:cstheme="minorBidi"/>
          <w:color w:val="000000"/>
          <w:sz w:val="20"/>
          <w:szCs w:val="20"/>
        </w:rPr>
        <w:t>What size is this?  The total chunk size including metadata, etc?</w:t>
      </w:r>
    </w:p>
  </w:comment>
  <w:comment w:id="167" w:author="Elena Pourmal" w:date="2024-09-04T16:28:00Z" w:initials="EP">
    <w:p w14:paraId="3FC92DF6"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No, it is an array that contains unfiltered sized of each section.</w:t>
      </w:r>
    </w:p>
  </w:comment>
  <w:comment w:id="168" w:author="Quincey Koziol" w:date="2024-08-27T17:41:00Z" w:initials="QK">
    <w:p w14:paraId="6454CEDF" w14:textId="56757C8A" w:rsidR="000225D4" w:rsidRDefault="000225D4" w:rsidP="000225D4">
      <w:r>
        <w:rPr>
          <w:rStyle w:val="CommentReference"/>
        </w:rPr>
        <w:annotationRef/>
      </w:r>
      <w:r>
        <w:rPr>
          <w:rFonts w:asciiTheme="minorHAnsi" w:eastAsiaTheme="minorHAnsi" w:hAnsiTheme="minorHAnsi" w:cstheme="minorBidi"/>
          <w:color w:val="000000"/>
          <w:sz w:val="20"/>
          <w:szCs w:val="20"/>
        </w:rPr>
        <w:t>This should be removed, it’s clearly not correct in the original H5Dget_chunk_info, so don’t carry the mistake forward here.</w:t>
      </w:r>
    </w:p>
  </w:comment>
  <w:comment w:id="169" w:author="Elena Pourmal" w:date="2024-10-23T10:52:00Z" w:initials="EP">
    <w:p w14:paraId="0E6FE35B" w14:textId="77777777" w:rsidR="005750CD" w:rsidRDefault="005750CD" w:rsidP="005750CD">
      <w:r>
        <w:rPr>
          <w:rStyle w:val="CommentReference"/>
        </w:rPr>
        <w:annotationRef/>
      </w:r>
      <w:r>
        <w:rPr>
          <w:rFonts w:asciiTheme="minorHAnsi" w:eastAsiaTheme="minorHAnsi" w:hAnsiTheme="minorHAnsi" w:cstheme="minorBidi"/>
          <w:color w:val="000000"/>
          <w:sz w:val="20"/>
          <w:szCs w:val="20"/>
        </w:rPr>
        <w:t>I am not sure I understand the error in H5Dget_chunk_info</w:t>
      </w:r>
    </w:p>
  </w:comment>
  <w:comment w:id="172" w:author="Quincey Koziol" w:date="2024-08-27T17:28:00Z" w:initials="QK">
    <w:p w14:paraId="7CF9A8CF" w14:textId="7859844E" w:rsidR="00B71FCB" w:rsidRDefault="00B71FCB" w:rsidP="00B71FCB">
      <w:r>
        <w:rPr>
          <w:rStyle w:val="CommentReference"/>
        </w:rPr>
        <w:annotationRef/>
      </w:r>
      <w:r>
        <w:rPr>
          <w:rFonts w:asciiTheme="minorHAnsi" w:eastAsiaTheme="minorHAnsi" w:hAnsiTheme="minorHAnsi" w:cstheme="minorBidi"/>
          <w:color w:val="000000"/>
          <w:sz w:val="20"/>
          <w:szCs w:val="20"/>
        </w:rPr>
        <w:t>What is the behavior of this routine for parallel applications?</w:t>
      </w:r>
    </w:p>
  </w:comment>
  <w:comment w:id="173" w:author="Elena Pourmal" w:date="2024-09-04T16:30:00Z" w:initials="EP">
    <w:p w14:paraId="0FEA87F9"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Current and proposed direct chunk I/O is not supported by parallel HDF5; no plans to implement it.</w:t>
      </w:r>
    </w:p>
  </w:comment>
  <w:comment w:id="174" w:author="Quincey Koziol" w:date="2024-08-27T17:14:00Z" w:initials="QK">
    <w:p w14:paraId="28011292" w14:textId="6999EB40" w:rsidR="005140A4" w:rsidRDefault="005140A4" w:rsidP="005140A4">
      <w:r>
        <w:rPr>
          <w:rStyle w:val="CommentReference"/>
        </w:rPr>
        <w:annotationRef/>
      </w:r>
      <w:r>
        <w:rPr>
          <w:rFonts w:asciiTheme="minorHAnsi" w:eastAsiaTheme="minorHAnsi" w:hAnsiTheme="minorHAnsi" w:cstheme="minorBidi"/>
          <w:color w:val="000000"/>
          <w:sz w:val="20"/>
          <w:szCs w:val="20"/>
        </w:rPr>
        <w:t>What does this mean?  Is it a coordinate location in the dataset’s dataspace?</w:t>
      </w:r>
    </w:p>
  </w:comment>
  <w:comment w:id="175" w:author="Elena Pourmal" w:date="2024-09-04T16:31:00Z" w:initials="EP">
    <w:p w14:paraId="3BEB813A" w14:textId="77777777" w:rsidR="00861469" w:rsidRDefault="00664BCB" w:rsidP="00861469">
      <w:r>
        <w:rPr>
          <w:rStyle w:val="CommentReference"/>
        </w:rPr>
        <w:annotationRef/>
      </w:r>
      <w:r w:rsidR="00861469">
        <w:rPr>
          <w:rFonts w:asciiTheme="minorHAnsi" w:eastAsiaTheme="minorHAnsi" w:hAnsiTheme="minorHAnsi" w:cstheme="minorBidi"/>
          <w:sz w:val="20"/>
          <w:szCs w:val="20"/>
        </w:rPr>
        <w:t>Yes. It is word to word description from the current description approved by you for direct chunk writing.</w:t>
      </w:r>
    </w:p>
  </w:comment>
  <w:comment w:id="177" w:author="Quincey Koziol" w:date="2024-08-27T17:16:00Z" w:initials="QK">
    <w:p w14:paraId="1B0562BD" w14:textId="51C73CA4" w:rsidR="005140A4" w:rsidRDefault="005140A4" w:rsidP="005140A4">
      <w:r>
        <w:rPr>
          <w:rStyle w:val="CommentReference"/>
        </w:rPr>
        <w:annotationRef/>
      </w:r>
      <w:r>
        <w:rPr>
          <w:rFonts w:asciiTheme="minorHAnsi" w:eastAsiaTheme="minorHAnsi" w:hAnsiTheme="minorHAnsi" w:cstheme="minorBidi"/>
          <w:color w:val="000000"/>
          <w:sz w:val="20"/>
          <w:szCs w:val="20"/>
        </w:rPr>
        <w:t>This needs a lot more detail, even for “simple” sparse chunks.</w:t>
      </w:r>
    </w:p>
    <w:p w14:paraId="38A99BCA" w14:textId="77777777" w:rsidR="005140A4" w:rsidRDefault="005140A4" w:rsidP="005140A4"/>
    <w:p w14:paraId="5DCA77E3" w14:textId="77777777" w:rsidR="005140A4" w:rsidRDefault="005140A4" w:rsidP="005140A4">
      <w:r>
        <w:rPr>
          <w:rFonts w:asciiTheme="minorHAnsi" w:eastAsiaTheme="minorHAnsi" w:hAnsiTheme="minorHAnsi" w:cstheme="minorBidi"/>
          <w:color w:val="000000"/>
          <w:sz w:val="20"/>
          <w:szCs w:val="20"/>
        </w:rPr>
        <w:t>Is the application responsible for serializing many selections into a buffer?</w:t>
      </w:r>
    </w:p>
    <w:p w14:paraId="3B6621B2" w14:textId="77777777" w:rsidR="005140A4" w:rsidRDefault="005140A4" w:rsidP="005140A4"/>
    <w:p w14:paraId="758D885E" w14:textId="77777777" w:rsidR="005140A4" w:rsidRDefault="005140A4" w:rsidP="005140A4">
      <w:r>
        <w:rPr>
          <w:rFonts w:asciiTheme="minorHAnsi" w:eastAsiaTheme="minorHAnsi" w:hAnsiTheme="minorHAnsi" w:cstheme="minorBidi"/>
          <w:color w:val="000000"/>
          <w:sz w:val="20"/>
          <w:szCs w:val="20"/>
        </w:rPr>
        <w:t>An example would help a lot.</w:t>
      </w:r>
    </w:p>
  </w:comment>
  <w:comment w:id="178" w:author="Elena Pourmal" w:date="2024-09-04T16:34:00Z" w:initials="EP">
    <w:p w14:paraId="10FFB370"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Application is responsible for providing these buffers. For Light Source people they know locations of data  (have to encode them with H5Sencode) and provide in one buffer and in another buffer there will be the values. Buffers can be filtered by the users as in case of current direct chunk write.</w:t>
      </w:r>
    </w:p>
  </w:comment>
  <w:comment w:id="189" w:author="Quincey Koziol" w:date="2024-08-27T17:29:00Z" w:initials="QK">
    <w:p w14:paraId="16A9A87C" w14:textId="2A8445EA" w:rsidR="00B71FCB" w:rsidRDefault="00B71FCB" w:rsidP="00B71FCB">
      <w:r>
        <w:rPr>
          <w:rStyle w:val="CommentReference"/>
        </w:rPr>
        <w:annotationRef/>
      </w:r>
      <w:r>
        <w:rPr>
          <w:rFonts w:asciiTheme="minorHAnsi" w:eastAsiaTheme="minorHAnsi" w:hAnsiTheme="minorHAnsi" w:cstheme="minorBidi"/>
          <w:color w:val="000000"/>
          <w:sz w:val="20"/>
          <w:szCs w:val="20"/>
        </w:rPr>
        <w:t>What is the behavior of this routine in parallel?  Can applications perform collective I/O with it?</w:t>
      </w:r>
    </w:p>
  </w:comment>
  <w:comment w:id="190" w:author="Elena Pourmal" w:date="2024-09-04T16:35:00Z" w:initials="EP">
    <w:p w14:paraId="353B1556" w14:textId="77777777" w:rsidR="00664BCB" w:rsidRDefault="00664BCB" w:rsidP="00664BCB">
      <w:r>
        <w:rPr>
          <w:rStyle w:val="CommentReference"/>
        </w:rPr>
        <w:annotationRef/>
      </w:r>
      <w:r>
        <w:rPr>
          <w:rFonts w:asciiTheme="minorHAnsi" w:eastAsiaTheme="minorHAnsi" w:hAnsiTheme="minorHAnsi" w:cstheme="minorBidi"/>
          <w:color w:val="000000"/>
          <w:sz w:val="20"/>
          <w:szCs w:val="20"/>
        </w:rPr>
        <w:t>Not supported in parallel as current direct chunk I/O</w:t>
      </w:r>
    </w:p>
  </w:comment>
  <w:comment w:id="206" w:author="Quincey Koziol" w:date="2024-08-27T17:47:00Z" w:initials="QK">
    <w:p w14:paraId="4EE89AA0" w14:textId="216ACD97" w:rsidR="0006154A" w:rsidRDefault="0006154A" w:rsidP="0006154A">
      <w:r>
        <w:rPr>
          <w:rStyle w:val="CommentReference"/>
        </w:rPr>
        <w:annotationRef/>
      </w:r>
      <w:r>
        <w:rPr>
          <w:rFonts w:asciiTheme="minorHAnsi" w:eastAsiaTheme="minorHAnsi" w:hAnsiTheme="minorHAnsi" w:cstheme="minorBidi"/>
          <w:color w:val="000000"/>
          <w:sz w:val="20"/>
          <w:szCs w:val="20"/>
        </w:rPr>
        <w:t>What is the behavior of this routine for parallel applications?</w:t>
      </w:r>
    </w:p>
  </w:comment>
  <w:comment w:id="207" w:author="Elena Pourmal" w:date="2024-09-04T16:36:00Z" w:initials="EP">
    <w:p w14:paraId="1CA3458B"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Not supported</w:t>
      </w:r>
    </w:p>
  </w:comment>
  <w:comment w:id="208" w:author="Quincey Koziol" w:date="2024-08-27T17:56:00Z" w:initials="QK">
    <w:p w14:paraId="36790141" w14:textId="34CC8539" w:rsidR="00DE2DAF" w:rsidRDefault="00DE2DAF" w:rsidP="00DE2DAF">
      <w:r>
        <w:rPr>
          <w:rStyle w:val="CommentReference"/>
        </w:rPr>
        <w:annotationRef/>
      </w:r>
      <w:r>
        <w:rPr>
          <w:rFonts w:asciiTheme="minorHAnsi" w:eastAsiaTheme="minorHAnsi" w:hAnsiTheme="minorHAnsi" w:cstheme="minorBidi"/>
          <w:color w:val="000000"/>
          <w:sz w:val="20"/>
          <w:szCs w:val="20"/>
        </w:rPr>
        <w:t>Note that example in doxygen documentation should return H5_ITER_CONT instead of EXIT_SUCCESS.</w:t>
      </w:r>
    </w:p>
  </w:comment>
  <w:comment w:id="209" w:author="Elena Pourmal" w:date="2024-09-04T16:37:00Z" w:initials="EP">
    <w:p w14:paraId="21F55544"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Thank you, will check.</w:t>
      </w:r>
    </w:p>
  </w:comment>
  <w:comment w:id="212" w:author="Quincey Koziol" w:date="2024-08-27T17:49:00Z" w:initials="QK">
    <w:p w14:paraId="00E65A69" w14:textId="2F024F89" w:rsidR="0006154A" w:rsidRDefault="0006154A" w:rsidP="0006154A">
      <w:r>
        <w:rPr>
          <w:rStyle w:val="CommentReference"/>
        </w:rPr>
        <w:annotationRef/>
      </w:r>
      <w:r>
        <w:rPr>
          <w:rFonts w:asciiTheme="minorHAnsi" w:eastAsiaTheme="minorHAnsi" w:hAnsiTheme="minorHAnsi" w:cstheme="minorBidi"/>
          <w:color w:val="000000"/>
          <w:sz w:val="20"/>
          <w:szCs w:val="20"/>
        </w:rPr>
        <w:t>Does this routine make a callback for non-existent chunks?</w:t>
      </w:r>
    </w:p>
  </w:comment>
  <w:comment w:id="213" w:author="Elena Pourmal" w:date="2024-09-04T16:39:00Z" w:initials="EP">
    <w:p w14:paraId="3312AD16"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Should be the same behavior as for current iteration function. Yes, the function parameter offset can point to not existing chunk since it is offset in the logical space.</w:t>
      </w:r>
    </w:p>
  </w:comment>
  <w:comment w:id="222" w:author="Quincey Koziol" w:date="2024-08-27T17:54:00Z" w:initials="QK">
    <w:p w14:paraId="5100B0EE" w14:textId="68D9F148" w:rsidR="00DE2DAF" w:rsidRDefault="00DE2DAF" w:rsidP="00DE2DAF">
      <w:r>
        <w:rPr>
          <w:rStyle w:val="CommentReference"/>
        </w:rPr>
        <w:annotationRef/>
      </w:r>
      <w:r>
        <w:rPr>
          <w:rFonts w:asciiTheme="minorHAnsi" w:eastAsiaTheme="minorHAnsi" w:hAnsiTheme="minorHAnsi" w:cstheme="minorBidi"/>
          <w:color w:val="000000"/>
          <w:sz w:val="20"/>
          <w:szCs w:val="20"/>
        </w:rPr>
        <w:t>I can’t think of a reason why this could work in a reasonable manner.  It should be disallowed also.</w:t>
      </w:r>
    </w:p>
  </w:comment>
  <w:comment w:id="223" w:author="Elena Pourmal" w:date="2024-09-04T16:40:00Z" w:initials="EP">
    <w:p w14:paraId="31E764CC"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Sure, we can make it fail.</w:t>
      </w:r>
    </w:p>
  </w:comment>
  <w:comment w:id="227" w:author="Quincey Koziol" w:date="2024-08-27T18:00:00Z" w:initials="QK">
    <w:p w14:paraId="3AE70287" w14:textId="6668E58A" w:rsidR="00CF7F12" w:rsidRDefault="00CF7F12" w:rsidP="00CF7F12">
      <w:r>
        <w:rPr>
          <w:rStyle w:val="CommentReference"/>
        </w:rPr>
        <w:annotationRef/>
      </w:r>
      <w:r>
        <w:rPr>
          <w:rFonts w:asciiTheme="minorHAnsi" w:eastAsiaTheme="minorHAnsi" w:hAnsiTheme="minorHAnsi" w:cstheme="minorBidi"/>
          <w:color w:val="000000"/>
          <w:sz w:val="20"/>
          <w:szCs w:val="20"/>
        </w:rPr>
        <w:t>This is out of sync with the rest of the API additions.  It would be better to just create new API routines for structured chunks.</w:t>
      </w:r>
    </w:p>
  </w:comment>
  <w:comment w:id="228" w:author="Elena Pourmal" w:date="2024-09-04T16:43:00Z" w:initials="EP">
    <w:p w14:paraId="12169604"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I was asked to minimize the number of APIs. H5Pset_filter2 fixes data passing issue with the current function, but we will need to do more for filter functions to be able to provide filter specific information. We didn’t go there yet. Suggestions are welcome.</w:t>
      </w:r>
    </w:p>
  </w:comment>
  <w:comment w:id="231" w:author="Quincey Koziol" w:date="2024-08-28T11:48:00Z" w:initials="QK">
    <w:p w14:paraId="407E4A52" w14:textId="3F0973E3" w:rsidR="00E553EF" w:rsidRDefault="00E553EF" w:rsidP="00E553EF">
      <w:r>
        <w:rPr>
          <w:rStyle w:val="CommentReference"/>
        </w:rPr>
        <w:annotationRef/>
      </w:r>
      <w:r>
        <w:rPr>
          <w:rFonts w:asciiTheme="minorHAnsi" w:eastAsiaTheme="minorHAnsi" w:hAnsiTheme="minorHAnsi" w:cstheme="minorBidi"/>
          <w:color w:val="000000"/>
          <w:sz w:val="20"/>
          <w:szCs w:val="20"/>
        </w:rPr>
        <w:t>How will this apply to existing chunks and groups?</w:t>
      </w:r>
    </w:p>
  </w:comment>
  <w:comment w:id="232" w:author="Elena Pourmal" w:date="2024-09-04T16:41:00Z" w:initials="EP">
    <w:p w14:paraId="28E6C2F8"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Just specify one section</w:t>
      </w:r>
    </w:p>
  </w:comment>
  <w:comment w:id="233" w:author="Elena Pourmal" w:date="2024-09-04T16:41:00Z" w:initials="EP">
    <w:p w14:paraId="378A4E37"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Or action is ignored at all.</w:t>
      </w:r>
    </w:p>
  </w:comment>
  <w:comment w:id="235" w:author="Quincey Koziol" w:date="2024-08-28T12:01:00Z" w:initials="QK">
    <w:p w14:paraId="70B3480D" w14:textId="78F80CB4" w:rsidR="00B906E8" w:rsidRDefault="00B906E8" w:rsidP="00B906E8">
      <w:r>
        <w:rPr>
          <w:rStyle w:val="CommentReference"/>
        </w:rPr>
        <w:annotationRef/>
      </w:r>
      <w:r>
        <w:rPr>
          <w:rFonts w:asciiTheme="minorHAnsi" w:eastAsiaTheme="minorHAnsi" w:hAnsiTheme="minorHAnsi" w:cstheme="minorBidi"/>
          <w:color w:val="000000"/>
          <w:sz w:val="20"/>
          <w:szCs w:val="20"/>
        </w:rPr>
        <w:t>Either this routine should be specific to structured chunks (e.g. H5Pset_filter structured_chunk) or it should use more abstract terms and hints, instead of references to structured chunk features.</w:t>
      </w:r>
    </w:p>
    <w:p w14:paraId="28E019F4" w14:textId="77777777" w:rsidR="00B906E8" w:rsidRDefault="00B906E8" w:rsidP="00B906E8"/>
    <w:p w14:paraId="29E339C9" w14:textId="77777777" w:rsidR="00B906E8" w:rsidRDefault="00B906E8" w:rsidP="00B906E8">
      <w:r>
        <w:rPr>
          <w:rFonts w:asciiTheme="minorHAnsi" w:eastAsiaTheme="minorHAnsi" w:hAnsiTheme="minorHAnsi" w:cstheme="minorBidi"/>
          <w:color w:val="000000"/>
          <w:sz w:val="20"/>
          <w:szCs w:val="20"/>
        </w:rPr>
        <w:t>I suggest changing the section number to be general guides for the library: for VL-data use this filter with these parameters, for selections use this filter with these parameters, etc.   *No* section numbers at all.</w:t>
      </w:r>
    </w:p>
  </w:comment>
  <w:comment w:id="234" w:author="Elena Pourmal" w:date="2024-10-23T11:42:00Z" w:initials="EP">
    <w:p w14:paraId="1DB1EFD9" w14:textId="77777777" w:rsidR="00DA5945" w:rsidRDefault="00DA5945" w:rsidP="00DA5945">
      <w:r>
        <w:rPr>
          <w:rStyle w:val="CommentReference"/>
        </w:rPr>
        <w:annotationRef/>
      </w:r>
      <w:r>
        <w:rPr>
          <w:rFonts w:asciiTheme="minorHAnsi" w:eastAsiaTheme="minorHAnsi" w:hAnsiTheme="minorHAnsi" w:cstheme="minorBidi"/>
          <w:color w:val="000000"/>
          <w:sz w:val="20"/>
          <w:szCs w:val="20"/>
        </w:rPr>
        <w:t>What will be the good term? data_flag?</w:t>
      </w:r>
    </w:p>
  </w:comment>
  <w:comment w:id="237" w:author="Quincey Koziol" w:date="2024-08-28T11:52:00Z" w:initials="QK">
    <w:p w14:paraId="376B2F00" w14:textId="3366D3A8" w:rsidR="00E553EF" w:rsidRDefault="00E553EF" w:rsidP="00E553EF">
      <w:r>
        <w:rPr>
          <w:rStyle w:val="CommentReference"/>
        </w:rPr>
        <w:annotationRef/>
      </w:r>
      <w:r>
        <w:rPr>
          <w:rFonts w:asciiTheme="minorHAnsi" w:eastAsiaTheme="minorHAnsi" w:hAnsiTheme="minorHAnsi" w:cstheme="minorBidi"/>
          <w:color w:val="000000"/>
          <w:sz w:val="20"/>
          <w:szCs w:val="20"/>
        </w:rPr>
        <w:t>Is this a numeric value or a bitfield for flags?</w:t>
      </w:r>
    </w:p>
  </w:comment>
  <w:comment w:id="238" w:author="Elena Pourmal" w:date="2024-09-04T16:44:00Z" w:initials="EP">
    <w:p w14:paraId="1063E6D1"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Numeric</w:t>
      </w:r>
    </w:p>
  </w:comment>
  <w:comment w:id="241" w:author="Quincey Koziol" w:date="2024-08-28T12:02:00Z" w:initials="QK">
    <w:p w14:paraId="5613439B" w14:textId="3715AD9E" w:rsidR="00B906E8" w:rsidRDefault="00B906E8" w:rsidP="00B906E8">
      <w:r>
        <w:rPr>
          <w:rStyle w:val="CommentReference"/>
        </w:rPr>
        <w:annotationRef/>
      </w:r>
      <w:r>
        <w:rPr>
          <w:rFonts w:asciiTheme="minorHAnsi" w:eastAsiaTheme="minorHAnsi" w:hAnsiTheme="minorHAnsi" w:cstheme="minorBidi"/>
          <w:color w:val="000000"/>
          <w:sz w:val="20"/>
          <w:szCs w:val="20"/>
        </w:rPr>
        <w:t>All of these should be made generic also.  (No section numbers)</w:t>
      </w:r>
    </w:p>
  </w:comment>
  <w:comment w:id="242" w:author="Elena Pourmal" w:date="2024-09-04T16:44:00Z" w:initials="EP">
    <w:p w14:paraId="045404DE" w14:textId="77777777" w:rsidR="00DA5945" w:rsidRDefault="00067AEE" w:rsidP="00DA5945">
      <w:r>
        <w:rPr>
          <w:rStyle w:val="CommentReference"/>
        </w:rPr>
        <w:annotationRef/>
      </w:r>
      <w:r w:rsidR="00DA5945">
        <w:rPr>
          <w:rFonts w:asciiTheme="minorHAnsi" w:eastAsiaTheme="minorHAnsi" w:hAnsiTheme="minorHAnsi" w:cstheme="minorBidi"/>
          <w:sz w:val="20"/>
          <w:szCs w:val="20"/>
        </w:rPr>
        <w:t>Need to discuss; see suggestion for the H5Pset_filter2 function.</w:t>
      </w:r>
    </w:p>
  </w:comment>
  <w:comment w:id="245" w:author="Quincey Koziol" w:date="2024-08-28T12:27:00Z" w:initials="QK">
    <w:p w14:paraId="4F4C3D14" w14:textId="6203D537" w:rsidR="008518F5" w:rsidRDefault="008518F5" w:rsidP="008518F5">
      <w:r>
        <w:rPr>
          <w:rStyle w:val="CommentReference"/>
        </w:rPr>
        <w:annotationRef/>
      </w:r>
      <w:r>
        <w:rPr>
          <w:rFonts w:asciiTheme="minorHAnsi" w:eastAsiaTheme="minorHAnsi" w:hAnsiTheme="minorHAnsi" w:cstheme="minorBidi"/>
          <w:color w:val="000000"/>
          <w:sz w:val="20"/>
          <w:szCs w:val="20"/>
        </w:rPr>
        <w:t>If this routine stays (I’ve suggested changes), it should returh thenumber of filters with an OUT parameter and the return value should only be used for errors.</w:t>
      </w:r>
    </w:p>
  </w:comment>
  <w:comment w:id="246" w:author="Elena Pourmal" w:date="2024-09-04T16:45:00Z" w:initials="EP">
    <w:p w14:paraId="47D76B10" w14:textId="77777777" w:rsidR="00DA5945" w:rsidRDefault="00067AEE" w:rsidP="00DA5945">
      <w:r>
        <w:rPr>
          <w:rStyle w:val="CommentReference"/>
        </w:rPr>
        <w:annotationRef/>
      </w:r>
      <w:r w:rsidR="00DA5945">
        <w:rPr>
          <w:rFonts w:asciiTheme="minorHAnsi" w:eastAsiaTheme="minorHAnsi" w:hAnsiTheme="minorHAnsi" w:cstheme="minorBidi"/>
          <w:sz w:val="20"/>
          <w:szCs w:val="20"/>
        </w:rPr>
        <w:t>Like the suggestion since I was always for passing output in parameters instead of return values. Changed.</w:t>
      </w:r>
    </w:p>
  </w:comment>
  <w:comment w:id="249" w:author="Quincey Koziol" w:date="2024-08-28T12:26:00Z" w:initials="QK">
    <w:p w14:paraId="279D4A5F" w14:textId="4006929E" w:rsidR="008518F5" w:rsidRDefault="008518F5" w:rsidP="008518F5">
      <w:r>
        <w:rPr>
          <w:rStyle w:val="CommentReference"/>
        </w:rPr>
        <w:annotationRef/>
      </w:r>
      <w:r>
        <w:rPr>
          <w:rFonts w:asciiTheme="minorHAnsi" w:eastAsiaTheme="minorHAnsi" w:hAnsiTheme="minorHAnsi" w:cstheme="minorBidi"/>
          <w:color w:val="000000"/>
          <w:sz w:val="20"/>
          <w:szCs w:val="20"/>
        </w:rPr>
        <w:t>If this routine stays (I’ve suggested changes), it should returh the filter type with an OUT parameter and the return value should only be used for errors.</w:t>
      </w:r>
    </w:p>
  </w:comment>
  <w:comment w:id="250" w:author="Elena Pourmal" w:date="2024-09-04T16:45:00Z" w:initials="EP">
    <w:p w14:paraId="1D03E013" w14:textId="77777777" w:rsidR="00DB29ED" w:rsidRDefault="00DB29ED" w:rsidP="00DB29ED">
      <w:r>
        <w:rPr>
          <w:rStyle w:val="CommentReference"/>
        </w:rPr>
        <w:annotationRef/>
      </w:r>
      <w:r>
        <w:rPr>
          <w:rFonts w:asciiTheme="minorHAnsi" w:eastAsiaTheme="minorHAnsi" w:hAnsiTheme="minorHAnsi" w:cstheme="minorBidi"/>
          <w:color w:val="000000"/>
          <w:sz w:val="20"/>
          <w:szCs w:val="20"/>
        </w:rPr>
        <w:t>Ditto</w:t>
      </w:r>
    </w:p>
  </w:comment>
  <w:comment w:id="251" w:author="Quincey Koziol" w:date="2024-08-28T12:26:00Z" w:initials="QK">
    <w:p w14:paraId="5C304F97" w14:textId="70F0F02B" w:rsidR="008518F5" w:rsidRDefault="008518F5" w:rsidP="008518F5">
      <w:r>
        <w:rPr>
          <w:rStyle w:val="CommentReference"/>
        </w:rPr>
        <w:annotationRef/>
      </w:r>
      <w:r>
        <w:rPr>
          <w:rFonts w:asciiTheme="minorHAnsi" w:eastAsiaTheme="minorHAnsi" w:hAnsiTheme="minorHAnsi" w:cstheme="minorBidi"/>
          <w:color w:val="000000"/>
          <w:sz w:val="20"/>
          <w:szCs w:val="20"/>
        </w:rPr>
        <w:t>If this routine stays (I’ve suggested changes), it should returh the filter type with an OUT parameter and the return value should only be used for errors.</w:t>
      </w:r>
    </w:p>
  </w:comment>
  <w:comment w:id="252" w:author="Elena Pourmal" w:date="2024-09-04T16:46:00Z" w:initials="EP">
    <w:p w14:paraId="313B7BF9" w14:textId="77777777" w:rsidR="00DB29ED" w:rsidRDefault="00DB29ED" w:rsidP="00DB29ED">
      <w:r>
        <w:rPr>
          <w:rStyle w:val="CommentReference"/>
        </w:rPr>
        <w:annotationRef/>
      </w:r>
      <w:r>
        <w:rPr>
          <w:rFonts w:asciiTheme="minorHAnsi" w:eastAsiaTheme="minorHAnsi" w:hAnsiTheme="minorHAnsi" w:cstheme="minorBidi"/>
          <w:color w:val="000000"/>
          <w:sz w:val="20"/>
          <w:szCs w:val="20"/>
        </w:rPr>
        <w:t>Ditto</w:t>
      </w:r>
    </w:p>
  </w:comment>
  <w:comment w:id="255" w:author="Quincey Koziol" w:date="2024-08-28T12:18:00Z" w:initials="QK">
    <w:p w14:paraId="334E95AE" w14:textId="6F6509B8" w:rsidR="001D284B" w:rsidRDefault="001D284B" w:rsidP="001D284B">
      <w:r>
        <w:rPr>
          <w:rStyle w:val="CommentReference"/>
        </w:rPr>
        <w:annotationRef/>
      </w:r>
      <w:r>
        <w:rPr>
          <w:rFonts w:asciiTheme="minorHAnsi" w:eastAsiaTheme="minorHAnsi" w:hAnsiTheme="minorHAnsi" w:cstheme="minorBidi"/>
          <w:color w:val="000000"/>
          <w:sz w:val="20"/>
          <w:szCs w:val="20"/>
        </w:rPr>
        <w:t>This is complex and will be difficult to interpret for applications that want to perform direct chunk I/O.</w:t>
      </w:r>
    </w:p>
    <w:p w14:paraId="68D0F000" w14:textId="77777777" w:rsidR="001D284B" w:rsidRDefault="001D284B" w:rsidP="001D284B"/>
    <w:p w14:paraId="10B39CAA" w14:textId="77777777" w:rsidR="001D284B" w:rsidRDefault="001D284B" w:rsidP="001D284B">
      <w:r>
        <w:rPr>
          <w:rFonts w:asciiTheme="minorHAnsi" w:eastAsiaTheme="minorHAnsi" w:hAnsiTheme="minorHAnsi" w:cstheme="minorBidi"/>
          <w:color w:val="000000"/>
          <w:sz w:val="20"/>
          <w:szCs w:val="20"/>
        </w:rPr>
        <w:t>The library should always add a checksum for the entire structured chunk when it is written and this routine should be a no-op (or error).</w:t>
      </w:r>
    </w:p>
  </w:comment>
  <w:comment w:id="256" w:author="Elena Pourmal" w:date="2024-09-04T16:48:00Z" w:initials="EP">
    <w:p w14:paraId="39734C1B" w14:textId="77777777" w:rsidR="005750CD" w:rsidRDefault="00DB29ED" w:rsidP="005750CD">
      <w:r>
        <w:rPr>
          <w:rStyle w:val="CommentReference"/>
        </w:rPr>
        <w:annotationRef/>
      </w:r>
      <w:r w:rsidR="005750CD">
        <w:rPr>
          <w:rFonts w:asciiTheme="minorHAnsi" w:eastAsiaTheme="minorHAnsi" w:hAnsiTheme="minorHAnsi" w:cstheme="minorBidi"/>
          <w:sz w:val="20"/>
          <w:szCs w:val="20"/>
        </w:rPr>
        <w:t>We are allowing access to sections of the structured chunk. If design of I/O pipeline concludes to always read the whole chunk, then yes, we should add checksum for the whole chunk automatically. Actually, I think Neil and John now lean to read the whole chunk.</w:t>
      </w:r>
    </w:p>
  </w:comment>
  <w:comment w:id="448" w:author="Quincey Koziol" w:date="2024-08-28T12:22:00Z" w:initials="QK">
    <w:p w14:paraId="154A5BB9" w14:textId="7828F252" w:rsidR="008518F5" w:rsidRDefault="008518F5" w:rsidP="008518F5">
      <w:r>
        <w:rPr>
          <w:rStyle w:val="CommentReference"/>
        </w:rPr>
        <w:annotationRef/>
      </w:r>
      <w:r>
        <w:rPr>
          <w:rFonts w:asciiTheme="minorHAnsi" w:eastAsiaTheme="minorHAnsi" w:hAnsiTheme="minorHAnsi" w:cstheme="minorBidi"/>
          <w:color w:val="000000"/>
          <w:sz w:val="20"/>
          <w:szCs w:val="20"/>
        </w:rPr>
        <w:t>This set of sections for the I/O operations doesn’t make sense for sparse data.  The example should at least show setting a selection in the dataset (and possibly in memory also).</w:t>
      </w:r>
    </w:p>
  </w:comment>
  <w:comment w:id="449" w:author="Elena Pourmal" w:date="2024-09-04T16:51:00Z" w:initials="EP">
    <w:p w14:paraId="25382EC4" w14:textId="77777777" w:rsidR="00D1443B" w:rsidRDefault="00DB29ED" w:rsidP="00D1443B">
      <w:r>
        <w:rPr>
          <w:rStyle w:val="CommentReference"/>
        </w:rPr>
        <w:annotationRef/>
      </w:r>
      <w:r w:rsidR="00D1443B">
        <w:rPr>
          <w:rFonts w:asciiTheme="minorHAnsi" w:eastAsiaTheme="minorHAnsi" w:hAnsiTheme="minorHAnsi" w:cstheme="minorBidi"/>
          <w:sz w:val="20"/>
          <w:szCs w:val="20"/>
        </w:rPr>
        <w:t>It is a typo, agree. Will fix.</w:t>
      </w:r>
    </w:p>
  </w:comment>
  <w:comment w:id="500" w:author="Quincey Koziol" w:date="2024-08-28T12:24:00Z" w:initials="QK">
    <w:p w14:paraId="3C3E727F" w14:textId="06D1BABF" w:rsidR="008518F5" w:rsidRDefault="008518F5" w:rsidP="008518F5">
      <w:r>
        <w:rPr>
          <w:rStyle w:val="CommentReference"/>
        </w:rPr>
        <w:annotationRef/>
      </w:r>
      <w:r>
        <w:rPr>
          <w:rFonts w:asciiTheme="minorHAnsi" w:eastAsiaTheme="minorHAnsi" w:hAnsiTheme="minorHAnsi" w:cstheme="minorBidi"/>
          <w:color w:val="000000"/>
          <w:sz w:val="20"/>
          <w:szCs w:val="20"/>
        </w:rPr>
        <w:t>H5Pget_filter3?</w:t>
      </w:r>
    </w:p>
  </w:comment>
  <w:comment w:id="501" w:author="Elena Pourmal" w:date="2024-09-04T16:54:00Z" w:initials="EP">
    <w:p w14:paraId="1A1A6FEE" w14:textId="77777777" w:rsidR="00D1443B" w:rsidRDefault="00D1443B" w:rsidP="00D1443B">
      <w:r>
        <w:rPr>
          <w:rStyle w:val="CommentReference"/>
        </w:rPr>
        <w:annotationRef/>
      </w:r>
      <w:r>
        <w:rPr>
          <w:rFonts w:asciiTheme="minorHAnsi" w:eastAsiaTheme="minorHAnsi" w:hAnsiTheme="minorHAnsi" w:cstheme="minorBidi"/>
          <w:color w:val="000000"/>
          <w:sz w:val="20"/>
          <w:szCs w:val="20"/>
        </w:rPr>
        <w:t>Yep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F024FD" w15:done="0"/>
  <w15:commentEx w15:paraId="0E30757E" w15:paraIdParent="75F024FD" w15:done="0"/>
  <w15:commentEx w15:paraId="7056EA64" w15:done="0"/>
  <w15:commentEx w15:paraId="2B743DD4" w15:paraIdParent="7056EA64" w15:done="0"/>
  <w15:commentEx w15:paraId="77AC6BB0" w15:done="0"/>
  <w15:commentEx w15:paraId="45E3B014" w15:paraIdParent="77AC6BB0" w15:done="0"/>
  <w15:commentEx w15:paraId="472555AF" w15:done="0"/>
  <w15:commentEx w15:paraId="33465B79" w15:paraIdParent="472555AF" w15:done="0"/>
  <w15:commentEx w15:paraId="2E3FD30E" w15:done="0"/>
  <w15:commentEx w15:paraId="696CF535" w15:paraIdParent="2E3FD30E" w15:done="0"/>
  <w15:commentEx w15:paraId="336DF371" w15:done="0"/>
  <w15:commentEx w15:paraId="5C560805" w15:paraIdParent="336DF371" w15:done="0"/>
  <w15:commentEx w15:paraId="3AB219D9" w15:done="0"/>
  <w15:commentEx w15:paraId="64650C00" w15:paraIdParent="3AB219D9" w15:done="0"/>
  <w15:commentEx w15:paraId="4E63242A" w15:done="1"/>
  <w15:commentEx w15:paraId="56696C54" w15:done="0"/>
  <w15:commentEx w15:paraId="2973626C" w15:paraIdParent="56696C54" w15:done="0"/>
  <w15:commentEx w15:paraId="7DAEFFBC" w15:done="0"/>
  <w15:commentEx w15:paraId="3FC92DF6" w15:paraIdParent="7DAEFFBC" w15:done="0"/>
  <w15:commentEx w15:paraId="6454CEDF" w15:done="0"/>
  <w15:commentEx w15:paraId="0E6FE35B" w15:paraIdParent="6454CEDF" w15:done="0"/>
  <w15:commentEx w15:paraId="7CF9A8CF" w15:done="0"/>
  <w15:commentEx w15:paraId="0FEA87F9" w15:paraIdParent="7CF9A8CF" w15:done="0"/>
  <w15:commentEx w15:paraId="28011292" w15:done="0"/>
  <w15:commentEx w15:paraId="3BEB813A" w15:paraIdParent="28011292" w15:done="0"/>
  <w15:commentEx w15:paraId="758D885E" w15:done="0"/>
  <w15:commentEx w15:paraId="10FFB370" w15:paraIdParent="758D885E" w15:done="0"/>
  <w15:commentEx w15:paraId="16A9A87C" w15:done="0"/>
  <w15:commentEx w15:paraId="353B1556" w15:paraIdParent="16A9A87C" w15:done="0"/>
  <w15:commentEx w15:paraId="4EE89AA0" w15:done="0"/>
  <w15:commentEx w15:paraId="1CA3458B" w15:paraIdParent="4EE89AA0" w15:done="0"/>
  <w15:commentEx w15:paraId="36790141" w15:done="0"/>
  <w15:commentEx w15:paraId="21F55544" w15:paraIdParent="36790141" w15:done="0"/>
  <w15:commentEx w15:paraId="00E65A69" w15:done="0"/>
  <w15:commentEx w15:paraId="3312AD16" w15:paraIdParent="00E65A69" w15:done="0"/>
  <w15:commentEx w15:paraId="5100B0EE" w15:done="0"/>
  <w15:commentEx w15:paraId="31E764CC" w15:paraIdParent="5100B0EE" w15:done="0"/>
  <w15:commentEx w15:paraId="3AE70287" w15:done="0"/>
  <w15:commentEx w15:paraId="12169604" w15:paraIdParent="3AE70287" w15:done="0"/>
  <w15:commentEx w15:paraId="407E4A52" w15:done="0"/>
  <w15:commentEx w15:paraId="28E6C2F8" w15:paraIdParent="407E4A52" w15:done="0"/>
  <w15:commentEx w15:paraId="378A4E37" w15:paraIdParent="407E4A52" w15:done="0"/>
  <w15:commentEx w15:paraId="29E339C9" w15:done="0"/>
  <w15:commentEx w15:paraId="1DB1EFD9" w15:done="0"/>
  <w15:commentEx w15:paraId="376B2F00" w15:done="0"/>
  <w15:commentEx w15:paraId="1063E6D1" w15:paraIdParent="376B2F00" w15:done="0"/>
  <w15:commentEx w15:paraId="5613439B" w15:done="0"/>
  <w15:commentEx w15:paraId="045404DE" w15:paraIdParent="5613439B" w15:done="0"/>
  <w15:commentEx w15:paraId="4F4C3D14" w15:done="0"/>
  <w15:commentEx w15:paraId="47D76B10" w15:paraIdParent="4F4C3D14" w15:done="0"/>
  <w15:commentEx w15:paraId="279D4A5F" w15:done="0"/>
  <w15:commentEx w15:paraId="1D03E013" w15:paraIdParent="279D4A5F" w15:done="0"/>
  <w15:commentEx w15:paraId="5C304F97" w15:done="0"/>
  <w15:commentEx w15:paraId="313B7BF9" w15:paraIdParent="5C304F97" w15:done="0"/>
  <w15:commentEx w15:paraId="10B39CAA" w15:done="0"/>
  <w15:commentEx w15:paraId="39734C1B" w15:paraIdParent="10B39CAA" w15:done="0"/>
  <w15:commentEx w15:paraId="154A5BB9" w15:done="0"/>
  <w15:commentEx w15:paraId="25382EC4" w15:paraIdParent="154A5BB9" w15:done="0"/>
  <w15:commentEx w15:paraId="3C3E727F" w15:done="0"/>
  <w15:commentEx w15:paraId="1A1A6FEE" w15:paraIdParent="3C3E72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C3EC13" w16cex:dateUtc="2024-08-27T21:51:00Z"/>
  <w16cex:commentExtensible w16cex:durableId="5A2763C7" w16cex:dateUtc="2024-09-04T21:16:00Z"/>
  <w16cex:commentExtensible w16cex:durableId="53F90100" w16cex:dateUtc="2024-08-27T21:50:00Z"/>
  <w16cex:commentExtensible w16cex:durableId="64D37D3C" w16cex:dateUtc="2024-09-04T21:14:00Z"/>
  <w16cex:commentExtensible w16cex:durableId="4610C56C" w16cex:dateUtc="2024-08-27T21:55:00Z"/>
  <w16cex:commentExtensible w16cex:durableId="1B9A82EE" w16cex:dateUtc="2024-09-04T21:19:00Z"/>
  <w16cex:commentExtensible w16cex:durableId="0926281E" w16cex:dateUtc="2024-08-27T21:56:00Z"/>
  <w16cex:commentExtensible w16cex:durableId="3425AB1E" w16cex:dateUtc="2024-09-04T21:21:00Z"/>
  <w16cex:commentExtensible w16cex:durableId="0727DA34" w16cex:dateUtc="2024-08-27T22:04:00Z"/>
  <w16cex:commentExtensible w16cex:durableId="375A63D6" w16cex:dateUtc="2024-09-04T21:23:00Z"/>
  <w16cex:commentExtensible w16cex:durableId="4F96A839" w16cex:dateUtc="2024-08-27T21:59:00Z"/>
  <w16cex:commentExtensible w16cex:durableId="142AA0BC" w16cex:dateUtc="2024-09-04T21:24:00Z"/>
  <w16cex:commentExtensible w16cex:durableId="50A12FC3" w16cex:dateUtc="2024-08-27T22:20:00Z"/>
  <w16cex:commentExtensible w16cex:durableId="503B8C99" w16cex:dateUtc="2024-09-04T21:26:00Z"/>
  <w16cex:commentExtensible w16cex:durableId="4643EA03" w16cex:dateUtc="2024-06-27T21:18:00Z"/>
  <w16cex:commentExtensible w16cex:durableId="477A0041" w16cex:dateUtc="2024-08-27T22:19:00Z"/>
  <w16cex:commentExtensible w16cex:durableId="1FE58781" w16cex:dateUtc="2024-09-04T21:27:00Z"/>
  <w16cex:commentExtensible w16cex:durableId="47A681C0" w16cex:dateUtc="2024-08-27T22:42:00Z"/>
  <w16cex:commentExtensible w16cex:durableId="1CCB476C" w16cex:dateUtc="2024-09-04T21:28:00Z"/>
  <w16cex:commentExtensible w16cex:durableId="0E7C1B03" w16cex:dateUtc="2024-08-27T22:41:00Z"/>
  <w16cex:commentExtensible w16cex:durableId="75047FAC" w16cex:dateUtc="2024-10-23T15:52:00Z"/>
  <w16cex:commentExtensible w16cex:durableId="38D5389F" w16cex:dateUtc="2024-08-27T22:28:00Z"/>
  <w16cex:commentExtensible w16cex:durableId="7C65406A" w16cex:dateUtc="2024-09-04T21:30:00Z"/>
  <w16cex:commentExtensible w16cex:durableId="11F9D213" w16cex:dateUtc="2024-08-27T22:14:00Z"/>
  <w16cex:commentExtensible w16cex:durableId="5C0B1B92" w16cex:dateUtc="2024-09-04T21:31:00Z"/>
  <w16cex:commentExtensible w16cex:durableId="521050CB" w16cex:dateUtc="2024-08-27T22:16:00Z"/>
  <w16cex:commentExtensible w16cex:durableId="230882F8" w16cex:dateUtc="2024-09-04T21:34:00Z"/>
  <w16cex:commentExtensible w16cex:durableId="0509D40C" w16cex:dateUtc="2024-08-27T22:29:00Z"/>
  <w16cex:commentExtensible w16cex:durableId="376B962E" w16cex:dateUtc="2024-09-04T21:35:00Z"/>
  <w16cex:commentExtensible w16cex:durableId="0501CFAD" w16cex:dateUtc="2024-08-27T22:47:00Z"/>
  <w16cex:commentExtensible w16cex:durableId="769FAA0E" w16cex:dateUtc="2024-09-04T21:36:00Z"/>
  <w16cex:commentExtensible w16cex:durableId="76B024D8" w16cex:dateUtc="2024-08-27T22:56:00Z"/>
  <w16cex:commentExtensible w16cex:durableId="5A60CFAD" w16cex:dateUtc="2024-09-04T21:37:00Z"/>
  <w16cex:commentExtensible w16cex:durableId="7777B777" w16cex:dateUtc="2024-08-27T22:49:00Z"/>
  <w16cex:commentExtensible w16cex:durableId="762488D4" w16cex:dateUtc="2024-09-04T21:39:00Z"/>
  <w16cex:commentExtensible w16cex:durableId="051AAFF5" w16cex:dateUtc="2024-08-27T22:54:00Z"/>
  <w16cex:commentExtensible w16cex:durableId="2BCE04E1" w16cex:dateUtc="2024-09-04T21:40:00Z"/>
  <w16cex:commentExtensible w16cex:durableId="39C615B5" w16cex:dateUtc="2024-08-27T23:00:00Z"/>
  <w16cex:commentExtensible w16cex:durableId="0A1E672B" w16cex:dateUtc="2024-09-04T21:43:00Z"/>
  <w16cex:commentExtensible w16cex:durableId="4DAE6CEA" w16cex:dateUtc="2024-08-28T16:48:00Z"/>
  <w16cex:commentExtensible w16cex:durableId="25735C90" w16cex:dateUtc="2024-09-04T21:41:00Z"/>
  <w16cex:commentExtensible w16cex:durableId="7F463E04" w16cex:dateUtc="2024-09-04T21:41:00Z"/>
  <w16cex:commentExtensible w16cex:durableId="3B72F99C" w16cex:dateUtc="2024-08-28T17:01:00Z"/>
  <w16cex:commentExtensible w16cex:durableId="484E3928" w16cex:dateUtc="2024-10-23T16:42:00Z"/>
  <w16cex:commentExtensible w16cex:durableId="45CB4691" w16cex:dateUtc="2024-08-28T16:52:00Z"/>
  <w16cex:commentExtensible w16cex:durableId="3220FFFE" w16cex:dateUtc="2024-09-04T21:44:00Z"/>
  <w16cex:commentExtensible w16cex:durableId="612F786C" w16cex:dateUtc="2024-08-28T17:02:00Z"/>
  <w16cex:commentExtensible w16cex:durableId="06FF623A" w16cex:dateUtc="2024-09-04T21:44:00Z"/>
  <w16cex:commentExtensible w16cex:durableId="20202DE4" w16cex:dateUtc="2024-08-28T17:27:00Z"/>
  <w16cex:commentExtensible w16cex:durableId="2638BD02" w16cex:dateUtc="2024-09-04T21:45:00Z"/>
  <w16cex:commentExtensible w16cex:durableId="76B5C48B" w16cex:dateUtc="2024-08-28T17:26:00Z"/>
  <w16cex:commentExtensible w16cex:durableId="0FF4DBEA" w16cex:dateUtc="2024-09-04T21:45:00Z"/>
  <w16cex:commentExtensible w16cex:durableId="13B93672" w16cex:dateUtc="2024-08-28T17:26:00Z"/>
  <w16cex:commentExtensible w16cex:durableId="279FE16A" w16cex:dateUtc="2024-09-04T21:46:00Z"/>
  <w16cex:commentExtensible w16cex:durableId="7200BADB" w16cex:dateUtc="2024-08-28T17:18:00Z"/>
  <w16cex:commentExtensible w16cex:durableId="616EF032" w16cex:dateUtc="2024-09-04T21:48:00Z"/>
  <w16cex:commentExtensible w16cex:durableId="21CCE74B" w16cex:dateUtc="2024-08-28T17:22:00Z"/>
  <w16cex:commentExtensible w16cex:durableId="5E33A022" w16cex:dateUtc="2024-09-04T21:51:00Z"/>
  <w16cex:commentExtensible w16cex:durableId="68C08988" w16cex:dateUtc="2024-08-28T17:24:00Z"/>
  <w16cex:commentExtensible w16cex:durableId="61AA898D" w16cex:dateUtc="2024-09-04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F024FD" w16cid:durableId="2DC3EC13"/>
  <w16cid:commentId w16cid:paraId="0E30757E" w16cid:durableId="5A2763C7"/>
  <w16cid:commentId w16cid:paraId="7056EA64" w16cid:durableId="53F90100"/>
  <w16cid:commentId w16cid:paraId="2B743DD4" w16cid:durableId="64D37D3C"/>
  <w16cid:commentId w16cid:paraId="77AC6BB0" w16cid:durableId="4610C56C"/>
  <w16cid:commentId w16cid:paraId="45E3B014" w16cid:durableId="1B9A82EE"/>
  <w16cid:commentId w16cid:paraId="472555AF" w16cid:durableId="0926281E"/>
  <w16cid:commentId w16cid:paraId="33465B79" w16cid:durableId="3425AB1E"/>
  <w16cid:commentId w16cid:paraId="2E3FD30E" w16cid:durableId="0727DA34"/>
  <w16cid:commentId w16cid:paraId="696CF535" w16cid:durableId="375A63D6"/>
  <w16cid:commentId w16cid:paraId="336DF371" w16cid:durableId="4F96A839"/>
  <w16cid:commentId w16cid:paraId="5C560805" w16cid:durableId="142AA0BC"/>
  <w16cid:commentId w16cid:paraId="3AB219D9" w16cid:durableId="50A12FC3"/>
  <w16cid:commentId w16cid:paraId="64650C00" w16cid:durableId="503B8C99"/>
  <w16cid:commentId w16cid:paraId="4E63242A" w16cid:durableId="4643EA03"/>
  <w16cid:commentId w16cid:paraId="56696C54" w16cid:durableId="477A0041"/>
  <w16cid:commentId w16cid:paraId="2973626C" w16cid:durableId="1FE58781"/>
  <w16cid:commentId w16cid:paraId="7DAEFFBC" w16cid:durableId="47A681C0"/>
  <w16cid:commentId w16cid:paraId="3FC92DF6" w16cid:durableId="1CCB476C"/>
  <w16cid:commentId w16cid:paraId="6454CEDF" w16cid:durableId="0E7C1B03"/>
  <w16cid:commentId w16cid:paraId="0E6FE35B" w16cid:durableId="75047FAC"/>
  <w16cid:commentId w16cid:paraId="7CF9A8CF" w16cid:durableId="38D5389F"/>
  <w16cid:commentId w16cid:paraId="0FEA87F9" w16cid:durableId="7C65406A"/>
  <w16cid:commentId w16cid:paraId="28011292" w16cid:durableId="11F9D213"/>
  <w16cid:commentId w16cid:paraId="3BEB813A" w16cid:durableId="5C0B1B92"/>
  <w16cid:commentId w16cid:paraId="758D885E" w16cid:durableId="521050CB"/>
  <w16cid:commentId w16cid:paraId="10FFB370" w16cid:durableId="230882F8"/>
  <w16cid:commentId w16cid:paraId="16A9A87C" w16cid:durableId="0509D40C"/>
  <w16cid:commentId w16cid:paraId="353B1556" w16cid:durableId="376B962E"/>
  <w16cid:commentId w16cid:paraId="4EE89AA0" w16cid:durableId="0501CFAD"/>
  <w16cid:commentId w16cid:paraId="1CA3458B" w16cid:durableId="769FAA0E"/>
  <w16cid:commentId w16cid:paraId="36790141" w16cid:durableId="76B024D8"/>
  <w16cid:commentId w16cid:paraId="21F55544" w16cid:durableId="5A60CFAD"/>
  <w16cid:commentId w16cid:paraId="00E65A69" w16cid:durableId="7777B777"/>
  <w16cid:commentId w16cid:paraId="3312AD16" w16cid:durableId="762488D4"/>
  <w16cid:commentId w16cid:paraId="5100B0EE" w16cid:durableId="051AAFF5"/>
  <w16cid:commentId w16cid:paraId="31E764CC" w16cid:durableId="2BCE04E1"/>
  <w16cid:commentId w16cid:paraId="3AE70287" w16cid:durableId="39C615B5"/>
  <w16cid:commentId w16cid:paraId="12169604" w16cid:durableId="0A1E672B"/>
  <w16cid:commentId w16cid:paraId="407E4A52" w16cid:durableId="4DAE6CEA"/>
  <w16cid:commentId w16cid:paraId="28E6C2F8" w16cid:durableId="25735C90"/>
  <w16cid:commentId w16cid:paraId="378A4E37" w16cid:durableId="7F463E04"/>
  <w16cid:commentId w16cid:paraId="29E339C9" w16cid:durableId="3B72F99C"/>
  <w16cid:commentId w16cid:paraId="1DB1EFD9" w16cid:durableId="484E3928"/>
  <w16cid:commentId w16cid:paraId="376B2F00" w16cid:durableId="45CB4691"/>
  <w16cid:commentId w16cid:paraId="1063E6D1" w16cid:durableId="3220FFFE"/>
  <w16cid:commentId w16cid:paraId="5613439B" w16cid:durableId="612F786C"/>
  <w16cid:commentId w16cid:paraId="045404DE" w16cid:durableId="06FF623A"/>
  <w16cid:commentId w16cid:paraId="4F4C3D14" w16cid:durableId="20202DE4"/>
  <w16cid:commentId w16cid:paraId="47D76B10" w16cid:durableId="2638BD02"/>
  <w16cid:commentId w16cid:paraId="279D4A5F" w16cid:durableId="76B5C48B"/>
  <w16cid:commentId w16cid:paraId="1D03E013" w16cid:durableId="0FF4DBEA"/>
  <w16cid:commentId w16cid:paraId="5C304F97" w16cid:durableId="13B93672"/>
  <w16cid:commentId w16cid:paraId="313B7BF9" w16cid:durableId="279FE16A"/>
  <w16cid:commentId w16cid:paraId="10B39CAA" w16cid:durableId="7200BADB"/>
  <w16cid:commentId w16cid:paraId="39734C1B" w16cid:durableId="616EF032"/>
  <w16cid:commentId w16cid:paraId="154A5BB9" w16cid:durableId="21CCE74B"/>
  <w16cid:commentId w16cid:paraId="25382EC4" w16cid:durableId="5E33A022"/>
  <w16cid:commentId w16cid:paraId="3C3E727F" w16cid:durableId="68C08988"/>
  <w16cid:commentId w16cid:paraId="1A1A6FEE" w16cid:durableId="61AA8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05B57" w14:textId="77777777" w:rsidR="008B00D8" w:rsidRDefault="008B00D8" w:rsidP="00611674">
      <w:r>
        <w:separator/>
      </w:r>
    </w:p>
  </w:endnote>
  <w:endnote w:type="continuationSeparator" w:id="0">
    <w:p w14:paraId="0F0EF99C" w14:textId="77777777" w:rsidR="008B00D8" w:rsidRDefault="008B00D8"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Cambria"/>
    <w:panose1 w:val="020B0604020202020204"/>
    <w:charset w:val="00"/>
    <w:family w:val="modern"/>
    <w:pitch w:val="fixed"/>
  </w:font>
  <w:font w:name="Liberation Serif">
    <w:altName w:val="Times New Roman"/>
    <w:panose1 w:val="020B0604020202020204"/>
    <w:charset w:val="00"/>
    <w:family w:val="roman"/>
    <w:pitch w:val="variable"/>
  </w:font>
  <w:font w:name="Droid Sans Devanagari">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659FE" w14:textId="77777777" w:rsidR="008B00D8" w:rsidRDefault="008B00D8" w:rsidP="00611674">
      <w:r>
        <w:separator/>
      </w:r>
    </w:p>
  </w:footnote>
  <w:footnote w:type="continuationSeparator" w:id="0">
    <w:p w14:paraId="4ECAFFF9" w14:textId="77777777" w:rsidR="008B00D8" w:rsidRDefault="008B00D8" w:rsidP="00611674">
      <w:r>
        <w:continuationSeparator/>
      </w:r>
    </w:p>
  </w:footnote>
  <w:footnote w:id="1">
    <w:p w14:paraId="1A288B88" w14:textId="5633249C" w:rsidR="005844D7" w:rsidRPr="005844D7" w:rsidRDefault="005844D7">
      <w:pPr>
        <w:pStyle w:val="FootnoteText"/>
        <w:rPr>
          <w:sz w:val="18"/>
          <w:szCs w:val="18"/>
        </w:rPr>
      </w:pPr>
      <w:r w:rsidRPr="005844D7">
        <w:rPr>
          <w:rStyle w:val="FootnoteReference"/>
          <w:sz w:val="18"/>
          <w:szCs w:val="18"/>
        </w:rPr>
        <w:footnoteRef/>
      </w:r>
      <w:r w:rsidRPr="005844D7">
        <w:rPr>
          <w:sz w:val="18"/>
          <w:szCs w:val="18"/>
        </w:rPr>
        <w:t xml:space="preserve"> Contact person</w:t>
      </w:r>
    </w:p>
  </w:footnote>
  <w:footnote w:id="2">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3">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4">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5">
    <w:p w14:paraId="3869FCD9" w14:textId="5A56B011" w:rsidR="00F463FF" w:rsidRPr="00F463FF" w:rsidRDefault="00F463FF" w:rsidP="00F463FF">
      <w:pPr>
        <w:pStyle w:val="TextBody"/>
        <w:spacing w:after="0" w:line="240" w:lineRule="auto"/>
        <w:rPr>
          <w:rFonts w:asciiTheme="minorHAnsi" w:hAnsiTheme="minorHAnsi" w:cstheme="minorHAnsi"/>
          <w:sz w:val="20"/>
          <w:szCs w:val="20"/>
        </w:rPr>
      </w:pPr>
      <w:r w:rsidRPr="00F463FF">
        <w:rPr>
          <w:rStyle w:val="FootnoteReference"/>
          <w:rFonts w:asciiTheme="minorHAnsi" w:hAnsiTheme="minorHAnsi" w:cstheme="minorHAnsi"/>
          <w:sz w:val="20"/>
          <w:szCs w:val="20"/>
        </w:rPr>
        <w:footnoteRef/>
      </w:r>
      <w:r w:rsidRPr="00F463FF">
        <w:rPr>
          <w:rFonts w:asciiTheme="minorHAnsi" w:hAnsiTheme="minorHAnsi" w:cstheme="minorHAnsi"/>
          <w:sz w:val="20"/>
          <w:szCs w:val="20"/>
        </w:rPr>
        <w:t xml:space="preserve"> We should also decide </w:t>
      </w:r>
      <w:r>
        <w:rPr>
          <w:rFonts w:asciiTheme="minorHAnsi" w:hAnsiTheme="minorHAnsi" w:cstheme="minorHAnsi"/>
          <w:sz w:val="20"/>
          <w:szCs w:val="20"/>
        </w:rPr>
        <w:t xml:space="preserve">on </w:t>
      </w:r>
      <w:r w:rsidRPr="00F463FF">
        <w:rPr>
          <w:rFonts w:asciiTheme="minorHAnsi" w:hAnsiTheme="minorHAnsi" w:cstheme="minorHAnsi"/>
          <w:sz w:val="20"/>
          <w:szCs w:val="20"/>
        </w:rPr>
        <w:t>what will be the behavior of the call</w:t>
      </w:r>
      <w:r>
        <w:rPr>
          <w:rFonts w:asciiTheme="minorHAnsi" w:hAnsiTheme="minorHAnsi" w:cstheme="minorHAnsi"/>
          <w:sz w:val="20"/>
          <w:szCs w:val="20"/>
        </w:rPr>
        <w:t>s</w:t>
      </w:r>
      <w:r w:rsidRPr="00F463FF">
        <w:rPr>
          <w:rFonts w:asciiTheme="minorHAnsi" w:hAnsiTheme="minorHAnsi" w:cstheme="minorHAnsi"/>
          <w:sz w:val="20"/>
          <w:szCs w:val="20"/>
        </w:rPr>
        <w:t xml:space="preserve"> to </w:t>
      </w:r>
      <w:r>
        <w:rPr>
          <w:rFonts w:asciiTheme="minorHAnsi" w:hAnsiTheme="minorHAnsi" w:cstheme="minorHAnsi"/>
          <w:sz w:val="20"/>
          <w:szCs w:val="20"/>
        </w:rPr>
        <w:t xml:space="preserve">the </w:t>
      </w:r>
      <w:r w:rsidRPr="00F463FF">
        <w:rPr>
          <w:rFonts w:asciiTheme="minorHAnsi" w:hAnsiTheme="minorHAnsi" w:cstheme="minorHAnsi"/>
          <w:sz w:val="20"/>
          <w:szCs w:val="20"/>
        </w:rPr>
        <w:t xml:space="preserve">existing APIs H5Pset_layout with </w:t>
      </w:r>
      <w:r w:rsidRPr="00F463FF">
        <w:rPr>
          <w:rFonts w:asciiTheme="minorHAnsi" w:hAnsiTheme="minorHAnsi" w:cstheme="minorHAnsi"/>
          <w:b/>
          <w:bCs/>
          <w:sz w:val="20"/>
          <w:szCs w:val="20"/>
        </w:rPr>
        <w:t>new storage layout</w:t>
      </w:r>
      <w:r w:rsidRPr="00F463FF">
        <w:rPr>
          <w:rFonts w:asciiTheme="minorHAnsi" w:hAnsiTheme="minorHAnsi" w:cstheme="minorHAnsi"/>
          <w:sz w:val="20"/>
          <w:szCs w:val="20"/>
        </w:rPr>
        <w:t xml:space="preserve"> </w:t>
      </w:r>
      <w:r w:rsidRPr="00F463FF">
        <w:rPr>
          <w:rFonts w:asciiTheme="minorHAnsi" w:hAnsiTheme="minorHAnsi" w:cstheme="minorHAnsi"/>
          <w:color w:val="000000" w:themeColor="text1"/>
          <w:sz w:val="20"/>
          <w:szCs w:val="20"/>
        </w:rPr>
        <w:t>H5D_SPARSE_CHUNK</w:t>
      </w:r>
      <w:r>
        <w:rPr>
          <w:rFonts w:asciiTheme="minorHAnsi" w:hAnsiTheme="minorHAnsi" w:cstheme="minorHAnsi"/>
          <w:color w:val="000000" w:themeColor="text1"/>
          <w:sz w:val="20"/>
          <w:szCs w:val="20"/>
        </w:rPr>
        <w:t xml:space="preserve"> and H5Pset_chunk (initial proposal to avoid new API; for now, we decided to use a new API)</w:t>
      </w:r>
      <w:r w:rsidRPr="00F463FF">
        <w:rPr>
          <w:rFonts w:asciiTheme="minorHAnsi" w:hAnsiTheme="minorHAnsi" w:cstheme="minorHAnsi"/>
          <w:sz w:val="20"/>
          <w:szCs w:val="20"/>
        </w:rPr>
        <w:t xml:space="preserve">. </w:t>
      </w:r>
      <w:r w:rsidR="00886AAC">
        <w:rPr>
          <w:rFonts w:asciiTheme="minorHAnsi" w:hAnsiTheme="minorHAnsi" w:cstheme="minorHAnsi"/>
          <w:sz w:val="20"/>
          <w:szCs w:val="20"/>
        </w:rPr>
        <w:t xml:space="preserve">Please also see a note in section </w:t>
      </w:r>
      <w:r w:rsidR="00886AAC">
        <w:rPr>
          <w:rFonts w:asciiTheme="minorHAnsi" w:hAnsiTheme="minorHAnsi" w:cstheme="minorHAnsi"/>
          <w:sz w:val="20"/>
          <w:szCs w:val="20"/>
        </w:rPr>
        <w:fldChar w:fldCharType="begin"/>
      </w:r>
      <w:r w:rsidR="00886AAC">
        <w:rPr>
          <w:rFonts w:asciiTheme="minorHAnsi" w:hAnsiTheme="minorHAnsi" w:cstheme="minorHAnsi"/>
          <w:sz w:val="20"/>
          <w:szCs w:val="20"/>
        </w:rPr>
        <w:instrText xml:space="preserve"> REF _Ref174545417 \r \h </w:instrText>
      </w:r>
      <w:r w:rsidR="00886AAC">
        <w:rPr>
          <w:rFonts w:asciiTheme="minorHAnsi" w:hAnsiTheme="minorHAnsi" w:cstheme="minorHAnsi"/>
          <w:sz w:val="20"/>
          <w:szCs w:val="20"/>
        </w:rPr>
      </w:r>
      <w:r w:rsidR="00886AAC">
        <w:rPr>
          <w:rFonts w:asciiTheme="minorHAnsi" w:hAnsiTheme="minorHAnsi" w:cstheme="minorHAnsi"/>
          <w:sz w:val="20"/>
          <w:szCs w:val="20"/>
        </w:rPr>
        <w:fldChar w:fldCharType="separate"/>
      </w:r>
      <w:r w:rsidR="00704439">
        <w:rPr>
          <w:rFonts w:asciiTheme="minorHAnsi" w:hAnsiTheme="minorHAnsi" w:cstheme="minorHAnsi"/>
          <w:sz w:val="20"/>
          <w:szCs w:val="20"/>
        </w:rPr>
        <w:t>2.1.3</w:t>
      </w:r>
      <w:r w:rsidR="00886AAC">
        <w:rPr>
          <w:rFonts w:asciiTheme="minorHAnsi" w:hAnsiTheme="minorHAnsi" w:cstheme="minorHAnsi"/>
          <w:sz w:val="20"/>
          <w:szCs w:val="20"/>
        </w:rPr>
        <w:fldChar w:fldCharType="end"/>
      </w:r>
    </w:p>
    <w:p w14:paraId="01E4D7F9" w14:textId="5515F0F7" w:rsidR="00F463FF" w:rsidRDefault="00F463FF">
      <w:pPr>
        <w:pStyle w:val="FootnoteText"/>
      </w:pPr>
    </w:p>
  </w:footnote>
  <w:footnote w:id="6">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7">
    <w:p w14:paraId="79434D7D" w14:textId="6EB55FC5" w:rsidR="00DF4519" w:rsidRDefault="00DF4519">
      <w:pPr>
        <w:pStyle w:val="FootnoteText"/>
      </w:pPr>
      <w:r>
        <w:rPr>
          <w:rStyle w:val="FootnoteReference"/>
        </w:rPr>
        <w:footnoteRef/>
      </w:r>
      <w:r>
        <w:t xml:space="preserve"> </w:t>
      </w:r>
      <w:r w:rsidRPr="00DF4519">
        <w:rPr>
          <w:sz w:val="20"/>
          <w:szCs w:val="20"/>
        </w:rPr>
        <w:t>We should add new layout to the H5Pset/</w:t>
      </w:r>
      <w:proofErr w:type="spellStart"/>
      <w:r w:rsidRPr="00DF4519">
        <w:rPr>
          <w:sz w:val="20"/>
          <w:szCs w:val="20"/>
        </w:rPr>
        <w:t>get_layout</w:t>
      </w:r>
      <w:proofErr w:type="spellEnd"/>
      <w:r w:rsidRPr="00DF4519">
        <w:rPr>
          <w:sz w:val="20"/>
          <w:szCs w:val="20"/>
        </w:rPr>
        <w:t xml:space="preserve"> function descriptions</w:t>
      </w:r>
    </w:p>
  </w:footnote>
  <w:footnote w:id="8">
    <w:p w14:paraId="6B7D66F2" w14:textId="055A6D72" w:rsidR="007400B0" w:rsidRDefault="007400B0">
      <w:pPr>
        <w:pStyle w:val="FootnoteText"/>
      </w:pPr>
      <w:r>
        <w:rPr>
          <w:rStyle w:val="FootnoteReference"/>
        </w:rPr>
        <w:footnoteRef/>
      </w:r>
      <w:r>
        <w:t xml:space="preserve"> </w:t>
      </w:r>
      <w:r w:rsidRPr="005F3715">
        <w:rPr>
          <w:sz w:val="20"/>
          <w:szCs w:val="20"/>
        </w:rPr>
        <w:t>The names of the flags are subject to change</w:t>
      </w:r>
      <w:r w:rsidR="00780CED">
        <w:rPr>
          <w:sz w:val="20"/>
          <w:szCs w:val="20"/>
        </w:rPr>
        <w:t>.</w:t>
      </w:r>
    </w:p>
  </w:footnote>
  <w:footnote w:id="9">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10">
    <w:p w14:paraId="4CF9BA90" w14:textId="1ACAAD07" w:rsidR="0002779A" w:rsidRDefault="0002779A">
      <w:pPr>
        <w:pStyle w:val="FootnoteText"/>
      </w:pPr>
      <w:ins w:id="180" w:author="Elena Pourmal" w:date="2024-10-23T11:04:00Z" w16du:dateUtc="2024-10-23T16:04:00Z">
        <w:r>
          <w:rPr>
            <w:rStyle w:val="FootnoteReference"/>
          </w:rPr>
          <w:footnoteRef/>
        </w:r>
        <w:r>
          <w:t xml:space="preserve"> </w:t>
        </w:r>
        <w:r w:rsidRPr="0002779A">
          <w:rPr>
            <w:sz w:val="20"/>
            <w:szCs w:val="20"/>
          </w:rPr>
          <w:t xml:space="preserve">Encoded selection is </w:t>
        </w:r>
      </w:ins>
      <w:ins w:id="181" w:author="Elena Pourmal" w:date="2024-10-23T11:06:00Z" w16du:dateUtc="2024-10-23T16:06:00Z">
        <w:r>
          <w:rPr>
            <w:sz w:val="20"/>
            <w:szCs w:val="20"/>
          </w:rPr>
          <w:t xml:space="preserve">a binary blob returned in the </w:t>
        </w:r>
        <w:proofErr w:type="spellStart"/>
        <w:r w:rsidRPr="0002779A">
          <w:rPr>
            <w:rFonts w:ascii="Consolas" w:hAnsi="Consolas" w:cs="Consolas"/>
            <w:sz w:val="20"/>
            <w:szCs w:val="20"/>
          </w:rPr>
          <w:t>buf</w:t>
        </w:r>
        <w:proofErr w:type="spellEnd"/>
        <w:r w:rsidRPr="0002779A">
          <w:rPr>
            <w:rFonts w:ascii="Consolas" w:hAnsi="Consolas" w:cs="Consolas"/>
            <w:sz w:val="20"/>
            <w:szCs w:val="20"/>
          </w:rPr>
          <w:t xml:space="preserve"> </w:t>
        </w:r>
        <w:r>
          <w:rPr>
            <w:sz w:val="20"/>
            <w:szCs w:val="20"/>
          </w:rPr>
          <w:t xml:space="preserve">parameter </w:t>
        </w:r>
      </w:ins>
      <w:ins w:id="182" w:author="Elena Pourmal" w:date="2024-10-23T11:07:00Z" w16du:dateUtc="2024-10-23T16:07:00Z">
        <w:r>
          <w:rPr>
            <w:sz w:val="20"/>
            <w:szCs w:val="20"/>
          </w:rPr>
          <w:t xml:space="preserve">of the </w:t>
        </w:r>
        <w:r>
          <w:rPr>
            <w:rFonts w:ascii="Consolas" w:hAnsi="Consolas" w:cs="Consolas"/>
            <w:sz w:val="20"/>
            <w:szCs w:val="20"/>
          </w:rPr>
          <w:fldChar w:fldCharType="begin"/>
        </w:r>
        <w:r>
          <w:rPr>
            <w:rFonts w:ascii="Consolas" w:hAnsi="Consolas" w:cs="Consolas"/>
            <w:sz w:val="20"/>
            <w:szCs w:val="20"/>
          </w:rPr>
          <w:instrText>HYPERLINK "https://support.hdfgroup.org/documentation/hdf5/latest/group___h5_s.html" \l "title14"</w:instrText>
        </w:r>
        <w:r>
          <w:rPr>
            <w:rFonts w:ascii="Consolas" w:hAnsi="Consolas" w:cs="Consolas"/>
            <w:sz w:val="20"/>
            <w:szCs w:val="20"/>
          </w:rPr>
        </w:r>
        <w:r>
          <w:rPr>
            <w:rFonts w:ascii="Consolas" w:hAnsi="Consolas" w:cs="Consolas"/>
            <w:sz w:val="20"/>
            <w:szCs w:val="20"/>
          </w:rPr>
          <w:fldChar w:fldCharType="separate"/>
        </w:r>
        <w:r w:rsidRPr="0002779A">
          <w:rPr>
            <w:rStyle w:val="Hyperlink"/>
            <w:rFonts w:ascii="Consolas" w:hAnsi="Consolas" w:cs="Consolas"/>
            <w:sz w:val="20"/>
            <w:szCs w:val="20"/>
          </w:rPr>
          <w:t>H5Sencode2</w:t>
        </w:r>
        <w:r>
          <w:rPr>
            <w:rFonts w:ascii="Consolas" w:hAnsi="Consolas" w:cs="Consolas"/>
            <w:sz w:val="20"/>
            <w:szCs w:val="20"/>
          </w:rPr>
          <w:fldChar w:fldCharType="end"/>
        </w:r>
        <w:r>
          <w:rPr>
            <w:sz w:val="20"/>
            <w:szCs w:val="20"/>
          </w:rPr>
          <w:t xml:space="preserve"> function</w:t>
        </w:r>
      </w:ins>
      <w:ins w:id="183" w:author="Elena Pourmal" w:date="2024-10-23T11:04:00Z" w16du:dateUtc="2024-10-23T16:04:00Z">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0A75F" w14:textId="117133FF" w:rsidR="005F40E1" w:rsidRDefault="00117638" w:rsidP="00611674">
    <w:pPr>
      <w:pStyle w:val="THGHeader2"/>
    </w:pPr>
    <w:r>
      <w:t>October 23</w:t>
    </w:r>
    <w:r w:rsidR="005F40E1">
      <w:t>, 202</w:t>
    </w:r>
    <w:r w:rsidR="007D7A7D">
      <w:t>4</w:t>
    </w:r>
    <w:r w:rsidR="005F40E1">
      <w:ptab w:relativeTo="margin" w:alignment="center" w:leader="none"/>
    </w:r>
    <w:r w:rsidR="005F40E1">
      <w:ptab w:relativeTo="margin" w:alignment="right" w:leader="none"/>
    </w:r>
    <w:r w:rsidR="005F40E1">
      <w:t>RFC Lifeboat 2023-03-</w:t>
    </w:r>
    <w:proofErr w:type="gramStart"/>
    <w:r w:rsidR="005F40E1">
      <w:t>03.</w:t>
    </w:r>
    <w:r w:rsidR="00D71750">
      <w:t>v</w:t>
    </w:r>
    <w:proofErr w:type="gramEnd"/>
    <w:r w:rsidR="00D71750">
      <w:t>1</w:t>
    </w:r>
    <w: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25C5" w14:textId="36F59CF0" w:rsidR="005F40E1" w:rsidRPr="006D4EA4" w:rsidRDefault="00117638" w:rsidP="00611674">
    <w:pPr>
      <w:pStyle w:val="THGHeader"/>
    </w:pPr>
    <w:r>
      <w:t>October 23</w:t>
    </w:r>
    <w:r w:rsidR="005F40E1">
      <w:t>, 202</w:t>
    </w:r>
    <w:r w:rsidR="00AF4B4D">
      <w:t>4</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28A4A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ena Pourmal">
    <w15:presenceInfo w15:providerId="Windows Live" w15:userId="be62b992331bfef0"/>
  </w15:person>
  <w15:person w15:author="Quincey Koziol">
    <w15:presenceInfo w15:providerId="Windows Live" w15:userId="023217a2a837e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0C6A"/>
    <w:rsid w:val="00001076"/>
    <w:rsid w:val="0000138A"/>
    <w:rsid w:val="00002191"/>
    <w:rsid w:val="00007400"/>
    <w:rsid w:val="00013E7E"/>
    <w:rsid w:val="000149A7"/>
    <w:rsid w:val="0001598D"/>
    <w:rsid w:val="00017411"/>
    <w:rsid w:val="00017EC9"/>
    <w:rsid w:val="000225D4"/>
    <w:rsid w:val="00024AF9"/>
    <w:rsid w:val="00026224"/>
    <w:rsid w:val="00027298"/>
    <w:rsid w:val="0002779A"/>
    <w:rsid w:val="00032CF4"/>
    <w:rsid w:val="0003346D"/>
    <w:rsid w:val="0003373F"/>
    <w:rsid w:val="000375FA"/>
    <w:rsid w:val="000526BF"/>
    <w:rsid w:val="00052AFE"/>
    <w:rsid w:val="0005371D"/>
    <w:rsid w:val="0005485B"/>
    <w:rsid w:val="00055F52"/>
    <w:rsid w:val="000564D8"/>
    <w:rsid w:val="0006154A"/>
    <w:rsid w:val="00063A52"/>
    <w:rsid w:val="00063EB4"/>
    <w:rsid w:val="000658D4"/>
    <w:rsid w:val="00066207"/>
    <w:rsid w:val="00067083"/>
    <w:rsid w:val="00067AEE"/>
    <w:rsid w:val="00072824"/>
    <w:rsid w:val="00074965"/>
    <w:rsid w:val="00083E61"/>
    <w:rsid w:val="00083F3F"/>
    <w:rsid w:val="00085B37"/>
    <w:rsid w:val="000861BB"/>
    <w:rsid w:val="00086DC9"/>
    <w:rsid w:val="00091C97"/>
    <w:rsid w:val="00093AAC"/>
    <w:rsid w:val="000978A2"/>
    <w:rsid w:val="000A2894"/>
    <w:rsid w:val="000B118D"/>
    <w:rsid w:val="000B1DB2"/>
    <w:rsid w:val="000B1DBE"/>
    <w:rsid w:val="000B4E7E"/>
    <w:rsid w:val="000B7514"/>
    <w:rsid w:val="000B7D09"/>
    <w:rsid w:val="000C3222"/>
    <w:rsid w:val="000C4E5C"/>
    <w:rsid w:val="000C7515"/>
    <w:rsid w:val="000D2A5A"/>
    <w:rsid w:val="000D67A9"/>
    <w:rsid w:val="000D6BBC"/>
    <w:rsid w:val="000E2A81"/>
    <w:rsid w:val="000E3DC2"/>
    <w:rsid w:val="000E514B"/>
    <w:rsid w:val="000E6D88"/>
    <w:rsid w:val="000F4A4B"/>
    <w:rsid w:val="000F4D9E"/>
    <w:rsid w:val="0010301B"/>
    <w:rsid w:val="00103EB7"/>
    <w:rsid w:val="00106394"/>
    <w:rsid w:val="001100EC"/>
    <w:rsid w:val="0011248C"/>
    <w:rsid w:val="001135C8"/>
    <w:rsid w:val="001145FF"/>
    <w:rsid w:val="0011647F"/>
    <w:rsid w:val="00117638"/>
    <w:rsid w:val="00121168"/>
    <w:rsid w:val="0012151A"/>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284B"/>
    <w:rsid w:val="001D3E2B"/>
    <w:rsid w:val="001D493E"/>
    <w:rsid w:val="001D4954"/>
    <w:rsid w:val="001D53BC"/>
    <w:rsid w:val="001E13D4"/>
    <w:rsid w:val="001E2518"/>
    <w:rsid w:val="001E2678"/>
    <w:rsid w:val="001E413C"/>
    <w:rsid w:val="001E5D51"/>
    <w:rsid w:val="001F1B15"/>
    <w:rsid w:val="001F5BD0"/>
    <w:rsid w:val="00200239"/>
    <w:rsid w:val="00200D5F"/>
    <w:rsid w:val="00201F87"/>
    <w:rsid w:val="00202353"/>
    <w:rsid w:val="00202B22"/>
    <w:rsid w:val="00210BB9"/>
    <w:rsid w:val="0021146A"/>
    <w:rsid w:val="0021341A"/>
    <w:rsid w:val="00215BAA"/>
    <w:rsid w:val="00221EDD"/>
    <w:rsid w:val="00222D01"/>
    <w:rsid w:val="00226967"/>
    <w:rsid w:val="00226A0D"/>
    <w:rsid w:val="002270A3"/>
    <w:rsid w:val="002317C2"/>
    <w:rsid w:val="002328D6"/>
    <w:rsid w:val="00233745"/>
    <w:rsid w:val="00235AE8"/>
    <w:rsid w:val="00250FF6"/>
    <w:rsid w:val="00264D9A"/>
    <w:rsid w:val="002665A5"/>
    <w:rsid w:val="0027060B"/>
    <w:rsid w:val="00274EBD"/>
    <w:rsid w:val="002756CA"/>
    <w:rsid w:val="00281E49"/>
    <w:rsid w:val="00282F6E"/>
    <w:rsid w:val="002929ED"/>
    <w:rsid w:val="00294FBC"/>
    <w:rsid w:val="00295274"/>
    <w:rsid w:val="002A5C59"/>
    <w:rsid w:val="002B09E0"/>
    <w:rsid w:val="002B24DB"/>
    <w:rsid w:val="002B2D9A"/>
    <w:rsid w:val="002B6657"/>
    <w:rsid w:val="002B6C40"/>
    <w:rsid w:val="002C06BE"/>
    <w:rsid w:val="002C38EF"/>
    <w:rsid w:val="002C6FC1"/>
    <w:rsid w:val="002C72EA"/>
    <w:rsid w:val="002C7304"/>
    <w:rsid w:val="002D174F"/>
    <w:rsid w:val="002D2755"/>
    <w:rsid w:val="002D3560"/>
    <w:rsid w:val="002D452A"/>
    <w:rsid w:val="002D45AC"/>
    <w:rsid w:val="002D4CB7"/>
    <w:rsid w:val="002D7C38"/>
    <w:rsid w:val="002E1424"/>
    <w:rsid w:val="002E4688"/>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56624"/>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6EF6"/>
    <w:rsid w:val="003A73F0"/>
    <w:rsid w:val="003B5F98"/>
    <w:rsid w:val="003B7936"/>
    <w:rsid w:val="003C0834"/>
    <w:rsid w:val="003C1CCC"/>
    <w:rsid w:val="003C211F"/>
    <w:rsid w:val="003C2D3A"/>
    <w:rsid w:val="003D31E4"/>
    <w:rsid w:val="003D3809"/>
    <w:rsid w:val="003D67BF"/>
    <w:rsid w:val="003E1974"/>
    <w:rsid w:val="003E49CD"/>
    <w:rsid w:val="003E5BAF"/>
    <w:rsid w:val="003E6027"/>
    <w:rsid w:val="003E61B3"/>
    <w:rsid w:val="003E6E71"/>
    <w:rsid w:val="003E6EF1"/>
    <w:rsid w:val="003F22B8"/>
    <w:rsid w:val="003F5749"/>
    <w:rsid w:val="003F5920"/>
    <w:rsid w:val="003F5CEA"/>
    <w:rsid w:val="00403840"/>
    <w:rsid w:val="00404CC6"/>
    <w:rsid w:val="00407A51"/>
    <w:rsid w:val="004104AC"/>
    <w:rsid w:val="00411C56"/>
    <w:rsid w:val="004128E1"/>
    <w:rsid w:val="00414BF0"/>
    <w:rsid w:val="00421470"/>
    <w:rsid w:val="00422AA4"/>
    <w:rsid w:val="00425CF9"/>
    <w:rsid w:val="00434208"/>
    <w:rsid w:val="00436DB0"/>
    <w:rsid w:val="00442FF8"/>
    <w:rsid w:val="004447C1"/>
    <w:rsid w:val="00452827"/>
    <w:rsid w:val="00453A40"/>
    <w:rsid w:val="00456827"/>
    <w:rsid w:val="00460949"/>
    <w:rsid w:val="00463A53"/>
    <w:rsid w:val="00470904"/>
    <w:rsid w:val="00471213"/>
    <w:rsid w:val="004847A6"/>
    <w:rsid w:val="00485088"/>
    <w:rsid w:val="004852A0"/>
    <w:rsid w:val="004873C3"/>
    <w:rsid w:val="0048775E"/>
    <w:rsid w:val="00491A9B"/>
    <w:rsid w:val="00493055"/>
    <w:rsid w:val="00494171"/>
    <w:rsid w:val="0049571B"/>
    <w:rsid w:val="004A6197"/>
    <w:rsid w:val="004B0752"/>
    <w:rsid w:val="004B3472"/>
    <w:rsid w:val="004B5AA7"/>
    <w:rsid w:val="004C12DC"/>
    <w:rsid w:val="004C5D82"/>
    <w:rsid w:val="004D0C4D"/>
    <w:rsid w:val="004D22EB"/>
    <w:rsid w:val="004D300B"/>
    <w:rsid w:val="004D4CA4"/>
    <w:rsid w:val="004D6FE9"/>
    <w:rsid w:val="004D7035"/>
    <w:rsid w:val="004E0F65"/>
    <w:rsid w:val="004E6F43"/>
    <w:rsid w:val="004F4BE5"/>
    <w:rsid w:val="004F5EB2"/>
    <w:rsid w:val="005037D2"/>
    <w:rsid w:val="005048B3"/>
    <w:rsid w:val="00504BA3"/>
    <w:rsid w:val="00505A51"/>
    <w:rsid w:val="00512AFB"/>
    <w:rsid w:val="00513B9F"/>
    <w:rsid w:val="005140A4"/>
    <w:rsid w:val="00515AB3"/>
    <w:rsid w:val="0052155A"/>
    <w:rsid w:val="00522C98"/>
    <w:rsid w:val="00526B38"/>
    <w:rsid w:val="00527CD9"/>
    <w:rsid w:val="00530404"/>
    <w:rsid w:val="0053124D"/>
    <w:rsid w:val="00532D6F"/>
    <w:rsid w:val="0053560A"/>
    <w:rsid w:val="00537B86"/>
    <w:rsid w:val="005426F5"/>
    <w:rsid w:val="00546112"/>
    <w:rsid w:val="00551F7E"/>
    <w:rsid w:val="00554488"/>
    <w:rsid w:val="00557951"/>
    <w:rsid w:val="0056164F"/>
    <w:rsid w:val="00561F28"/>
    <w:rsid w:val="005621B7"/>
    <w:rsid w:val="0057030C"/>
    <w:rsid w:val="005704CD"/>
    <w:rsid w:val="00572B7A"/>
    <w:rsid w:val="00572FA3"/>
    <w:rsid w:val="00574457"/>
    <w:rsid w:val="005750CD"/>
    <w:rsid w:val="00577365"/>
    <w:rsid w:val="00582129"/>
    <w:rsid w:val="0058381D"/>
    <w:rsid w:val="00583C1F"/>
    <w:rsid w:val="005844D7"/>
    <w:rsid w:val="0058686F"/>
    <w:rsid w:val="005933D0"/>
    <w:rsid w:val="00593E49"/>
    <w:rsid w:val="00594980"/>
    <w:rsid w:val="005A66B4"/>
    <w:rsid w:val="005A7098"/>
    <w:rsid w:val="005B21AD"/>
    <w:rsid w:val="005B24CD"/>
    <w:rsid w:val="005C796B"/>
    <w:rsid w:val="005D0606"/>
    <w:rsid w:val="005D1632"/>
    <w:rsid w:val="005E0B84"/>
    <w:rsid w:val="005E4E41"/>
    <w:rsid w:val="005F02ED"/>
    <w:rsid w:val="005F0FCF"/>
    <w:rsid w:val="005F3715"/>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5CF0"/>
    <w:rsid w:val="006475FC"/>
    <w:rsid w:val="006522EE"/>
    <w:rsid w:val="006524A7"/>
    <w:rsid w:val="00656AA6"/>
    <w:rsid w:val="00663C79"/>
    <w:rsid w:val="00664BCB"/>
    <w:rsid w:val="006655EB"/>
    <w:rsid w:val="006656AC"/>
    <w:rsid w:val="00673044"/>
    <w:rsid w:val="00676B73"/>
    <w:rsid w:val="0068396B"/>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083"/>
    <w:rsid w:val="006C6187"/>
    <w:rsid w:val="006E195C"/>
    <w:rsid w:val="006E2F2A"/>
    <w:rsid w:val="006E5F78"/>
    <w:rsid w:val="006F0823"/>
    <w:rsid w:val="006F08C4"/>
    <w:rsid w:val="006F26C4"/>
    <w:rsid w:val="006F2F3A"/>
    <w:rsid w:val="006F4F46"/>
    <w:rsid w:val="006F5763"/>
    <w:rsid w:val="006F6375"/>
    <w:rsid w:val="006F71E2"/>
    <w:rsid w:val="006F7EDF"/>
    <w:rsid w:val="00700ABC"/>
    <w:rsid w:val="00704439"/>
    <w:rsid w:val="00707E5D"/>
    <w:rsid w:val="0071517B"/>
    <w:rsid w:val="00715A77"/>
    <w:rsid w:val="007232A8"/>
    <w:rsid w:val="007328A4"/>
    <w:rsid w:val="007400B0"/>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C1E"/>
    <w:rsid w:val="00780CED"/>
    <w:rsid w:val="00780EC0"/>
    <w:rsid w:val="0078366E"/>
    <w:rsid w:val="00784576"/>
    <w:rsid w:val="007874C6"/>
    <w:rsid w:val="00794CA9"/>
    <w:rsid w:val="0079577D"/>
    <w:rsid w:val="00795A6B"/>
    <w:rsid w:val="007966AC"/>
    <w:rsid w:val="007A033E"/>
    <w:rsid w:val="007A0392"/>
    <w:rsid w:val="007A2D45"/>
    <w:rsid w:val="007A3845"/>
    <w:rsid w:val="007A45D9"/>
    <w:rsid w:val="007A68AE"/>
    <w:rsid w:val="007A7E3E"/>
    <w:rsid w:val="007B3127"/>
    <w:rsid w:val="007B34E0"/>
    <w:rsid w:val="007B5E95"/>
    <w:rsid w:val="007B6FEA"/>
    <w:rsid w:val="007C06A5"/>
    <w:rsid w:val="007C1AE8"/>
    <w:rsid w:val="007C37AE"/>
    <w:rsid w:val="007D0BA7"/>
    <w:rsid w:val="007D33B4"/>
    <w:rsid w:val="007D7A7D"/>
    <w:rsid w:val="007E0693"/>
    <w:rsid w:val="007E1AC3"/>
    <w:rsid w:val="007E3E90"/>
    <w:rsid w:val="007E53F6"/>
    <w:rsid w:val="007F116E"/>
    <w:rsid w:val="007F15CB"/>
    <w:rsid w:val="007F2974"/>
    <w:rsid w:val="007F5029"/>
    <w:rsid w:val="007F5C9A"/>
    <w:rsid w:val="007F7484"/>
    <w:rsid w:val="00802A09"/>
    <w:rsid w:val="00803F47"/>
    <w:rsid w:val="00806E3F"/>
    <w:rsid w:val="00812949"/>
    <w:rsid w:val="00812A24"/>
    <w:rsid w:val="008141C2"/>
    <w:rsid w:val="00816947"/>
    <w:rsid w:val="008233CE"/>
    <w:rsid w:val="0082593A"/>
    <w:rsid w:val="00826EDB"/>
    <w:rsid w:val="00827D30"/>
    <w:rsid w:val="00831F25"/>
    <w:rsid w:val="00836A58"/>
    <w:rsid w:val="00843F85"/>
    <w:rsid w:val="00846EB1"/>
    <w:rsid w:val="00851406"/>
    <w:rsid w:val="008518F5"/>
    <w:rsid w:val="00856430"/>
    <w:rsid w:val="00857183"/>
    <w:rsid w:val="00861469"/>
    <w:rsid w:val="0086402E"/>
    <w:rsid w:val="00865173"/>
    <w:rsid w:val="00866C77"/>
    <w:rsid w:val="00867351"/>
    <w:rsid w:val="00872D63"/>
    <w:rsid w:val="008733E2"/>
    <w:rsid w:val="008749A8"/>
    <w:rsid w:val="00877A1A"/>
    <w:rsid w:val="00882654"/>
    <w:rsid w:val="00886AAC"/>
    <w:rsid w:val="008876B5"/>
    <w:rsid w:val="0089025D"/>
    <w:rsid w:val="00893E69"/>
    <w:rsid w:val="00894779"/>
    <w:rsid w:val="008A0746"/>
    <w:rsid w:val="008A20EE"/>
    <w:rsid w:val="008A3C7F"/>
    <w:rsid w:val="008A556D"/>
    <w:rsid w:val="008B00D8"/>
    <w:rsid w:val="008B20E9"/>
    <w:rsid w:val="008B4C6E"/>
    <w:rsid w:val="008B710D"/>
    <w:rsid w:val="008B7850"/>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5E70"/>
    <w:rsid w:val="00947623"/>
    <w:rsid w:val="0095256A"/>
    <w:rsid w:val="00953288"/>
    <w:rsid w:val="00953D7B"/>
    <w:rsid w:val="00956A22"/>
    <w:rsid w:val="00956A87"/>
    <w:rsid w:val="00956F7C"/>
    <w:rsid w:val="00961AE2"/>
    <w:rsid w:val="00961FE3"/>
    <w:rsid w:val="00963946"/>
    <w:rsid w:val="00963E99"/>
    <w:rsid w:val="009657B1"/>
    <w:rsid w:val="00966307"/>
    <w:rsid w:val="00966726"/>
    <w:rsid w:val="00970E4F"/>
    <w:rsid w:val="00971D17"/>
    <w:rsid w:val="0097336E"/>
    <w:rsid w:val="00973D8D"/>
    <w:rsid w:val="00982CE0"/>
    <w:rsid w:val="009850BB"/>
    <w:rsid w:val="00986FEF"/>
    <w:rsid w:val="00990A83"/>
    <w:rsid w:val="0099124B"/>
    <w:rsid w:val="00991E90"/>
    <w:rsid w:val="009941D2"/>
    <w:rsid w:val="00995CEA"/>
    <w:rsid w:val="009A0F4F"/>
    <w:rsid w:val="009A5B24"/>
    <w:rsid w:val="009A72D1"/>
    <w:rsid w:val="009B00A8"/>
    <w:rsid w:val="009B354F"/>
    <w:rsid w:val="009B476E"/>
    <w:rsid w:val="009B5042"/>
    <w:rsid w:val="009B703D"/>
    <w:rsid w:val="009C1CDD"/>
    <w:rsid w:val="009C574E"/>
    <w:rsid w:val="009D348E"/>
    <w:rsid w:val="009D5D32"/>
    <w:rsid w:val="009D7EF6"/>
    <w:rsid w:val="009F511B"/>
    <w:rsid w:val="009F588E"/>
    <w:rsid w:val="009F7AD3"/>
    <w:rsid w:val="00A06AEE"/>
    <w:rsid w:val="00A074D0"/>
    <w:rsid w:val="00A13E5F"/>
    <w:rsid w:val="00A17C2E"/>
    <w:rsid w:val="00A17F10"/>
    <w:rsid w:val="00A22273"/>
    <w:rsid w:val="00A27AB9"/>
    <w:rsid w:val="00A34C01"/>
    <w:rsid w:val="00A34DF1"/>
    <w:rsid w:val="00A35EEB"/>
    <w:rsid w:val="00A41BFC"/>
    <w:rsid w:val="00A53C6E"/>
    <w:rsid w:val="00A54B83"/>
    <w:rsid w:val="00A56C45"/>
    <w:rsid w:val="00A570D6"/>
    <w:rsid w:val="00A6148B"/>
    <w:rsid w:val="00A6478B"/>
    <w:rsid w:val="00A64C2D"/>
    <w:rsid w:val="00A676B0"/>
    <w:rsid w:val="00A74BAA"/>
    <w:rsid w:val="00A74F95"/>
    <w:rsid w:val="00A759A6"/>
    <w:rsid w:val="00A80564"/>
    <w:rsid w:val="00A901F2"/>
    <w:rsid w:val="00A967D7"/>
    <w:rsid w:val="00A96D84"/>
    <w:rsid w:val="00A9772D"/>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368"/>
    <w:rsid w:val="00AD7BEB"/>
    <w:rsid w:val="00AE0364"/>
    <w:rsid w:val="00AE389C"/>
    <w:rsid w:val="00AE3C28"/>
    <w:rsid w:val="00AE42BE"/>
    <w:rsid w:val="00AE7201"/>
    <w:rsid w:val="00AF346D"/>
    <w:rsid w:val="00AF4B4D"/>
    <w:rsid w:val="00AF4F88"/>
    <w:rsid w:val="00AF6CF1"/>
    <w:rsid w:val="00B00381"/>
    <w:rsid w:val="00B037B1"/>
    <w:rsid w:val="00B0590A"/>
    <w:rsid w:val="00B0753B"/>
    <w:rsid w:val="00B115E7"/>
    <w:rsid w:val="00B12AC8"/>
    <w:rsid w:val="00B12EDC"/>
    <w:rsid w:val="00B2079F"/>
    <w:rsid w:val="00B22C1C"/>
    <w:rsid w:val="00B22CF8"/>
    <w:rsid w:val="00B31DF2"/>
    <w:rsid w:val="00B31F5D"/>
    <w:rsid w:val="00B34ACD"/>
    <w:rsid w:val="00B47076"/>
    <w:rsid w:val="00B53478"/>
    <w:rsid w:val="00B53B51"/>
    <w:rsid w:val="00B54E6E"/>
    <w:rsid w:val="00B5530C"/>
    <w:rsid w:val="00B55CBC"/>
    <w:rsid w:val="00B56285"/>
    <w:rsid w:val="00B67C77"/>
    <w:rsid w:val="00B71FCB"/>
    <w:rsid w:val="00B73262"/>
    <w:rsid w:val="00B7543C"/>
    <w:rsid w:val="00B761AE"/>
    <w:rsid w:val="00B8714C"/>
    <w:rsid w:val="00B906E8"/>
    <w:rsid w:val="00B90924"/>
    <w:rsid w:val="00B94004"/>
    <w:rsid w:val="00BB2FDA"/>
    <w:rsid w:val="00BB3104"/>
    <w:rsid w:val="00BC00E5"/>
    <w:rsid w:val="00BC102B"/>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246C"/>
    <w:rsid w:val="00C13D36"/>
    <w:rsid w:val="00C20242"/>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EFF"/>
    <w:rsid w:val="00C76E28"/>
    <w:rsid w:val="00C77DEA"/>
    <w:rsid w:val="00C8204E"/>
    <w:rsid w:val="00C90473"/>
    <w:rsid w:val="00C916B8"/>
    <w:rsid w:val="00C93993"/>
    <w:rsid w:val="00C944FC"/>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209E"/>
    <w:rsid w:val="00CF38AC"/>
    <w:rsid w:val="00CF7F12"/>
    <w:rsid w:val="00D015CC"/>
    <w:rsid w:val="00D022A1"/>
    <w:rsid w:val="00D0419D"/>
    <w:rsid w:val="00D10CAF"/>
    <w:rsid w:val="00D110B2"/>
    <w:rsid w:val="00D120F7"/>
    <w:rsid w:val="00D12873"/>
    <w:rsid w:val="00D13949"/>
    <w:rsid w:val="00D13F4F"/>
    <w:rsid w:val="00D1443B"/>
    <w:rsid w:val="00D20C93"/>
    <w:rsid w:val="00D21DC4"/>
    <w:rsid w:val="00D3269D"/>
    <w:rsid w:val="00D33DCE"/>
    <w:rsid w:val="00D37E04"/>
    <w:rsid w:val="00D40312"/>
    <w:rsid w:val="00D406B7"/>
    <w:rsid w:val="00D44B80"/>
    <w:rsid w:val="00D500AA"/>
    <w:rsid w:val="00D52869"/>
    <w:rsid w:val="00D54046"/>
    <w:rsid w:val="00D5474B"/>
    <w:rsid w:val="00D549AF"/>
    <w:rsid w:val="00D5693F"/>
    <w:rsid w:val="00D56CAB"/>
    <w:rsid w:val="00D61107"/>
    <w:rsid w:val="00D61263"/>
    <w:rsid w:val="00D63766"/>
    <w:rsid w:val="00D63B8F"/>
    <w:rsid w:val="00D677A0"/>
    <w:rsid w:val="00D71750"/>
    <w:rsid w:val="00D72CBF"/>
    <w:rsid w:val="00D8021D"/>
    <w:rsid w:val="00D84339"/>
    <w:rsid w:val="00D84966"/>
    <w:rsid w:val="00D84B25"/>
    <w:rsid w:val="00D850E7"/>
    <w:rsid w:val="00D875B6"/>
    <w:rsid w:val="00D87A15"/>
    <w:rsid w:val="00D909C0"/>
    <w:rsid w:val="00D92750"/>
    <w:rsid w:val="00D9646C"/>
    <w:rsid w:val="00D97B79"/>
    <w:rsid w:val="00D97D09"/>
    <w:rsid w:val="00DA5945"/>
    <w:rsid w:val="00DB1009"/>
    <w:rsid w:val="00DB1367"/>
    <w:rsid w:val="00DB1C33"/>
    <w:rsid w:val="00DB2426"/>
    <w:rsid w:val="00DB29ED"/>
    <w:rsid w:val="00DB6EA2"/>
    <w:rsid w:val="00DC1901"/>
    <w:rsid w:val="00DC2FD0"/>
    <w:rsid w:val="00DC6865"/>
    <w:rsid w:val="00DD089E"/>
    <w:rsid w:val="00DD2175"/>
    <w:rsid w:val="00DD5C64"/>
    <w:rsid w:val="00DE093E"/>
    <w:rsid w:val="00DE0B97"/>
    <w:rsid w:val="00DE14C5"/>
    <w:rsid w:val="00DE2DAF"/>
    <w:rsid w:val="00DE6631"/>
    <w:rsid w:val="00DE668D"/>
    <w:rsid w:val="00DF4519"/>
    <w:rsid w:val="00DF600F"/>
    <w:rsid w:val="00DF6BBA"/>
    <w:rsid w:val="00DF7369"/>
    <w:rsid w:val="00E003DA"/>
    <w:rsid w:val="00E0375F"/>
    <w:rsid w:val="00E03AE3"/>
    <w:rsid w:val="00E03CB8"/>
    <w:rsid w:val="00E0765C"/>
    <w:rsid w:val="00E109E6"/>
    <w:rsid w:val="00E16352"/>
    <w:rsid w:val="00E167B5"/>
    <w:rsid w:val="00E20F89"/>
    <w:rsid w:val="00E214A5"/>
    <w:rsid w:val="00E22FD8"/>
    <w:rsid w:val="00E2756A"/>
    <w:rsid w:val="00E276AB"/>
    <w:rsid w:val="00E30483"/>
    <w:rsid w:val="00E3113F"/>
    <w:rsid w:val="00E31BEE"/>
    <w:rsid w:val="00E32FFA"/>
    <w:rsid w:val="00E36389"/>
    <w:rsid w:val="00E43CDA"/>
    <w:rsid w:val="00E448F9"/>
    <w:rsid w:val="00E467DA"/>
    <w:rsid w:val="00E50B72"/>
    <w:rsid w:val="00E54C50"/>
    <w:rsid w:val="00E54D13"/>
    <w:rsid w:val="00E553EF"/>
    <w:rsid w:val="00E57A73"/>
    <w:rsid w:val="00E66F99"/>
    <w:rsid w:val="00E80D88"/>
    <w:rsid w:val="00E813DC"/>
    <w:rsid w:val="00E81B4E"/>
    <w:rsid w:val="00E91125"/>
    <w:rsid w:val="00E9140E"/>
    <w:rsid w:val="00E93844"/>
    <w:rsid w:val="00E949A6"/>
    <w:rsid w:val="00E9578E"/>
    <w:rsid w:val="00E96048"/>
    <w:rsid w:val="00EA22E1"/>
    <w:rsid w:val="00EA4958"/>
    <w:rsid w:val="00EA49D6"/>
    <w:rsid w:val="00EA7611"/>
    <w:rsid w:val="00EB282A"/>
    <w:rsid w:val="00ED18FC"/>
    <w:rsid w:val="00ED19F1"/>
    <w:rsid w:val="00ED2A4D"/>
    <w:rsid w:val="00ED2B8E"/>
    <w:rsid w:val="00ED5E48"/>
    <w:rsid w:val="00EE0D1D"/>
    <w:rsid w:val="00EE0F05"/>
    <w:rsid w:val="00EE20A6"/>
    <w:rsid w:val="00EE2942"/>
    <w:rsid w:val="00EE29E3"/>
    <w:rsid w:val="00EE4F9E"/>
    <w:rsid w:val="00EE583B"/>
    <w:rsid w:val="00EE6DBF"/>
    <w:rsid w:val="00EE79E4"/>
    <w:rsid w:val="00EF5377"/>
    <w:rsid w:val="00EF55E4"/>
    <w:rsid w:val="00EF7239"/>
    <w:rsid w:val="00EF7D0B"/>
    <w:rsid w:val="00F00267"/>
    <w:rsid w:val="00F03F32"/>
    <w:rsid w:val="00F0547D"/>
    <w:rsid w:val="00F06F31"/>
    <w:rsid w:val="00F1272B"/>
    <w:rsid w:val="00F177DA"/>
    <w:rsid w:val="00F230B6"/>
    <w:rsid w:val="00F2362A"/>
    <w:rsid w:val="00F25242"/>
    <w:rsid w:val="00F26458"/>
    <w:rsid w:val="00F2718B"/>
    <w:rsid w:val="00F31976"/>
    <w:rsid w:val="00F3244D"/>
    <w:rsid w:val="00F3389A"/>
    <w:rsid w:val="00F33909"/>
    <w:rsid w:val="00F44C97"/>
    <w:rsid w:val="00F463FF"/>
    <w:rsid w:val="00F523F5"/>
    <w:rsid w:val="00F52609"/>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5CC6"/>
    <w:rsid w:val="00FA604A"/>
    <w:rsid w:val="00FA68D1"/>
    <w:rsid w:val="00FB3864"/>
    <w:rsid w:val="00FC613C"/>
    <w:rsid w:val="00FC7B28"/>
    <w:rsid w:val="00FD049E"/>
    <w:rsid w:val="00FD757F"/>
    <w:rsid w:val="00FD7AB7"/>
    <w:rsid w:val="00FE02A9"/>
    <w:rsid w:val="00FE0781"/>
    <w:rsid w:val="00FE60CB"/>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D87A15"/>
    <w:pPr>
      <w:spacing w:before="360" w:after="360"/>
      <w:contextualSpacing/>
      <w:jc w:val="center"/>
    </w:pPr>
    <w:rPr>
      <w:rFonts w:asciiTheme="minorHAnsi" w:eastAsiaTheme="majorEastAsia" w:hAnsiTheme="minorHAnsi" w:cstheme="minorHAnsi"/>
      <w:b/>
      <w:color w:val="000000" w:themeColor="text1"/>
      <w:spacing w:val="5"/>
      <w:kern w:val="28"/>
    </w:rPr>
  </w:style>
  <w:style w:type="character" w:customStyle="1" w:styleId="TitleChar">
    <w:name w:val="Title Char"/>
    <w:basedOn w:val="DefaultParagraphFont"/>
    <w:link w:val="Title"/>
    <w:uiPriority w:val="17"/>
    <w:rsid w:val="00D87A15"/>
    <w:rPr>
      <w:rFonts w:asciiTheme="minorHAnsi" w:eastAsiaTheme="majorEastAsia" w:hAnsiTheme="minorHAnsi" w:cstheme="minorHAnsi"/>
      <w:b/>
      <w:color w:val="000000" w:themeColor="text1"/>
      <w:spacing w:val="5"/>
      <w:kern w:val="28"/>
      <w:sz w:val="24"/>
      <w:szCs w:val="24"/>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amma.hdfgroup.org/ftp/pub/outgoing/vchoi/SPARSE/hdf5lib_docs/html/group___d_c_p_l.html" TargetMode="External"/><Relationship Id="rId18" Type="http://schemas.microsoft.com/office/2016/09/relationships/commentsIds" Target="commentsIds.xml"/><Relationship Id="rId26" Type="http://schemas.openxmlformats.org/officeDocument/2006/relationships/hyperlink" Target="https://docs.hdfgroup.org/hdf5/v1_14/group___h5_d.html" TargetMode="External"/><Relationship Id="rId39" Type="http://schemas.openxmlformats.org/officeDocument/2006/relationships/hyperlink" Target="https://docs.hdfgroup.org/hdf5/v1_14/group___h5_d.html" TargetMode="External"/><Relationship Id="rId21" Type="http://schemas.openxmlformats.org/officeDocument/2006/relationships/hyperlink" Target="https://gamma.hdfgroup.org/ftp/pub/outgoing/vchoi/SPARSE/hdf5lib_docs/html/group___h5_d.html" TargetMode="External"/><Relationship Id="rId34" Type="http://schemas.openxmlformats.org/officeDocument/2006/relationships/hyperlink" Target="https://docs.hdfgroup.org/hdf5/develop/_h5public_8h.html" TargetMode="External"/><Relationship Id="rId42" Type="http://schemas.openxmlformats.org/officeDocument/2006/relationships/hyperlink" Target="https://docs.hdfgroup.org/hdf5/v1_14/group___h5_d.html" TargetMode="External"/><Relationship Id="rId47" Type="http://schemas.openxmlformats.org/officeDocument/2006/relationships/hyperlink" Target="https://portal.hdfgroup.org/hdf5/develop/group___d_x_p_l.html" TargetMode="External"/><Relationship Id="rId50" Type="http://schemas.openxmlformats.org/officeDocument/2006/relationships/hyperlink" Target="https://docs.hdfgroup.org/hdf5/rfc/RFC_Sparse_Chunks180830.pd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gamma.hdfgroup.org/ftp/pub/outgoing/vchoi/SPARSE/hdf5lib_docs/html/group___h5_d.html" TargetMode="External"/><Relationship Id="rId11" Type="http://schemas.openxmlformats.org/officeDocument/2006/relationships/hyperlink" Target="https://gamma.hdfgroup.org/ftp/pub/outgoing/vchoi/SPARSE/hdf5lib_docs/html/_r_m.html" TargetMode="External"/><Relationship Id="rId24" Type="http://schemas.openxmlformats.org/officeDocument/2006/relationships/hyperlink" Target="https://docs.hdfgroup.org/hdf5/v1_14/group___h5_d.html" TargetMode="External"/><Relationship Id="rId32" Type="http://schemas.openxmlformats.org/officeDocument/2006/relationships/hyperlink" Target="https://gamma.hdfgroup.org/ftp/pub/outgoing/vchoi/SPARSE/hdf5lib_docs/html/struct_h5_d__struct__chunk__info__t.html" TargetMode="External"/><Relationship Id="rId37" Type="http://schemas.openxmlformats.org/officeDocument/2006/relationships/hyperlink" Target="https://docs.hdfgroup.org/hdf5/develop/_h5public_8h.html" TargetMode="External"/><Relationship Id="rId40" Type="http://schemas.openxmlformats.org/officeDocument/2006/relationships/hyperlink" Target="https://docs.hdfgroup.org/hdf5/v1_14/group___h5_d.html" TargetMode="External"/><Relationship Id="rId45" Type="http://schemas.openxmlformats.org/officeDocument/2006/relationships/hyperlink" Target="https://docs.hdfgroup.org/hdf5/v1_14/group___h5_d.html" TargetMode="External"/><Relationship Id="rId53" Type="http://schemas.openxmlformats.org/officeDocument/2006/relationships/hyperlink" Target="https://docs.hdfgroup.org/hdf5/rfc/var_len_data_sketch_design_190715.pdf"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microsoft.com/office/2018/08/relationships/commentsExtensible" Target="commentsExtensible.xml"/><Relationship Id="rId14" Type="http://schemas.openxmlformats.org/officeDocument/2006/relationships/hyperlink" Target="https://gamma.hdfgroup.org/ftp/pub/outgoing/vchoi/SPARSE/hdf5lib_docs/html/_h5_dpublic_8h.html" TargetMode="External"/><Relationship Id="rId22" Type="http://schemas.openxmlformats.org/officeDocument/2006/relationships/hyperlink" Target="https://docs.hdfgroup.org/hdf5/v1_14/group___h5_d.html" TargetMode="External"/><Relationship Id="rId27" Type="http://schemas.openxmlformats.org/officeDocument/2006/relationships/hyperlink" Target="https://gamma.hdfgroup.org/ftp/pub/outgoing/vchoi/SPARSE/hdf5lib_docs/html/group___h5_d.html" TargetMode="External"/><Relationship Id="rId30" Type="http://schemas.openxmlformats.org/officeDocument/2006/relationships/hyperlink" Target="https://docs.hdfgroup.org/hdf5/v1_14/group___h5_d.html" TargetMode="External"/><Relationship Id="rId35" Type="http://schemas.openxmlformats.org/officeDocument/2006/relationships/hyperlink" Target="https://docs.hdfgroup.org/hdf5/develop/_h5public_8h.html" TargetMode="External"/><Relationship Id="rId43" Type="http://schemas.openxmlformats.org/officeDocument/2006/relationships/hyperlink" Target="https://docs.hdfgroup.org/hdf5/v1_14/group___h5_d.html" TargetMode="External"/><Relationship Id="rId48" Type="http://schemas.openxmlformats.org/officeDocument/2006/relationships/hyperlink" Target="https://gamma.hdfgroup.org/ftp/pub/outgoing/vchoi/SPARSE/hdf5lib_docs/html/group___o_c_p_l.html" TargetMode="External"/><Relationship Id="rId56" Type="http://schemas.openxmlformats.org/officeDocument/2006/relationships/footer" Target="footer1.xml"/><Relationship Id="rId8" Type="http://schemas.openxmlformats.org/officeDocument/2006/relationships/hyperlink" Target="mailto:john.mainzer@lifeboat.llc" TargetMode="External"/><Relationship Id="rId51" Type="http://schemas.openxmlformats.org/officeDocument/2006/relationships/hyperlink" Target="https://www.hdfgroup.org/HDF5/doc/H5.format.html" TargetMode="External"/><Relationship Id="rId3" Type="http://schemas.openxmlformats.org/officeDocument/2006/relationships/styles" Target="styles.xml"/><Relationship Id="rId12" Type="http://schemas.openxmlformats.org/officeDocument/2006/relationships/hyperlink" Target="https://portal.hdfgroup.org/hdf5/v1_14_4/group___d_c_p_l.html" TargetMode="External"/><Relationship Id="rId17" Type="http://schemas.microsoft.com/office/2011/relationships/commentsExtended" Target="commentsExtended.xml"/><Relationship Id="rId25" Type="http://schemas.openxmlformats.org/officeDocument/2006/relationships/hyperlink" Target="https://gamma.hdfgroup.org/ftp/pub/outgoing/vchoi/SPARSE/hdf5lib_docs/html/group___h5_d.html" TargetMode="External"/><Relationship Id="rId33" Type="http://schemas.openxmlformats.org/officeDocument/2006/relationships/hyperlink" Target="https://gamma.hdfgroup.org/ftp/pub/outgoing/vchoi/SPARSE/H5.format.html" TargetMode="External"/><Relationship Id="rId38" Type="http://schemas.openxmlformats.org/officeDocument/2006/relationships/hyperlink" Target="https://docs.hdfgroup.org/hdf5/develop/_h5public_8h.html" TargetMode="External"/><Relationship Id="rId46" Type="http://schemas.openxmlformats.org/officeDocument/2006/relationships/hyperlink" Target="https://docs.hdfgroup.org/hdf5/develop/group___o_c_p_l.html" TargetMode="External"/><Relationship Id="rId59" Type="http://schemas.openxmlformats.org/officeDocument/2006/relationships/fontTable" Target="fontTable.xml"/><Relationship Id="rId20" Type="http://schemas.openxmlformats.org/officeDocument/2006/relationships/hyperlink" Target="https://docs.hdfgroup.org/hdf5/v1_14/group___h5_d.html" TargetMode="External"/><Relationship Id="rId41" Type="http://schemas.openxmlformats.org/officeDocument/2006/relationships/hyperlink" Target="https://docs.hdfgroup.org/hdf5/v1_14/group___h5_d.html" TargetMode="External"/><Relationship Id="rId54" Type="http://schemas.openxmlformats.org/officeDocument/2006/relationships/hyperlink" Target="https://docs.hdfgroup.org/hdf5/develop/api-compat-macro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amma.hdfgroup.org/ftp/pub/outgoing/vchoi/SPARSE/hdf5lib_docs/html/_h5_dpublic_8h.html" TargetMode="External"/><Relationship Id="rId23" Type="http://schemas.openxmlformats.org/officeDocument/2006/relationships/hyperlink" Target="https://gamma.hdfgroup.org/ftp/pub/outgoing/vchoi/SPARSE/hdf5lib_docs/html/group___h5_d.html" TargetMode="External"/><Relationship Id="rId28" Type="http://schemas.openxmlformats.org/officeDocument/2006/relationships/hyperlink" Target="https://docs.hdfgroup.org/hdf5/v1_14/group___h5_d.html" TargetMode="External"/><Relationship Id="rId36" Type="http://schemas.openxmlformats.org/officeDocument/2006/relationships/hyperlink" Target="https://docs.hdfgroup.org/hdf5/develop/_h5public_8h.html" TargetMode="External"/><Relationship Id="rId49" Type="http://schemas.openxmlformats.org/officeDocument/2006/relationships/hyperlink" Target="https://gamma.hdfgroup.org/ftp/pub/outgoing/vchoi/SPARSE/hdf5lib_docs/html/group___o_c_p_l.html" TargetMode="External"/><Relationship Id="rId57" Type="http://schemas.openxmlformats.org/officeDocument/2006/relationships/header" Target="header2.xml"/><Relationship Id="rId10" Type="http://schemas.openxmlformats.org/officeDocument/2006/relationships/hyperlink" Target="mailto:vchoi@hdfgroup.org" TargetMode="External"/><Relationship Id="rId31" Type="http://schemas.openxmlformats.org/officeDocument/2006/relationships/hyperlink" Target="https://docs.hdfgroup.org/hdf5/v1_14/group___h5_d.html" TargetMode="External"/><Relationship Id="rId44" Type="http://schemas.openxmlformats.org/officeDocument/2006/relationships/hyperlink" Target="https://docs.hdfgroup.org/hdf5/v1_14/group___h5_d.html" TargetMode="External"/><Relationship Id="rId52" Type="http://schemas.openxmlformats.org/officeDocument/2006/relationships/hyperlink" Target="https://github.com/LifeboatLLC/SparseHDF5/"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elena.pourmal@lifeboat.ll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74</TotalTime>
  <Pages>26</Pages>
  <Words>8247</Words>
  <Characters>47014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10</cp:revision>
  <cp:lastPrinted>2024-10-23T17:12:00Z</cp:lastPrinted>
  <dcterms:created xsi:type="dcterms:W3CDTF">2024-10-23T15:32:00Z</dcterms:created>
  <dcterms:modified xsi:type="dcterms:W3CDTF">2024-10-23T17:23:00Z</dcterms:modified>
</cp:coreProperties>
</file>