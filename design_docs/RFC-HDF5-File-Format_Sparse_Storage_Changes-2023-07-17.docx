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8EBA61" w14:textId="0FA2FABD" w:rsidR="00611674" w:rsidRPr="00434208" w:rsidRDefault="00611674" w:rsidP="00EF6955">
      <w:pPr>
        <w:pStyle w:val="Title"/>
        <w:rPr>
          <w:color w:val="A6A6A6" w:themeColor="background1" w:themeShade="A6"/>
        </w:rPr>
      </w:pPr>
      <w:r>
        <w:t xml:space="preserve">RFC: </w:t>
      </w:r>
      <w:r w:rsidR="00686137">
        <w:t xml:space="preserve">File Format Changes </w:t>
      </w:r>
      <w:r w:rsidR="004104AC">
        <w:t>for Enabling Sparse Storage in HDF5</w:t>
      </w:r>
      <w:r w:rsidR="00434208">
        <w:t xml:space="preserve"> </w:t>
      </w:r>
    </w:p>
    <w:p w14:paraId="56AFBF6E" w14:textId="77777777" w:rsidR="007B4807" w:rsidRPr="007B4807" w:rsidRDefault="004104AC" w:rsidP="00EF6955">
      <w:pPr>
        <w:pStyle w:val="Author"/>
        <w:rPr>
          <w:b w:val="0"/>
          <w:bCs/>
        </w:rPr>
      </w:pPr>
      <w:r w:rsidRPr="007B4807">
        <w:rPr>
          <w:b w:val="0"/>
          <w:bCs/>
        </w:rPr>
        <w:t xml:space="preserve">John </w:t>
      </w:r>
      <w:proofErr w:type="spellStart"/>
      <w:r w:rsidRPr="007B4807">
        <w:rPr>
          <w:b w:val="0"/>
          <w:bCs/>
        </w:rPr>
        <w:t>Mainzer</w:t>
      </w:r>
      <w:proofErr w:type="spellEnd"/>
      <w:r w:rsidR="007B4807" w:rsidRPr="007B4807">
        <w:rPr>
          <w:b w:val="0"/>
          <w:bCs/>
        </w:rPr>
        <w:t xml:space="preserve"> (</w:t>
      </w:r>
      <w:hyperlink r:id="rId8" w:history="1">
        <w:r w:rsidR="007B4807" w:rsidRPr="007B4807">
          <w:rPr>
            <w:rStyle w:val="Hyperlink"/>
            <w:b w:val="0"/>
            <w:bCs/>
          </w:rPr>
          <w:t>john.mainzer@lifeboat.llc</w:t>
        </w:r>
      </w:hyperlink>
      <w:proofErr w:type="gramStart"/>
      <w:r w:rsidR="007B4807" w:rsidRPr="007B4807">
        <w:rPr>
          <w:b w:val="0"/>
          <w:bCs/>
        </w:rPr>
        <w:t xml:space="preserve">) </w:t>
      </w:r>
      <w:r w:rsidR="00E93844" w:rsidRPr="007B4807">
        <w:rPr>
          <w:b w:val="0"/>
          <w:bCs/>
        </w:rPr>
        <w:t>,</w:t>
      </w:r>
      <w:proofErr w:type="gramEnd"/>
      <w:r w:rsidR="00E93844" w:rsidRPr="007B4807">
        <w:rPr>
          <w:b w:val="0"/>
          <w:bCs/>
        </w:rPr>
        <w:t xml:space="preserve"> </w:t>
      </w:r>
    </w:p>
    <w:p w14:paraId="549107CF" w14:textId="0061665A" w:rsidR="00DF7369" w:rsidRPr="007B4807" w:rsidRDefault="00E93844" w:rsidP="00EF6955">
      <w:pPr>
        <w:pStyle w:val="Author"/>
        <w:rPr>
          <w:b w:val="0"/>
          <w:bCs/>
        </w:rPr>
      </w:pPr>
      <w:r w:rsidRPr="007B4807">
        <w:rPr>
          <w:b w:val="0"/>
          <w:bCs/>
        </w:rPr>
        <w:t xml:space="preserve">Elena </w:t>
      </w:r>
      <w:proofErr w:type="spellStart"/>
      <w:r w:rsidRPr="007B4807">
        <w:rPr>
          <w:b w:val="0"/>
          <w:bCs/>
        </w:rPr>
        <w:t>Pourmal</w:t>
      </w:r>
      <w:proofErr w:type="spellEnd"/>
      <w:r w:rsidR="007B4807" w:rsidRPr="007B4807">
        <w:rPr>
          <w:b w:val="0"/>
          <w:bCs/>
        </w:rPr>
        <w:t xml:space="preserve"> (</w:t>
      </w:r>
      <w:hyperlink r:id="rId9" w:history="1">
        <w:r w:rsidR="007B4807" w:rsidRPr="007B4807">
          <w:rPr>
            <w:rStyle w:val="Hyperlink"/>
            <w:b w:val="0"/>
            <w:bCs/>
          </w:rPr>
          <w:t>elena.pourmal@lifeboat.llc</w:t>
        </w:r>
      </w:hyperlink>
      <w:r w:rsidR="007B4807" w:rsidRPr="007B4807">
        <w:rPr>
          <w:b w:val="0"/>
          <w:bCs/>
        </w:rPr>
        <w:t xml:space="preserve">) </w:t>
      </w:r>
    </w:p>
    <w:p w14:paraId="2366193B" w14:textId="2AB3F7C6" w:rsidR="00E93844" w:rsidRPr="007B4807" w:rsidRDefault="004104AC" w:rsidP="00EF6955">
      <w:pPr>
        <w:pStyle w:val="Author"/>
        <w:rPr>
          <w:b w:val="0"/>
          <w:bCs/>
        </w:rPr>
      </w:pPr>
      <w:r w:rsidRPr="007B4807">
        <w:rPr>
          <w:b w:val="0"/>
          <w:bCs/>
        </w:rPr>
        <w:t>Lifeboat, LLC</w:t>
      </w:r>
    </w:p>
    <w:p w14:paraId="3A218E2C" w14:textId="2E2C17A8" w:rsidR="00474671" w:rsidRDefault="00746D19" w:rsidP="00E93844">
      <w:pPr>
        <w:pStyle w:val="Abstract"/>
      </w:pPr>
      <w:r>
        <w:t xml:space="preserve">The document </w:t>
      </w:r>
      <w:r w:rsidR="00474671">
        <w:t>describes</w:t>
      </w:r>
      <w:r>
        <w:t xml:space="preserve"> HDF5 file format extension</w:t>
      </w:r>
      <w:r w:rsidR="00AF1B0E">
        <w:t>s</w:t>
      </w:r>
      <w:r>
        <w:t xml:space="preserve"> for storing sparse data.</w:t>
      </w:r>
    </w:p>
    <w:p w14:paraId="1F1970D6" w14:textId="71818FE1" w:rsidR="00DA1DD3" w:rsidRDefault="00283423" w:rsidP="00474671">
      <w:pPr>
        <w:pStyle w:val="Abstract"/>
      </w:pPr>
      <w:r>
        <w:t>We</w:t>
      </w:r>
      <w:r w:rsidR="003C66E7">
        <w:t xml:space="preserve"> introduce</w:t>
      </w:r>
      <w:r w:rsidR="00FB4C4B">
        <w:t xml:space="preserve"> new storage paradigm</w:t>
      </w:r>
      <w:r w:rsidR="00474671">
        <w:t>s</w:t>
      </w:r>
      <w:r w:rsidR="00FB4C4B">
        <w:t xml:space="preserve"> called </w:t>
      </w:r>
      <w:r>
        <w:t>“S</w:t>
      </w:r>
      <w:r w:rsidR="00FB4C4B">
        <w:t xml:space="preserve">tructured </w:t>
      </w:r>
      <w:r>
        <w:t>C</w:t>
      </w:r>
      <w:r w:rsidR="00FB4C4B">
        <w:t>hunk</w:t>
      </w:r>
      <w:r>
        <w:t>”</w:t>
      </w:r>
      <w:r w:rsidR="00474671">
        <w:t xml:space="preserve"> and </w:t>
      </w:r>
      <w:r>
        <w:t>“</w:t>
      </w:r>
      <w:r w:rsidR="001A4FE5">
        <w:t>Filtered Structured Chunk</w:t>
      </w:r>
      <w:r>
        <w:t>”</w:t>
      </w:r>
      <w:r w:rsidR="00474671">
        <w:t xml:space="preserve"> </w:t>
      </w:r>
      <w:r>
        <w:t>for</w:t>
      </w:r>
      <w:r w:rsidR="00474671">
        <w:t xml:space="preserve"> stor</w:t>
      </w:r>
      <w:r>
        <w:t>ing</w:t>
      </w:r>
      <w:r w:rsidR="00474671">
        <w:t xml:space="preserve"> and </w:t>
      </w:r>
      <w:r>
        <w:t>performing</w:t>
      </w:r>
      <w:r w:rsidR="00474671">
        <w:t xml:space="preserve"> efficient I/O on </w:t>
      </w:r>
      <w:r w:rsidR="002D58C4">
        <w:t>sparse</w:t>
      </w:r>
      <w:r w:rsidR="00474671">
        <w:t xml:space="preserve"> data</w:t>
      </w:r>
      <w:ins w:id="1" w:author="Elena Pourmal" w:date="2023-07-17T20:00:00Z">
        <w:r w:rsidR="002308A5">
          <w:t>,</w:t>
        </w:r>
      </w:ins>
      <w:r w:rsidR="001234D5">
        <w:t xml:space="preserve"> and describe extensions to the existing File Format elements</w:t>
      </w:r>
      <w:r w:rsidR="00474671">
        <w:t>. While c</w:t>
      </w:r>
      <w:r w:rsidR="003C66E7">
        <w:t>urrent proposal focuses on sparse data</w:t>
      </w:r>
      <w:r w:rsidR="00474671">
        <w:t xml:space="preserve"> arrays, </w:t>
      </w:r>
      <w:r>
        <w:t xml:space="preserve">the </w:t>
      </w:r>
      <w:r w:rsidR="00474671">
        <w:t xml:space="preserve">file format extensions </w:t>
      </w:r>
      <w:r w:rsidR="00BF33DD">
        <w:t xml:space="preserve">can be used to </w:t>
      </w:r>
      <w:r w:rsidR="00474671">
        <w:t xml:space="preserve">support </w:t>
      </w:r>
      <w:r w:rsidR="003C66E7">
        <w:t>other</w:t>
      </w:r>
      <w:r w:rsidR="00746D19">
        <w:t xml:space="preserve"> variable-</w:t>
      </w:r>
      <w:r w:rsidR="0053124D">
        <w:t>size</w:t>
      </w:r>
      <w:r w:rsidR="009934DC">
        <w:t xml:space="preserve"> d</w:t>
      </w:r>
      <w:r w:rsidR="00746D19">
        <w:t>ata, for example, HDF5 variable-length data</w:t>
      </w:r>
      <w:r w:rsidR="001234D5">
        <w:t xml:space="preserve"> and </w:t>
      </w:r>
      <w:r w:rsidR="00746D19">
        <w:t xml:space="preserve">arrays </w:t>
      </w:r>
      <w:r w:rsidR="001E3175">
        <w:t xml:space="preserve">of the </w:t>
      </w:r>
      <w:r w:rsidR="00E93844">
        <w:t xml:space="preserve">elements </w:t>
      </w:r>
      <w:r w:rsidR="003B398E">
        <w:t xml:space="preserve">that have </w:t>
      </w:r>
      <w:r w:rsidR="00746D19">
        <w:t xml:space="preserve">different </w:t>
      </w:r>
      <w:r w:rsidR="003B398E">
        <w:t xml:space="preserve">HDF5 </w:t>
      </w:r>
      <w:r w:rsidR="00746D19">
        <w:t>datatypes</w:t>
      </w:r>
      <w:r w:rsidR="003B398E">
        <w:t xml:space="preserve"> </w:t>
      </w:r>
      <w:r w:rsidR="006E6600">
        <w:t>(non-homogeneous</w:t>
      </w:r>
      <w:r w:rsidR="00CF28DD">
        <w:t xml:space="preserve"> arrays</w:t>
      </w:r>
      <w:r w:rsidR="006E6600">
        <w:t>)</w:t>
      </w:r>
      <w:r w:rsidR="003B398E">
        <w:t>.</w:t>
      </w:r>
      <w:r w:rsidR="00DA1DD3">
        <w:t xml:space="preserve"> </w:t>
      </w:r>
    </w:p>
    <w:p w14:paraId="1E5EBEC1" w14:textId="334F08DA" w:rsidR="00DA1DD3" w:rsidRDefault="00CF28DD" w:rsidP="00DA1DD3">
      <w:pPr>
        <w:pStyle w:val="Abstract"/>
      </w:pPr>
      <w:ins w:id="2" w:author="Elena Pourmal" w:date="2023-07-17T18:12:00Z">
        <w:r>
          <w:t>Introduction of</w:t>
        </w:r>
      </w:ins>
      <w:ins w:id="3" w:author="Elena Pourmal" w:date="2023-07-17T18:09:00Z">
        <w:r>
          <w:t xml:space="preserve"> structured chunk </w:t>
        </w:r>
      </w:ins>
      <w:ins w:id="4" w:author="Elena Pourmal" w:date="2023-07-17T18:13:00Z">
        <w:r>
          <w:t>s</w:t>
        </w:r>
      </w:ins>
      <w:ins w:id="5" w:author="Elena Pourmal" w:date="2023-07-17T18:14:00Z">
        <w:r>
          <w:t xml:space="preserve">torage paradigm </w:t>
        </w:r>
      </w:ins>
      <w:r w:rsidR="00283423" w:rsidRPr="00DA1DD3">
        <w:t>do</w:t>
      </w:r>
      <w:ins w:id="6" w:author="Elena Pourmal" w:date="2023-07-17T18:09:00Z">
        <w:r>
          <w:t>es</w:t>
        </w:r>
      </w:ins>
      <w:r w:rsidR="00283423" w:rsidRPr="00DA1DD3">
        <w:t xml:space="preserve"> not require </w:t>
      </w:r>
      <w:ins w:id="7" w:author="Elena Pourmal" w:date="2023-07-17T18:15:00Z">
        <w:r>
          <w:t xml:space="preserve">major </w:t>
        </w:r>
      </w:ins>
      <w:r w:rsidR="00283423" w:rsidRPr="00DA1DD3">
        <w:t xml:space="preserve">changes to </w:t>
      </w:r>
      <w:r w:rsidR="00605277">
        <w:t xml:space="preserve">the </w:t>
      </w:r>
      <w:r w:rsidR="00283423" w:rsidRPr="00DA1DD3">
        <w:t>HDF5 programming model and public APIs</w:t>
      </w:r>
      <w:ins w:id="8" w:author="Elena Pourmal" w:date="2023-07-17T18:10:00Z">
        <w:r>
          <w:t xml:space="preserve">. </w:t>
        </w:r>
      </w:ins>
      <w:ins w:id="9" w:author="Elena Pourmal" w:date="2023-07-17T18:17:00Z">
        <w:r w:rsidR="00E7525F">
          <w:t xml:space="preserve">For example, </w:t>
        </w:r>
      </w:ins>
      <w:ins w:id="10" w:author="Elena Pourmal" w:date="2023-07-17T18:18:00Z">
        <w:r w:rsidR="00E7525F">
          <w:t>as</w:t>
        </w:r>
        <w:r w:rsidR="00E7525F" w:rsidRPr="00E7525F">
          <w:t xml:space="preserve"> </w:t>
        </w:r>
        <w:r w:rsidR="00E7525F">
          <w:t>for the existing chunked storage</w:t>
        </w:r>
        <w:r w:rsidR="00E7525F">
          <w:t xml:space="preserve"> </w:t>
        </w:r>
        <w:r w:rsidR="00E7525F">
          <w:t>data filtering is supported with the structured chunk storage.</w:t>
        </w:r>
        <w:r w:rsidR="00E7525F" w:rsidRPr="00DA1DD3">
          <w:t xml:space="preserve"> </w:t>
        </w:r>
        <w:r w:rsidR="00E7525F">
          <w:t xml:space="preserve"> </w:t>
        </w:r>
      </w:ins>
      <w:ins w:id="11" w:author="Elena Pourmal" w:date="2023-07-17T18:15:00Z">
        <w:r>
          <w:t>For</w:t>
        </w:r>
      </w:ins>
      <w:ins w:id="12" w:author="Elena Pourmal" w:date="2023-07-17T18:18:00Z">
        <w:r w:rsidR="00E7525F">
          <w:t xml:space="preserve"> </w:t>
        </w:r>
      </w:ins>
      <w:ins w:id="13" w:author="Elena Pourmal" w:date="2023-07-17T18:15:00Z">
        <w:r>
          <w:t xml:space="preserve">more </w:t>
        </w:r>
      </w:ins>
      <w:ins w:id="14" w:author="Elena Pourmal" w:date="2023-07-17T18:16:00Z">
        <w:r>
          <w:t xml:space="preserve">information </w:t>
        </w:r>
      </w:ins>
      <w:ins w:id="15" w:author="Elena Pourmal" w:date="2023-07-17T18:19:00Z">
        <w:r w:rsidR="00E7525F">
          <w:t xml:space="preserve">on the programming model and API </w:t>
        </w:r>
      </w:ins>
      <w:ins w:id="16" w:author="Elena Pourmal" w:date="2023-07-17T18:20:00Z">
        <w:r w:rsidR="00E7525F">
          <w:t>updates</w:t>
        </w:r>
      </w:ins>
      <w:ins w:id="17" w:author="Elena Pourmal" w:date="2023-07-17T18:19:00Z">
        <w:r w:rsidR="00E7525F">
          <w:t xml:space="preserve"> </w:t>
        </w:r>
      </w:ins>
      <w:ins w:id="18" w:author="Elena Pourmal" w:date="2023-07-17T18:16:00Z">
        <w:r>
          <w:t>see “RFC: Programming Model to Support Sparse Data in HDF5” [</w:t>
        </w:r>
        <w:r>
          <w:fldChar w:fldCharType="begin"/>
        </w:r>
        <w:r>
          <w:instrText xml:space="preserve"> REF _Ref140510234 \r \h </w:instrText>
        </w:r>
      </w:ins>
      <w:r>
        <w:fldChar w:fldCharType="separate"/>
      </w:r>
      <w:ins w:id="19" w:author="Elena Pourmal" w:date="2023-07-17T18:16:00Z">
        <w:r>
          <w:t>4</w:t>
        </w:r>
        <w:r>
          <w:fldChar w:fldCharType="end"/>
        </w:r>
        <w:r>
          <w:t xml:space="preserve">]. </w:t>
        </w:r>
      </w:ins>
    </w:p>
    <w:p w14:paraId="6C7A3E85" w14:textId="23FC4CCA" w:rsidR="00283423" w:rsidRPr="00220B44" w:rsidRDefault="00DA1DD3" w:rsidP="00DA1DD3">
      <w:pPr>
        <w:pStyle w:val="Abstract"/>
        <w:rPr>
          <w:i/>
          <w:iCs/>
        </w:rPr>
      </w:pPr>
      <w:r w:rsidRPr="00220B44">
        <w:rPr>
          <w:i/>
          <w:iCs/>
        </w:rPr>
        <w:t xml:space="preserve">The </w:t>
      </w:r>
      <w:r w:rsidR="006E6600">
        <w:rPr>
          <w:i/>
          <w:iCs/>
        </w:rPr>
        <w:t xml:space="preserve">proposed </w:t>
      </w:r>
      <w:r w:rsidRPr="00220B44">
        <w:rPr>
          <w:i/>
          <w:iCs/>
        </w:rPr>
        <w:t>extensions to the</w:t>
      </w:r>
      <w:r w:rsidR="00220B44">
        <w:rPr>
          <w:i/>
          <w:iCs/>
        </w:rPr>
        <w:t xml:space="preserve"> HDF5 F</w:t>
      </w:r>
      <w:r w:rsidRPr="00220B44">
        <w:rPr>
          <w:i/>
          <w:iCs/>
        </w:rPr>
        <w:t xml:space="preserve">ile </w:t>
      </w:r>
      <w:r w:rsidR="00220B44">
        <w:rPr>
          <w:i/>
          <w:iCs/>
        </w:rPr>
        <w:t>F</w:t>
      </w:r>
      <w:r w:rsidRPr="00220B44">
        <w:rPr>
          <w:i/>
          <w:iCs/>
        </w:rPr>
        <w:t xml:space="preserve">ormat </w:t>
      </w:r>
      <w:r w:rsidR="00A45A62">
        <w:rPr>
          <w:i/>
          <w:iCs/>
        </w:rPr>
        <w:t>[</w:t>
      </w:r>
      <w:r w:rsidR="00A45A62">
        <w:rPr>
          <w:i/>
          <w:iCs/>
        </w:rPr>
        <w:fldChar w:fldCharType="begin"/>
      </w:r>
      <w:r w:rsidR="00A45A62">
        <w:rPr>
          <w:i/>
          <w:iCs/>
        </w:rPr>
        <w:instrText xml:space="preserve"> REF _Ref128647731 \r \h </w:instrText>
      </w:r>
      <w:r w:rsidR="00A45A62">
        <w:rPr>
          <w:i/>
          <w:iCs/>
        </w:rPr>
      </w:r>
      <w:r w:rsidR="00A45A62">
        <w:rPr>
          <w:i/>
          <w:iCs/>
        </w:rPr>
        <w:fldChar w:fldCharType="separate"/>
      </w:r>
      <w:r w:rsidR="00552575">
        <w:rPr>
          <w:i/>
          <w:iCs/>
        </w:rPr>
        <w:t>2</w:t>
      </w:r>
      <w:r w:rsidR="00A45A62">
        <w:rPr>
          <w:i/>
          <w:iCs/>
        </w:rPr>
        <w:fldChar w:fldCharType="end"/>
      </w:r>
      <w:r w:rsidR="00A45A62">
        <w:rPr>
          <w:i/>
          <w:iCs/>
        </w:rPr>
        <w:t xml:space="preserve">] </w:t>
      </w:r>
      <w:r w:rsidRPr="00220B44">
        <w:rPr>
          <w:i/>
          <w:iCs/>
        </w:rPr>
        <w:t xml:space="preserve">and new APIs </w:t>
      </w:r>
      <w:r w:rsidR="00220B44">
        <w:rPr>
          <w:i/>
          <w:iCs/>
        </w:rPr>
        <w:t>found</w:t>
      </w:r>
      <w:r w:rsidRPr="00220B44">
        <w:rPr>
          <w:i/>
          <w:iCs/>
        </w:rPr>
        <w:t xml:space="preserve"> in [</w:t>
      </w:r>
      <w:r w:rsidRPr="00220B44">
        <w:rPr>
          <w:i/>
          <w:iCs/>
        </w:rPr>
        <w:fldChar w:fldCharType="begin"/>
      </w:r>
      <w:r w:rsidRPr="00220B44">
        <w:rPr>
          <w:i/>
          <w:iCs/>
        </w:rPr>
        <w:instrText xml:space="preserve"> REF _Ref132298073 \r \h </w:instrText>
      </w:r>
      <w:r>
        <w:rPr>
          <w:i/>
          <w:iCs/>
        </w:rPr>
        <w:instrText xml:space="preserve"> \* MERGEFORMAT </w:instrText>
      </w:r>
      <w:r w:rsidRPr="00220B44">
        <w:rPr>
          <w:i/>
          <w:iCs/>
        </w:rPr>
      </w:r>
      <w:r w:rsidRPr="00220B44">
        <w:rPr>
          <w:i/>
          <w:iCs/>
        </w:rPr>
        <w:fldChar w:fldCharType="separate"/>
      </w:r>
      <w:r w:rsidR="00552575">
        <w:rPr>
          <w:i/>
          <w:iCs/>
        </w:rPr>
        <w:t>4</w:t>
      </w:r>
      <w:r w:rsidRPr="00220B44">
        <w:rPr>
          <w:i/>
          <w:iCs/>
        </w:rPr>
        <w:fldChar w:fldCharType="end"/>
      </w:r>
      <w:r w:rsidRPr="00220B44">
        <w:rPr>
          <w:i/>
          <w:iCs/>
        </w:rPr>
        <w:t xml:space="preserve">] to support </w:t>
      </w:r>
      <w:ins w:id="20" w:author="Elena Pourmal" w:date="2023-07-17T18:13:00Z">
        <w:r w:rsidR="00CF28DD">
          <w:rPr>
            <w:i/>
            <w:iCs/>
          </w:rPr>
          <w:t>structured chunk</w:t>
        </w:r>
        <w:r w:rsidR="00CF28DD" w:rsidRPr="00220B44">
          <w:rPr>
            <w:i/>
            <w:iCs/>
          </w:rPr>
          <w:t xml:space="preserve"> </w:t>
        </w:r>
      </w:ins>
      <w:r w:rsidRPr="00220B44">
        <w:rPr>
          <w:i/>
          <w:iCs/>
        </w:rPr>
        <w:t>storage will be contributed to the open source HDF5 software maintained by The HDF Group.</w:t>
      </w:r>
    </w:p>
    <w:p w14:paraId="02D9C247" w14:textId="62EBC649" w:rsidR="00611674" w:rsidRPr="00913E2A" w:rsidRDefault="00611674" w:rsidP="00EF6955">
      <w:pPr>
        <w:pStyle w:val="Divider"/>
      </w:pPr>
    </w:p>
    <w:p w14:paraId="4976230B" w14:textId="77777777" w:rsidR="00B524B8" w:rsidRDefault="00B524B8">
      <w:pPr>
        <w:rPr>
          <w:rFonts w:asciiTheme="minorHAnsi" w:eastAsiaTheme="minorHAnsi" w:hAnsiTheme="minorHAnsi" w:cstheme="minorBidi"/>
          <w:szCs w:val="22"/>
        </w:rPr>
      </w:pPr>
      <w:r>
        <w:br w:type="page"/>
      </w:r>
    </w:p>
    <w:p w14:paraId="6645412F" w14:textId="34640D8E" w:rsidR="00825E32" w:rsidRDefault="00057650" w:rsidP="00825E32">
      <w:pPr>
        <w:pStyle w:val="TOC1"/>
        <w:rPr>
          <w:ins w:id="21" w:author="Elena Pourmal" w:date="2023-07-17T19:31:00Z"/>
          <w:rFonts w:eastAsiaTheme="minorEastAsia"/>
          <w:noProof/>
          <w:kern w:val="2"/>
          <w:szCs w:val="24"/>
          <w14:ligatures w14:val="standardContextual"/>
        </w:rPr>
      </w:pPr>
      <w:r>
        <w:lastRenderedPageBreak/>
        <w:fldChar w:fldCharType="begin"/>
      </w:r>
      <w:r>
        <w:instrText xml:space="preserve"> TOC \o "1-4" </w:instrText>
      </w:r>
      <w:r>
        <w:fldChar w:fldCharType="separate"/>
      </w:r>
      <w:ins w:id="22" w:author="Elena Pourmal" w:date="2023-07-17T19:31:00Z">
        <w:r w:rsidR="00825E32">
          <w:rPr>
            <w:noProof/>
          </w:rPr>
          <w:t>1</w:t>
        </w:r>
        <w:r w:rsidR="00825E32">
          <w:rPr>
            <w:rFonts w:eastAsiaTheme="minorEastAsia"/>
            <w:noProof/>
            <w:kern w:val="2"/>
            <w:szCs w:val="24"/>
            <w14:ligatures w14:val="standardContextual"/>
          </w:rPr>
          <w:tab/>
        </w:r>
        <w:r w:rsidR="00825E32">
          <w:rPr>
            <w:noProof/>
          </w:rPr>
          <w:t>Introduction</w:t>
        </w:r>
        <w:r w:rsidR="00825E32">
          <w:rPr>
            <w:noProof/>
          </w:rPr>
          <w:tab/>
        </w:r>
        <w:r w:rsidR="00825E32">
          <w:rPr>
            <w:noProof/>
          </w:rPr>
          <w:fldChar w:fldCharType="begin"/>
        </w:r>
        <w:r w:rsidR="00825E32">
          <w:rPr>
            <w:noProof/>
          </w:rPr>
          <w:instrText xml:space="preserve"> PAGEREF _Toc140514686 \h </w:instrText>
        </w:r>
        <w:r w:rsidR="00825E32">
          <w:rPr>
            <w:noProof/>
          </w:rPr>
        </w:r>
      </w:ins>
      <w:r w:rsidR="00825E32">
        <w:rPr>
          <w:noProof/>
        </w:rPr>
        <w:fldChar w:fldCharType="separate"/>
      </w:r>
      <w:ins w:id="23" w:author="Elena Pourmal" w:date="2023-07-17T19:31:00Z">
        <w:r w:rsidR="00825E32">
          <w:rPr>
            <w:noProof/>
          </w:rPr>
          <w:t>3</w:t>
        </w:r>
        <w:r w:rsidR="00825E32">
          <w:rPr>
            <w:noProof/>
          </w:rPr>
          <w:fldChar w:fldCharType="end"/>
        </w:r>
      </w:ins>
    </w:p>
    <w:p w14:paraId="09E28C42" w14:textId="25B4CA3B" w:rsidR="00825E32" w:rsidRDefault="00825E32" w:rsidP="00825E32">
      <w:pPr>
        <w:pStyle w:val="TOC1"/>
        <w:rPr>
          <w:ins w:id="24" w:author="Elena Pourmal" w:date="2023-07-17T19:31:00Z"/>
          <w:rFonts w:eastAsiaTheme="minorEastAsia"/>
          <w:noProof/>
          <w:kern w:val="2"/>
          <w:szCs w:val="24"/>
          <w14:ligatures w14:val="standardContextual"/>
        </w:rPr>
      </w:pPr>
      <w:ins w:id="25" w:author="Elena Pourmal" w:date="2023-07-17T19:31:00Z">
        <w:r>
          <w:rPr>
            <w:noProof/>
          </w:rPr>
          <w:t>2</w:t>
        </w:r>
        <w:r>
          <w:rPr>
            <w:rFonts w:eastAsiaTheme="minorEastAsia"/>
            <w:noProof/>
            <w:kern w:val="2"/>
            <w:szCs w:val="24"/>
            <w14:ligatures w14:val="standardContextual"/>
          </w:rPr>
          <w:tab/>
        </w:r>
        <w:r>
          <w:rPr>
            <w:noProof/>
          </w:rPr>
          <w:t>New Storage Paradigms: Structured Chunk and Filtered Structured Chunk</w:t>
        </w:r>
        <w:r>
          <w:rPr>
            <w:noProof/>
          </w:rPr>
          <w:tab/>
        </w:r>
        <w:r>
          <w:rPr>
            <w:noProof/>
          </w:rPr>
          <w:fldChar w:fldCharType="begin"/>
        </w:r>
        <w:r>
          <w:rPr>
            <w:noProof/>
          </w:rPr>
          <w:instrText xml:space="preserve"> PAGEREF _Toc140514687 \h </w:instrText>
        </w:r>
        <w:r>
          <w:rPr>
            <w:noProof/>
          </w:rPr>
        </w:r>
      </w:ins>
      <w:r>
        <w:rPr>
          <w:noProof/>
        </w:rPr>
        <w:fldChar w:fldCharType="separate"/>
      </w:r>
      <w:ins w:id="26" w:author="Elena Pourmal" w:date="2023-07-17T19:31:00Z">
        <w:r>
          <w:rPr>
            <w:noProof/>
          </w:rPr>
          <w:t>4</w:t>
        </w:r>
        <w:r>
          <w:rPr>
            <w:noProof/>
          </w:rPr>
          <w:fldChar w:fldCharType="end"/>
        </w:r>
      </w:ins>
    </w:p>
    <w:p w14:paraId="532B6DD5" w14:textId="41E9D71E" w:rsidR="00825E32" w:rsidRDefault="00825E32">
      <w:pPr>
        <w:pStyle w:val="TOC2"/>
        <w:rPr>
          <w:ins w:id="27" w:author="Elena Pourmal" w:date="2023-07-17T19:31:00Z"/>
          <w:rFonts w:eastAsiaTheme="minorEastAsia"/>
          <w:noProof/>
          <w:kern w:val="2"/>
          <w:szCs w:val="24"/>
          <w14:ligatures w14:val="standardContextual"/>
        </w:rPr>
      </w:pPr>
      <w:ins w:id="28" w:author="Elena Pourmal" w:date="2023-07-17T19:31:00Z">
        <w:r>
          <w:rPr>
            <w:noProof/>
          </w:rPr>
          <w:t>2.1</w:t>
        </w:r>
        <w:r>
          <w:rPr>
            <w:rFonts w:eastAsiaTheme="minorEastAsia"/>
            <w:noProof/>
            <w:kern w:val="2"/>
            <w:szCs w:val="24"/>
            <w14:ligatures w14:val="standardContextual"/>
          </w:rPr>
          <w:tab/>
        </w:r>
        <w:r>
          <w:rPr>
            <w:noProof/>
          </w:rPr>
          <w:t>Structured Chunk</w:t>
        </w:r>
        <w:r>
          <w:rPr>
            <w:noProof/>
          </w:rPr>
          <w:tab/>
        </w:r>
        <w:r>
          <w:rPr>
            <w:noProof/>
          </w:rPr>
          <w:fldChar w:fldCharType="begin"/>
        </w:r>
        <w:r>
          <w:rPr>
            <w:noProof/>
          </w:rPr>
          <w:instrText xml:space="preserve"> PAGEREF _Toc140514688 \h </w:instrText>
        </w:r>
        <w:r>
          <w:rPr>
            <w:noProof/>
          </w:rPr>
        </w:r>
      </w:ins>
      <w:r>
        <w:rPr>
          <w:noProof/>
        </w:rPr>
        <w:fldChar w:fldCharType="separate"/>
      </w:r>
      <w:ins w:id="29" w:author="Elena Pourmal" w:date="2023-07-17T19:31:00Z">
        <w:r>
          <w:rPr>
            <w:noProof/>
          </w:rPr>
          <w:t>4</w:t>
        </w:r>
        <w:r>
          <w:rPr>
            <w:noProof/>
          </w:rPr>
          <w:fldChar w:fldCharType="end"/>
        </w:r>
      </w:ins>
    </w:p>
    <w:p w14:paraId="44216483" w14:textId="1D345BB4" w:rsidR="00825E32" w:rsidRDefault="00825E32">
      <w:pPr>
        <w:pStyle w:val="TOC3"/>
        <w:rPr>
          <w:ins w:id="30" w:author="Elena Pourmal" w:date="2023-07-17T19:31:00Z"/>
          <w:rFonts w:eastAsiaTheme="minorEastAsia"/>
          <w:noProof/>
          <w:kern w:val="2"/>
          <w:szCs w:val="24"/>
          <w14:ligatures w14:val="standardContextual"/>
        </w:rPr>
      </w:pPr>
      <w:ins w:id="31" w:author="Elena Pourmal" w:date="2023-07-17T19:31:00Z">
        <w:r w:rsidRPr="00C20EE9">
          <w:rPr>
            <w:rFonts w:cstheme="minorHAnsi"/>
            <w:noProof/>
          </w:rPr>
          <w:t>2.1.1</w:t>
        </w:r>
        <w:r>
          <w:rPr>
            <w:rFonts w:eastAsiaTheme="minorEastAsia"/>
            <w:noProof/>
            <w:kern w:val="2"/>
            <w:szCs w:val="24"/>
            <w14:ligatures w14:val="standardContextual"/>
          </w:rPr>
          <w:tab/>
        </w:r>
        <w:r>
          <w:rPr>
            <w:noProof/>
          </w:rPr>
          <w:t>Structured Chunk Metadata</w:t>
        </w:r>
        <w:r>
          <w:rPr>
            <w:noProof/>
          </w:rPr>
          <w:tab/>
        </w:r>
        <w:r>
          <w:rPr>
            <w:noProof/>
          </w:rPr>
          <w:fldChar w:fldCharType="begin"/>
        </w:r>
        <w:r>
          <w:rPr>
            <w:noProof/>
          </w:rPr>
          <w:instrText xml:space="preserve"> PAGEREF _Toc140514689 \h </w:instrText>
        </w:r>
        <w:r>
          <w:rPr>
            <w:noProof/>
          </w:rPr>
        </w:r>
      </w:ins>
      <w:r>
        <w:rPr>
          <w:noProof/>
        </w:rPr>
        <w:fldChar w:fldCharType="separate"/>
      </w:r>
      <w:ins w:id="32" w:author="Elena Pourmal" w:date="2023-07-17T19:31:00Z">
        <w:r>
          <w:rPr>
            <w:noProof/>
          </w:rPr>
          <w:t>4</w:t>
        </w:r>
        <w:r>
          <w:rPr>
            <w:noProof/>
          </w:rPr>
          <w:fldChar w:fldCharType="end"/>
        </w:r>
      </w:ins>
    </w:p>
    <w:p w14:paraId="5019D127" w14:textId="43D76767" w:rsidR="00825E32" w:rsidRDefault="00825E32">
      <w:pPr>
        <w:pStyle w:val="TOC3"/>
        <w:rPr>
          <w:ins w:id="33" w:author="Elena Pourmal" w:date="2023-07-17T19:31:00Z"/>
          <w:rFonts w:eastAsiaTheme="minorEastAsia"/>
          <w:noProof/>
          <w:kern w:val="2"/>
          <w:szCs w:val="24"/>
          <w14:ligatures w14:val="standardContextual"/>
        </w:rPr>
      </w:pPr>
      <w:ins w:id="34" w:author="Elena Pourmal" w:date="2023-07-17T19:31:00Z">
        <w:r>
          <w:rPr>
            <w:noProof/>
          </w:rPr>
          <w:t>2.1.2</w:t>
        </w:r>
        <w:r>
          <w:rPr>
            <w:rFonts w:eastAsiaTheme="minorEastAsia"/>
            <w:noProof/>
            <w:kern w:val="2"/>
            <w:szCs w:val="24"/>
            <w14:ligatures w14:val="standardContextual"/>
          </w:rPr>
          <w:tab/>
        </w:r>
        <w:r>
          <w:rPr>
            <w:noProof/>
          </w:rPr>
          <w:t>Structured Chunk Layout</w:t>
        </w:r>
        <w:r>
          <w:rPr>
            <w:noProof/>
          </w:rPr>
          <w:tab/>
        </w:r>
        <w:r>
          <w:rPr>
            <w:noProof/>
          </w:rPr>
          <w:fldChar w:fldCharType="begin"/>
        </w:r>
        <w:r>
          <w:rPr>
            <w:noProof/>
          </w:rPr>
          <w:instrText xml:space="preserve"> PAGEREF _Toc140514690 \h </w:instrText>
        </w:r>
        <w:r>
          <w:rPr>
            <w:noProof/>
          </w:rPr>
        </w:r>
      </w:ins>
      <w:r>
        <w:rPr>
          <w:noProof/>
        </w:rPr>
        <w:fldChar w:fldCharType="separate"/>
      </w:r>
      <w:ins w:id="35" w:author="Elena Pourmal" w:date="2023-07-17T19:31:00Z">
        <w:r>
          <w:rPr>
            <w:noProof/>
          </w:rPr>
          <w:t>5</w:t>
        </w:r>
        <w:r>
          <w:rPr>
            <w:noProof/>
          </w:rPr>
          <w:fldChar w:fldCharType="end"/>
        </w:r>
      </w:ins>
    </w:p>
    <w:p w14:paraId="09799DA9" w14:textId="4AC3D92D" w:rsidR="00825E32" w:rsidRDefault="00825E32">
      <w:pPr>
        <w:pStyle w:val="TOC2"/>
        <w:rPr>
          <w:ins w:id="36" w:author="Elena Pourmal" w:date="2023-07-17T19:31:00Z"/>
          <w:rFonts w:eastAsiaTheme="minorEastAsia"/>
          <w:noProof/>
          <w:kern w:val="2"/>
          <w:szCs w:val="24"/>
          <w14:ligatures w14:val="standardContextual"/>
        </w:rPr>
      </w:pPr>
      <w:ins w:id="37" w:author="Elena Pourmal" w:date="2023-07-17T19:31:00Z">
        <w:r>
          <w:rPr>
            <w:noProof/>
          </w:rPr>
          <w:t>2.2</w:t>
        </w:r>
        <w:r>
          <w:rPr>
            <w:rFonts w:eastAsiaTheme="minorEastAsia"/>
            <w:noProof/>
            <w:kern w:val="2"/>
            <w:szCs w:val="24"/>
            <w14:ligatures w14:val="standardContextual"/>
          </w:rPr>
          <w:tab/>
        </w:r>
        <w:r>
          <w:rPr>
            <w:noProof/>
          </w:rPr>
          <w:t>Filtered Structured Chunk</w:t>
        </w:r>
        <w:r>
          <w:rPr>
            <w:noProof/>
          </w:rPr>
          <w:tab/>
        </w:r>
        <w:r>
          <w:rPr>
            <w:noProof/>
          </w:rPr>
          <w:fldChar w:fldCharType="begin"/>
        </w:r>
        <w:r>
          <w:rPr>
            <w:noProof/>
          </w:rPr>
          <w:instrText xml:space="preserve"> PAGEREF _Toc140514691 \h </w:instrText>
        </w:r>
        <w:r>
          <w:rPr>
            <w:noProof/>
          </w:rPr>
        </w:r>
      </w:ins>
      <w:r>
        <w:rPr>
          <w:noProof/>
        </w:rPr>
        <w:fldChar w:fldCharType="separate"/>
      </w:r>
      <w:ins w:id="38" w:author="Elena Pourmal" w:date="2023-07-17T19:31:00Z">
        <w:r>
          <w:rPr>
            <w:noProof/>
          </w:rPr>
          <w:t>8</w:t>
        </w:r>
        <w:r>
          <w:rPr>
            <w:noProof/>
          </w:rPr>
          <w:fldChar w:fldCharType="end"/>
        </w:r>
      </w:ins>
    </w:p>
    <w:p w14:paraId="19A223BB" w14:textId="578C96F1" w:rsidR="00825E32" w:rsidRDefault="00825E32">
      <w:pPr>
        <w:pStyle w:val="TOC3"/>
        <w:rPr>
          <w:ins w:id="39" w:author="Elena Pourmal" w:date="2023-07-17T19:31:00Z"/>
          <w:rFonts w:eastAsiaTheme="minorEastAsia"/>
          <w:noProof/>
          <w:kern w:val="2"/>
          <w:szCs w:val="24"/>
          <w14:ligatures w14:val="standardContextual"/>
        </w:rPr>
      </w:pPr>
      <w:ins w:id="40" w:author="Elena Pourmal" w:date="2023-07-17T19:31:00Z">
        <w:r>
          <w:rPr>
            <w:noProof/>
          </w:rPr>
          <w:t>2.2.1</w:t>
        </w:r>
        <w:r>
          <w:rPr>
            <w:rFonts w:eastAsiaTheme="minorEastAsia"/>
            <w:noProof/>
            <w:kern w:val="2"/>
            <w:szCs w:val="24"/>
            <w14:ligatures w14:val="standardContextual"/>
          </w:rPr>
          <w:tab/>
        </w:r>
        <w:r>
          <w:rPr>
            <w:noProof/>
          </w:rPr>
          <w:t>Filtered Structured Chunk Metadata</w:t>
        </w:r>
        <w:r>
          <w:rPr>
            <w:noProof/>
          </w:rPr>
          <w:tab/>
        </w:r>
        <w:r>
          <w:rPr>
            <w:noProof/>
          </w:rPr>
          <w:fldChar w:fldCharType="begin"/>
        </w:r>
        <w:r>
          <w:rPr>
            <w:noProof/>
          </w:rPr>
          <w:instrText xml:space="preserve"> PAGEREF _Toc140514692 \h </w:instrText>
        </w:r>
        <w:r>
          <w:rPr>
            <w:noProof/>
          </w:rPr>
        </w:r>
      </w:ins>
      <w:r>
        <w:rPr>
          <w:noProof/>
        </w:rPr>
        <w:fldChar w:fldCharType="separate"/>
      </w:r>
      <w:ins w:id="41" w:author="Elena Pourmal" w:date="2023-07-17T19:31:00Z">
        <w:r>
          <w:rPr>
            <w:noProof/>
          </w:rPr>
          <w:t>8</w:t>
        </w:r>
        <w:r>
          <w:rPr>
            <w:noProof/>
          </w:rPr>
          <w:fldChar w:fldCharType="end"/>
        </w:r>
      </w:ins>
    </w:p>
    <w:p w14:paraId="7C416D69" w14:textId="1A0B0439" w:rsidR="00825E32" w:rsidRDefault="00825E32">
      <w:pPr>
        <w:pStyle w:val="TOC3"/>
        <w:rPr>
          <w:ins w:id="42" w:author="Elena Pourmal" w:date="2023-07-17T19:31:00Z"/>
          <w:rFonts w:eastAsiaTheme="minorEastAsia"/>
          <w:noProof/>
          <w:kern w:val="2"/>
          <w:szCs w:val="24"/>
          <w14:ligatures w14:val="standardContextual"/>
        </w:rPr>
      </w:pPr>
      <w:ins w:id="43" w:author="Elena Pourmal" w:date="2023-07-17T19:31:00Z">
        <w:r>
          <w:rPr>
            <w:noProof/>
          </w:rPr>
          <w:t>2.2.2</w:t>
        </w:r>
        <w:r>
          <w:rPr>
            <w:rFonts w:eastAsiaTheme="minorEastAsia"/>
            <w:noProof/>
            <w:kern w:val="2"/>
            <w:szCs w:val="24"/>
            <w14:ligatures w14:val="standardContextual"/>
          </w:rPr>
          <w:tab/>
        </w:r>
        <w:r>
          <w:rPr>
            <w:noProof/>
          </w:rPr>
          <w:t>Filtered Structured Chunk Layout</w:t>
        </w:r>
        <w:r>
          <w:rPr>
            <w:noProof/>
          </w:rPr>
          <w:tab/>
        </w:r>
        <w:r>
          <w:rPr>
            <w:noProof/>
          </w:rPr>
          <w:fldChar w:fldCharType="begin"/>
        </w:r>
        <w:r>
          <w:rPr>
            <w:noProof/>
          </w:rPr>
          <w:instrText xml:space="preserve"> PAGEREF _Toc140514693 \h </w:instrText>
        </w:r>
        <w:r>
          <w:rPr>
            <w:noProof/>
          </w:rPr>
        </w:r>
      </w:ins>
      <w:r>
        <w:rPr>
          <w:noProof/>
        </w:rPr>
        <w:fldChar w:fldCharType="separate"/>
      </w:r>
      <w:ins w:id="44" w:author="Elena Pourmal" w:date="2023-07-17T19:31:00Z">
        <w:r>
          <w:rPr>
            <w:noProof/>
          </w:rPr>
          <w:t>9</w:t>
        </w:r>
        <w:r>
          <w:rPr>
            <w:noProof/>
          </w:rPr>
          <w:fldChar w:fldCharType="end"/>
        </w:r>
      </w:ins>
    </w:p>
    <w:p w14:paraId="750F42FD" w14:textId="0B1760E3" w:rsidR="00825E32" w:rsidRDefault="00825E32" w:rsidP="00825E32">
      <w:pPr>
        <w:pStyle w:val="TOC1"/>
        <w:rPr>
          <w:ins w:id="45" w:author="Elena Pourmal" w:date="2023-07-17T19:31:00Z"/>
          <w:rFonts w:eastAsiaTheme="minorEastAsia"/>
          <w:noProof/>
          <w:kern w:val="2"/>
          <w:szCs w:val="24"/>
          <w14:ligatures w14:val="standardContextual"/>
        </w:rPr>
      </w:pPr>
      <w:ins w:id="46" w:author="Elena Pourmal" w:date="2023-07-17T19:31:00Z">
        <w:r>
          <w:rPr>
            <w:noProof/>
          </w:rPr>
          <w:t>3</w:t>
        </w:r>
        <w:r>
          <w:rPr>
            <w:rFonts w:eastAsiaTheme="minorEastAsia"/>
            <w:noProof/>
            <w:kern w:val="2"/>
            <w:szCs w:val="24"/>
            <w14:ligatures w14:val="standardContextual"/>
          </w:rPr>
          <w:tab/>
        </w:r>
        <w:r>
          <w:rPr>
            <w:noProof/>
          </w:rPr>
          <w:t>HDF5 File Format Extensions</w:t>
        </w:r>
        <w:r>
          <w:rPr>
            <w:noProof/>
          </w:rPr>
          <w:tab/>
        </w:r>
        <w:r>
          <w:rPr>
            <w:noProof/>
          </w:rPr>
          <w:fldChar w:fldCharType="begin"/>
        </w:r>
        <w:r>
          <w:rPr>
            <w:noProof/>
          </w:rPr>
          <w:instrText xml:space="preserve"> PAGEREF _Toc140514694 \h </w:instrText>
        </w:r>
        <w:r>
          <w:rPr>
            <w:noProof/>
          </w:rPr>
        </w:r>
      </w:ins>
      <w:r>
        <w:rPr>
          <w:noProof/>
        </w:rPr>
        <w:fldChar w:fldCharType="separate"/>
      </w:r>
      <w:ins w:id="47" w:author="Elena Pourmal" w:date="2023-07-17T19:31:00Z">
        <w:r>
          <w:rPr>
            <w:noProof/>
          </w:rPr>
          <w:t>10</w:t>
        </w:r>
        <w:r>
          <w:rPr>
            <w:noProof/>
          </w:rPr>
          <w:fldChar w:fldCharType="end"/>
        </w:r>
      </w:ins>
    </w:p>
    <w:p w14:paraId="6589C8B0" w14:textId="7ACB7382" w:rsidR="00825E32" w:rsidRDefault="00825E32">
      <w:pPr>
        <w:pStyle w:val="TOC2"/>
        <w:rPr>
          <w:ins w:id="48" w:author="Elena Pourmal" w:date="2023-07-17T19:31:00Z"/>
          <w:rFonts w:eastAsiaTheme="minorEastAsia"/>
          <w:noProof/>
          <w:kern w:val="2"/>
          <w:szCs w:val="24"/>
          <w14:ligatures w14:val="standardContextual"/>
        </w:rPr>
      </w:pPr>
      <w:ins w:id="49" w:author="Elena Pourmal" w:date="2023-07-17T19:31:00Z">
        <w:r>
          <w:rPr>
            <w:noProof/>
          </w:rPr>
          <w:t>3.1</w:t>
        </w:r>
        <w:r>
          <w:rPr>
            <w:rFonts w:eastAsiaTheme="minorEastAsia"/>
            <w:noProof/>
            <w:kern w:val="2"/>
            <w:szCs w:val="24"/>
            <w14:ligatures w14:val="standardContextual"/>
          </w:rPr>
          <w:tab/>
        </w:r>
        <w:r>
          <w:rPr>
            <w:noProof/>
          </w:rPr>
          <w:t>Structured Chunk Storage for Encoding Sparse Data Arrays</w:t>
        </w:r>
        <w:r>
          <w:rPr>
            <w:noProof/>
          </w:rPr>
          <w:tab/>
        </w:r>
        <w:r>
          <w:rPr>
            <w:noProof/>
          </w:rPr>
          <w:fldChar w:fldCharType="begin"/>
        </w:r>
        <w:r>
          <w:rPr>
            <w:noProof/>
          </w:rPr>
          <w:instrText xml:space="preserve"> PAGEREF _Toc140514695 \h </w:instrText>
        </w:r>
        <w:r>
          <w:rPr>
            <w:noProof/>
          </w:rPr>
        </w:r>
      </w:ins>
      <w:r>
        <w:rPr>
          <w:noProof/>
        </w:rPr>
        <w:fldChar w:fldCharType="separate"/>
      </w:r>
      <w:ins w:id="50" w:author="Elena Pourmal" w:date="2023-07-17T19:31:00Z">
        <w:r>
          <w:rPr>
            <w:noProof/>
          </w:rPr>
          <w:t>10</w:t>
        </w:r>
        <w:r>
          <w:rPr>
            <w:noProof/>
          </w:rPr>
          <w:fldChar w:fldCharType="end"/>
        </w:r>
      </w:ins>
    </w:p>
    <w:p w14:paraId="71E4ED9D" w14:textId="2077A12F" w:rsidR="00825E32" w:rsidRDefault="00825E32">
      <w:pPr>
        <w:pStyle w:val="TOC3"/>
        <w:rPr>
          <w:ins w:id="51" w:author="Elena Pourmal" w:date="2023-07-17T19:31:00Z"/>
          <w:rFonts w:eastAsiaTheme="minorEastAsia"/>
          <w:noProof/>
          <w:kern w:val="2"/>
          <w:szCs w:val="24"/>
          <w14:ligatures w14:val="standardContextual"/>
        </w:rPr>
      </w:pPr>
      <w:ins w:id="52" w:author="Elena Pourmal" w:date="2023-07-17T19:31:00Z">
        <w:r>
          <w:rPr>
            <w:noProof/>
          </w:rPr>
          <w:t>3.1.1</w:t>
        </w:r>
        <w:r>
          <w:rPr>
            <w:rFonts w:eastAsiaTheme="minorEastAsia"/>
            <w:noProof/>
            <w:kern w:val="2"/>
            <w:szCs w:val="24"/>
            <w14:ligatures w14:val="standardContextual"/>
          </w:rPr>
          <w:tab/>
        </w:r>
        <w:r>
          <w:rPr>
            <w:noProof/>
          </w:rPr>
          <w:t>Data Layout Message (Version 5) Extension</w:t>
        </w:r>
        <w:r>
          <w:rPr>
            <w:noProof/>
          </w:rPr>
          <w:tab/>
        </w:r>
        <w:r>
          <w:rPr>
            <w:noProof/>
          </w:rPr>
          <w:fldChar w:fldCharType="begin"/>
        </w:r>
        <w:r>
          <w:rPr>
            <w:noProof/>
          </w:rPr>
          <w:instrText xml:space="preserve"> PAGEREF _Toc140514696 \h </w:instrText>
        </w:r>
        <w:r>
          <w:rPr>
            <w:noProof/>
          </w:rPr>
        </w:r>
      </w:ins>
      <w:r>
        <w:rPr>
          <w:noProof/>
        </w:rPr>
        <w:fldChar w:fldCharType="separate"/>
      </w:r>
      <w:ins w:id="53" w:author="Elena Pourmal" w:date="2023-07-17T19:31:00Z">
        <w:r>
          <w:rPr>
            <w:noProof/>
          </w:rPr>
          <w:t>10</w:t>
        </w:r>
        <w:r>
          <w:rPr>
            <w:noProof/>
          </w:rPr>
          <w:fldChar w:fldCharType="end"/>
        </w:r>
      </w:ins>
    </w:p>
    <w:p w14:paraId="767C8C87" w14:textId="1A48F0DE" w:rsidR="00825E32" w:rsidRDefault="00825E32">
      <w:pPr>
        <w:pStyle w:val="TOC3"/>
        <w:rPr>
          <w:ins w:id="54" w:author="Elena Pourmal" w:date="2023-07-17T19:31:00Z"/>
          <w:rFonts w:eastAsiaTheme="minorEastAsia"/>
          <w:noProof/>
          <w:kern w:val="2"/>
          <w:szCs w:val="24"/>
          <w14:ligatures w14:val="standardContextual"/>
        </w:rPr>
      </w:pPr>
      <w:ins w:id="55" w:author="Elena Pourmal" w:date="2023-07-17T19:31:00Z">
        <w:r>
          <w:rPr>
            <w:noProof/>
          </w:rPr>
          <w:t>3.1.2</w:t>
        </w:r>
        <w:r>
          <w:rPr>
            <w:rFonts w:eastAsiaTheme="minorEastAsia"/>
            <w:noProof/>
            <w:kern w:val="2"/>
            <w:szCs w:val="24"/>
            <w14:ligatures w14:val="standardContextual"/>
          </w:rPr>
          <w:tab/>
        </w:r>
        <w:r>
          <w:rPr>
            <w:noProof/>
          </w:rPr>
          <w:t>Filtering of Sparse Data Arrays</w:t>
        </w:r>
        <w:r>
          <w:rPr>
            <w:noProof/>
          </w:rPr>
          <w:tab/>
        </w:r>
        <w:r>
          <w:rPr>
            <w:noProof/>
          </w:rPr>
          <w:fldChar w:fldCharType="begin"/>
        </w:r>
        <w:r>
          <w:rPr>
            <w:noProof/>
          </w:rPr>
          <w:instrText xml:space="preserve"> PAGEREF _Toc140514697 \h </w:instrText>
        </w:r>
        <w:r>
          <w:rPr>
            <w:noProof/>
          </w:rPr>
        </w:r>
      </w:ins>
      <w:r>
        <w:rPr>
          <w:noProof/>
        </w:rPr>
        <w:fldChar w:fldCharType="separate"/>
      </w:r>
      <w:ins w:id="56" w:author="Elena Pourmal" w:date="2023-07-17T19:31:00Z">
        <w:r>
          <w:rPr>
            <w:noProof/>
          </w:rPr>
          <w:t>14</w:t>
        </w:r>
        <w:r>
          <w:rPr>
            <w:noProof/>
          </w:rPr>
          <w:fldChar w:fldCharType="end"/>
        </w:r>
      </w:ins>
    </w:p>
    <w:p w14:paraId="232817D9" w14:textId="7A0D3F71" w:rsidR="00825E32" w:rsidRDefault="00825E32" w:rsidP="00825E32">
      <w:pPr>
        <w:pStyle w:val="TOC1"/>
        <w:rPr>
          <w:ins w:id="57" w:author="Elena Pourmal" w:date="2023-07-17T19:31:00Z"/>
          <w:rFonts w:eastAsiaTheme="minorEastAsia"/>
          <w:noProof/>
          <w:kern w:val="2"/>
          <w:szCs w:val="24"/>
          <w14:ligatures w14:val="standardContextual"/>
        </w:rPr>
      </w:pPr>
      <w:ins w:id="58" w:author="Elena Pourmal" w:date="2023-07-17T19:31:00Z">
        <w:r>
          <w:rPr>
            <w:noProof/>
          </w:rPr>
          <w:t>4</w:t>
        </w:r>
        <w:r>
          <w:rPr>
            <w:rFonts w:eastAsiaTheme="minorEastAsia"/>
            <w:noProof/>
            <w:kern w:val="2"/>
            <w:szCs w:val="24"/>
            <w14:ligatures w14:val="standardContextual"/>
          </w:rPr>
          <w:tab/>
        </w:r>
        <w:r>
          <w:rPr>
            <w:noProof/>
          </w:rPr>
          <w:t>Structured Chunk Indexing</w:t>
        </w:r>
        <w:r>
          <w:rPr>
            <w:noProof/>
          </w:rPr>
          <w:tab/>
        </w:r>
        <w:r>
          <w:rPr>
            <w:noProof/>
          </w:rPr>
          <w:fldChar w:fldCharType="begin"/>
        </w:r>
        <w:r>
          <w:rPr>
            <w:noProof/>
          </w:rPr>
          <w:instrText xml:space="preserve"> PAGEREF _Toc140514698 \h </w:instrText>
        </w:r>
        <w:r>
          <w:rPr>
            <w:noProof/>
          </w:rPr>
        </w:r>
      </w:ins>
      <w:r>
        <w:rPr>
          <w:noProof/>
        </w:rPr>
        <w:fldChar w:fldCharType="separate"/>
      </w:r>
      <w:ins w:id="59" w:author="Elena Pourmal" w:date="2023-07-17T19:31:00Z">
        <w:r>
          <w:rPr>
            <w:noProof/>
          </w:rPr>
          <w:t>16</w:t>
        </w:r>
        <w:r>
          <w:rPr>
            <w:noProof/>
          </w:rPr>
          <w:fldChar w:fldCharType="end"/>
        </w:r>
      </w:ins>
    </w:p>
    <w:p w14:paraId="54279C99" w14:textId="541F787D" w:rsidR="00825E32" w:rsidRDefault="00825E32">
      <w:pPr>
        <w:pStyle w:val="TOC2"/>
        <w:rPr>
          <w:ins w:id="60" w:author="Elena Pourmal" w:date="2023-07-17T19:31:00Z"/>
          <w:rFonts w:eastAsiaTheme="minorEastAsia"/>
          <w:noProof/>
          <w:kern w:val="2"/>
          <w:szCs w:val="24"/>
          <w14:ligatures w14:val="standardContextual"/>
        </w:rPr>
      </w:pPr>
      <w:ins w:id="61" w:author="Elena Pourmal" w:date="2023-07-17T19:31:00Z">
        <w:r>
          <w:rPr>
            <w:noProof/>
          </w:rPr>
          <w:t>4.1</w:t>
        </w:r>
        <w:r>
          <w:rPr>
            <w:rFonts w:eastAsiaTheme="minorEastAsia"/>
            <w:noProof/>
            <w:kern w:val="2"/>
            <w:szCs w:val="24"/>
            <w14:ligatures w14:val="standardContextual"/>
          </w:rPr>
          <w:tab/>
        </w:r>
        <w:r>
          <w:rPr>
            <w:noProof/>
          </w:rPr>
          <w:t>Single Chunk Indexing</w:t>
        </w:r>
        <w:r>
          <w:rPr>
            <w:noProof/>
          </w:rPr>
          <w:tab/>
        </w:r>
        <w:r>
          <w:rPr>
            <w:noProof/>
          </w:rPr>
          <w:fldChar w:fldCharType="begin"/>
        </w:r>
        <w:r>
          <w:rPr>
            <w:noProof/>
          </w:rPr>
          <w:instrText xml:space="preserve"> PAGEREF _Toc140514699 \h </w:instrText>
        </w:r>
        <w:r>
          <w:rPr>
            <w:noProof/>
          </w:rPr>
        </w:r>
      </w:ins>
      <w:r>
        <w:rPr>
          <w:noProof/>
        </w:rPr>
        <w:fldChar w:fldCharType="separate"/>
      </w:r>
      <w:ins w:id="62" w:author="Elena Pourmal" w:date="2023-07-17T19:31:00Z">
        <w:r>
          <w:rPr>
            <w:noProof/>
          </w:rPr>
          <w:t>16</w:t>
        </w:r>
        <w:r>
          <w:rPr>
            <w:noProof/>
          </w:rPr>
          <w:fldChar w:fldCharType="end"/>
        </w:r>
      </w:ins>
    </w:p>
    <w:p w14:paraId="0EAF7F57" w14:textId="433176FA" w:rsidR="00825E32" w:rsidRDefault="00825E32">
      <w:pPr>
        <w:pStyle w:val="TOC2"/>
        <w:rPr>
          <w:ins w:id="63" w:author="Elena Pourmal" w:date="2023-07-17T19:31:00Z"/>
          <w:rFonts w:eastAsiaTheme="minorEastAsia"/>
          <w:noProof/>
          <w:kern w:val="2"/>
          <w:szCs w:val="24"/>
          <w14:ligatures w14:val="standardContextual"/>
        </w:rPr>
      </w:pPr>
      <w:ins w:id="64" w:author="Elena Pourmal" w:date="2023-07-17T19:31:00Z">
        <w:r>
          <w:rPr>
            <w:noProof/>
          </w:rPr>
          <w:t>4.2</w:t>
        </w:r>
        <w:r>
          <w:rPr>
            <w:rFonts w:eastAsiaTheme="minorEastAsia"/>
            <w:noProof/>
            <w:kern w:val="2"/>
            <w:szCs w:val="24"/>
            <w14:ligatures w14:val="standardContextual"/>
          </w:rPr>
          <w:tab/>
        </w:r>
        <w:r>
          <w:rPr>
            <w:noProof/>
          </w:rPr>
          <w:t>Fixed Array Indexing Information</w:t>
        </w:r>
        <w:r>
          <w:rPr>
            <w:noProof/>
          </w:rPr>
          <w:tab/>
        </w:r>
        <w:r>
          <w:rPr>
            <w:noProof/>
          </w:rPr>
          <w:fldChar w:fldCharType="begin"/>
        </w:r>
        <w:r>
          <w:rPr>
            <w:noProof/>
          </w:rPr>
          <w:instrText xml:space="preserve"> PAGEREF _Toc140514700 \h </w:instrText>
        </w:r>
        <w:r>
          <w:rPr>
            <w:noProof/>
          </w:rPr>
        </w:r>
      </w:ins>
      <w:r>
        <w:rPr>
          <w:noProof/>
        </w:rPr>
        <w:fldChar w:fldCharType="separate"/>
      </w:r>
      <w:ins w:id="65" w:author="Elena Pourmal" w:date="2023-07-17T19:31:00Z">
        <w:r>
          <w:rPr>
            <w:noProof/>
          </w:rPr>
          <w:t>17</w:t>
        </w:r>
        <w:r>
          <w:rPr>
            <w:noProof/>
          </w:rPr>
          <w:fldChar w:fldCharType="end"/>
        </w:r>
      </w:ins>
    </w:p>
    <w:p w14:paraId="7DB4D357" w14:textId="776D5FA0" w:rsidR="00825E32" w:rsidRDefault="00825E32">
      <w:pPr>
        <w:pStyle w:val="TOC3"/>
        <w:rPr>
          <w:ins w:id="66" w:author="Elena Pourmal" w:date="2023-07-17T19:31:00Z"/>
          <w:rFonts w:eastAsiaTheme="minorEastAsia"/>
          <w:noProof/>
          <w:kern w:val="2"/>
          <w:szCs w:val="24"/>
          <w14:ligatures w14:val="standardContextual"/>
        </w:rPr>
      </w:pPr>
      <w:ins w:id="67" w:author="Elena Pourmal" w:date="2023-07-17T19:31:00Z">
        <w:r>
          <w:rPr>
            <w:noProof/>
          </w:rPr>
          <w:t>4.2.1</w:t>
        </w:r>
        <w:r>
          <w:rPr>
            <w:rFonts w:eastAsiaTheme="minorEastAsia"/>
            <w:noProof/>
            <w:kern w:val="2"/>
            <w:szCs w:val="24"/>
            <w14:ligatures w14:val="standardContextual"/>
          </w:rPr>
          <w:tab/>
        </w:r>
        <w:r>
          <w:rPr>
            <w:noProof/>
          </w:rPr>
          <w:t>Changes to Fixed Array Header Fields</w:t>
        </w:r>
        <w:r>
          <w:rPr>
            <w:noProof/>
          </w:rPr>
          <w:tab/>
        </w:r>
        <w:r>
          <w:rPr>
            <w:noProof/>
          </w:rPr>
          <w:fldChar w:fldCharType="begin"/>
        </w:r>
        <w:r>
          <w:rPr>
            <w:noProof/>
          </w:rPr>
          <w:instrText xml:space="preserve"> PAGEREF _Toc140514701 \h </w:instrText>
        </w:r>
        <w:r>
          <w:rPr>
            <w:noProof/>
          </w:rPr>
        </w:r>
      </w:ins>
      <w:r>
        <w:rPr>
          <w:noProof/>
        </w:rPr>
        <w:fldChar w:fldCharType="separate"/>
      </w:r>
      <w:ins w:id="68" w:author="Elena Pourmal" w:date="2023-07-17T19:31:00Z">
        <w:r>
          <w:rPr>
            <w:noProof/>
          </w:rPr>
          <w:t>17</w:t>
        </w:r>
        <w:r>
          <w:rPr>
            <w:noProof/>
          </w:rPr>
          <w:fldChar w:fldCharType="end"/>
        </w:r>
      </w:ins>
    </w:p>
    <w:p w14:paraId="1D1CAD4A" w14:textId="5C8FF214" w:rsidR="00825E32" w:rsidRDefault="00825E32">
      <w:pPr>
        <w:pStyle w:val="TOC3"/>
        <w:rPr>
          <w:ins w:id="69" w:author="Elena Pourmal" w:date="2023-07-17T19:31:00Z"/>
          <w:rFonts w:eastAsiaTheme="minorEastAsia"/>
          <w:noProof/>
          <w:kern w:val="2"/>
          <w:szCs w:val="24"/>
          <w14:ligatures w14:val="standardContextual"/>
        </w:rPr>
      </w:pPr>
      <w:ins w:id="70" w:author="Elena Pourmal" w:date="2023-07-17T19:31:00Z">
        <w:r>
          <w:rPr>
            <w:noProof/>
          </w:rPr>
          <w:t>4.2.2</w:t>
        </w:r>
        <w:r>
          <w:rPr>
            <w:rFonts w:eastAsiaTheme="minorEastAsia"/>
            <w:noProof/>
            <w:kern w:val="2"/>
            <w:szCs w:val="24"/>
            <w14:ligatures w14:val="standardContextual"/>
          </w:rPr>
          <w:tab/>
        </w:r>
        <w:r>
          <w:rPr>
            <w:noProof/>
          </w:rPr>
          <w:t>Changes to Fixed Array Data Block Fields</w:t>
        </w:r>
        <w:r>
          <w:rPr>
            <w:noProof/>
          </w:rPr>
          <w:tab/>
        </w:r>
        <w:r>
          <w:rPr>
            <w:noProof/>
          </w:rPr>
          <w:fldChar w:fldCharType="begin"/>
        </w:r>
        <w:r>
          <w:rPr>
            <w:noProof/>
          </w:rPr>
          <w:instrText xml:space="preserve"> PAGEREF _Toc140514702 \h </w:instrText>
        </w:r>
        <w:r>
          <w:rPr>
            <w:noProof/>
          </w:rPr>
        </w:r>
      </w:ins>
      <w:r>
        <w:rPr>
          <w:noProof/>
        </w:rPr>
        <w:fldChar w:fldCharType="separate"/>
      </w:r>
      <w:ins w:id="71" w:author="Elena Pourmal" w:date="2023-07-17T19:31:00Z">
        <w:r>
          <w:rPr>
            <w:noProof/>
          </w:rPr>
          <w:t>18</w:t>
        </w:r>
        <w:r>
          <w:rPr>
            <w:noProof/>
          </w:rPr>
          <w:fldChar w:fldCharType="end"/>
        </w:r>
      </w:ins>
    </w:p>
    <w:p w14:paraId="7030ACF2" w14:textId="138C9260" w:rsidR="00825E32" w:rsidRDefault="00825E32">
      <w:pPr>
        <w:pStyle w:val="TOC3"/>
        <w:rPr>
          <w:ins w:id="72" w:author="Elena Pourmal" w:date="2023-07-17T19:31:00Z"/>
          <w:rFonts w:eastAsiaTheme="minorEastAsia"/>
          <w:noProof/>
          <w:kern w:val="2"/>
          <w:szCs w:val="24"/>
          <w14:ligatures w14:val="standardContextual"/>
        </w:rPr>
      </w:pPr>
      <w:ins w:id="73" w:author="Elena Pourmal" w:date="2023-07-17T19:31:00Z">
        <w:r>
          <w:rPr>
            <w:noProof/>
          </w:rPr>
          <w:t>4.2.3</w:t>
        </w:r>
        <w:r>
          <w:rPr>
            <w:rFonts w:eastAsiaTheme="minorEastAsia"/>
            <w:noProof/>
            <w:kern w:val="2"/>
            <w:szCs w:val="24"/>
            <w14:ligatures w14:val="standardContextual"/>
          </w:rPr>
          <w:tab/>
        </w:r>
        <w:r>
          <w:rPr>
            <w:noProof/>
          </w:rPr>
          <w:t>Changes to the layout of Fixed Array Data Block Page</w:t>
        </w:r>
        <w:r>
          <w:rPr>
            <w:noProof/>
          </w:rPr>
          <w:tab/>
        </w:r>
        <w:r>
          <w:rPr>
            <w:noProof/>
          </w:rPr>
          <w:fldChar w:fldCharType="begin"/>
        </w:r>
        <w:r>
          <w:rPr>
            <w:noProof/>
          </w:rPr>
          <w:instrText xml:space="preserve"> PAGEREF _Toc140514703 \h </w:instrText>
        </w:r>
        <w:r>
          <w:rPr>
            <w:noProof/>
          </w:rPr>
        </w:r>
      </w:ins>
      <w:r>
        <w:rPr>
          <w:noProof/>
        </w:rPr>
        <w:fldChar w:fldCharType="separate"/>
      </w:r>
      <w:ins w:id="74" w:author="Elena Pourmal" w:date="2023-07-17T19:31:00Z">
        <w:r>
          <w:rPr>
            <w:noProof/>
          </w:rPr>
          <w:t>19</w:t>
        </w:r>
        <w:r>
          <w:rPr>
            <w:noProof/>
          </w:rPr>
          <w:fldChar w:fldCharType="end"/>
        </w:r>
      </w:ins>
    </w:p>
    <w:p w14:paraId="1667C18B" w14:textId="6979A7E4" w:rsidR="00825E32" w:rsidRDefault="00825E32">
      <w:pPr>
        <w:pStyle w:val="TOC3"/>
        <w:rPr>
          <w:ins w:id="75" w:author="Elena Pourmal" w:date="2023-07-17T19:31:00Z"/>
          <w:rFonts w:eastAsiaTheme="minorEastAsia"/>
          <w:noProof/>
          <w:kern w:val="2"/>
          <w:szCs w:val="24"/>
          <w14:ligatures w14:val="standardContextual"/>
        </w:rPr>
      </w:pPr>
      <w:ins w:id="76" w:author="Elena Pourmal" w:date="2023-07-17T19:31:00Z">
        <w:r>
          <w:rPr>
            <w:noProof/>
          </w:rPr>
          <w:t>4.2.4</w:t>
        </w:r>
        <w:r>
          <w:rPr>
            <w:rFonts w:eastAsiaTheme="minorEastAsia"/>
            <w:noProof/>
            <w:kern w:val="2"/>
            <w:szCs w:val="24"/>
            <w14:ligatures w14:val="standardContextual"/>
          </w:rPr>
          <w:tab/>
        </w:r>
        <w:r>
          <w:rPr>
            <w:noProof/>
          </w:rPr>
          <w:t>Layout of Data Block Element for Structured Dataset Chunk</w:t>
        </w:r>
        <w:r>
          <w:rPr>
            <w:noProof/>
          </w:rPr>
          <w:tab/>
        </w:r>
        <w:r>
          <w:rPr>
            <w:noProof/>
          </w:rPr>
          <w:fldChar w:fldCharType="begin"/>
        </w:r>
        <w:r>
          <w:rPr>
            <w:noProof/>
          </w:rPr>
          <w:instrText xml:space="preserve"> PAGEREF _Toc140514704 \h </w:instrText>
        </w:r>
        <w:r>
          <w:rPr>
            <w:noProof/>
          </w:rPr>
        </w:r>
      </w:ins>
      <w:r>
        <w:rPr>
          <w:noProof/>
        </w:rPr>
        <w:fldChar w:fldCharType="separate"/>
      </w:r>
      <w:ins w:id="77" w:author="Elena Pourmal" w:date="2023-07-17T19:31:00Z">
        <w:r>
          <w:rPr>
            <w:noProof/>
          </w:rPr>
          <w:t>19</w:t>
        </w:r>
        <w:r>
          <w:rPr>
            <w:noProof/>
          </w:rPr>
          <w:fldChar w:fldCharType="end"/>
        </w:r>
      </w:ins>
    </w:p>
    <w:p w14:paraId="2578AE1D" w14:textId="693C77E5" w:rsidR="00825E32" w:rsidRDefault="00825E32">
      <w:pPr>
        <w:pStyle w:val="TOC3"/>
        <w:rPr>
          <w:ins w:id="78" w:author="Elena Pourmal" w:date="2023-07-17T19:31:00Z"/>
          <w:rFonts w:eastAsiaTheme="minorEastAsia"/>
          <w:noProof/>
          <w:kern w:val="2"/>
          <w:szCs w:val="24"/>
          <w14:ligatures w14:val="standardContextual"/>
        </w:rPr>
      </w:pPr>
      <w:ins w:id="79" w:author="Elena Pourmal" w:date="2023-07-17T19:31:00Z">
        <w:r>
          <w:rPr>
            <w:noProof/>
          </w:rPr>
          <w:t>4.2.5</w:t>
        </w:r>
        <w:r>
          <w:rPr>
            <w:rFonts w:eastAsiaTheme="minorEastAsia"/>
            <w:noProof/>
            <w:kern w:val="2"/>
            <w:szCs w:val="24"/>
            <w14:ligatures w14:val="standardContextual"/>
          </w:rPr>
          <w:tab/>
        </w:r>
        <w:r>
          <w:rPr>
            <w:noProof/>
          </w:rPr>
          <w:t>Layout of Data Block Element for Filtered Structured Dataset Chunk</w:t>
        </w:r>
        <w:r>
          <w:rPr>
            <w:noProof/>
          </w:rPr>
          <w:tab/>
        </w:r>
        <w:r>
          <w:rPr>
            <w:noProof/>
          </w:rPr>
          <w:fldChar w:fldCharType="begin"/>
        </w:r>
        <w:r>
          <w:rPr>
            <w:noProof/>
          </w:rPr>
          <w:instrText xml:space="preserve"> PAGEREF _Toc140514705 \h </w:instrText>
        </w:r>
        <w:r>
          <w:rPr>
            <w:noProof/>
          </w:rPr>
        </w:r>
      </w:ins>
      <w:r>
        <w:rPr>
          <w:noProof/>
        </w:rPr>
        <w:fldChar w:fldCharType="separate"/>
      </w:r>
      <w:ins w:id="80" w:author="Elena Pourmal" w:date="2023-07-17T19:31:00Z">
        <w:r>
          <w:rPr>
            <w:noProof/>
          </w:rPr>
          <w:t>19</w:t>
        </w:r>
        <w:r>
          <w:rPr>
            <w:noProof/>
          </w:rPr>
          <w:fldChar w:fldCharType="end"/>
        </w:r>
      </w:ins>
    </w:p>
    <w:p w14:paraId="21BC665A" w14:textId="078B9DE0" w:rsidR="00825E32" w:rsidRDefault="00825E32">
      <w:pPr>
        <w:pStyle w:val="TOC2"/>
        <w:rPr>
          <w:ins w:id="81" w:author="Elena Pourmal" w:date="2023-07-17T19:31:00Z"/>
          <w:rFonts w:eastAsiaTheme="minorEastAsia"/>
          <w:noProof/>
          <w:kern w:val="2"/>
          <w:szCs w:val="24"/>
          <w14:ligatures w14:val="standardContextual"/>
        </w:rPr>
      </w:pPr>
      <w:ins w:id="82" w:author="Elena Pourmal" w:date="2023-07-17T19:31:00Z">
        <w:r>
          <w:rPr>
            <w:noProof/>
          </w:rPr>
          <w:t>4.3</w:t>
        </w:r>
        <w:r>
          <w:rPr>
            <w:rFonts w:eastAsiaTheme="minorEastAsia"/>
            <w:noProof/>
            <w:kern w:val="2"/>
            <w:szCs w:val="24"/>
            <w14:ligatures w14:val="standardContextual"/>
          </w:rPr>
          <w:tab/>
        </w:r>
        <w:r>
          <w:rPr>
            <w:noProof/>
          </w:rPr>
          <w:t>Extensible Array Indexing Information</w:t>
        </w:r>
        <w:r>
          <w:rPr>
            <w:noProof/>
          </w:rPr>
          <w:tab/>
        </w:r>
        <w:r>
          <w:rPr>
            <w:noProof/>
          </w:rPr>
          <w:fldChar w:fldCharType="begin"/>
        </w:r>
        <w:r>
          <w:rPr>
            <w:noProof/>
          </w:rPr>
          <w:instrText xml:space="preserve"> PAGEREF _Toc140514706 \h </w:instrText>
        </w:r>
        <w:r>
          <w:rPr>
            <w:noProof/>
          </w:rPr>
        </w:r>
      </w:ins>
      <w:r>
        <w:rPr>
          <w:noProof/>
        </w:rPr>
        <w:fldChar w:fldCharType="separate"/>
      </w:r>
      <w:ins w:id="83" w:author="Elena Pourmal" w:date="2023-07-17T19:31:00Z">
        <w:r>
          <w:rPr>
            <w:noProof/>
          </w:rPr>
          <w:t>20</w:t>
        </w:r>
        <w:r>
          <w:rPr>
            <w:noProof/>
          </w:rPr>
          <w:fldChar w:fldCharType="end"/>
        </w:r>
      </w:ins>
    </w:p>
    <w:p w14:paraId="53AF600A" w14:textId="1DDF6982" w:rsidR="00825E32" w:rsidRDefault="00825E32">
      <w:pPr>
        <w:pStyle w:val="TOC2"/>
        <w:rPr>
          <w:ins w:id="84" w:author="Elena Pourmal" w:date="2023-07-17T19:31:00Z"/>
          <w:rFonts w:eastAsiaTheme="minorEastAsia"/>
          <w:noProof/>
          <w:kern w:val="2"/>
          <w:szCs w:val="24"/>
          <w14:ligatures w14:val="standardContextual"/>
        </w:rPr>
      </w:pPr>
      <w:ins w:id="85" w:author="Elena Pourmal" w:date="2023-07-17T19:31:00Z">
        <w:r>
          <w:rPr>
            <w:noProof/>
          </w:rPr>
          <w:t>4.4</w:t>
        </w:r>
        <w:r>
          <w:rPr>
            <w:rFonts w:eastAsiaTheme="minorEastAsia"/>
            <w:noProof/>
            <w:kern w:val="2"/>
            <w:szCs w:val="24"/>
            <w14:ligatures w14:val="standardContextual"/>
          </w:rPr>
          <w:tab/>
        </w:r>
        <w:r>
          <w:rPr>
            <w:noProof/>
          </w:rPr>
          <w:t>Version 2 B-tree chunk indexing</w:t>
        </w:r>
        <w:r>
          <w:rPr>
            <w:noProof/>
          </w:rPr>
          <w:tab/>
        </w:r>
        <w:r>
          <w:rPr>
            <w:noProof/>
          </w:rPr>
          <w:fldChar w:fldCharType="begin"/>
        </w:r>
        <w:r>
          <w:rPr>
            <w:noProof/>
          </w:rPr>
          <w:instrText xml:space="preserve"> PAGEREF _Toc140514707 \h </w:instrText>
        </w:r>
        <w:r>
          <w:rPr>
            <w:noProof/>
          </w:rPr>
        </w:r>
      </w:ins>
      <w:r>
        <w:rPr>
          <w:noProof/>
        </w:rPr>
        <w:fldChar w:fldCharType="separate"/>
      </w:r>
      <w:ins w:id="86" w:author="Elena Pourmal" w:date="2023-07-17T19:31:00Z">
        <w:r>
          <w:rPr>
            <w:noProof/>
          </w:rPr>
          <w:t>20</w:t>
        </w:r>
        <w:r>
          <w:rPr>
            <w:noProof/>
          </w:rPr>
          <w:fldChar w:fldCharType="end"/>
        </w:r>
      </w:ins>
    </w:p>
    <w:p w14:paraId="0A043534" w14:textId="48FE3268" w:rsidR="00825E32" w:rsidRDefault="00825E32" w:rsidP="00825E32">
      <w:pPr>
        <w:pStyle w:val="TOC1"/>
        <w:rPr>
          <w:ins w:id="87" w:author="Elena Pourmal" w:date="2023-07-17T19:31:00Z"/>
          <w:rFonts w:eastAsiaTheme="minorEastAsia"/>
          <w:noProof/>
          <w:kern w:val="2"/>
          <w:szCs w:val="24"/>
          <w14:ligatures w14:val="standardContextual"/>
        </w:rPr>
      </w:pPr>
      <w:ins w:id="88" w:author="Elena Pourmal" w:date="2023-07-17T19:31:00Z">
        <w:r>
          <w:rPr>
            <w:noProof/>
          </w:rPr>
          <w:t>5</w:t>
        </w:r>
        <w:r>
          <w:rPr>
            <w:rFonts w:eastAsiaTheme="minorEastAsia"/>
            <w:noProof/>
            <w:kern w:val="2"/>
            <w:szCs w:val="24"/>
            <w14:ligatures w14:val="standardContextual"/>
          </w:rPr>
          <w:tab/>
        </w:r>
        <w:r>
          <w:rPr>
            <w:noProof/>
          </w:rPr>
          <w:t>Final recommendation: HDF5 File Format changes for Sparse Data</w:t>
        </w:r>
        <w:r>
          <w:rPr>
            <w:noProof/>
          </w:rPr>
          <w:tab/>
        </w:r>
        <w:r>
          <w:rPr>
            <w:noProof/>
          </w:rPr>
          <w:fldChar w:fldCharType="begin"/>
        </w:r>
        <w:r>
          <w:rPr>
            <w:noProof/>
          </w:rPr>
          <w:instrText xml:space="preserve"> PAGEREF _Toc140514708 \h </w:instrText>
        </w:r>
        <w:r>
          <w:rPr>
            <w:noProof/>
          </w:rPr>
        </w:r>
      </w:ins>
      <w:r>
        <w:rPr>
          <w:noProof/>
        </w:rPr>
        <w:fldChar w:fldCharType="separate"/>
      </w:r>
      <w:ins w:id="89" w:author="Elena Pourmal" w:date="2023-07-17T19:31:00Z">
        <w:r>
          <w:rPr>
            <w:noProof/>
          </w:rPr>
          <w:t>21</w:t>
        </w:r>
        <w:r>
          <w:rPr>
            <w:noProof/>
          </w:rPr>
          <w:fldChar w:fldCharType="end"/>
        </w:r>
      </w:ins>
    </w:p>
    <w:p w14:paraId="5E79D000" w14:textId="052AE87F" w:rsidR="00825E32" w:rsidRDefault="00825E32" w:rsidP="00825E32">
      <w:pPr>
        <w:pStyle w:val="TOC1"/>
        <w:rPr>
          <w:ins w:id="90" w:author="Elena Pourmal" w:date="2023-07-17T19:31:00Z"/>
          <w:rFonts w:eastAsiaTheme="minorEastAsia"/>
          <w:noProof/>
          <w:kern w:val="2"/>
          <w:szCs w:val="24"/>
          <w14:ligatures w14:val="standardContextual"/>
        </w:rPr>
      </w:pPr>
      <w:ins w:id="91" w:author="Elena Pourmal" w:date="2023-07-17T19:31:00Z">
        <w:r>
          <w:rPr>
            <w:noProof/>
          </w:rPr>
          <w:t>Acknowledgment</w:t>
        </w:r>
        <w:r>
          <w:rPr>
            <w:noProof/>
          </w:rPr>
          <w:tab/>
        </w:r>
        <w:r>
          <w:rPr>
            <w:noProof/>
          </w:rPr>
          <w:fldChar w:fldCharType="begin"/>
        </w:r>
        <w:r>
          <w:rPr>
            <w:noProof/>
          </w:rPr>
          <w:instrText xml:space="preserve"> PAGEREF _Toc140514709 \h </w:instrText>
        </w:r>
        <w:r>
          <w:rPr>
            <w:noProof/>
          </w:rPr>
        </w:r>
      </w:ins>
      <w:r>
        <w:rPr>
          <w:noProof/>
        </w:rPr>
        <w:fldChar w:fldCharType="separate"/>
      </w:r>
      <w:ins w:id="92" w:author="Elena Pourmal" w:date="2023-07-17T19:31:00Z">
        <w:r>
          <w:rPr>
            <w:noProof/>
          </w:rPr>
          <w:t>22</w:t>
        </w:r>
        <w:r>
          <w:rPr>
            <w:noProof/>
          </w:rPr>
          <w:fldChar w:fldCharType="end"/>
        </w:r>
      </w:ins>
    </w:p>
    <w:p w14:paraId="022D6E1D" w14:textId="1EAF26E6" w:rsidR="00825E32" w:rsidRDefault="00825E32" w:rsidP="00825E32">
      <w:pPr>
        <w:pStyle w:val="TOC1"/>
        <w:rPr>
          <w:ins w:id="93" w:author="Elena Pourmal" w:date="2023-07-17T19:31:00Z"/>
          <w:rFonts w:eastAsiaTheme="minorEastAsia"/>
          <w:noProof/>
          <w:kern w:val="2"/>
          <w:szCs w:val="24"/>
          <w14:ligatures w14:val="standardContextual"/>
        </w:rPr>
      </w:pPr>
      <w:ins w:id="94" w:author="Elena Pourmal" w:date="2023-07-17T19:31:00Z">
        <w:r>
          <w:rPr>
            <w:noProof/>
          </w:rPr>
          <w:t>Revision History</w:t>
        </w:r>
        <w:r>
          <w:rPr>
            <w:noProof/>
          </w:rPr>
          <w:tab/>
        </w:r>
        <w:r>
          <w:rPr>
            <w:noProof/>
          </w:rPr>
          <w:fldChar w:fldCharType="begin"/>
        </w:r>
        <w:r>
          <w:rPr>
            <w:noProof/>
          </w:rPr>
          <w:instrText xml:space="preserve"> PAGEREF _Toc140514710 \h </w:instrText>
        </w:r>
        <w:r>
          <w:rPr>
            <w:noProof/>
          </w:rPr>
        </w:r>
      </w:ins>
      <w:r>
        <w:rPr>
          <w:noProof/>
        </w:rPr>
        <w:fldChar w:fldCharType="separate"/>
      </w:r>
      <w:ins w:id="95" w:author="Elena Pourmal" w:date="2023-07-17T19:31:00Z">
        <w:r>
          <w:rPr>
            <w:noProof/>
          </w:rPr>
          <w:t>22</w:t>
        </w:r>
        <w:r>
          <w:rPr>
            <w:noProof/>
          </w:rPr>
          <w:fldChar w:fldCharType="end"/>
        </w:r>
      </w:ins>
    </w:p>
    <w:p w14:paraId="23E60768" w14:textId="105D8EC1" w:rsidR="00825E32" w:rsidRDefault="00825E32" w:rsidP="00825E32">
      <w:pPr>
        <w:pStyle w:val="TOC1"/>
        <w:rPr>
          <w:ins w:id="96" w:author="Elena Pourmal" w:date="2023-07-17T19:31:00Z"/>
          <w:rFonts w:eastAsiaTheme="minorEastAsia"/>
          <w:noProof/>
          <w:kern w:val="2"/>
          <w:szCs w:val="24"/>
          <w14:ligatures w14:val="standardContextual"/>
        </w:rPr>
      </w:pPr>
      <w:ins w:id="97" w:author="Elena Pourmal" w:date="2023-07-17T19:31:00Z">
        <w:r>
          <w:rPr>
            <w:noProof/>
          </w:rPr>
          <w:t>References</w:t>
        </w:r>
        <w:r>
          <w:rPr>
            <w:noProof/>
          </w:rPr>
          <w:tab/>
        </w:r>
        <w:r>
          <w:rPr>
            <w:noProof/>
          </w:rPr>
          <w:fldChar w:fldCharType="begin"/>
        </w:r>
        <w:r>
          <w:rPr>
            <w:noProof/>
          </w:rPr>
          <w:instrText xml:space="preserve"> PAGEREF _Toc140514711 \h </w:instrText>
        </w:r>
        <w:r>
          <w:rPr>
            <w:noProof/>
          </w:rPr>
        </w:r>
      </w:ins>
      <w:r>
        <w:rPr>
          <w:noProof/>
        </w:rPr>
        <w:fldChar w:fldCharType="separate"/>
      </w:r>
      <w:ins w:id="98" w:author="Elena Pourmal" w:date="2023-07-17T19:31:00Z">
        <w:r>
          <w:rPr>
            <w:noProof/>
          </w:rPr>
          <w:t>22</w:t>
        </w:r>
        <w:r>
          <w:rPr>
            <w:noProof/>
          </w:rPr>
          <w:fldChar w:fldCharType="end"/>
        </w:r>
      </w:ins>
    </w:p>
    <w:p w14:paraId="127DFEE8" w14:textId="273FE1C5" w:rsidR="003948FF" w:rsidRDefault="00057650">
      <w:pPr>
        <w:rPr>
          <w:rFonts w:asciiTheme="minorHAnsi" w:eastAsiaTheme="minorHAnsi" w:hAnsiTheme="minorHAnsi" w:cstheme="minorBidi"/>
          <w:szCs w:val="22"/>
        </w:rPr>
      </w:pPr>
      <w:r>
        <w:rPr>
          <w:rFonts w:asciiTheme="minorHAnsi" w:eastAsiaTheme="minorHAnsi" w:hAnsiTheme="minorHAnsi" w:cstheme="minorBidi"/>
          <w:szCs w:val="22"/>
        </w:rPr>
        <w:fldChar w:fldCharType="end"/>
      </w:r>
    </w:p>
    <w:p w14:paraId="359F2B6E" w14:textId="77777777" w:rsidR="008C2439" w:rsidRDefault="008C2439">
      <w:pPr>
        <w:rPr>
          <w:rFonts w:asciiTheme="majorHAnsi" w:eastAsiaTheme="majorEastAsia" w:hAnsiTheme="majorHAnsi" w:cstheme="majorBidi"/>
          <w:b/>
          <w:bCs/>
          <w:color w:val="000000" w:themeColor="text1"/>
          <w:sz w:val="28"/>
          <w:szCs w:val="28"/>
        </w:rPr>
      </w:pPr>
    </w:p>
    <w:p w14:paraId="47BEEDB1" w14:textId="77777777" w:rsidR="00041E79" w:rsidRDefault="00041E79">
      <w:pPr>
        <w:rPr>
          <w:rFonts w:asciiTheme="majorHAnsi" w:eastAsiaTheme="majorEastAsia" w:hAnsiTheme="majorHAnsi" w:cstheme="majorBidi"/>
          <w:b/>
          <w:bCs/>
          <w:color w:val="000000" w:themeColor="text1"/>
          <w:sz w:val="28"/>
          <w:szCs w:val="28"/>
        </w:rPr>
      </w:pPr>
    </w:p>
    <w:p w14:paraId="0153AEE9" w14:textId="77777777" w:rsidR="00041E79" w:rsidRDefault="00041E79">
      <w:pPr>
        <w:rPr>
          <w:rFonts w:asciiTheme="majorHAnsi" w:eastAsiaTheme="majorEastAsia" w:hAnsiTheme="majorHAnsi" w:cstheme="majorBidi"/>
          <w:b/>
          <w:bCs/>
          <w:color w:val="000000" w:themeColor="text1"/>
          <w:sz w:val="28"/>
          <w:szCs w:val="28"/>
        </w:rPr>
      </w:pPr>
    </w:p>
    <w:p w14:paraId="1F47E802" w14:textId="77777777" w:rsidR="000F1D58" w:rsidRDefault="000F1D58">
      <w:pPr>
        <w:rPr>
          <w:rFonts w:asciiTheme="majorHAnsi" w:eastAsiaTheme="majorEastAsia" w:hAnsiTheme="majorHAnsi" w:cstheme="majorBidi"/>
          <w:b/>
          <w:bCs/>
          <w:color w:val="000000" w:themeColor="text1"/>
          <w:sz w:val="28"/>
          <w:szCs w:val="28"/>
        </w:rPr>
      </w:pPr>
    </w:p>
    <w:p w14:paraId="06A8C5A1" w14:textId="77777777" w:rsidR="00611674" w:rsidRDefault="00611674" w:rsidP="008C2439">
      <w:pPr>
        <w:pStyle w:val="Heading1"/>
      </w:pPr>
      <w:bookmarkStart w:id="99" w:name="_Ref132973015"/>
      <w:bookmarkStart w:id="100" w:name="_Toc140514686"/>
      <w:r>
        <w:lastRenderedPageBreak/>
        <w:t>Introduction</w:t>
      </w:r>
      <w:bookmarkEnd w:id="99"/>
      <w:bookmarkEnd w:id="100"/>
      <w:r>
        <w:t xml:space="preserve">    </w:t>
      </w:r>
    </w:p>
    <w:p w14:paraId="77DE4EE9" w14:textId="77777777" w:rsidR="00944ABD" w:rsidRDefault="00944ABD" w:rsidP="00BD2F13">
      <w:pPr>
        <w:rPr>
          <w:rFonts w:ascii="Calibri" w:hAnsi="Calibri" w:cs="Calibri"/>
        </w:rPr>
      </w:pPr>
    </w:p>
    <w:p w14:paraId="06CDDF0B" w14:textId="1313FFFF" w:rsidR="006B5A83" w:rsidRDefault="00E93844" w:rsidP="00BD2F13">
      <w:pPr>
        <w:rPr>
          <w:rFonts w:ascii="Calibri" w:hAnsi="Calibri" w:cs="Calibri"/>
        </w:rPr>
      </w:pPr>
      <w:r>
        <w:rPr>
          <w:rFonts w:ascii="Calibri" w:hAnsi="Calibri" w:cs="Calibri"/>
        </w:rPr>
        <w:t>Support for efficient storage of sparse data in HDF5 is a long-standing request</w:t>
      </w:r>
      <w:r w:rsidR="00DB1009">
        <w:rPr>
          <w:rFonts w:ascii="Calibri" w:hAnsi="Calibri" w:cs="Calibri"/>
        </w:rPr>
        <w:t xml:space="preserve"> from the HDF5 users’ community.</w:t>
      </w:r>
      <w:r>
        <w:rPr>
          <w:rFonts w:ascii="Calibri" w:hAnsi="Calibri" w:cs="Calibri"/>
        </w:rPr>
        <w:t xml:space="preserve"> </w:t>
      </w:r>
      <w:r w:rsidR="00DB1009">
        <w:rPr>
          <w:rFonts w:ascii="Calibri" w:hAnsi="Calibri" w:cs="Calibri"/>
        </w:rPr>
        <w:t xml:space="preserve">For </w:t>
      </w:r>
      <w:r w:rsidR="009F588E">
        <w:rPr>
          <w:rFonts w:ascii="Calibri" w:hAnsi="Calibri" w:cs="Calibri"/>
        </w:rPr>
        <w:t xml:space="preserve">background </w:t>
      </w:r>
      <w:r w:rsidR="00434208">
        <w:rPr>
          <w:rFonts w:ascii="Calibri" w:hAnsi="Calibri" w:cs="Calibri"/>
        </w:rPr>
        <w:t>information on</w:t>
      </w:r>
      <w:r w:rsidR="009F588E">
        <w:rPr>
          <w:rFonts w:ascii="Calibri" w:hAnsi="Calibri" w:cs="Calibri"/>
        </w:rPr>
        <w:t xml:space="preserve"> sparse data in HDF5 </w:t>
      </w:r>
      <w:r w:rsidR="00DB1009">
        <w:rPr>
          <w:rFonts w:ascii="Calibri" w:hAnsi="Calibri" w:cs="Calibri"/>
        </w:rPr>
        <w:t>and implementation ideas we refer the reader to the original RFC [</w:t>
      </w:r>
      <w:r w:rsidR="00DB1009">
        <w:rPr>
          <w:rFonts w:ascii="Calibri" w:hAnsi="Calibri" w:cs="Calibri"/>
        </w:rPr>
        <w:fldChar w:fldCharType="begin"/>
      </w:r>
      <w:r w:rsidR="00DB1009">
        <w:rPr>
          <w:rFonts w:ascii="Calibri" w:hAnsi="Calibri" w:cs="Calibri"/>
        </w:rPr>
        <w:instrText xml:space="preserve"> REF _Ref128647270 \r \h </w:instrText>
      </w:r>
      <w:r w:rsidR="00DB1009">
        <w:rPr>
          <w:rFonts w:ascii="Calibri" w:hAnsi="Calibri" w:cs="Calibri"/>
        </w:rPr>
      </w:r>
      <w:r w:rsidR="00DB1009">
        <w:rPr>
          <w:rFonts w:ascii="Calibri" w:hAnsi="Calibri" w:cs="Calibri"/>
        </w:rPr>
        <w:fldChar w:fldCharType="separate"/>
      </w:r>
      <w:r w:rsidR="00552575">
        <w:rPr>
          <w:rFonts w:ascii="Calibri" w:hAnsi="Calibri" w:cs="Calibri"/>
        </w:rPr>
        <w:t>1</w:t>
      </w:r>
      <w:r w:rsidR="00DB1009">
        <w:rPr>
          <w:rFonts w:ascii="Calibri" w:hAnsi="Calibri" w:cs="Calibri"/>
        </w:rPr>
        <w:fldChar w:fldCharType="end"/>
      </w:r>
      <w:r w:rsidR="00DB1009">
        <w:rPr>
          <w:rFonts w:ascii="Calibri" w:hAnsi="Calibri" w:cs="Calibri"/>
        </w:rPr>
        <w:t>]</w:t>
      </w:r>
      <w:r w:rsidR="00DE1E33">
        <w:rPr>
          <w:rFonts w:ascii="Calibri" w:hAnsi="Calibri" w:cs="Calibri"/>
        </w:rPr>
        <w:t xml:space="preserve"> published in 2018</w:t>
      </w:r>
      <w:r w:rsidR="00DB1009">
        <w:rPr>
          <w:rFonts w:ascii="Calibri" w:hAnsi="Calibri" w:cs="Calibri"/>
        </w:rPr>
        <w:t xml:space="preserve">. </w:t>
      </w:r>
      <w:r w:rsidR="00DE1E33">
        <w:rPr>
          <w:rFonts w:ascii="Calibri" w:hAnsi="Calibri" w:cs="Calibri"/>
        </w:rPr>
        <w:t xml:space="preserve">In January 2023 </w:t>
      </w:r>
      <w:r w:rsidR="00BD2F13">
        <w:rPr>
          <w:rFonts w:ascii="Calibri" w:hAnsi="Calibri" w:cs="Calibri"/>
        </w:rPr>
        <w:t>Lifeboat, LLC was awarded DOE SBIR Phase I grant to design and prototype sparse data storage in HDF5.</w:t>
      </w:r>
      <w:r w:rsidR="00DE1E33">
        <w:rPr>
          <w:rFonts w:ascii="Calibri" w:hAnsi="Calibri" w:cs="Calibri"/>
        </w:rPr>
        <w:t xml:space="preserve"> This document is part of the design effort and outlines the necessary extensions to the HDF5 File Format.</w:t>
      </w:r>
    </w:p>
    <w:p w14:paraId="568AD90B" w14:textId="77777777" w:rsidR="00434208" w:rsidRDefault="00434208" w:rsidP="00611674">
      <w:pPr>
        <w:rPr>
          <w:rFonts w:ascii="Calibri" w:hAnsi="Calibri" w:cs="Calibri"/>
        </w:rPr>
      </w:pPr>
    </w:p>
    <w:p w14:paraId="11587AB7" w14:textId="7ECC6E6D" w:rsidR="00666807" w:rsidRDefault="002C56B8" w:rsidP="00611674">
      <w:pPr>
        <w:rPr>
          <w:rFonts w:ascii="Calibri" w:hAnsi="Calibri" w:cs="Calibri"/>
        </w:rPr>
      </w:pPr>
      <w:r>
        <w:rPr>
          <w:rFonts w:ascii="Calibri" w:hAnsi="Calibri" w:cs="Calibri"/>
        </w:rPr>
        <w:t xml:space="preserve">While the immediate need is for file format changes to support sparse data, we have given significant thought to a number of other potential HDF5 enhancements and noticed the commonalities with the sparse data problem. In particular, the </w:t>
      </w:r>
      <w:r w:rsidR="00666807">
        <w:rPr>
          <w:rFonts w:ascii="Calibri" w:hAnsi="Calibri" w:cs="Calibri"/>
        </w:rPr>
        <w:t>idea</w:t>
      </w:r>
      <w:r>
        <w:rPr>
          <w:rFonts w:ascii="Calibri" w:hAnsi="Calibri" w:cs="Calibri"/>
        </w:rPr>
        <w:t xml:space="preserve"> of extending</w:t>
      </w:r>
      <w:r w:rsidR="00C60243">
        <w:rPr>
          <w:rFonts w:ascii="Calibri" w:hAnsi="Calibri" w:cs="Calibri"/>
        </w:rPr>
        <w:t xml:space="preserve"> </w:t>
      </w:r>
      <w:r w:rsidR="00FE4911">
        <w:rPr>
          <w:rFonts w:ascii="Calibri" w:hAnsi="Calibri" w:cs="Calibri"/>
        </w:rPr>
        <w:t xml:space="preserve">the </w:t>
      </w:r>
      <w:r w:rsidR="0054520E">
        <w:rPr>
          <w:rFonts w:ascii="Calibri" w:hAnsi="Calibri" w:cs="Calibri"/>
        </w:rPr>
        <w:t>concept</w:t>
      </w:r>
      <w:r w:rsidR="00FE4911">
        <w:rPr>
          <w:rFonts w:ascii="Calibri" w:hAnsi="Calibri" w:cs="Calibri"/>
        </w:rPr>
        <w:t xml:space="preserve"> of the chunk</w:t>
      </w:r>
      <w:r>
        <w:rPr>
          <w:rFonts w:ascii="Calibri" w:hAnsi="Calibri" w:cs="Calibri"/>
        </w:rPr>
        <w:t xml:space="preserve"> to </w:t>
      </w:r>
      <w:r w:rsidR="00272F57">
        <w:rPr>
          <w:rFonts w:ascii="Calibri" w:hAnsi="Calibri" w:cs="Calibri"/>
        </w:rPr>
        <w:t xml:space="preserve">contain multiple </w:t>
      </w:r>
      <w:r w:rsidR="007019E0">
        <w:rPr>
          <w:rFonts w:ascii="Calibri" w:hAnsi="Calibri" w:cs="Calibri"/>
        </w:rPr>
        <w:t>sections</w:t>
      </w:r>
      <w:r w:rsidR="00C60243">
        <w:rPr>
          <w:rFonts w:ascii="Calibri" w:hAnsi="Calibri" w:cs="Calibri"/>
        </w:rPr>
        <w:t xml:space="preserve"> </w:t>
      </w:r>
      <w:r w:rsidR="00220B44">
        <w:rPr>
          <w:rFonts w:ascii="Calibri" w:hAnsi="Calibri" w:cs="Calibri"/>
        </w:rPr>
        <w:t>that</w:t>
      </w:r>
      <w:r w:rsidR="00C60243">
        <w:rPr>
          <w:rFonts w:ascii="Calibri" w:hAnsi="Calibri" w:cs="Calibri"/>
        </w:rPr>
        <w:t xml:space="preserve"> descri</w:t>
      </w:r>
      <w:r w:rsidR="00220B44">
        <w:rPr>
          <w:rFonts w:ascii="Calibri" w:hAnsi="Calibri" w:cs="Calibri"/>
        </w:rPr>
        <w:t xml:space="preserve">be </w:t>
      </w:r>
      <w:r w:rsidR="00C60243">
        <w:rPr>
          <w:rFonts w:ascii="Calibri" w:hAnsi="Calibri" w:cs="Calibri"/>
        </w:rPr>
        <w:t>different facets o</w:t>
      </w:r>
      <w:r w:rsidR="007019E0">
        <w:rPr>
          <w:rFonts w:ascii="Calibri" w:hAnsi="Calibri" w:cs="Calibri"/>
        </w:rPr>
        <w:t>f the</w:t>
      </w:r>
      <w:r w:rsidR="009A2722">
        <w:rPr>
          <w:rFonts w:ascii="Calibri" w:hAnsi="Calibri" w:cs="Calibri"/>
        </w:rPr>
        <w:t xml:space="preserve"> </w:t>
      </w:r>
      <w:r w:rsidR="007019E0">
        <w:rPr>
          <w:rFonts w:ascii="Calibri" w:hAnsi="Calibri" w:cs="Calibri"/>
        </w:rPr>
        <w:t xml:space="preserve">values </w:t>
      </w:r>
      <w:r w:rsidR="00220B44">
        <w:rPr>
          <w:rFonts w:ascii="Calibri" w:hAnsi="Calibri" w:cs="Calibri"/>
        </w:rPr>
        <w:t>stored in</w:t>
      </w:r>
      <w:r w:rsidR="007019E0">
        <w:rPr>
          <w:rFonts w:ascii="Calibri" w:hAnsi="Calibri" w:cs="Calibri"/>
        </w:rPr>
        <w:t xml:space="preserve"> </w:t>
      </w:r>
      <w:r w:rsidR="00FE4911">
        <w:rPr>
          <w:rFonts w:ascii="Calibri" w:hAnsi="Calibri" w:cs="Calibri"/>
        </w:rPr>
        <w:t xml:space="preserve">the </w:t>
      </w:r>
      <w:r w:rsidR="007019E0">
        <w:rPr>
          <w:rFonts w:ascii="Calibri" w:hAnsi="Calibri" w:cs="Calibri"/>
        </w:rPr>
        <w:t>chunk</w:t>
      </w:r>
      <w:r w:rsidR="00C60243">
        <w:rPr>
          <w:rFonts w:ascii="Calibri" w:hAnsi="Calibri" w:cs="Calibri"/>
        </w:rPr>
        <w:t xml:space="preserve"> </w:t>
      </w:r>
      <w:r>
        <w:rPr>
          <w:rFonts w:ascii="Calibri" w:hAnsi="Calibri" w:cs="Calibri"/>
        </w:rPr>
        <w:t>seems to be applicable to a number of problems</w:t>
      </w:r>
      <w:r w:rsidR="00944ABD">
        <w:rPr>
          <w:rFonts w:ascii="Calibri" w:hAnsi="Calibri" w:cs="Calibri"/>
        </w:rPr>
        <w:t xml:space="preserve">, for example, </w:t>
      </w:r>
      <w:r w:rsidR="00E342D1">
        <w:rPr>
          <w:rFonts w:ascii="Calibri" w:hAnsi="Calibri" w:cs="Calibri"/>
        </w:rPr>
        <w:t>to</w:t>
      </w:r>
      <w:r w:rsidR="00944ABD">
        <w:rPr>
          <w:rFonts w:ascii="Calibri" w:hAnsi="Calibri" w:cs="Calibri"/>
        </w:rPr>
        <w:t xml:space="preserve"> HDF5 variable-length data and non-homogeneous arrays</w:t>
      </w:r>
      <w:r>
        <w:rPr>
          <w:rFonts w:ascii="Calibri" w:hAnsi="Calibri" w:cs="Calibri"/>
        </w:rPr>
        <w:t xml:space="preserve">. </w:t>
      </w:r>
      <w:r w:rsidR="0054520E">
        <w:rPr>
          <w:rFonts w:ascii="Calibri" w:hAnsi="Calibri" w:cs="Calibri"/>
        </w:rPr>
        <w:t>T</w:t>
      </w:r>
      <w:r w:rsidR="00FE4911">
        <w:rPr>
          <w:rFonts w:ascii="Calibri" w:hAnsi="Calibri" w:cs="Calibri"/>
        </w:rPr>
        <w:t>his</w:t>
      </w:r>
      <w:r>
        <w:rPr>
          <w:rFonts w:ascii="Calibri" w:hAnsi="Calibri" w:cs="Calibri"/>
        </w:rPr>
        <w:t xml:space="preserve"> </w:t>
      </w:r>
      <w:r w:rsidR="0054520E">
        <w:rPr>
          <w:rFonts w:ascii="Calibri" w:hAnsi="Calibri" w:cs="Calibri"/>
        </w:rPr>
        <w:t xml:space="preserve">in turn </w:t>
      </w:r>
      <w:r>
        <w:rPr>
          <w:rFonts w:ascii="Calibri" w:hAnsi="Calibri" w:cs="Calibri"/>
        </w:rPr>
        <w:t xml:space="preserve">raises the problem of compressing these different </w:t>
      </w:r>
      <w:r w:rsidR="00FE4911">
        <w:rPr>
          <w:rFonts w:ascii="Calibri" w:hAnsi="Calibri" w:cs="Calibri"/>
        </w:rPr>
        <w:t>sections</w:t>
      </w:r>
      <w:r>
        <w:rPr>
          <w:rFonts w:ascii="Calibri" w:hAnsi="Calibri" w:cs="Calibri"/>
        </w:rPr>
        <w:t xml:space="preserve"> efficiently, as different compression algorithms may be optimal for different </w:t>
      </w:r>
      <w:r w:rsidR="00FE4911">
        <w:rPr>
          <w:rFonts w:ascii="Calibri" w:hAnsi="Calibri" w:cs="Calibri"/>
        </w:rPr>
        <w:t>sections</w:t>
      </w:r>
      <w:r w:rsidR="00666807">
        <w:rPr>
          <w:rFonts w:ascii="Calibri" w:hAnsi="Calibri" w:cs="Calibri"/>
        </w:rPr>
        <w:t>.</w:t>
      </w:r>
      <w:r w:rsidR="00DE1E33">
        <w:rPr>
          <w:rFonts w:ascii="Calibri" w:hAnsi="Calibri" w:cs="Calibri"/>
        </w:rPr>
        <w:t xml:space="preserve"> </w:t>
      </w:r>
      <w:r w:rsidR="00464EDB">
        <w:rPr>
          <w:rFonts w:ascii="Calibri" w:hAnsi="Calibri" w:cs="Calibri"/>
        </w:rPr>
        <w:t xml:space="preserve">In the </w:t>
      </w:r>
      <w:r w:rsidR="00016786">
        <w:rPr>
          <w:rFonts w:ascii="Calibri" w:hAnsi="Calibri" w:cs="Calibri"/>
        </w:rPr>
        <w:t>remainder of this document</w:t>
      </w:r>
      <w:r w:rsidR="00464EDB">
        <w:rPr>
          <w:rFonts w:ascii="Calibri" w:hAnsi="Calibri" w:cs="Calibri"/>
        </w:rPr>
        <w:t xml:space="preserve">, </w:t>
      </w:r>
      <w:r w:rsidR="00DE1E33">
        <w:rPr>
          <w:rFonts w:ascii="Calibri" w:hAnsi="Calibri" w:cs="Calibri"/>
        </w:rPr>
        <w:t xml:space="preserve">we describe </w:t>
      </w:r>
      <w:r w:rsidR="00016786">
        <w:rPr>
          <w:rFonts w:ascii="Calibri" w:hAnsi="Calibri" w:cs="Calibri"/>
        </w:rPr>
        <w:t xml:space="preserve">the </w:t>
      </w:r>
      <w:r w:rsidR="00464EDB">
        <w:rPr>
          <w:rFonts w:ascii="Calibri" w:hAnsi="Calibri" w:cs="Calibri"/>
        </w:rPr>
        <w:t xml:space="preserve">necessary new storage paradigms and </w:t>
      </w:r>
      <w:r w:rsidR="00DE1E33">
        <w:rPr>
          <w:rFonts w:ascii="Calibri" w:hAnsi="Calibri" w:cs="Calibri"/>
        </w:rPr>
        <w:t xml:space="preserve">extensions to existing concepts </w:t>
      </w:r>
      <w:r w:rsidR="00464EDB">
        <w:rPr>
          <w:rFonts w:ascii="Calibri" w:hAnsi="Calibri" w:cs="Calibri"/>
        </w:rPr>
        <w:t xml:space="preserve">needed to </w:t>
      </w:r>
      <w:r w:rsidR="000F096B">
        <w:rPr>
          <w:rFonts w:ascii="Calibri" w:hAnsi="Calibri" w:cs="Calibri"/>
        </w:rPr>
        <w:t>support sparse storage in HDF5</w:t>
      </w:r>
      <w:r w:rsidR="00464EDB">
        <w:rPr>
          <w:rFonts w:ascii="Calibri" w:hAnsi="Calibri" w:cs="Calibri"/>
        </w:rPr>
        <w:t>.</w:t>
      </w:r>
      <w:r w:rsidR="00DE1E33">
        <w:rPr>
          <w:rFonts w:ascii="Calibri" w:hAnsi="Calibri" w:cs="Calibri"/>
        </w:rPr>
        <w:t xml:space="preserve"> </w:t>
      </w:r>
    </w:p>
    <w:p w14:paraId="77C3D1A1" w14:textId="77777777" w:rsidR="00744F77" w:rsidRDefault="00744F77" w:rsidP="00611674">
      <w:pPr>
        <w:rPr>
          <w:rFonts w:ascii="Calibri" w:hAnsi="Calibri" w:cs="Calibri"/>
        </w:rPr>
      </w:pPr>
    </w:p>
    <w:p w14:paraId="322B2696" w14:textId="7E133288" w:rsidR="002C1613" w:rsidRDefault="00744F77" w:rsidP="002C1613">
      <w:pPr>
        <w:rPr>
          <w:rFonts w:ascii="Calibri" w:hAnsi="Calibri" w:cs="Calibri"/>
        </w:rPr>
      </w:pPr>
      <w:r>
        <w:rPr>
          <w:rFonts w:ascii="Calibri" w:hAnsi="Calibri" w:cs="Calibri"/>
        </w:rPr>
        <w:t>Th</w:t>
      </w:r>
      <w:r w:rsidR="00464EDB">
        <w:rPr>
          <w:rFonts w:ascii="Calibri" w:hAnsi="Calibri" w:cs="Calibri"/>
        </w:rPr>
        <w:t xml:space="preserve">e </w:t>
      </w:r>
      <w:r>
        <w:rPr>
          <w:rFonts w:ascii="Calibri" w:hAnsi="Calibri" w:cs="Calibri"/>
        </w:rPr>
        <w:t xml:space="preserve">document is organized as follows. </w:t>
      </w:r>
    </w:p>
    <w:p w14:paraId="11920088" w14:textId="77777777" w:rsidR="00744F77" w:rsidRDefault="00744F77" w:rsidP="002C1613">
      <w:pPr>
        <w:rPr>
          <w:rFonts w:ascii="Calibri" w:hAnsi="Calibri" w:cs="Calibri"/>
        </w:rPr>
      </w:pPr>
    </w:p>
    <w:p w14:paraId="43734343" w14:textId="2D3139B7" w:rsidR="00DE1E33" w:rsidRDefault="00FB065F" w:rsidP="00611674">
      <w:pPr>
        <w:rPr>
          <w:rFonts w:ascii="Calibri" w:hAnsi="Calibri" w:cs="Calibri"/>
        </w:rPr>
      </w:pPr>
      <w:r>
        <w:rPr>
          <w:rFonts w:ascii="Calibri" w:hAnsi="Calibri" w:cs="Calibri"/>
        </w:rPr>
        <w:t xml:space="preserve">In </w:t>
      </w:r>
      <w:r w:rsidR="00744F77">
        <w:rPr>
          <w:rFonts w:ascii="Calibri" w:hAnsi="Calibri" w:cs="Calibri"/>
        </w:rPr>
        <w:t xml:space="preserve">Section </w:t>
      </w:r>
      <w:r w:rsidR="00744F77">
        <w:rPr>
          <w:rFonts w:ascii="Calibri" w:hAnsi="Calibri" w:cs="Calibri"/>
        </w:rPr>
        <w:fldChar w:fldCharType="begin"/>
      </w:r>
      <w:r w:rsidR="00744F77">
        <w:rPr>
          <w:rFonts w:ascii="Calibri" w:hAnsi="Calibri" w:cs="Calibri"/>
        </w:rPr>
        <w:instrText xml:space="preserve"> REF _Ref136165745 \r \h </w:instrText>
      </w:r>
      <w:r w:rsidR="00744F77">
        <w:rPr>
          <w:rFonts w:ascii="Calibri" w:hAnsi="Calibri" w:cs="Calibri"/>
        </w:rPr>
      </w:r>
      <w:r w:rsidR="00744F77">
        <w:rPr>
          <w:rFonts w:ascii="Calibri" w:hAnsi="Calibri" w:cs="Calibri"/>
        </w:rPr>
        <w:fldChar w:fldCharType="separate"/>
      </w:r>
      <w:r w:rsidR="00552575">
        <w:rPr>
          <w:rFonts w:ascii="Calibri" w:hAnsi="Calibri" w:cs="Calibri"/>
        </w:rPr>
        <w:t>2</w:t>
      </w:r>
      <w:r w:rsidR="00744F77">
        <w:rPr>
          <w:rFonts w:ascii="Calibri" w:hAnsi="Calibri" w:cs="Calibri"/>
        </w:rPr>
        <w:fldChar w:fldCharType="end"/>
      </w:r>
      <w:r>
        <w:rPr>
          <w:rFonts w:ascii="Calibri" w:hAnsi="Calibri" w:cs="Calibri"/>
        </w:rPr>
        <w:t xml:space="preserve"> we</w:t>
      </w:r>
      <w:r w:rsidR="00BD2F13">
        <w:rPr>
          <w:rFonts w:ascii="Calibri" w:hAnsi="Calibri" w:cs="Calibri"/>
        </w:rPr>
        <w:t xml:space="preserve"> </w:t>
      </w:r>
      <w:r w:rsidR="002C1613">
        <w:rPr>
          <w:rFonts w:ascii="Calibri" w:hAnsi="Calibri" w:cs="Calibri"/>
        </w:rPr>
        <w:t xml:space="preserve">introduce </w:t>
      </w:r>
      <w:r w:rsidR="00016786">
        <w:rPr>
          <w:rFonts w:ascii="Calibri" w:hAnsi="Calibri" w:cs="Calibri"/>
        </w:rPr>
        <w:t xml:space="preserve">the </w:t>
      </w:r>
      <w:r w:rsidR="002C1613">
        <w:rPr>
          <w:rFonts w:ascii="Calibri" w:hAnsi="Calibri" w:cs="Calibri"/>
        </w:rPr>
        <w:t>notion of</w:t>
      </w:r>
      <w:r w:rsidR="002A5074">
        <w:rPr>
          <w:rFonts w:ascii="Calibri" w:hAnsi="Calibri" w:cs="Calibri"/>
        </w:rPr>
        <w:t xml:space="preserve"> </w:t>
      </w:r>
      <w:r w:rsidR="0054520E">
        <w:rPr>
          <w:rFonts w:ascii="Calibri" w:hAnsi="Calibri" w:cs="Calibri"/>
        </w:rPr>
        <w:t xml:space="preserve">the </w:t>
      </w:r>
      <w:r w:rsidR="002A5074">
        <w:rPr>
          <w:rFonts w:ascii="Calibri" w:hAnsi="Calibri" w:cs="Calibri"/>
          <w:i/>
          <w:iCs/>
        </w:rPr>
        <w:t>S</w:t>
      </w:r>
      <w:r w:rsidR="009934DC" w:rsidRPr="002C1613">
        <w:rPr>
          <w:rFonts w:ascii="Calibri" w:hAnsi="Calibri" w:cs="Calibri"/>
          <w:i/>
          <w:iCs/>
        </w:rPr>
        <w:t>tructured</w:t>
      </w:r>
      <w:r w:rsidR="00BD2F13" w:rsidRPr="002C1613">
        <w:rPr>
          <w:rFonts w:ascii="Calibri" w:hAnsi="Calibri" w:cs="Calibri"/>
          <w:i/>
          <w:iCs/>
        </w:rPr>
        <w:t xml:space="preserve"> </w:t>
      </w:r>
      <w:r w:rsidR="002A5074">
        <w:rPr>
          <w:rFonts w:ascii="Calibri" w:hAnsi="Calibri" w:cs="Calibri"/>
          <w:i/>
          <w:iCs/>
        </w:rPr>
        <w:t>C</w:t>
      </w:r>
      <w:r w:rsidR="00BD2F13" w:rsidRPr="002C1613">
        <w:rPr>
          <w:rFonts w:ascii="Calibri" w:hAnsi="Calibri" w:cs="Calibri"/>
          <w:i/>
          <w:iCs/>
        </w:rPr>
        <w:t>hunk</w:t>
      </w:r>
      <w:r w:rsidR="00BD2F13">
        <w:rPr>
          <w:rFonts w:ascii="Calibri" w:hAnsi="Calibri" w:cs="Calibri"/>
        </w:rPr>
        <w:t xml:space="preserve"> </w:t>
      </w:r>
      <w:r w:rsidR="002C1613">
        <w:rPr>
          <w:rFonts w:ascii="Calibri" w:hAnsi="Calibri" w:cs="Calibri"/>
        </w:rPr>
        <w:t xml:space="preserve">for storing </w:t>
      </w:r>
      <w:r w:rsidR="00652D55">
        <w:rPr>
          <w:rFonts w:ascii="Calibri" w:hAnsi="Calibri" w:cs="Calibri"/>
        </w:rPr>
        <w:t xml:space="preserve">chunks composed of </w:t>
      </w:r>
      <w:r w:rsidR="002C1613">
        <w:rPr>
          <w:rFonts w:ascii="Calibri" w:hAnsi="Calibri" w:cs="Calibri"/>
        </w:rPr>
        <w:t>arbitrary variable-size</w:t>
      </w:r>
      <w:r w:rsidR="00652D55">
        <w:rPr>
          <w:rFonts w:ascii="Calibri" w:hAnsi="Calibri" w:cs="Calibri"/>
        </w:rPr>
        <w:t xml:space="preserve"> </w:t>
      </w:r>
      <w:r w:rsidR="00FE4911">
        <w:rPr>
          <w:rFonts w:ascii="Calibri" w:hAnsi="Calibri" w:cs="Calibri"/>
        </w:rPr>
        <w:t>sections</w:t>
      </w:r>
      <w:r w:rsidR="002A5074">
        <w:rPr>
          <w:rFonts w:ascii="Calibri" w:hAnsi="Calibri" w:cs="Calibri"/>
        </w:rPr>
        <w:t xml:space="preserve"> and</w:t>
      </w:r>
      <w:r w:rsidR="002C1613">
        <w:rPr>
          <w:rFonts w:ascii="Calibri" w:hAnsi="Calibri" w:cs="Calibri"/>
        </w:rPr>
        <w:t xml:space="preserve"> </w:t>
      </w:r>
      <w:r w:rsidR="00016786">
        <w:rPr>
          <w:rFonts w:ascii="Calibri" w:hAnsi="Calibri" w:cs="Calibri"/>
        </w:rPr>
        <w:t xml:space="preserve">the </w:t>
      </w:r>
      <w:r w:rsidR="00744F77">
        <w:rPr>
          <w:rFonts w:ascii="Calibri" w:hAnsi="Calibri" w:cs="Calibri"/>
        </w:rPr>
        <w:t xml:space="preserve">notion of </w:t>
      </w:r>
      <w:r w:rsidR="00220B44">
        <w:rPr>
          <w:rFonts w:ascii="Calibri" w:hAnsi="Calibri" w:cs="Calibri"/>
        </w:rPr>
        <w:t xml:space="preserve">the </w:t>
      </w:r>
      <w:r w:rsidR="001A4FE5">
        <w:rPr>
          <w:rFonts w:ascii="Calibri" w:hAnsi="Calibri" w:cs="Calibri"/>
          <w:i/>
          <w:iCs/>
        </w:rPr>
        <w:t>Filtered Structured Chunk</w:t>
      </w:r>
      <w:r w:rsidR="002A5074">
        <w:rPr>
          <w:rFonts w:ascii="Calibri" w:hAnsi="Calibri" w:cs="Calibri"/>
        </w:rPr>
        <w:t xml:space="preserve"> for storing filtered </w:t>
      </w:r>
      <w:r w:rsidR="00016786">
        <w:rPr>
          <w:rFonts w:ascii="Calibri" w:hAnsi="Calibri" w:cs="Calibri"/>
        </w:rPr>
        <w:t>versions of the sections composing a structured chunk</w:t>
      </w:r>
      <w:r>
        <w:rPr>
          <w:rFonts w:ascii="Calibri" w:hAnsi="Calibri" w:cs="Calibri"/>
        </w:rPr>
        <w:t xml:space="preserve">. </w:t>
      </w:r>
      <w:r w:rsidR="00464EDB">
        <w:rPr>
          <w:rFonts w:ascii="Calibri" w:hAnsi="Calibri" w:cs="Calibri"/>
        </w:rPr>
        <w:t xml:space="preserve">These new storage paradigms will be </w:t>
      </w:r>
      <w:r w:rsidR="00016786">
        <w:rPr>
          <w:rFonts w:ascii="Calibri" w:hAnsi="Calibri" w:cs="Calibri"/>
        </w:rPr>
        <w:t xml:space="preserve">used initially </w:t>
      </w:r>
      <w:r w:rsidR="00464EDB">
        <w:rPr>
          <w:rFonts w:ascii="Calibri" w:hAnsi="Calibri" w:cs="Calibri"/>
        </w:rPr>
        <w:t xml:space="preserve">for storing sparse data in HDF5. </w:t>
      </w:r>
      <w:r w:rsidR="00DE1E33">
        <w:rPr>
          <w:rFonts w:ascii="Calibri" w:hAnsi="Calibri" w:cs="Calibri"/>
        </w:rPr>
        <w:t>In the future</w:t>
      </w:r>
      <w:ins w:id="101" w:author="Elena Pourmal" w:date="2023-07-17T18:22:00Z">
        <w:r w:rsidR="007D49D1">
          <w:rPr>
            <w:rFonts w:ascii="Calibri" w:hAnsi="Calibri" w:cs="Calibri"/>
          </w:rPr>
          <w:t>,</w:t>
        </w:r>
      </w:ins>
      <w:r w:rsidR="00DE1E33">
        <w:rPr>
          <w:rFonts w:ascii="Calibri" w:hAnsi="Calibri" w:cs="Calibri"/>
        </w:rPr>
        <w:t xml:space="preserve"> t</w:t>
      </w:r>
      <w:r w:rsidR="002A5074">
        <w:rPr>
          <w:rFonts w:ascii="Calibri" w:hAnsi="Calibri" w:cs="Calibri"/>
        </w:rPr>
        <w:t>h</w:t>
      </w:r>
      <w:r w:rsidR="00DE1E33">
        <w:rPr>
          <w:rFonts w:ascii="Calibri" w:hAnsi="Calibri" w:cs="Calibri"/>
        </w:rPr>
        <w:t xml:space="preserve">e </w:t>
      </w:r>
      <w:r w:rsidR="002A5074">
        <w:rPr>
          <w:rFonts w:ascii="Calibri" w:hAnsi="Calibri" w:cs="Calibri"/>
        </w:rPr>
        <w:t xml:space="preserve">new paradigms </w:t>
      </w:r>
      <w:r w:rsidR="008A46C4">
        <w:rPr>
          <w:rFonts w:ascii="Calibri" w:hAnsi="Calibri" w:cs="Calibri"/>
        </w:rPr>
        <w:t xml:space="preserve">will </w:t>
      </w:r>
      <w:r w:rsidR="002A5074">
        <w:rPr>
          <w:rFonts w:ascii="Calibri" w:hAnsi="Calibri" w:cs="Calibri"/>
        </w:rPr>
        <w:t xml:space="preserve">allow us to store </w:t>
      </w:r>
      <w:r w:rsidR="003B6A5D">
        <w:rPr>
          <w:rFonts w:ascii="Calibri" w:hAnsi="Calibri" w:cs="Calibri"/>
        </w:rPr>
        <w:t>not only s</w:t>
      </w:r>
      <w:r w:rsidR="008A46C4">
        <w:rPr>
          <w:rFonts w:ascii="Calibri" w:hAnsi="Calibri" w:cs="Calibri"/>
        </w:rPr>
        <w:t xml:space="preserve">parse data, </w:t>
      </w:r>
      <w:r w:rsidR="003B6A5D">
        <w:rPr>
          <w:rFonts w:ascii="Calibri" w:hAnsi="Calibri" w:cs="Calibri"/>
        </w:rPr>
        <w:t>but also HDF5 variable-length data in both dense and sparse data sets</w:t>
      </w:r>
      <w:r>
        <w:rPr>
          <w:rFonts w:ascii="Calibri" w:hAnsi="Calibri" w:cs="Calibri"/>
        </w:rPr>
        <w:t xml:space="preserve">, </w:t>
      </w:r>
      <w:r w:rsidR="00877899">
        <w:rPr>
          <w:rFonts w:ascii="Calibri" w:hAnsi="Calibri" w:cs="Calibri"/>
        </w:rPr>
        <w:t xml:space="preserve">and </w:t>
      </w:r>
      <w:r>
        <w:rPr>
          <w:rFonts w:ascii="Calibri" w:hAnsi="Calibri" w:cs="Calibri"/>
        </w:rPr>
        <w:t>non-homogeneous arrays</w:t>
      </w:r>
      <w:ins w:id="102" w:author="Elena Pourmal" w:date="2023-07-17T18:22:00Z">
        <w:r w:rsidR="007D49D1">
          <w:rPr>
            <w:rFonts w:ascii="Calibri" w:hAnsi="Calibri" w:cs="Calibri"/>
          </w:rPr>
          <w:t xml:space="preserve">. </w:t>
        </w:r>
      </w:ins>
      <w:r>
        <w:rPr>
          <w:rFonts w:ascii="Calibri" w:hAnsi="Calibri" w:cs="Calibri"/>
        </w:rPr>
        <w:t xml:space="preserve"> </w:t>
      </w:r>
      <w:ins w:id="103" w:author="Elena Pourmal" w:date="2023-07-17T18:22:00Z">
        <w:r w:rsidR="007D49D1">
          <w:rPr>
            <w:rFonts w:ascii="Calibri" w:hAnsi="Calibri" w:cs="Calibri"/>
          </w:rPr>
          <w:t>M</w:t>
        </w:r>
      </w:ins>
      <w:r w:rsidR="00FE4911">
        <w:rPr>
          <w:rFonts w:ascii="Calibri" w:hAnsi="Calibri" w:cs="Calibri"/>
        </w:rPr>
        <w:t>inimal further</w:t>
      </w:r>
      <w:r w:rsidR="008A46C4">
        <w:rPr>
          <w:rFonts w:ascii="Calibri" w:hAnsi="Calibri" w:cs="Calibri"/>
        </w:rPr>
        <w:t xml:space="preserve"> modifications</w:t>
      </w:r>
      <w:ins w:id="104" w:author="Elena Pourmal" w:date="2023-07-17T18:22:00Z">
        <w:r w:rsidR="007D49D1">
          <w:rPr>
            <w:rFonts w:ascii="Calibri" w:hAnsi="Calibri" w:cs="Calibri"/>
          </w:rPr>
          <w:t xml:space="preserve"> will be re</w:t>
        </w:r>
      </w:ins>
      <w:ins w:id="105" w:author="Elena Pourmal" w:date="2023-07-17T18:23:00Z">
        <w:r w:rsidR="007D49D1">
          <w:rPr>
            <w:rFonts w:ascii="Calibri" w:hAnsi="Calibri" w:cs="Calibri"/>
          </w:rPr>
          <w:t>q</w:t>
        </w:r>
      </w:ins>
      <w:ins w:id="106" w:author="Elena Pourmal" w:date="2023-07-17T18:22:00Z">
        <w:r w:rsidR="007D49D1">
          <w:rPr>
            <w:rFonts w:ascii="Calibri" w:hAnsi="Calibri" w:cs="Calibri"/>
          </w:rPr>
          <w:t>uired</w:t>
        </w:r>
      </w:ins>
      <w:r>
        <w:rPr>
          <w:rFonts w:ascii="Calibri" w:hAnsi="Calibri" w:cs="Calibri"/>
        </w:rPr>
        <w:t>.</w:t>
      </w:r>
      <w:r w:rsidR="002C1613">
        <w:rPr>
          <w:rFonts w:ascii="Calibri" w:hAnsi="Calibri" w:cs="Calibri"/>
        </w:rPr>
        <w:t xml:space="preserve"> </w:t>
      </w:r>
    </w:p>
    <w:p w14:paraId="622211AB" w14:textId="77777777" w:rsidR="00DE1E33" w:rsidRDefault="00DE1E33" w:rsidP="00611674">
      <w:pPr>
        <w:rPr>
          <w:rFonts w:ascii="Calibri" w:hAnsi="Calibri" w:cs="Calibri"/>
        </w:rPr>
      </w:pPr>
    </w:p>
    <w:p w14:paraId="0D8678BB" w14:textId="748FFB2B" w:rsidR="00DE1E33" w:rsidRDefault="00744F77" w:rsidP="00611674">
      <w:pPr>
        <w:rPr>
          <w:rFonts w:ascii="Calibri" w:hAnsi="Calibri" w:cs="Calibri"/>
          <w:color w:val="000000" w:themeColor="text1"/>
        </w:rPr>
      </w:pPr>
      <w:r>
        <w:rPr>
          <w:rFonts w:ascii="Calibri" w:hAnsi="Calibri" w:cs="Calibri"/>
          <w:color w:val="000000" w:themeColor="text1"/>
        </w:rPr>
        <w:t xml:space="preserve">In </w:t>
      </w:r>
      <w:r w:rsidRPr="00744F77">
        <w:rPr>
          <w:rFonts w:ascii="Calibri" w:hAnsi="Calibri" w:cs="Calibri"/>
          <w:color w:val="000000" w:themeColor="text1"/>
        </w:rPr>
        <w:t xml:space="preserve">Section </w:t>
      </w:r>
      <w:ins w:id="107" w:author="Elena Pourmal" w:date="2023-07-17T18:21:00Z">
        <w:r w:rsidR="007D49D1">
          <w:rPr>
            <w:rFonts w:ascii="Calibri" w:hAnsi="Calibri" w:cs="Calibri"/>
            <w:color w:val="000000" w:themeColor="text1"/>
          </w:rPr>
          <w:fldChar w:fldCharType="begin"/>
        </w:r>
        <w:r w:rsidR="007D49D1">
          <w:rPr>
            <w:rFonts w:ascii="Calibri" w:hAnsi="Calibri" w:cs="Calibri"/>
            <w:color w:val="000000" w:themeColor="text1"/>
          </w:rPr>
          <w:instrText xml:space="preserve"> REF _Ref140510526 \r \h </w:instrText>
        </w:r>
        <w:r w:rsidR="007D49D1">
          <w:rPr>
            <w:rFonts w:ascii="Calibri" w:hAnsi="Calibri" w:cs="Calibri"/>
            <w:color w:val="000000" w:themeColor="text1"/>
          </w:rPr>
        </w:r>
      </w:ins>
      <w:r w:rsidR="007D49D1">
        <w:rPr>
          <w:rFonts w:ascii="Calibri" w:hAnsi="Calibri" w:cs="Calibri"/>
          <w:color w:val="000000" w:themeColor="text1"/>
        </w:rPr>
        <w:fldChar w:fldCharType="separate"/>
      </w:r>
      <w:ins w:id="108" w:author="Elena Pourmal" w:date="2023-07-17T18:21:00Z">
        <w:r w:rsidR="007D49D1">
          <w:rPr>
            <w:rFonts w:ascii="Calibri" w:hAnsi="Calibri" w:cs="Calibri"/>
            <w:color w:val="000000" w:themeColor="text1"/>
          </w:rPr>
          <w:t>3</w:t>
        </w:r>
        <w:r w:rsidR="007D49D1">
          <w:rPr>
            <w:rFonts w:ascii="Calibri" w:hAnsi="Calibri" w:cs="Calibri"/>
            <w:color w:val="000000" w:themeColor="text1"/>
          </w:rPr>
          <w:fldChar w:fldCharType="end"/>
        </w:r>
        <w:r w:rsidR="007D49D1">
          <w:rPr>
            <w:rFonts w:ascii="Calibri" w:hAnsi="Calibri" w:cs="Calibri"/>
            <w:color w:val="000000" w:themeColor="text1"/>
          </w:rPr>
          <w:t xml:space="preserve"> </w:t>
        </w:r>
      </w:ins>
      <w:r w:rsidRPr="00744F77">
        <w:rPr>
          <w:rFonts w:ascii="Calibri" w:hAnsi="Calibri" w:cs="Calibri"/>
          <w:color w:val="000000" w:themeColor="text1"/>
        </w:rPr>
        <w:t xml:space="preserve">we </w:t>
      </w:r>
      <w:r w:rsidR="007E30BC">
        <w:rPr>
          <w:rFonts w:ascii="Calibri" w:hAnsi="Calibri" w:cs="Calibri"/>
          <w:color w:val="000000" w:themeColor="text1"/>
        </w:rPr>
        <w:t>introduce</w:t>
      </w:r>
      <w:r w:rsidR="007E30BC" w:rsidRPr="00744F77">
        <w:rPr>
          <w:rFonts w:ascii="Calibri" w:hAnsi="Calibri" w:cs="Calibri"/>
          <w:color w:val="000000" w:themeColor="text1"/>
        </w:rPr>
        <w:t xml:space="preserve"> </w:t>
      </w:r>
      <w:r w:rsidRPr="00744F77">
        <w:rPr>
          <w:rFonts w:ascii="Calibri" w:hAnsi="Calibri" w:cs="Calibri"/>
          <w:color w:val="000000" w:themeColor="text1"/>
        </w:rPr>
        <w:t xml:space="preserve">extension to the </w:t>
      </w:r>
      <w:r w:rsidR="00DE1E33">
        <w:rPr>
          <w:rFonts w:ascii="Calibri" w:hAnsi="Calibri" w:cs="Calibri"/>
          <w:color w:val="000000" w:themeColor="text1"/>
        </w:rPr>
        <w:t xml:space="preserve">existing </w:t>
      </w:r>
      <w:r w:rsidRPr="00744F77">
        <w:rPr>
          <w:rFonts w:ascii="Calibri" w:hAnsi="Calibri" w:cs="Calibri"/>
          <w:color w:val="000000" w:themeColor="text1"/>
        </w:rPr>
        <w:t>dataset header message</w:t>
      </w:r>
      <w:r w:rsidR="00DE1E33">
        <w:rPr>
          <w:rFonts w:ascii="Calibri" w:hAnsi="Calibri" w:cs="Calibri"/>
          <w:color w:val="000000" w:themeColor="text1"/>
        </w:rPr>
        <w:t xml:space="preserve">, </w:t>
      </w:r>
      <w:r w:rsidRPr="00744F77">
        <w:rPr>
          <w:rFonts w:ascii="Calibri" w:hAnsi="Calibri" w:cs="Calibri"/>
          <w:color w:val="000000" w:themeColor="text1"/>
        </w:rPr>
        <w:t xml:space="preserve">Data Layout Message and </w:t>
      </w:r>
      <w:r w:rsidR="007E30BC">
        <w:rPr>
          <w:rFonts w:ascii="Calibri" w:hAnsi="Calibri" w:cs="Calibri"/>
          <w:color w:val="000000" w:themeColor="text1"/>
        </w:rPr>
        <w:t xml:space="preserve">new Structured Chunk </w:t>
      </w:r>
      <w:r w:rsidRPr="00744F77">
        <w:rPr>
          <w:rFonts w:ascii="Calibri" w:hAnsi="Calibri" w:cs="Calibri"/>
          <w:color w:val="000000" w:themeColor="text1"/>
        </w:rPr>
        <w:t>Filter Pipeline Message</w:t>
      </w:r>
      <w:r w:rsidR="00944ABD">
        <w:rPr>
          <w:rFonts w:ascii="Calibri" w:hAnsi="Calibri" w:cs="Calibri"/>
          <w:color w:val="000000" w:themeColor="text1"/>
        </w:rPr>
        <w:t xml:space="preserve"> to </w:t>
      </w:r>
      <w:r w:rsidR="00E342D1">
        <w:rPr>
          <w:rFonts w:ascii="Calibri" w:hAnsi="Calibri" w:cs="Calibri"/>
          <w:color w:val="000000" w:themeColor="text1"/>
        </w:rPr>
        <w:t xml:space="preserve">enable storage of </w:t>
      </w:r>
      <w:r w:rsidR="00464EDB">
        <w:rPr>
          <w:rFonts w:ascii="Calibri" w:hAnsi="Calibri" w:cs="Calibri"/>
          <w:color w:val="000000" w:themeColor="text1"/>
        </w:rPr>
        <w:t xml:space="preserve">non-filtered and </w:t>
      </w:r>
      <w:r w:rsidR="00E342D1">
        <w:rPr>
          <w:rFonts w:ascii="Calibri" w:hAnsi="Calibri" w:cs="Calibri"/>
          <w:color w:val="000000" w:themeColor="text1"/>
        </w:rPr>
        <w:t>filtered structure</w:t>
      </w:r>
      <w:r w:rsidR="00464EDB">
        <w:rPr>
          <w:rFonts w:ascii="Calibri" w:hAnsi="Calibri" w:cs="Calibri"/>
          <w:color w:val="000000" w:themeColor="text1"/>
        </w:rPr>
        <w:t>d</w:t>
      </w:r>
      <w:r w:rsidR="00E342D1">
        <w:rPr>
          <w:rFonts w:ascii="Calibri" w:hAnsi="Calibri" w:cs="Calibri"/>
          <w:color w:val="000000" w:themeColor="text1"/>
        </w:rPr>
        <w:t xml:space="preserve"> chunks</w:t>
      </w:r>
      <w:r w:rsidRPr="00744F77">
        <w:rPr>
          <w:rFonts w:ascii="Calibri" w:hAnsi="Calibri" w:cs="Calibri"/>
          <w:color w:val="000000" w:themeColor="text1"/>
        </w:rPr>
        <w:t xml:space="preserve">. </w:t>
      </w:r>
    </w:p>
    <w:p w14:paraId="70B82441" w14:textId="77777777" w:rsidR="00DE1E33" w:rsidRDefault="00DE1E33" w:rsidP="00611674">
      <w:pPr>
        <w:rPr>
          <w:rFonts w:ascii="Calibri" w:hAnsi="Calibri" w:cs="Calibri"/>
          <w:color w:val="000000" w:themeColor="text1"/>
        </w:rPr>
      </w:pPr>
    </w:p>
    <w:p w14:paraId="75D5E93B" w14:textId="3C3A2929" w:rsidR="002C1613" w:rsidRDefault="00744F77" w:rsidP="00611674">
      <w:pPr>
        <w:rPr>
          <w:rFonts w:ascii="Calibri" w:hAnsi="Calibri" w:cs="Calibri"/>
          <w:color w:val="000000" w:themeColor="text1"/>
        </w:rPr>
      </w:pPr>
      <w:r w:rsidRPr="00744F77">
        <w:rPr>
          <w:rFonts w:ascii="Calibri" w:hAnsi="Calibri" w:cs="Calibri"/>
          <w:color w:val="000000" w:themeColor="text1"/>
        </w:rPr>
        <w:t xml:space="preserve">In Section </w:t>
      </w:r>
      <w:r w:rsidRPr="00744F77">
        <w:rPr>
          <w:rFonts w:ascii="Calibri" w:hAnsi="Calibri" w:cs="Calibri"/>
          <w:color w:val="000000" w:themeColor="text1"/>
        </w:rPr>
        <w:fldChar w:fldCharType="begin"/>
      </w:r>
      <w:r w:rsidRPr="00744F77">
        <w:rPr>
          <w:rFonts w:ascii="Calibri" w:hAnsi="Calibri" w:cs="Calibri"/>
          <w:color w:val="000000" w:themeColor="text1"/>
        </w:rPr>
        <w:instrText xml:space="preserve"> REF _Ref136164029 \r \h </w:instrText>
      </w:r>
      <w:r w:rsidRPr="00744F77">
        <w:rPr>
          <w:rFonts w:ascii="Calibri" w:hAnsi="Calibri" w:cs="Calibri"/>
          <w:color w:val="000000" w:themeColor="text1"/>
        </w:rPr>
      </w:r>
      <w:r w:rsidRPr="00744F77">
        <w:rPr>
          <w:rFonts w:ascii="Calibri" w:hAnsi="Calibri" w:cs="Calibri"/>
          <w:color w:val="000000" w:themeColor="text1"/>
        </w:rPr>
        <w:fldChar w:fldCharType="separate"/>
      </w:r>
      <w:r w:rsidR="00552575">
        <w:rPr>
          <w:rFonts w:ascii="Calibri" w:hAnsi="Calibri" w:cs="Calibri"/>
          <w:color w:val="000000" w:themeColor="text1"/>
        </w:rPr>
        <w:t>4</w:t>
      </w:r>
      <w:r w:rsidRPr="00744F77">
        <w:rPr>
          <w:rFonts w:ascii="Calibri" w:hAnsi="Calibri" w:cs="Calibri"/>
          <w:color w:val="000000" w:themeColor="text1"/>
        </w:rPr>
        <w:fldChar w:fldCharType="end"/>
      </w:r>
      <w:r w:rsidRPr="00744F77">
        <w:rPr>
          <w:rFonts w:ascii="Calibri" w:hAnsi="Calibri" w:cs="Calibri"/>
          <w:color w:val="000000" w:themeColor="text1"/>
        </w:rPr>
        <w:t xml:space="preserve"> we outline </w:t>
      </w:r>
      <w:r w:rsidR="00DE1E33">
        <w:rPr>
          <w:rFonts w:ascii="Calibri" w:hAnsi="Calibri" w:cs="Calibri"/>
          <w:color w:val="000000" w:themeColor="text1"/>
        </w:rPr>
        <w:t xml:space="preserve">the </w:t>
      </w:r>
      <w:r w:rsidRPr="00744F77">
        <w:rPr>
          <w:rFonts w:ascii="Calibri" w:hAnsi="Calibri" w:cs="Calibri"/>
          <w:color w:val="000000" w:themeColor="text1"/>
        </w:rPr>
        <w:t xml:space="preserve">extensions </w:t>
      </w:r>
      <w:r w:rsidR="00DE1E33">
        <w:rPr>
          <w:rFonts w:ascii="Calibri" w:hAnsi="Calibri" w:cs="Calibri"/>
          <w:color w:val="000000" w:themeColor="text1"/>
        </w:rPr>
        <w:t>to</w:t>
      </w:r>
      <w:r w:rsidRPr="00744F77">
        <w:rPr>
          <w:rFonts w:ascii="Calibri" w:hAnsi="Calibri" w:cs="Calibri"/>
          <w:color w:val="000000" w:themeColor="text1"/>
        </w:rPr>
        <w:t xml:space="preserve"> </w:t>
      </w:r>
      <w:r w:rsidR="00DE1E33">
        <w:rPr>
          <w:rFonts w:ascii="Calibri" w:hAnsi="Calibri" w:cs="Calibri"/>
          <w:color w:val="000000" w:themeColor="text1"/>
        </w:rPr>
        <w:t xml:space="preserve">the current </w:t>
      </w:r>
      <w:r w:rsidRPr="00744F77">
        <w:rPr>
          <w:rFonts w:ascii="Calibri" w:hAnsi="Calibri" w:cs="Calibri"/>
          <w:color w:val="000000" w:themeColor="text1"/>
        </w:rPr>
        <w:t xml:space="preserve">chunk indexing </w:t>
      </w:r>
      <w:ins w:id="109" w:author="Elena Pourmal" w:date="2023-07-17T19:31:00Z">
        <w:r w:rsidR="00024219">
          <w:rPr>
            <w:rFonts w:ascii="Calibri" w:hAnsi="Calibri" w:cs="Calibri"/>
            <w:color w:val="000000" w:themeColor="text1"/>
          </w:rPr>
          <w:t xml:space="preserve">schemas </w:t>
        </w:r>
      </w:ins>
      <w:r w:rsidR="00464EDB">
        <w:rPr>
          <w:rFonts w:ascii="Calibri" w:hAnsi="Calibri" w:cs="Calibri"/>
          <w:color w:val="000000" w:themeColor="text1"/>
        </w:rPr>
        <w:t>to support</w:t>
      </w:r>
      <w:r w:rsidRPr="00744F77">
        <w:rPr>
          <w:rFonts w:ascii="Calibri" w:hAnsi="Calibri" w:cs="Calibri"/>
          <w:color w:val="000000" w:themeColor="text1"/>
        </w:rPr>
        <w:t xml:space="preserve"> non-filtered and filtered </w:t>
      </w:r>
      <w:ins w:id="110" w:author="Elena Pourmal" w:date="2023-07-17T19:31:00Z">
        <w:r w:rsidR="00024219">
          <w:rPr>
            <w:rFonts w:ascii="Calibri" w:hAnsi="Calibri" w:cs="Calibri"/>
            <w:color w:val="000000" w:themeColor="text1"/>
          </w:rPr>
          <w:t>s</w:t>
        </w:r>
      </w:ins>
      <w:r w:rsidRPr="00744F77">
        <w:rPr>
          <w:rFonts w:ascii="Calibri" w:hAnsi="Calibri" w:cs="Calibri"/>
          <w:color w:val="000000" w:themeColor="text1"/>
        </w:rPr>
        <w:t xml:space="preserve">tructured </w:t>
      </w:r>
      <w:ins w:id="111" w:author="Elena Pourmal" w:date="2023-07-17T19:31:00Z">
        <w:r w:rsidR="00024219">
          <w:rPr>
            <w:rFonts w:ascii="Calibri" w:hAnsi="Calibri" w:cs="Calibri"/>
            <w:color w:val="000000" w:themeColor="text1"/>
          </w:rPr>
          <w:t>c</w:t>
        </w:r>
      </w:ins>
      <w:r w:rsidRPr="00744F77">
        <w:rPr>
          <w:rFonts w:ascii="Calibri" w:hAnsi="Calibri" w:cs="Calibri"/>
          <w:color w:val="000000" w:themeColor="text1"/>
        </w:rPr>
        <w:t>hunks.</w:t>
      </w:r>
    </w:p>
    <w:p w14:paraId="1FDD2978" w14:textId="77777777" w:rsidR="00464EDB" w:rsidRDefault="00464EDB" w:rsidP="00611674">
      <w:pPr>
        <w:rPr>
          <w:rFonts w:ascii="Calibri" w:hAnsi="Calibri" w:cs="Calibri"/>
          <w:color w:val="000000" w:themeColor="text1"/>
        </w:rPr>
      </w:pPr>
    </w:p>
    <w:p w14:paraId="67E53384" w14:textId="208CC9BD" w:rsidR="00464EDB" w:rsidRPr="00744F77" w:rsidRDefault="00464EDB" w:rsidP="00611674">
      <w:pPr>
        <w:rPr>
          <w:rFonts w:ascii="Calibri" w:hAnsi="Calibri" w:cs="Calibri"/>
        </w:rPr>
      </w:pPr>
      <w:r>
        <w:rPr>
          <w:rFonts w:ascii="Calibri" w:hAnsi="Calibri" w:cs="Calibri"/>
          <w:color w:val="000000" w:themeColor="text1"/>
        </w:rPr>
        <w:t xml:space="preserve">Section 5 is currently reserved for </w:t>
      </w:r>
      <w:r w:rsidR="000F096B">
        <w:rPr>
          <w:rFonts w:ascii="Calibri" w:hAnsi="Calibri" w:cs="Calibri"/>
          <w:color w:val="000000" w:themeColor="text1"/>
        </w:rPr>
        <w:t>documenting recommendations after proposal acceptance.</w:t>
      </w:r>
    </w:p>
    <w:p w14:paraId="1F7AD363" w14:textId="77777777" w:rsidR="00EA4D3F" w:rsidRDefault="00EA4D3F" w:rsidP="00611674">
      <w:pPr>
        <w:rPr>
          <w:rFonts w:ascii="Calibri" w:hAnsi="Calibri" w:cs="Calibri"/>
        </w:rPr>
      </w:pPr>
    </w:p>
    <w:p w14:paraId="2214A697" w14:textId="77777777" w:rsidR="000F096B" w:rsidRDefault="000F096B" w:rsidP="00611674">
      <w:pPr>
        <w:rPr>
          <w:rFonts w:asciiTheme="minorHAnsi" w:hAnsiTheme="minorHAnsi" w:cstheme="minorHAnsi"/>
        </w:rPr>
      </w:pPr>
      <w:r>
        <w:rPr>
          <w:rFonts w:asciiTheme="minorHAnsi" w:hAnsiTheme="minorHAnsi" w:cstheme="minorHAnsi"/>
        </w:rPr>
        <w:t>We would like to emphasize two important features of our proposal:</w:t>
      </w:r>
    </w:p>
    <w:p w14:paraId="147A7D8B" w14:textId="57859EEB" w:rsidR="00DA1DD3" w:rsidRPr="000F096B" w:rsidRDefault="00EA4D3F" w:rsidP="001A4FE5">
      <w:pPr>
        <w:pStyle w:val="ListParagraph"/>
        <w:numPr>
          <w:ilvl w:val="0"/>
          <w:numId w:val="19"/>
        </w:numPr>
        <w:rPr>
          <w:rFonts w:cstheme="minorHAnsi"/>
        </w:rPr>
      </w:pPr>
      <w:r w:rsidRPr="000F096B">
        <w:rPr>
          <w:rFonts w:cstheme="minorHAnsi"/>
        </w:rPr>
        <w:t xml:space="preserve">The proposed extensions do not require </w:t>
      </w:r>
      <w:ins w:id="112" w:author="Elena Pourmal" w:date="2023-07-17T18:23:00Z">
        <w:r w:rsidR="007D49D1">
          <w:rPr>
            <w:rFonts w:cstheme="minorHAnsi"/>
          </w:rPr>
          <w:t xml:space="preserve">major </w:t>
        </w:r>
      </w:ins>
      <w:r w:rsidRPr="000F096B">
        <w:rPr>
          <w:rFonts w:cstheme="minorHAnsi"/>
        </w:rPr>
        <w:t xml:space="preserve">changes to </w:t>
      </w:r>
      <w:r w:rsidR="00877899" w:rsidRPr="000F096B">
        <w:rPr>
          <w:rFonts w:cstheme="minorHAnsi"/>
        </w:rPr>
        <w:t xml:space="preserve">the </w:t>
      </w:r>
      <w:r w:rsidRPr="000F096B">
        <w:rPr>
          <w:rFonts w:cstheme="minorHAnsi"/>
        </w:rPr>
        <w:t xml:space="preserve">HDF5 programming model and public APIs. </w:t>
      </w:r>
      <w:r w:rsidR="00877899" w:rsidRPr="000F096B">
        <w:rPr>
          <w:rFonts w:cstheme="minorHAnsi"/>
        </w:rPr>
        <w:t>We encourage the reader to check</w:t>
      </w:r>
      <w:r w:rsidRPr="000F096B">
        <w:rPr>
          <w:rFonts w:cstheme="minorHAnsi"/>
        </w:rPr>
        <w:t xml:space="preserve"> [</w:t>
      </w:r>
      <w:r w:rsidRPr="000F096B">
        <w:rPr>
          <w:rFonts w:cstheme="minorHAnsi"/>
        </w:rPr>
        <w:fldChar w:fldCharType="begin"/>
      </w:r>
      <w:r w:rsidRPr="000F096B">
        <w:rPr>
          <w:rFonts w:cstheme="minorHAnsi"/>
        </w:rPr>
        <w:instrText xml:space="preserve"> REF _Ref132298073 \r \h </w:instrText>
      </w:r>
      <w:r w:rsidRPr="000F096B">
        <w:rPr>
          <w:rFonts w:cstheme="minorHAnsi"/>
        </w:rPr>
      </w:r>
      <w:r w:rsidRPr="000F096B">
        <w:rPr>
          <w:rFonts w:cstheme="minorHAnsi"/>
        </w:rPr>
        <w:fldChar w:fldCharType="separate"/>
      </w:r>
      <w:r w:rsidR="00552575">
        <w:rPr>
          <w:rFonts w:cstheme="minorHAnsi"/>
        </w:rPr>
        <w:t>4</w:t>
      </w:r>
      <w:r w:rsidRPr="000F096B">
        <w:rPr>
          <w:rFonts w:cstheme="minorHAnsi"/>
        </w:rPr>
        <w:fldChar w:fldCharType="end"/>
      </w:r>
      <w:r w:rsidRPr="000F096B">
        <w:rPr>
          <w:rFonts w:cstheme="minorHAnsi"/>
        </w:rPr>
        <w:t xml:space="preserve">] for </w:t>
      </w:r>
      <w:r w:rsidR="00877899" w:rsidRPr="000F096B">
        <w:rPr>
          <w:rFonts w:cstheme="minorHAnsi"/>
        </w:rPr>
        <w:t>more information.</w:t>
      </w:r>
    </w:p>
    <w:p w14:paraId="1941631D" w14:textId="428826AC" w:rsidR="00DA1DD3" w:rsidRPr="000F096B" w:rsidRDefault="00DA1DD3" w:rsidP="001A4FE5">
      <w:pPr>
        <w:pStyle w:val="ListParagraph"/>
        <w:numPr>
          <w:ilvl w:val="0"/>
          <w:numId w:val="19"/>
        </w:numPr>
        <w:rPr>
          <w:rFonts w:ascii="Calibri" w:hAnsi="Calibri" w:cs="Calibri"/>
        </w:rPr>
      </w:pPr>
      <w:r w:rsidRPr="000F096B">
        <w:rPr>
          <w:rFonts w:ascii="Calibri" w:hAnsi="Calibri" w:cs="Calibri"/>
        </w:rPr>
        <w:t>The extensions to the File Format and new APIs to support sparse storage will be contributed to the open source HDF5 software maintained by The HDF Group.</w:t>
      </w:r>
    </w:p>
    <w:p w14:paraId="60BB8AC8" w14:textId="239489E3" w:rsidR="00765212" w:rsidRDefault="00765212">
      <w:pPr>
        <w:rPr>
          <w:rFonts w:asciiTheme="majorHAnsi" w:eastAsiaTheme="majorEastAsia" w:hAnsiTheme="majorHAnsi" w:cstheme="majorBidi"/>
          <w:b/>
          <w:bCs/>
          <w:color w:val="000000" w:themeColor="text1"/>
          <w:sz w:val="28"/>
          <w:szCs w:val="28"/>
        </w:rPr>
      </w:pPr>
      <w:r>
        <w:br w:type="page"/>
      </w:r>
    </w:p>
    <w:p w14:paraId="19759F98" w14:textId="14D458E6" w:rsidR="00AE7821" w:rsidRDefault="00AE7821" w:rsidP="008C2439">
      <w:pPr>
        <w:pStyle w:val="Heading1"/>
      </w:pPr>
      <w:bookmarkStart w:id="113" w:name="_Toc136158734"/>
      <w:bookmarkStart w:id="114" w:name="_Ref136165697"/>
      <w:bookmarkStart w:id="115" w:name="_Ref136165715"/>
      <w:bookmarkStart w:id="116" w:name="_Ref136165745"/>
      <w:bookmarkStart w:id="117" w:name="_Toc140514687"/>
      <w:r>
        <w:lastRenderedPageBreak/>
        <w:t xml:space="preserve">New Storage Paradigms: Structured Chunk and </w:t>
      </w:r>
      <w:bookmarkEnd w:id="113"/>
      <w:bookmarkEnd w:id="114"/>
      <w:bookmarkEnd w:id="115"/>
      <w:bookmarkEnd w:id="116"/>
      <w:r w:rsidR="001A4FE5">
        <w:t>Filtered Structured Chunk</w:t>
      </w:r>
      <w:bookmarkEnd w:id="117"/>
    </w:p>
    <w:p w14:paraId="68460344" w14:textId="46F828C6" w:rsidR="00AE7821" w:rsidRDefault="00AE7821" w:rsidP="00AE7821">
      <w:pPr>
        <w:rPr>
          <w:rFonts w:asciiTheme="minorHAnsi" w:hAnsiTheme="minorHAnsi" w:cstheme="minorHAnsi"/>
        </w:rPr>
      </w:pPr>
      <w:r>
        <w:rPr>
          <w:rFonts w:asciiTheme="minorHAnsi" w:hAnsiTheme="minorHAnsi" w:cstheme="minorHAnsi"/>
        </w:rPr>
        <w:t xml:space="preserve">In this section we introduce the concepts of Structured Chunk and </w:t>
      </w:r>
      <w:r w:rsidR="001A4FE5">
        <w:rPr>
          <w:rFonts w:asciiTheme="minorHAnsi" w:hAnsiTheme="minorHAnsi" w:cstheme="minorHAnsi"/>
        </w:rPr>
        <w:t>Filtered Structured Chunk</w:t>
      </w:r>
      <w:r>
        <w:rPr>
          <w:rFonts w:asciiTheme="minorHAnsi" w:hAnsiTheme="minorHAnsi" w:cstheme="minorHAnsi"/>
        </w:rPr>
        <w:t xml:space="preserve">. The new storage paradigms will be used for storing </w:t>
      </w:r>
      <w:r w:rsidR="003B6A5D">
        <w:rPr>
          <w:rFonts w:asciiTheme="minorHAnsi" w:hAnsiTheme="minorHAnsi" w:cstheme="minorHAnsi"/>
        </w:rPr>
        <w:t xml:space="preserve">non-filtered and </w:t>
      </w:r>
      <w:r>
        <w:rPr>
          <w:rFonts w:asciiTheme="minorHAnsi" w:hAnsiTheme="minorHAnsi" w:cstheme="minorHAnsi"/>
        </w:rPr>
        <w:t>filte</w:t>
      </w:r>
      <w:r w:rsidR="003B6A5D">
        <w:rPr>
          <w:rFonts w:asciiTheme="minorHAnsi" w:hAnsiTheme="minorHAnsi" w:cstheme="minorHAnsi"/>
        </w:rPr>
        <w:t>red</w:t>
      </w:r>
      <w:r>
        <w:rPr>
          <w:rFonts w:asciiTheme="minorHAnsi" w:hAnsiTheme="minorHAnsi" w:cstheme="minorHAnsi"/>
        </w:rPr>
        <w:t xml:space="preserve"> sparse data. </w:t>
      </w:r>
      <w:ins w:id="118" w:author="Elena Pourmal" w:date="2023-07-17T18:24:00Z">
        <w:r w:rsidR="00834452">
          <w:rPr>
            <w:rFonts w:asciiTheme="minorHAnsi" w:hAnsiTheme="minorHAnsi" w:cstheme="minorHAnsi"/>
          </w:rPr>
          <w:t xml:space="preserve">The following sections describe layouts </w:t>
        </w:r>
      </w:ins>
      <w:ins w:id="119" w:author="Elena Pourmal" w:date="2023-07-17T18:25:00Z">
        <w:r w:rsidR="00834452">
          <w:rPr>
            <w:rFonts w:asciiTheme="minorHAnsi" w:hAnsiTheme="minorHAnsi" w:cstheme="minorHAnsi"/>
          </w:rPr>
          <w:t xml:space="preserve">of non-filtered and filtered structured chunk and their corresponding metadata. </w:t>
        </w:r>
      </w:ins>
    </w:p>
    <w:p w14:paraId="42229E54" w14:textId="7B61FE92" w:rsidR="00AE7821" w:rsidRDefault="00AE7821" w:rsidP="00A65793">
      <w:pPr>
        <w:pStyle w:val="Heading2"/>
      </w:pPr>
      <w:bookmarkStart w:id="120" w:name="_Toc140514688"/>
      <w:r>
        <w:t>Structured Chunk</w:t>
      </w:r>
      <w:bookmarkEnd w:id="120"/>
    </w:p>
    <w:p w14:paraId="42F8B24F" w14:textId="69853000" w:rsidR="00016786" w:rsidRDefault="00016786" w:rsidP="00AE7821">
      <w:pPr>
        <w:rPr>
          <w:rFonts w:asciiTheme="minorHAnsi" w:hAnsiTheme="minorHAnsi" w:cstheme="minorHAnsi"/>
        </w:rPr>
      </w:pPr>
      <w:r>
        <w:rPr>
          <w:rFonts w:asciiTheme="minorHAnsi" w:hAnsiTheme="minorHAnsi" w:cstheme="minorHAnsi"/>
        </w:rPr>
        <w:t>Like a regular chunk, a structured chunk will be used to store the values contained in some n-dimensional rectangular volume in a dataset.  However, unlike regular chunks, it will be composed of two or more sections</w:t>
      </w:r>
      <w:r w:rsidR="000D0B98">
        <w:rPr>
          <w:rStyle w:val="FootnoteReference"/>
          <w:rFonts w:asciiTheme="minorHAnsi" w:hAnsiTheme="minorHAnsi" w:cstheme="minorHAnsi"/>
        </w:rPr>
        <w:footnoteReference w:id="1"/>
      </w:r>
      <w:r>
        <w:rPr>
          <w:rFonts w:asciiTheme="minorHAnsi" w:hAnsiTheme="minorHAnsi" w:cstheme="minorHAnsi"/>
        </w:rPr>
        <w:t xml:space="preserve">, which in combination, will describe the values contained in the volume. </w:t>
      </w:r>
      <w:r w:rsidR="00834452">
        <w:rPr>
          <w:rFonts w:asciiTheme="minorHAnsi" w:hAnsiTheme="minorHAnsi" w:cstheme="minorHAnsi"/>
        </w:rPr>
        <w:t>Note that all structured chunks in a dataset will have the same number of sections – although some of these sections may be empty</w:t>
      </w:r>
      <w:ins w:id="121" w:author="Elena Pourmal" w:date="2023-07-17T18:33:00Z">
        <w:r w:rsidR="00C53D64">
          <w:rPr>
            <w:rFonts w:asciiTheme="minorHAnsi" w:hAnsiTheme="minorHAnsi" w:cstheme="minorHAnsi"/>
          </w:rPr>
          <w:t xml:space="preserve"> for a particular chunk</w:t>
        </w:r>
      </w:ins>
      <w:r w:rsidR="00834452">
        <w:rPr>
          <w:rFonts w:asciiTheme="minorHAnsi" w:hAnsiTheme="minorHAnsi" w:cstheme="minorHAnsi"/>
        </w:rPr>
        <w:t xml:space="preserve">. </w:t>
      </w:r>
      <w:r>
        <w:rPr>
          <w:rFonts w:asciiTheme="minorHAnsi" w:hAnsiTheme="minorHAnsi" w:cstheme="minorHAnsi"/>
        </w:rPr>
        <w:t xml:space="preserve"> As each of these sections will typically require different management, it follows that we must store the offset of each section within each structured chunk.  Since the size of each section will typically vary from structured chunk to structured chunk, this structured chunk metadata must be stored on a per chunk basis.  This structured chunk metadata is discussed in the next section</w:t>
      </w:r>
      <w:ins w:id="122" w:author="Elena Pourmal" w:date="2023-07-17T18:27:00Z">
        <w:r w:rsidR="00834452">
          <w:rPr>
            <w:rFonts w:asciiTheme="minorHAnsi" w:hAnsiTheme="minorHAnsi" w:cstheme="minorHAnsi"/>
          </w:rPr>
          <w:t xml:space="preserve"> </w:t>
        </w:r>
        <w:r w:rsidR="00C53D64">
          <w:rPr>
            <w:rFonts w:asciiTheme="minorHAnsi" w:hAnsiTheme="minorHAnsi" w:cstheme="minorHAnsi"/>
          </w:rPr>
          <w:fldChar w:fldCharType="begin"/>
        </w:r>
        <w:r w:rsidR="00C53D64">
          <w:rPr>
            <w:rFonts w:asciiTheme="minorHAnsi" w:hAnsiTheme="minorHAnsi" w:cstheme="minorHAnsi"/>
          </w:rPr>
          <w:instrText xml:space="preserve"> REF _Ref140510895 \r \h </w:instrText>
        </w:r>
        <w:r w:rsidR="00C53D64">
          <w:rPr>
            <w:rFonts w:asciiTheme="minorHAnsi" w:hAnsiTheme="minorHAnsi" w:cstheme="minorHAnsi"/>
          </w:rPr>
        </w:r>
      </w:ins>
      <w:r w:rsidR="00C53D64">
        <w:rPr>
          <w:rFonts w:asciiTheme="minorHAnsi" w:hAnsiTheme="minorHAnsi" w:cstheme="minorHAnsi"/>
        </w:rPr>
        <w:fldChar w:fldCharType="separate"/>
      </w:r>
      <w:ins w:id="123" w:author="Elena Pourmal" w:date="2023-07-17T18:27:00Z">
        <w:r w:rsidR="00C53D64">
          <w:rPr>
            <w:rFonts w:asciiTheme="minorHAnsi" w:hAnsiTheme="minorHAnsi" w:cstheme="minorHAnsi"/>
          </w:rPr>
          <w:t>2.1.1</w:t>
        </w:r>
        <w:r w:rsidR="00C53D64">
          <w:rPr>
            <w:rFonts w:asciiTheme="minorHAnsi" w:hAnsiTheme="minorHAnsi" w:cstheme="minorHAnsi"/>
          </w:rPr>
          <w:fldChar w:fldCharType="end"/>
        </w:r>
      </w:ins>
      <w:r>
        <w:rPr>
          <w:rFonts w:asciiTheme="minorHAnsi" w:hAnsiTheme="minorHAnsi" w:cstheme="minorHAnsi"/>
        </w:rPr>
        <w:t>.  The details of how it will be stored is covered in Section</w:t>
      </w:r>
      <w:ins w:id="124" w:author="Elena Pourmal" w:date="2023-07-17T18:28:00Z">
        <w:r w:rsidR="00C53D64">
          <w:rPr>
            <w:rFonts w:asciiTheme="minorHAnsi" w:hAnsiTheme="minorHAnsi" w:cstheme="minorHAnsi"/>
          </w:rPr>
          <w:t xml:space="preserve"> </w:t>
        </w:r>
        <w:r w:rsidR="00C53D64">
          <w:rPr>
            <w:rFonts w:asciiTheme="minorHAnsi" w:hAnsiTheme="minorHAnsi" w:cstheme="minorHAnsi"/>
          </w:rPr>
          <w:fldChar w:fldCharType="begin"/>
        </w:r>
        <w:r w:rsidR="00C53D64">
          <w:rPr>
            <w:rFonts w:asciiTheme="minorHAnsi" w:hAnsiTheme="minorHAnsi" w:cstheme="minorHAnsi"/>
          </w:rPr>
          <w:instrText xml:space="preserve"> REF _Ref136164029 \r \h </w:instrText>
        </w:r>
        <w:r w:rsidR="00C53D64">
          <w:rPr>
            <w:rFonts w:asciiTheme="minorHAnsi" w:hAnsiTheme="minorHAnsi" w:cstheme="minorHAnsi"/>
          </w:rPr>
        </w:r>
      </w:ins>
      <w:r w:rsidR="00C53D64">
        <w:rPr>
          <w:rFonts w:asciiTheme="minorHAnsi" w:hAnsiTheme="minorHAnsi" w:cstheme="minorHAnsi"/>
        </w:rPr>
        <w:fldChar w:fldCharType="separate"/>
      </w:r>
      <w:ins w:id="125" w:author="Elena Pourmal" w:date="2023-07-17T18:28:00Z">
        <w:r w:rsidR="00C53D64">
          <w:rPr>
            <w:rFonts w:asciiTheme="minorHAnsi" w:hAnsiTheme="minorHAnsi" w:cstheme="minorHAnsi"/>
          </w:rPr>
          <w:t>4</w:t>
        </w:r>
        <w:r w:rsidR="00C53D64">
          <w:rPr>
            <w:rFonts w:asciiTheme="minorHAnsi" w:hAnsiTheme="minorHAnsi" w:cstheme="minorHAnsi"/>
          </w:rPr>
          <w:fldChar w:fldCharType="end"/>
        </w:r>
      </w:ins>
      <w:r>
        <w:rPr>
          <w:rFonts w:asciiTheme="minorHAnsi" w:hAnsiTheme="minorHAnsi" w:cstheme="minorHAnsi"/>
        </w:rPr>
        <w:t>.</w:t>
      </w:r>
    </w:p>
    <w:p w14:paraId="18FEB34E" w14:textId="77777777" w:rsidR="00016786" w:rsidRDefault="00016786" w:rsidP="00AE7821">
      <w:pPr>
        <w:rPr>
          <w:rFonts w:asciiTheme="minorHAnsi" w:hAnsiTheme="minorHAnsi" w:cstheme="minorHAnsi"/>
        </w:rPr>
      </w:pPr>
    </w:p>
    <w:p w14:paraId="3D628980" w14:textId="21D449D2" w:rsidR="00016786" w:rsidRDefault="00016786" w:rsidP="00AE7821">
      <w:pPr>
        <w:rPr>
          <w:rFonts w:asciiTheme="minorHAnsi" w:hAnsiTheme="minorHAnsi" w:cstheme="minorHAnsi"/>
        </w:rPr>
      </w:pPr>
      <w:r>
        <w:rPr>
          <w:rFonts w:asciiTheme="minorHAnsi" w:hAnsiTheme="minorHAnsi" w:cstheme="minorHAnsi"/>
        </w:rPr>
        <w:t>In the context of sparse data, structured chunks will contain two or three sections – one for the encoded selection indicating the value</w:t>
      </w:r>
      <w:r w:rsidR="008D4335">
        <w:rPr>
          <w:rFonts w:asciiTheme="minorHAnsi" w:hAnsiTheme="minorHAnsi" w:cstheme="minorHAnsi"/>
        </w:rPr>
        <w:t>s</w:t>
      </w:r>
      <w:r>
        <w:rPr>
          <w:rFonts w:asciiTheme="minorHAnsi" w:hAnsiTheme="minorHAnsi" w:cstheme="minorHAnsi"/>
        </w:rPr>
        <w:t xml:space="preserve"> defined within the chunk, one for the actual values</w:t>
      </w:r>
      <w:r>
        <w:rPr>
          <w:rStyle w:val="FootnoteReference"/>
          <w:rFonts w:asciiTheme="minorHAnsi" w:hAnsiTheme="minorHAnsi" w:cstheme="minorHAnsi"/>
        </w:rPr>
        <w:footnoteReference w:id="2"/>
      </w:r>
      <w:r>
        <w:rPr>
          <w:rFonts w:asciiTheme="minorHAnsi" w:hAnsiTheme="minorHAnsi" w:cstheme="minorHAnsi"/>
        </w:rPr>
        <w:t xml:space="preserve"> themselves, and if required one for a heap containing the variable</w:t>
      </w:r>
      <w:ins w:id="126" w:author="Elena Pourmal" w:date="2023-07-17T18:32:00Z">
        <w:r w:rsidR="00C53D64">
          <w:rPr>
            <w:rFonts w:asciiTheme="minorHAnsi" w:hAnsiTheme="minorHAnsi" w:cstheme="minorHAnsi"/>
          </w:rPr>
          <w:t>-</w:t>
        </w:r>
      </w:ins>
      <w:r>
        <w:rPr>
          <w:rFonts w:asciiTheme="minorHAnsi" w:hAnsiTheme="minorHAnsi" w:cstheme="minorHAnsi"/>
        </w:rPr>
        <w:t>length data</w:t>
      </w:r>
      <w:r>
        <w:rPr>
          <w:rStyle w:val="FootnoteReference"/>
          <w:rFonts w:asciiTheme="minorHAnsi" w:hAnsiTheme="minorHAnsi" w:cstheme="minorHAnsi"/>
        </w:rPr>
        <w:footnoteReference w:id="3"/>
      </w:r>
      <w:r>
        <w:rPr>
          <w:rFonts w:asciiTheme="minorHAnsi" w:hAnsiTheme="minorHAnsi" w:cstheme="minorHAnsi"/>
        </w:rPr>
        <w:t xml:space="preserve">.  Similarly, structured chunks </w:t>
      </w:r>
      <w:r w:rsidR="008D4335">
        <w:rPr>
          <w:rFonts w:asciiTheme="minorHAnsi" w:hAnsiTheme="minorHAnsi" w:cstheme="minorHAnsi"/>
        </w:rPr>
        <w:t>can</w:t>
      </w:r>
      <w:r>
        <w:rPr>
          <w:rFonts w:asciiTheme="minorHAnsi" w:hAnsiTheme="minorHAnsi" w:cstheme="minorHAnsi"/>
        </w:rPr>
        <w:t xml:space="preserve"> be used to store dense datasets with variable</w:t>
      </w:r>
      <w:ins w:id="127" w:author="Elena Pourmal" w:date="2023-07-17T18:30:00Z">
        <w:r w:rsidR="00C53D64">
          <w:rPr>
            <w:rFonts w:asciiTheme="minorHAnsi" w:hAnsiTheme="minorHAnsi" w:cstheme="minorHAnsi"/>
          </w:rPr>
          <w:t>-</w:t>
        </w:r>
      </w:ins>
      <w:r>
        <w:rPr>
          <w:rFonts w:asciiTheme="minorHAnsi" w:hAnsiTheme="minorHAnsi" w:cstheme="minorHAnsi"/>
        </w:rPr>
        <w:t xml:space="preserve">length data.  </w:t>
      </w:r>
      <w:ins w:id="128" w:author="Elena Pourmal" w:date="2023-07-17T18:29:00Z">
        <w:r w:rsidR="00C53D64">
          <w:rPr>
            <w:rFonts w:asciiTheme="minorHAnsi" w:hAnsiTheme="minorHAnsi" w:cstheme="minorHAnsi"/>
          </w:rPr>
          <w:t>The content of</w:t>
        </w:r>
        <w:r w:rsidR="00C53D64">
          <w:rPr>
            <w:rFonts w:asciiTheme="minorHAnsi" w:hAnsiTheme="minorHAnsi" w:cstheme="minorHAnsi"/>
          </w:rPr>
          <w:t xml:space="preserve"> </w:t>
        </w:r>
      </w:ins>
      <w:r>
        <w:rPr>
          <w:rFonts w:asciiTheme="minorHAnsi" w:hAnsiTheme="minorHAnsi" w:cstheme="minorHAnsi"/>
        </w:rPr>
        <w:t xml:space="preserve">the first section would be the same </w:t>
      </w:r>
      <w:ins w:id="129" w:author="Elena Pourmal" w:date="2023-07-17T18:29:00Z">
        <w:r w:rsidR="00C53D64">
          <w:rPr>
            <w:rFonts w:asciiTheme="minorHAnsi" w:hAnsiTheme="minorHAnsi" w:cstheme="minorHAnsi"/>
          </w:rPr>
          <w:t>(or similar</w:t>
        </w:r>
      </w:ins>
      <w:ins w:id="130" w:author="Elena Pourmal" w:date="2023-07-17T18:31:00Z">
        <w:r w:rsidR="00C53D64">
          <w:rPr>
            <w:rFonts w:asciiTheme="minorHAnsi" w:hAnsiTheme="minorHAnsi" w:cstheme="minorHAnsi"/>
          </w:rPr>
          <w:t xml:space="preserve"> to</w:t>
        </w:r>
      </w:ins>
      <w:ins w:id="131" w:author="Elena Pourmal" w:date="2023-07-17T18:29:00Z">
        <w:r w:rsidR="00C53D64">
          <w:rPr>
            <w:rFonts w:asciiTheme="minorHAnsi" w:hAnsiTheme="minorHAnsi" w:cstheme="minorHAnsi"/>
          </w:rPr>
          <w:t xml:space="preserve">) </w:t>
        </w:r>
      </w:ins>
      <w:r>
        <w:rPr>
          <w:rFonts w:asciiTheme="minorHAnsi" w:hAnsiTheme="minorHAnsi" w:cstheme="minorHAnsi"/>
        </w:rPr>
        <w:t xml:space="preserve">as </w:t>
      </w:r>
      <w:ins w:id="132" w:author="Elena Pourmal" w:date="2023-07-17T18:30:00Z">
        <w:r w:rsidR="00C53D64">
          <w:rPr>
            <w:rFonts w:asciiTheme="minorHAnsi" w:hAnsiTheme="minorHAnsi" w:cstheme="minorHAnsi"/>
          </w:rPr>
          <w:t>for</w:t>
        </w:r>
        <w:r w:rsidR="00C53D64">
          <w:rPr>
            <w:rFonts w:asciiTheme="minorHAnsi" w:hAnsiTheme="minorHAnsi" w:cstheme="minorHAnsi"/>
          </w:rPr>
          <w:t xml:space="preserve"> </w:t>
        </w:r>
      </w:ins>
      <w:ins w:id="133" w:author="Elena Pourmal" w:date="2023-07-17T18:31:00Z">
        <w:r w:rsidR="00C53D64">
          <w:rPr>
            <w:rFonts w:asciiTheme="minorHAnsi" w:hAnsiTheme="minorHAnsi" w:cstheme="minorHAnsi"/>
          </w:rPr>
          <w:t xml:space="preserve">the content of </w:t>
        </w:r>
      </w:ins>
      <w:r>
        <w:rPr>
          <w:rFonts w:asciiTheme="minorHAnsi" w:hAnsiTheme="minorHAnsi" w:cstheme="minorHAnsi"/>
        </w:rPr>
        <w:t xml:space="preserve">current chunk in a </w:t>
      </w:r>
      <w:ins w:id="134" w:author="Elena Pourmal" w:date="2023-07-17T18:34:00Z">
        <w:r w:rsidR="00C53D64">
          <w:rPr>
            <w:rFonts w:asciiTheme="minorHAnsi" w:hAnsiTheme="minorHAnsi" w:cstheme="minorHAnsi"/>
          </w:rPr>
          <w:t xml:space="preserve">dense </w:t>
        </w:r>
      </w:ins>
      <w:r>
        <w:rPr>
          <w:rFonts w:asciiTheme="minorHAnsi" w:hAnsiTheme="minorHAnsi" w:cstheme="minorHAnsi"/>
        </w:rPr>
        <w:t>dataset with variable</w:t>
      </w:r>
      <w:ins w:id="135" w:author="Elena Pourmal" w:date="2023-07-17T18:30:00Z">
        <w:r w:rsidR="00C53D64">
          <w:rPr>
            <w:rFonts w:asciiTheme="minorHAnsi" w:hAnsiTheme="minorHAnsi" w:cstheme="minorHAnsi"/>
          </w:rPr>
          <w:t>-length</w:t>
        </w:r>
      </w:ins>
      <w:r>
        <w:rPr>
          <w:rFonts w:asciiTheme="minorHAnsi" w:hAnsiTheme="minorHAnsi" w:cstheme="minorHAnsi"/>
        </w:rPr>
        <w:t xml:space="preserve"> data, and the second section would contain a heap for the variable</w:t>
      </w:r>
      <w:ins w:id="136" w:author="Elena Pourmal" w:date="2023-07-17T19:55:00Z">
        <w:r w:rsidR="00C35399">
          <w:rPr>
            <w:rFonts w:asciiTheme="minorHAnsi" w:hAnsiTheme="minorHAnsi" w:cstheme="minorHAnsi"/>
          </w:rPr>
          <w:t>-</w:t>
        </w:r>
      </w:ins>
      <w:r>
        <w:rPr>
          <w:rFonts w:asciiTheme="minorHAnsi" w:hAnsiTheme="minorHAnsi" w:cstheme="minorHAnsi"/>
        </w:rPr>
        <w:t>length data that is currently stored in global heaps</w:t>
      </w:r>
      <w:ins w:id="137" w:author="Elena Pourmal" w:date="2023-07-17T18:34:00Z">
        <w:r w:rsidR="00C53D64">
          <w:rPr>
            <w:rFonts w:asciiTheme="minorHAnsi" w:hAnsiTheme="minorHAnsi" w:cstheme="minorHAnsi"/>
          </w:rPr>
          <w:t xml:space="preserve"> in HDF5 file</w:t>
        </w:r>
      </w:ins>
      <w:r>
        <w:rPr>
          <w:rFonts w:asciiTheme="minorHAnsi" w:hAnsiTheme="minorHAnsi" w:cstheme="minorHAnsi"/>
        </w:rPr>
        <w:t>.</w:t>
      </w:r>
    </w:p>
    <w:p w14:paraId="0B07AB25" w14:textId="4FF9DF10" w:rsidR="00016786" w:rsidRPr="000D0B98" w:rsidRDefault="00AE7821" w:rsidP="000D0B98">
      <w:pPr>
        <w:pStyle w:val="Heading3"/>
        <w:rPr>
          <w:rFonts w:asciiTheme="minorHAnsi" w:eastAsiaTheme="minorHAnsi" w:hAnsiTheme="minorHAnsi" w:cstheme="minorHAnsi"/>
        </w:rPr>
      </w:pPr>
      <w:bookmarkStart w:id="138" w:name="_Ref140510895"/>
      <w:bookmarkStart w:id="139" w:name="_Ref140513805"/>
      <w:bookmarkStart w:id="140" w:name="_Toc140514689"/>
      <w:r w:rsidRPr="00AE7821">
        <w:t xml:space="preserve">Structured Chunk </w:t>
      </w:r>
      <w:r w:rsidRPr="002A5A3C">
        <w:t>Metadata</w:t>
      </w:r>
      <w:bookmarkEnd w:id="138"/>
      <w:bookmarkEnd w:id="139"/>
      <w:bookmarkEnd w:id="140"/>
    </w:p>
    <w:p w14:paraId="2E18523A" w14:textId="3FEF3E28" w:rsidR="006E3F26" w:rsidRDefault="008D4335" w:rsidP="00AE7821">
      <w:pPr>
        <w:rPr>
          <w:rFonts w:asciiTheme="minorHAnsi" w:eastAsiaTheme="minorHAnsi" w:hAnsiTheme="minorHAnsi" w:cstheme="minorHAnsi"/>
          <w:color w:val="000000" w:themeColor="text1"/>
        </w:rPr>
      </w:pPr>
      <w:r>
        <w:rPr>
          <w:rFonts w:asciiTheme="minorHAnsi" w:eastAsiaTheme="minorHAnsi" w:hAnsiTheme="minorHAnsi" w:cstheme="minorHAnsi"/>
          <w:color w:val="000000" w:themeColor="text1"/>
        </w:rPr>
        <w:t>The s</w:t>
      </w:r>
      <w:r w:rsidR="00AE7821">
        <w:rPr>
          <w:rFonts w:asciiTheme="minorHAnsi" w:eastAsiaTheme="minorHAnsi" w:hAnsiTheme="minorHAnsi" w:cstheme="minorHAnsi"/>
          <w:color w:val="000000" w:themeColor="text1"/>
        </w:rPr>
        <w:t xml:space="preserve">tructured Chunk Metadata contains information </w:t>
      </w:r>
      <w:r>
        <w:rPr>
          <w:rFonts w:asciiTheme="minorHAnsi" w:eastAsiaTheme="minorHAnsi" w:hAnsiTheme="minorHAnsi" w:cstheme="minorHAnsi"/>
          <w:color w:val="000000" w:themeColor="text1"/>
        </w:rPr>
        <w:t xml:space="preserve">on how </w:t>
      </w:r>
      <w:r w:rsidR="00AE7821">
        <w:rPr>
          <w:rFonts w:asciiTheme="minorHAnsi" w:eastAsiaTheme="minorHAnsi" w:hAnsiTheme="minorHAnsi" w:cstheme="minorHAnsi"/>
          <w:color w:val="000000" w:themeColor="text1"/>
        </w:rPr>
        <w:t xml:space="preserve">to interpret the data in the Structured Chunk. Note that </w:t>
      </w:r>
      <w:r w:rsidR="002E16C0">
        <w:rPr>
          <w:rFonts w:asciiTheme="minorHAnsi" w:eastAsiaTheme="minorHAnsi" w:hAnsiTheme="minorHAnsi" w:cstheme="minorHAnsi"/>
          <w:color w:val="000000" w:themeColor="text1"/>
        </w:rPr>
        <w:t>the offset of the first section of the structured chunk (the encoded selection</w:t>
      </w:r>
      <w:r w:rsidR="00016786">
        <w:rPr>
          <w:rFonts w:asciiTheme="minorHAnsi" w:eastAsiaTheme="minorHAnsi" w:hAnsiTheme="minorHAnsi" w:cstheme="minorHAnsi"/>
          <w:color w:val="000000" w:themeColor="text1"/>
        </w:rPr>
        <w:t xml:space="preserve"> in the initial application</w:t>
      </w:r>
      <w:r w:rsidR="002E16C0">
        <w:rPr>
          <w:rFonts w:asciiTheme="minorHAnsi" w:eastAsiaTheme="minorHAnsi" w:hAnsiTheme="minorHAnsi" w:cstheme="minorHAnsi"/>
          <w:color w:val="000000" w:themeColor="text1"/>
        </w:rPr>
        <w:t>) is not specified in the Structured Chunk Metadata as it is presumed to be zero.</w:t>
      </w:r>
      <w:r w:rsidR="006E3F26">
        <w:rPr>
          <w:rFonts w:asciiTheme="minorHAnsi" w:eastAsiaTheme="minorHAnsi" w:hAnsiTheme="minorHAnsi" w:cstheme="minorHAnsi"/>
          <w:color w:val="000000" w:themeColor="text1"/>
        </w:rPr>
        <w:t xml:space="preserve">  </w:t>
      </w:r>
    </w:p>
    <w:p w14:paraId="7521C2D8" w14:textId="77777777" w:rsidR="006E3F26" w:rsidRDefault="006E3F26" w:rsidP="00AE7821">
      <w:pPr>
        <w:rPr>
          <w:rFonts w:asciiTheme="minorHAnsi" w:eastAsiaTheme="minorHAnsi" w:hAnsiTheme="minorHAnsi" w:cstheme="minorHAnsi"/>
          <w:color w:val="000000" w:themeColor="text1"/>
        </w:rPr>
      </w:pPr>
    </w:p>
    <w:p w14:paraId="3028F67C" w14:textId="01A9E4AB" w:rsidR="00AE7821" w:rsidRDefault="006E3F26" w:rsidP="00AE7821">
      <w:pPr>
        <w:rPr>
          <w:rFonts w:asciiTheme="minorHAnsi" w:eastAsiaTheme="minorHAnsi" w:hAnsiTheme="minorHAnsi" w:cstheme="minorHAnsi"/>
          <w:color w:val="000000" w:themeColor="text1"/>
        </w:rPr>
      </w:pPr>
      <w:r>
        <w:rPr>
          <w:rFonts w:asciiTheme="minorHAnsi" w:eastAsiaTheme="minorHAnsi" w:hAnsiTheme="minorHAnsi" w:cstheme="minorHAnsi"/>
          <w:color w:val="000000" w:themeColor="text1"/>
        </w:rPr>
        <w:t>While we don’t propose to implement variable</w:t>
      </w:r>
      <w:ins w:id="141" w:author="Elena Pourmal" w:date="2023-07-17T18:30:00Z">
        <w:r w:rsidR="00C53D64">
          <w:rPr>
            <w:rFonts w:asciiTheme="minorHAnsi" w:eastAsiaTheme="minorHAnsi" w:hAnsiTheme="minorHAnsi" w:cstheme="minorHAnsi"/>
            <w:color w:val="000000" w:themeColor="text1"/>
          </w:rPr>
          <w:t>-</w:t>
        </w:r>
      </w:ins>
      <w:r>
        <w:rPr>
          <w:rFonts w:asciiTheme="minorHAnsi" w:eastAsiaTheme="minorHAnsi" w:hAnsiTheme="minorHAnsi" w:cstheme="minorHAnsi"/>
          <w:color w:val="000000" w:themeColor="text1"/>
        </w:rPr>
        <w:t>length data at this time, in the dense / variable</w:t>
      </w:r>
      <w:ins w:id="142" w:author="Elena Pourmal" w:date="2023-07-17T18:31:00Z">
        <w:r w:rsidR="00C53D64">
          <w:rPr>
            <w:rFonts w:asciiTheme="minorHAnsi" w:eastAsiaTheme="minorHAnsi" w:hAnsiTheme="minorHAnsi" w:cstheme="minorHAnsi"/>
            <w:color w:val="000000" w:themeColor="text1"/>
          </w:rPr>
          <w:t>-</w:t>
        </w:r>
      </w:ins>
      <w:r>
        <w:rPr>
          <w:rFonts w:asciiTheme="minorHAnsi" w:eastAsiaTheme="minorHAnsi" w:hAnsiTheme="minorHAnsi" w:cstheme="minorHAnsi"/>
          <w:color w:val="000000" w:themeColor="text1"/>
        </w:rPr>
        <w:t>length case, the encoded selection would be absent, and the offset of the fixed length data would be zero.</w:t>
      </w:r>
    </w:p>
    <w:p w14:paraId="2E84C5EB" w14:textId="77777777" w:rsidR="00AE7821" w:rsidRDefault="00AE7821" w:rsidP="00AE7821"/>
    <w:p w14:paraId="52961041" w14:textId="77777777" w:rsidR="000D0B98" w:rsidRDefault="000D0B98" w:rsidP="00AE7821"/>
    <w:p w14:paraId="15C11EFB" w14:textId="77777777" w:rsidR="000D0B98" w:rsidRDefault="000D0B98" w:rsidP="00AE7821"/>
    <w:p w14:paraId="280B0362" w14:textId="77777777" w:rsidR="000D0B98" w:rsidRDefault="000D0B98" w:rsidP="00AE7821"/>
    <w:p w14:paraId="6A62E196" w14:textId="77777777" w:rsidR="00C53D64" w:rsidRDefault="00C53D64" w:rsidP="00AE7821">
      <w:pPr>
        <w:rPr>
          <w:ins w:id="143" w:author="Elena Pourmal" w:date="2023-07-17T18:34:00Z"/>
        </w:rPr>
      </w:pPr>
    </w:p>
    <w:p w14:paraId="57C3244E" w14:textId="77777777" w:rsidR="00C53D64" w:rsidRDefault="00C53D64" w:rsidP="00AE7821">
      <w:pPr>
        <w:rPr>
          <w:ins w:id="144" w:author="Elena Pourmal" w:date="2023-07-17T18:34:00Z"/>
        </w:rPr>
      </w:pPr>
    </w:p>
    <w:p w14:paraId="776BAE06" w14:textId="77777777" w:rsidR="00C53D64" w:rsidRDefault="00C53D64" w:rsidP="00AE7821">
      <w:pPr>
        <w:rPr>
          <w:ins w:id="145" w:author="Elena Pourmal" w:date="2023-07-17T18:34:00Z"/>
        </w:rPr>
      </w:pPr>
    </w:p>
    <w:p w14:paraId="6311FF96" w14:textId="77777777" w:rsidR="000D0B98" w:rsidRPr="00342B66" w:rsidRDefault="000D0B98" w:rsidP="00AE7821"/>
    <w:p w14:paraId="36A99E2A" w14:textId="0E6CA25A" w:rsidR="00AE7821" w:rsidRPr="007D7B19" w:rsidRDefault="00691415" w:rsidP="00691415">
      <w:pPr>
        <w:pStyle w:val="Caption"/>
        <w:rPr>
          <w:color w:val="FF0000"/>
          <w:sz w:val="24"/>
          <w:szCs w:val="24"/>
        </w:rPr>
      </w:pPr>
      <w:r w:rsidRPr="00691415">
        <w:rPr>
          <w:sz w:val="24"/>
          <w:szCs w:val="24"/>
        </w:rPr>
        <w:lastRenderedPageBreak/>
        <w:t xml:space="preserve">Table </w:t>
      </w:r>
      <w:r w:rsidRPr="00691415">
        <w:rPr>
          <w:sz w:val="24"/>
          <w:szCs w:val="24"/>
        </w:rPr>
        <w:fldChar w:fldCharType="begin"/>
      </w:r>
      <w:r w:rsidRPr="00691415">
        <w:rPr>
          <w:sz w:val="24"/>
          <w:szCs w:val="24"/>
        </w:rPr>
        <w:instrText xml:space="preserve"> SEQ Table \* ARABIC </w:instrText>
      </w:r>
      <w:r w:rsidRPr="00691415">
        <w:rPr>
          <w:sz w:val="24"/>
          <w:szCs w:val="24"/>
        </w:rPr>
        <w:fldChar w:fldCharType="separate"/>
      </w:r>
      <w:r w:rsidR="00552575">
        <w:rPr>
          <w:noProof/>
          <w:sz w:val="24"/>
          <w:szCs w:val="24"/>
        </w:rPr>
        <w:t>1</w:t>
      </w:r>
      <w:r w:rsidRPr="00691415">
        <w:rPr>
          <w:sz w:val="24"/>
          <w:szCs w:val="24"/>
        </w:rPr>
        <w:fldChar w:fldCharType="end"/>
      </w:r>
      <w:r w:rsidRPr="00691415">
        <w:rPr>
          <w:sz w:val="24"/>
          <w:szCs w:val="24"/>
        </w:rPr>
        <w:t>:</w:t>
      </w:r>
      <w:r>
        <w:t xml:space="preserve"> </w:t>
      </w:r>
      <w:r w:rsidR="00AE7821" w:rsidRPr="000D0B98">
        <w:rPr>
          <w:sz w:val="24"/>
          <w:szCs w:val="24"/>
        </w:rPr>
        <w:t xml:space="preserve">Structured Chunk </w:t>
      </w:r>
      <w:r w:rsidR="007D7B19" w:rsidRPr="000D0B98">
        <w:rPr>
          <w:sz w:val="24"/>
          <w:szCs w:val="24"/>
        </w:rPr>
        <w:t>Metadata</w:t>
      </w:r>
      <w:r w:rsidRPr="000D0B98">
        <w:rPr>
          <w:sz w:val="24"/>
          <w:szCs w:val="24"/>
        </w:rPr>
        <w:t xml:space="preserve"> </w:t>
      </w:r>
    </w:p>
    <w:tbl>
      <w:tblPr>
        <w:tblStyle w:val="TableGrid"/>
        <w:tblW w:w="5000" w:type="pct"/>
        <w:tblLayout w:type="fixed"/>
        <w:tblLook w:val="04A0" w:firstRow="1" w:lastRow="0" w:firstColumn="1" w:lastColumn="0" w:noHBand="0" w:noVBand="1"/>
      </w:tblPr>
      <w:tblGrid>
        <w:gridCol w:w="2932"/>
        <w:gridCol w:w="2724"/>
        <w:gridCol w:w="2724"/>
        <w:gridCol w:w="1546"/>
      </w:tblGrid>
      <w:tr w:rsidR="00AE7821" w14:paraId="3CA8AC20" w14:textId="77777777" w:rsidTr="00AF1B0E">
        <w:trPr>
          <w:trHeight w:val="382"/>
        </w:trPr>
        <w:tc>
          <w:tcPr>
            <w:tcW w:w="1477" w:type="pct"/>
          </w:tcPr>
          <w:p w14:paraId="24258A46" w14:textId="77777777" w:rsidR="00AE7821" w:rsidRPr="006F71E2" w:rsidRDefault="00AE7821" w:rsidP="00AF1B0E">
            <w:pPr>
              <w:jc w:val="center"/>
              <w:rPr>
                <w:rFonts w:asciiTheme="minorHAnsi" w:hAnsiTheme="minorHAnsi" w:cstheme="minorHAnsi"/>
                <w:b/>
                <w:bCs/>
              </w:rPr>
            </w:pPr>
            <w:r>
              <w:rPr>
                <w:rFonts w:asciiTheme="minorHAnsi" w:hAnsiTheme="minorHAnsi" w:cstheme="minorHAnsi"/>
                <w:b/>
                <w:bCs/>
              </w:rPr>
              <w:t>byte</w:t>
            </w:r>
          </w:p>
        </w:tc>
        <w:tc>
          <w:tcPr>
            <w:tcW w:w="1372" w:type="pct"/>
          </w:tcPr>
          <w:p w14:paraId="4F36712D" w14:textId="77777777" w:rsidR="00AE7821" w:rsidRPr="006F71E2" w:rsidRDefault="00AE7821" w:rsidP="00AF1B0E">
            <w:pPr>
              <w:jc w:val="center"/>
              <w:rPr>
                <w:rFonts w:asciiTheme="minorHAnsi" w:hAnsiTheme="minorHAnsi" w:cstheme="minorHAnsi"/>
                <w:b/>
                <w:bCs/>
              </w:rPr>
            </w:pPr>
            <w:r>
              <w:rPr>
                <w:rFonts w:asciiTheme="minorHAnsi" w:hAnsiTheme="minorHAnsi" w:cstheme="minorHAnsi"/>
                <w:b/>
                <w:bCs/>
              </w:rPr>
              <w:t>byte</w:t>
            </w:r>
          </w:p>
        </w:tc>
        <w:tc>
          <w:tcPr>
            <w:tcW w:w="1372" w:type="pct"/>
          </w:tcPr>
          <w:p w14:paraId="76A0ABB4" w14:textId="77777777" w:rsidR="00AE7821" w:rsidRPr="006F71E2" w:rsidRDefault="00AE7821" w:rsidP="00AF1B0E">
            <w:pPr>
              <w:jc w:val="center"/>
              <w:rPr>
                <w:rFonts w:asciiTheme="minorHAnsi" w:hAnsiTheme="minorHAnsi" w:cstheme="minorHAnsi"/>
                <w:b/>
                <w:bCs/>
              </w:rPr>
            </w:pPr>
            <w:r>
              <w:rPr>
                <w:rFonts w:asciiTheme="minorHAnsi" w:hAnsiTheme="minorHAnsi" w:cstheme="minorHAnsi"/>
                <w:b/>
                <w:bCs/>
              </w:rPr>
              <w:t>byte</w:t>
            </w:r>
          </w:p>
        </w:tc>
        <w:tc>
          <w:tcPr>
            <w:tcW w:w="779" w:type="pct"/>
          </w:tcPr>
          <w:p w14:paraId="0CE808DD" w14:textId="77777777" w:rsidR="00AE7821" w:rsidRPr="006F71E2" w:rsidRDefault="00AE7821" w:rsidP="00AF1B0E">
            <w:pPr>
              <w:jc w:val="center"/>
              <w:rPr>
                <w:rFonts w:asciiTheme="minorHAnsi" w:hAnsiTheme="minorHAnsi" w:cstheme="minorHAnsi"/>
                <w:b/>
                <w:bCs/>
              </w:rPr>
            </w:pPr>
            <w:r>
              <w:rPr>
                <w:rFonts w:asciiTheme="minorHAnsi" w:hAnsiTheme="minorHAnsi" w:cstheme="minorHAnsi"/>
                <w:b/>
                <w:bCs/>
              </w:rPr>
              <w:t>byte</w:t>
            </w:r>
          </w:p>
        </w:tc>
      </w:tr>
      <w:tr w:rsidR="00AE7821" w14:paraId="3AD1918F" w14:textId="77777777" w:rsidTr="00AF1B0E">
        <w:trPr>
          <w:trHeight w:val="382"/>
        </w:trPr>
        <w:tc>
          <w:tcPr>
            <w:tcW w:w="5000" w:type="pct"/>
            <w:gridSpan w:val="4"/>
          </w:tcPr>
          <w:p w14:paraId="34584EBE" w14:textId="17CE9142" w:rsidR="00AE7821" w:rsidRDefault="00AE7821" w:rsidP="00016786">
            <w:pPr>
              <w:jc w:val="center"/>
              <w:rPr>
                <w:rFonts w:asciiTheme="minorHAnsi" w:hAnsiTheme="minorHAnsi" w:cstheme="minorHAnsi"/>
              </w:rPr>
            </w:pPr>
            <w:r w:rsidRPr="00FD2349">
              <w:rPr>
                <w:rFonts w:asciiTheme="minorHAnsi" w:hAnsiTheme="minorHAnsi" w:cstheme="minorHAnsi"/>
                <w:color w:val="000000" w:themeColor="text1"/>
              </w:rPr>
              <w:t xml:space="preserve">Offset of </w:t>
            </w:r>
            <w:r w:rsidR="00BF2801">
              <w:rPr>
                <w:rFonts w:asciiTheme="minorHAnsi" w:hAnsiTheme="minorHAnsi" w:cstheme="minorHAnsi"/>
                <w:color w:val="000000" w:themeColor="text1"/>
              </w:rPr>
              <w:t>section 1</w:t>
            </w:r>
          </w:p>
        </w:tc>
      </w:tr>
      <w:tr w:rsidR="00BF2801" w14:paraId="3CA37903" w14:textId="77777777" w:rsidTr="00AF1B0E">
        <w:trPr>
          <w:trHeight w:val="413"/>
        </w:trPr>
        <w:tc>
          <w:tcPr>
            <w:tcW w:w="5000" w:type="pct"/>
            <w:gridSpan w:val="4"/>
          </w:tcPr>
          <w:p w14:paraId="42867E2E" w14:textId="578AD997" w:rsidR="00BF2801" w:rsidRDefault="00BF2801" w:rsidP="00AF1B0E">
            <w:pPr>
              <w:jc w:val="center"/>
              <w:rPr>
                <w:rFonts w:asciiTheme="minorHAnsi" w:hAnsiTheme="minorHAnsi" w:cstheme="minorHAnsi"/>
              </w:rPr>
            </w:pPr>
            <w:r>
              <w:rPr>
                <w:rFonts w:asciiTheme="minorHAnsi" w:hAnsiTheme="minorHAnsi" w:cstheme="minorHAnsi"/>
              </w:rPr>
              <w:t>…</w:t>
            </w:r>
          </w:p>
        </w:tc>
      </w:tr>
      <w:tr w:rsidR="00BF2801" w14:paraId="253D284B" w14:textId="77777777" w:rsidTr="00AF1B0E">
        <w:trPr>
          <w:trHeight w:val="413"/>
        </w:trPr>
        <w:tc>
          <w:tcPr>
            <w:tcW w:w="5000" w:type="pct"/>
            <w:gridSpan w:val="4"/>
          </w:tcPr>
          <w:p w14:paraId="5B0D387E" w14:textId="59286FE6" w:rsidR="00BF2801" w:rsidRDefault="00BF2801" w:rsidP="00016786">
            <w:pPr>
              <w:jc w:val="center"/>
              <w:rPr>
                <w:rFonts w:asciiTheme="minorHAnsi" w:hAnsiTheme="minorHAnsi" w:cstheme="minorHAnsi"/>
              </w:rPr>
            </w:pPr>
            <w:r w:rsidRPr="00FD2349">
              <w:rPr>
                <w:rFonts w:asciiTheme="minorHAnsi" w:hAnsiTheme="minorHAnsi" w:cstheme="minorHAnsi"/>
                <w:color w:val="000000" w:themeColor="text1"/>
              </w:rPr>
              <w:t xml:space="preserve">Offset of </w:t>
            </w:r>
            <w:r>
              <w:rPr>
                <w:rFonts w:asciiTheme="minorHAnsi" w:hAnsiTheme="minorHAnsi" w:cstheme="minorHAnsi"/>
                <w:color w:val="000000" w:themeColor="text1"/>
              </w:rPr>
              <w:t>section N</w:t>
            </w:r>
          </w:p>
        </w:tc>
      </w:tr>
    </w:tbl>
    <w:p w14:paraId="61FF32D9" w14:textId="77777777" w:rsidR="00AE7821" w:rsidRPr="00AE7821" w:rsidRDefault="00AE7821" w:rsidP="00AE7821"/>
    <w:p w14:paraId="63CD5A99" w14:textId="6DD75014" w:rsidR="00AE7821" w:rsidRPr="00957271" w:rsidRDefault="00691415" w:rsidP="00691415">
      <w:pPr>
        <w:pStyle w:val="Caption"/>
        <w:rPr>
          <w:sz w:val="24"/>
          <w:szCs w:val="24"/>
        </w:rPr>
      </w:pPr>
      <w:r w:rsidRPr="00691415">
        <w:rPr>
          <w:sz w:val="24"/>
          <w:szCs w:val="24"/>
        </w:rPr>
        <w:t xml:space="preserve">Table </w:t>
      </w:r>
      <w:r w:rsidRPr="00691415">
        <w:rPr>
          <w:sz w:val="24"/>
          <w:szCs w:val="24"/>
        </w:rPr>
        <w:fldChar w:fldCharType="begin"/>
      </w:r>
      <w:r w:rsidRPr="00691415">
        <w:rPr>
          <w:sz w:val="24"/>
          <w:szCs w:val="24"/>
        </w:rPr>
        <w:instrText xml:space="preserve"> SEQ Table \* ARABIC </w:instrText>
      </w:r>
      <w:r w:rsidRPr="00691415">
        <w:rPr>
          <w:sz w:val="24"/>
          <w:szCs w:val="24"/>
        </w:rPr>
        <w:fldChar w:fldCharType="separate"/>
      </w:r>
      <w:r w:rsidR="00552575">
        <w:rPr>
          <w:noProof/>
          <w:sz w:val="24"/>
          <w:szCs w:val="24"/>
        </w:rPr>
        <w:t>2</w:t>
      </w:r>
      <w:r w:rsidRPr="00691415">
        <w:rPr>
          <w:sz w:val="24"/>
          <w:szCs w:val="24"/>
        </w:rPr>
        <w:fldChar w:fldCharType="end"/>
      </w:r>
      <w:r w:rsidRPr="00691415">
        <w:rPr>
          <w:sz w:val="24"/>
          <w:szCs w:val="24"/>
        </w:rPr>
        <w:t>:</w:t>
      </w:r>
      <w:r>
        <w:t xml:space="preserve"> </w:t>
      </w:r>
      <w:r w:rsidR="00AE7821">
        <w:rPr>
          <w:sz w:val="24"/>
          <w:szCs w:val="24"/>
        </w:rPr>
        <w:t xml:space="preserve">Fields: Structured Chunk </w:t>
      </w:r>
      <w:r w:rsidR="007D7B19" w:rsidRPr="00957271">
        <w:rPr>
          <w:sz w:val="24"/>
          <w:szCs w:val="24"/>
        </w:rPr>
        <w:t>Metadata</w:t>
      </w:r>
    </w:p>
    <w:tbl>
      <w:tblPr>
        <w:tblStyle w:val="TableGrid"/>
        <w:tblW w:w="0" w:type="auto"/>
        <w:tblLook w:val="04A0" w:firstRow="1" w:lastRow="0" w:firstColumn="1" w:lastColumn="0" w:noHBand="0" w:noVBand="1"/>
      </w:tblPr>
      <w:tblGrid>
        <w:gridCol w:w="1975"/>
        <w:gridCol w:w="7951"/>
      </w:tblGrid>
      <w:tr w:rsidR="00AE7821" w:rsidRPr="007B6FEA" w14:paraId="1D056DB8" w14:textId="77777777" w:rsidTr="00AF1B0E">
        <w:tc>
          <w:tcPr>
            <w:tcW w:w="1975" w:type="dxa"/>
          </w:tcPr>
          <w:p w14:paraId="581992BF" w14:textId="77777777" w:rsidR="00AE7821" w:rsidRPr="007B6FEA" w:rsidRDefault="00AE7821" w:rsidP="00AF1B0E">
            <w:pPr>
              <w:pStyle w:val="Caption"/>
              <w:rPr>
                <w:rFonts w:cstheme="minorHAnsi"/>
                <w:color w:val="000000" w:themeColor="text1"/>
                <w:sz w:val="24"/>
                <w:szCs w:val="24"/>
              </w:rPr>
            </w:pPr>
            <w:r w:rsidRPr="007B6FEA">
              <w:rPr>
                <w:rFonts w:cstheme="minorHAnsi"/>
                <w:color w:val="000000" w:themeColor="text1"/>
                <w:sz w:val="24"/>
                <w:szCs w:val="24"/>
              </w:rPr>
              <w:t xml:space="preserve">Field Name </w:t>
            </w:r>
          </w:p>
        </w:tc>
        <w:tc>
          <w:tcPr>
            <w:tcW w:w="7951" w:type="dxa"/>
          </w:tcPr>
          <w:p w14:paraId="681F8A31" w14:textId="77777777" w:rsidR="00AE7821" w:rsidRPr="007B6FEA" w:rsidRDefault="00AE7821" w:rsidP="00AF1B0E">
            <w:pPr>
              <w:pStyle w:val="Caption"/>
              <w:rPr>
                <w:rFonts w:cstheme="minorHAnsi"/>
                <w:color w:val="000000" w:themeColor="text1"/>
                <w:sz w:val="24"/>
                <w:szCs w:val="24"/>
              </w:rPr>
            </w:pPr>
            <w:r w:rsidRPr="007B6FEA">
              <w:rPr>
                <w:rFonts w:cstheme="minorHAnsi"/>
                <w:color w:val="000000" w:themeColor="text1"/>
                <w:sz w:val="24"/>
                <w:szCs w:val="24"/>
              </w:rPr>
              <w:t>Description</w:t>
            </w:r>
          </w:p>
        </w:tc>
      </w:tr>
      <w:tr w:rsidR="00AE7821" w:rsidRPr="007B6FEA" w14:paraId="064DD12D" w14:textId="77777777" w:rsidTr="00AF1B0E">
        <w:tc>
          <w:tcPr>
            <w:tcW w:w="1975" w:type="dxa"/>
          </w:tcPr>
          <w:p w14:paraId="061F8E9F" w14:textId="7A9BC6D7" w:rsidR="00AE7821" w:rsidRPr="00946966" w:rsidRDefault="00AE7821" w:rsidP="00016786">
            <w:pPr>
              <w:pStyle w:val="Caption"/>
              <w:jc w:val="left"/>
              <w:rPr>
                <w:rFonts w:cstheme="minorHAnsi"/>
                <w:b w:val="0"/>
                <w:bCs w:val="0"/>
                <w:color w:val="000000" w:themeColor="text1"/>
                <w:sz w:val="24"/>
                <w:szCs w:val="24"/>
              </w:rPr>
            </w:pPr>
            <w:r w:rsidRPr="00946966">
              <w:rPr>
                <w:rFonts w:cstheme="minorHAnsi"/>
                <w:b w:val="0"/>
                <w:bCs w:val="0"/>
                <w:color w:val="000000" w:themeColor="text1"/>
                <w:sz w:val="24"/>
                <w:szCs w:val="24"/>
              </w:rPr>
              <w:t xml:space="preserve">Offset </w:t>
            </w:r>
            <w:r w:rsidR="008D4335">
              <w:rPr>
                <w:rFonts w:cstheme="minorHAnsi"/>
                <w:b w:val="0"/>
                <w:bCs w:val="0"/>
                <w:color w:val="000000" w:themeColor="text1"/>
                <w:sz w:val="24"/>
                <w:szCs w:val="24"/>
              </w:rPr>
              <w:t xml:space="preserve">of </w:t>
            </w:r>
            <w:r w:rsidR="002A5A3C">
              <w:rPr>
                <w:rFonts w:cstheme="minorHAnsi"/>
                <w:b w:val="0"/>
                <w:bCs w:val="0"/>
                <w:color w:val="000000" w:themeColor="text1"/>
                <w:sz w:val="24"/>
                <w:szCs w:val="24"/>
              </w:rPr>
              <w:t xml:space="preserve">section </w:t>
            </w:r>
            <w:r w:rsidR="00016786">
              <w:rPr>
                <w:rFonts w:cstheme="minorHAnsi"/>
                <w:b w:val="0"/>
                <w:bCs w:val="0"/>
                <w:color w:val="000000" w:themeColor="text1"/>
                <w:sz w:val="24"/>
                <w:szCs w:val="24"/>
              </w:rPr>
              <w:t>1</w:t>
            </w:r>
          </w:p>
        </w:tc>
        <w:tc>
          <w:tcPr>
            <w:tcW w:w="7951" w:type="dxa"/>
          </w:tcPr>
          <w:p w14:paraId="2412F500" w14:textId="58BEB0F2" w:rsidR="00AE7821" w:rsidRPr="000D0B98" w:rsidRDefault="00AE7821" w:rsidP="00AF1B0E">
            <w:pPr>
              <w:rPr>
                <w:rFonts w:asciiTheme="minorHAnsi" w:hAnsiTheme="minorHAnsi" w:cstheme="minorHAnsi"/>
              </w:rPr>
            </w:pPr>
            <w:r w:rsidRPr="000D0B98">
              <w:rPr>
                <w:rFonts w:asciiTheme="minorHAnsi" w:hAnsiTheme="minorHAnsi" w:cstheme="minorHAnsi"/>
                <w:color w:val="000000" w:themeColor="text1"/>
              </w:rPr>
              <w:t xml:space="preserve">Offset in the structured chunk of the beginning of </w:t>
            </w:r>
            <w:r w:rsidR="00016786" w:rsidRPr="000D0B98">
              <w:rPr>
                <w:rFonts w:asciiTheme="minorHAnsi" w:hAnsiTheme="minorHAnsi" w:cstheme="minorHAnsi"/>
                <w:color w:val="000000" w:themeColor="text1"/>
              </w:rPr>
              <w:t>section 1.  Note that the offset of section 0 is presumed to be zero, and is therefore not recorded.</w:t>
            </w:r>
          </w:p>
        </w:tc>
      </w:tr>
      <w:tr w:rsidR="00AE7821" w:rsidRPr="007B6FEA" w14:paraId="126B0FA5" w14:textId="77777777" w:rsidTr="00AF1B0E">
        <w:tc>
          <w:tcPr>
            <w:tcW w:w="1975" w:type="dxa"/>
          </w:tcPr>
          <w:p w14:paraId="725E6C75" w14:textId="2FABD58F" w:rsidR="00AE7821" w:rsidRPr="00946966" w:rsidRDefault="00AE7821" w:rsidP="00016786">
            <w:pPr>
              <w:pStyle w:val="Caption"/>
              <w:jc w:val="left"/>
              <w:rPr>
                <w:rFonts w:cstheme="minorHAnsi"/>
                <w:b w:val="0"/>
                <w:bCs w:val="0"/>
                <w:color w:val="000000" w:themeColor="text1"/>
                <w:sz w:val="24"/>
                <w:szCs w:val="24"/>
              </w:rPr>
            </w:pPr>
            <w:r w:rsidRPr="00946966">
              <w:rPr>
                <w:rFonts w:cstheme="minorHAnsi"/>
                <w:b w:val="0"/>
                <w:bCs w:val="0"/>
                <w:color w:val="000000" w:themeColor="text1"/>
                <w:sz w:val="24"/>
                <w:szCs w:val="24"/>
              </w:rPr>
              <w:t xml:space="preserve">Offset of </w:t>
            </w:r>
            <w:r w:rsidR="00016786">
              <w:rPr>
                <w:rFonts w:cstheme="minorHAnsi"/>
                <w:b w:val="0"/>
                <w:bCs w:val="0"/>
                <w:color w:val="000000" w:themeColor="text1"/>
                <w:sz w:val="24"/>
                <w:szCs w:val="24"/>
              </w:rPr>
              <w:t xml:space="preserve">section </w:t>
            </w:r>
            <w:r w:rsidR="000D0B98">
              <w:rPr>
                <w:rFonts w:cstheme="minorHAnsi"/>
                <w:b w:val="0"/>
                <w:bCs w:val="0"/>
                <w:color w:val="000000" w:themeColor="text1"/>
                <w:sz w:val="24"/>
                <w:szCs w:val="24"/>
              </w:rPr>
              <w:t>N</w:t>
            </w:r>
          </w:p>
        </w:tc>
        <w:tc>
          <w:tcPr>
            <w:tcW w:w="7951" w:type="dxa"/>
          </w:tcPr>
          <w:p w14:paraId="2B73BECA" w14:textId="13213555" w:rsidR="00AE7821" w:rsidRPr="00946966" w:rsidRDefault="00AE7821" w:rsidP="00016786">
            <w:pPr>
              <w:pStyle w:val="Caption"/>
              <w:jc w:val="left"/>
              <w:rPr>
                <w:rFonts w:cstheme="minorHAnsi"/>
                <w:b w:val="0"/>
                <w:bCs w:val="0"/>
                <w:color w:val="000000" w:themeColor="text1"/>
                <w:sz w:val="24"/>
                <w:szCs w:val="24"/>
              </w:rPr>
            </w:pPr>
            <w:r w:rsidRPr="00946966">
              <w:rPr>
                <w:rFonts w:cstheme="minorHAnsi"/>
                <w:b w:val="0"/>
                <w:bCs w:val="0"/>
                <w:color w:val="000000" w:themeColor="text1"/>
                <w:sz w:val="24"/>
                <w:szCs w:val="24"/>
              </w:rPr>
              <w:t xml:space="preserve">Offset in the structured chunk of the beginning of the </w:t>
            </w:r>
            <w:r w:rsidR="000D0B98">
              <w:rPr>
                <w:rFonts w:cstheme="minorHAnsi"/>
                <w:b w:val="0"/>
                <w:bCs w:val="0"/>
                <w:color w:val="000000" w:themeColor="text1"/>
                <w:sz w:val="24"/>
                <w:szCs w:val="24"/>
              </w:rPr>
              <w:t>N-</w:t>
            </w:r>
            <w:proofErr w:type="spellStart"/>
            <w:r w:rsidR="00016786" w:rsidRPr="000D0B98">
              <w:rPr>
                <w:rFonts w:cstheme="minorHAnsi"/>
                <w:b w:val="0"/>
                <w:bCs w:val="0"/>
                <w:color w:val="000000" w:themeColor="text1"/>
                <w:sz w:val="24"/>
                <w:szCs w:val="24"/>
              </w:rPr>
              <w:t>th</w:t>
            </w:r>
            <w:proofErr w:type="spellEnd"/>
            <w:r w:rsidR="00016786">
              <w:rPr>
                <w:rFonts w:cstheme="minorHAnsi"/>
                <w:b w:val="0"/>
                <w:bCs w:val="0"/>
                <w:color w:val="000000" w:themeColor="text1"/>
                <w:sz w:val="24"/>
                <w:szCs w:val="24"/>
              </w:rPr>
              <w:t xml:space="preserve"> section.  </w:t>
            </w:r>
          </w:p>
        </w:tc>
      </w:tr>
    </w:tbl>
    <w:p w14:paraId="6C9601B8" w14:textId="77777777" w:rsidR="00AE7821" w:rsidRDefault="00AE7821" w:rsidP="00AE7821">
      <w:pPr>
        <w:pStyle w:val="Caption"/>
        <w:rPr>
          <w:sz w:val="24"/>
          <w:szCs w:val="24"/>
        </w:rPr>
      </w:pPr>
    </w:p>
    <w:p w14:paraId="15679C66" w14:textId="77777777" w:rsidR="007D7B19" w:rsidRPr="00DF2DD3" w:rsidRDefault="00AE7821" w:rsidP="00E44603">
      <w:pPr>
        <w:pStyle w:val="Heading3"/>
      </w:pPr>
      <w:bookmarkStart w:id="146" w:name="_Toc140514690"/>
      <w:r w:rsidRPr="00DF2DD3">
        <w:t>Structured Chunk Layout</w:t>
      </w:r>
      <w:bookmarkEnd w:id="146"/>
    </w:p>
    <w:p w14:paraId="6528DF12" w14:textId="057F14D9" w:rsidR="00AE7821" w:rsidRPr="00696A37" w:rsidRDefault="00691415" w:rsidP="00696A37">
      <w:pPr>
        <w:rPr>
          <w:rFonts w:asciiTheme="minorHAnsi" w:hAnsiTheme="minorHAnsi" w:cstheme="minorHAnsi"/>
          <w:color w:val="FF0000"/>
        </w:rPr>
      </w:pPr>
      <w:r w:rsidRPr="00621B0A">
        <w:rPr>
          <w:rFonts w:asciiTheme="minorHAnsi" w:hAnsiTheme="minorHAnsi" w:cstheme="minorHAnsi"/>
        </w:rPr>
        <w:fldChar w:fldCharType="begin"/>
      </w:r>
      <w:r w:rsidRPr="000D0B98">
        <w:rPr>
          <w:rFonts w:asciiTheme="minorHAnsi" w:hAnsiTheme="minorHAnsi" w:cstheme="minorHAnsi"/>
        </w:rPr>
        <w:instrText xml:space="preserve"> REF _Ref136171157 \h </w:instrText>
      </w:r>
      <w:r w:rsidR="00C1179A" w:rsidRPr="000D0B98">
        <w:rPr>
          <w:rFonts w:asciiTheme="minorHAnsi" w:hAnsiTheme="minorHAnsi" w:cstheme="minorHAnsi"/>
        </w:rPr>
        <w:instrText xml:space="preserve"> \* MERGEFORMAT </w:instrText>
      </w:r>
      <w:r w:rsidRPr="00621B0A">
        <w:rPr>
          <w:rFonts w:asciiTheme="minorHAnsi" w:hAnsiTheme="minorHAnsi" w:cstheme="minorHAnsi"/>
        </w:rPr>
      </w:r>
      <w:r w:rsidRPr="00621B0A">
        <w:rPr>
          <w:rFonts w:asciiTheme="minorHAnsi" w:hAnsiTheme="minorHAnsi" w:cstheme="minorHAnsi"/>
        </w:rPr>
        <w:fldChar w:fldCharType="separate"/>
      </w:r>
      <w:r w:rsidR="00552575" w:rsidRPr="00552575">
        <w:rPr>
          <w:rFonts w:asciiTheme="minorHAnsi" w:hAnsiTheme="minorHAnsi" w:cstheme="minorHAnsi"/>
        </w:rPr>
        <w:t xml:space="preserve">Table </w:t>
      </w:r>
      <w:r w:rsidR="00552575" w:rsidRPr="00552575">
        <w:rPr>
          <w:rFonts w:asciiTheme="minorHAnsi" w:hAnsiTheme="minorHAnsi" w:cstheme="minorHAnsi"/>
          <w:noProof/>
        </w:rPr>
        <w:t>3</w:t>
      </w:r>
      <w:r w:rsidRPr="00621B0A">
        <w:rPr>
          <w:rFonts w:asciiTheme="minorHAnsi" w:hAnsiTheme="minorHAnsi" w:cstheme="minorHAnsi"/>
        </w:rPr>
        <w:fldChar w:fldCharType="end"/>
      </w:r>
      <w:r w:rsidRPr="00621B0A">
        <w:rPr>
          <w:rFonts w:asciiTheme="minorHAnsi" w:hAnsiTheme="minorHAnsi" w:cstheme="minorHAnsi"/>
        </w:rPr>
        <w:t xml:space="preserve"> </w:t>
      </w:r>
      <w:r w:rsidR="00AE7821" w:rsidRPr="00621B0A">
        <w:rPr>
          <w:rFonts w:asciiTheme="minorHAnsi" w:hAnsiTheme="minorHAnsi" w:cstheme="minorHAnsi"/>
        </w:rPr>
        <w:t xml:space="preserve">shows how the data is organized in </w:t>
      </w:r>
      <w:r w:rsidR="00A65793">
        <w:rPr>
          <w:rFonts w:asciiTheme="minorHAnsi" w:hAnsiTheme="minorHAnsi" w:cstheme="minorHAnsi"/>
        </w:rPr>
        <w:t xml:space="preserve">a </w:t>
      </w:r>
      <w:r w:rsidR="00AE7821" w:rsidRPr="00621B0A">
        <w:rPr>
          <w:rFonts w:asciiTheme="minorHAnsi" w:hAnsiTheme="minorHAnsi" w:cstheme="minorHAnsi"/>
        </w:rPr>
        <w:t>Structured Chunk</w:t>
      </w:r>
      <w:r w:rsidR="00953B06">
        <w:rPr>
          <w:rFonts w:asciiTheme="minorHAnsi" w:hAnsiTheme="minorHAnsi" w:cstheme="minorHAnsi"/>
        </w:rPr>
        <w:t xml:space="preserve"> and </w:t>
      </w:r>
      <w:r w:rsidR="00953B06" w:rsidRPr="00953B06">
        <w:rPr>
          <w:rFonts w:asciiTheme="minorHAnsi" w:hAnsiTheme="minorHAnsi" w:cstheme="minorHAnsi"/>
        </w:rPr>
        <w:fldChar w:fldCharType="begin"/>
      </w:r>
      <w:r w:rsidR="00953B06" w:rsidRPr="00953B06">
        <w:rPr>
          <w:rFonts w:asciiTheme="minorHAnsi" w:hAnsiTheme="minorHAnsi" w:cstheme="minorHAnsi"/>
        </w:rPr>
        <w:instrText xml:space="preserve"> REF _Ref137550394 \h </w:instrText>
      </w:r>
      <w:r w:rsidR="00953B06">
        <w:rPr>
          <w:rFonts w:asciiTheme="minorHAnsi" w:hAnsiTheme="minorHAnsi" w:cstheme="minorHAnsi"/>
        </w:rPr>
        <w:instrText xml:space="preserve"> \* MERGEFORMAT </w:instrText>
      </w:r>
      <w:r w:rsidR="00953B06" w:rsidRPr="00953B06">
        <w:rPr>
          <w:rFonts w:asciiTheme="minorHAnsi" w:hAnsiTheme="minorHAnsi" w:cstheme="minorHAnsi"/>
        </w:rPr>
      </w:r>
      <w:r w:rsidR="00953B06" w:rsidRPr="00953B06">
        <w:rPr>
          <w:rFonts w:asciiTheme="minorHAnsi" w:hAnsiTheme="minorHAnsi" w:cstheme="minorHAnsi"/>
        </w:rPr>
        <w:fldChar w:fldCharType="separate"/>
      </w:r>
      <w:r w:rsidR="00552575" w:rsidRPr="00552575">
        <w:rPr>
          <w:rFonts w:asciiTheme="minorHAnsi" w:hAnsiTheme="minorHAnsi" w:cstheme="minorHAnsi"/>
        </w:rPr>
        <w:t xml:space="preserve">Table </w:t>
      </w:r>
      <w:r w:rsidR="00552575" w:rsidRPr="00552575">
        <w:rPr>
          <w:rFonts w:asciiTheme="minorHAnsi" w:hAnsiTheme="minorHAnsi" w:cstheme="minorHAnsi"/>
          <w:noProof/>
        </w:rPr>
        <w:t>4</w:t>
      </w:r>
      <w:r w:rsidR="00953B06" w:rsidRPr="00953B06">
        <w:rPr>
          <w:rFonts w:asciiTheme="minorHAnsi" w:hAnsiTheme="minorHAnsi" w:cstheme="minorHAnsi"/>
        </w:rPr>
        <w:fldChar w:fldCharType="end"/>
      </w:r>
      <w:r w:rsidR="00696A37" w:rsidRPr="00621B0A">
        <w:rPr>
          <w:rFonts w:asciiTheme="minorHAnsi" w:hAnsiTheme="minorHAnsi" w:cstheme="minorHAnsi"/>
        </w:rPr>
        <w:t xml:space="preserve"> </w:t>
      </w:r>
      <w:r w:rsidR="00953B06">
        <w:rPr>
          <w:rFonts w:asciiTheme="minorHAnsi" w:hAnsiTheme="minorHAnsi" w:cstheme="minorHAnsi"/>
        </w:rPr>
        <w:t>contains descriptions of the fields.</w:t>
      </w:r>
    </w:p>
    <w:p w14:paraId="720C75BD" w14:textId="77777777" w:rsidR="00696A37" w:rsidRPr="00696A37" w:rsidRDefault="00696A37" w:rsidP="00696A37">
      <w:pPr>
        <w:rPr>
          <w:rFonts w:asciiTheme="minorHAnsi" w:hAnsiTheme="minorHAnsi" w:cstheme="minorHAnsi"/>
        </w:rPr>
      </w:pPr>
    </w:p>
    <w:p w14:paraId="3E67D2AE" w14:textId="1DBC482A" w:rsidR="00AE7821" w:rsidRPr="007D7B19" w:rsidRDefault="00691415" w:rsidP="00691415">
      <w:pPr>
        <w:pStyle w:val="Caption"/>
        <w:rPr>
          <w:color w:val="FF0000"/>
        </w:rPr>
      </w:pPr>
      <w:bookmarkStart w:id="147" w:name="_Ref136171157"/>
      <w:r w:rsidRPr="00691415">
        <w:rPr>
          <w:sz w:val="24"/>
          <w:szCs w:val="24"/>
        </w:rPr>
        <w:t xml:space="preserve">Table </w:t>
      </w:r>
      <w:r w:rsidRPr="00691415">
        <w:rPr>
          <w:sz w:val="24"/>
          <w:szCs w:val="24"/>
        </w:rPr>
        <w:fldChar w:fldCharType="begin"/>
      </w:r>
      <w:r w:rsidRPr="00691415">
        <w:rPr>
          <w:sz w:val="24"/>
          <w:szCs w:val="24"/>
        </w:rPr>
        <w:instrText xml:space="preserve"> SEQ Table \* ARABIC </w:instrText>
      </w:r>
      <w:r w:rsidRPr="00691415">
        <w:rPr>
          <w:sz w:val="24"/>
          <w:szCs w:val="24"/>
        </w:rPr>
        <w:fldChar w:fldCharType="separate"/>
      </w:r>
      <w:r w:rsidR="00552575">
        <w:rPr>
          <w:noProof/>
          <w:sz w:val="24"/>
          <w:szCs w:val="24"/>
        </w:rPr>
        <w:t>3</w:t>
      </w:r>
      <w:r w:rsidRPr="00691415">
        <w:rPr>
          <w:sz w:val="24"/>
          <w:szCs w:val="24"/>
        </w:rPr>
        <w:fldChar w:fldCharType="end"/>
      </w:r>
      <w:bookmarkEnd w:id="147"/>
      <w:r>
        <w:rPr>
          <w:sz w:val="24"/>
          <w:szCs w:val="24"/>
        </w:rPr>
        <w:t xml:space="preserve">: </w:t>
      </w:r>
      <w:r w:rsidR="00AE7821" w:rsidRPr="00696A37">
        <w:rPr>
          <w:sz w:val="24"/>
          <w:szCs w:val="24"/>
        </w:rPr>
        <w:t>Structured Chunk</w:t>
      </w:r>
      <w:r w:rsidR="00696A37">
        <w:rPr>
          <w:sz w:val="24"/>
          <w:szCs w:val="24"/>
        </w:rPr>
        <w:t xml:space="preserve"> Layout</w:t>
      </w:r>
      <w:r w:rsidR="00AE7821" w:rsidRPr="00696A37">
        <w:rPr>
          <w:sz w:val="24"/>
          <w:szCs w:val="24"/>
        </w:rPr>
        <w:t xml:space="preserve"> </w:t>
      </w:r>
    </w:p>
    <w:tbl>
      <w:tblPr>
        <w:tblStyle w:val="TableGrid"/>
        <w:tblW w:w="9926" w:type="dxa"/>
        <w:tblLayout w:type="fixed"/>
        <w:tblLook w:val="04A0" w:firstRow="1" w:lastRow="0" w:firstColumn="1" w:lastColumn="0" w:noHBand="0" w:noVBand="1"/>
      </w:tblPr>
      <w:tblGrid>
        <w:gridCol w:w="2481"/>
        <w:gridCol w:w="2482"/>
        <w:gridCol w:w="2481"/>
        <w:gridCol w:w="2482"/>
      </w:tblGrid>
      <w:tr w:rsidR="00AE7821" w14:paraId="49169F76" w14:textId="77777777" w:rsidTr="00AF1B0E">
        <w:trPr>
          <w:trHeight w:val="382"/>
        </w:trPr>
        <w:tc>
          <w:tcPr>
            <w:tcW w:w="2481" w:type="dxa"/>
          </w:tcPr>
          <w:p w14:paraId="300A2EF6" w14:textId="77777777" w:rsidR="00AE7821" w:rsidRPr="006F71E2" w:rsidRDefault="00AE7821" w:rsidP="00AF1B0E">
            <w:pPr>
              <w:jc w:val="center"/>
              <w:rPr>
                <w:rFonts w:asciiTheme="minorHAnsi" w:hAnsiTheme="minorHAnsi" w:cstheme="minorHAnsi"/>
                <w:b/>
                <w:bCs/>
              </w:rPr>
            </w:pPr>
            <w:r>
              <w:rPr>
                <w:rFonts w:asciiTheme="minorHAnsi" w:hAnsiTheme="minorHAnsi" w:cstheme="minorHAnsi"/>
                <w:b/>
                <w:bCs/>
              </w:rPr>
              <w:t>byte</w:t>
            </w:r>
          </w:p>
        </w:tc>
        <w:tc>
          <w:tcPr>
            <w:tcW w:w="2482" w:type="dxa"/>
          </w:tcPr>
          <w:p w14:paraId="11B84D5D" w14:textId="77777777" w:rsidR="00AE7821" w:rsidRPr="006F71E2" w:rsidRDefault="00AE7821" w:rsidP="00AF1B0E">
            <w:pPr>
              <w:jc w:val="center"/>
              <w:rPr>
                <w:rFonts w:asciiTheme="minorHAnsi" w:hAnsiTheme="minorHAnsi" w:cstheme="minorHAnsi"/>
                <w:b/>
                <w:bCs/>
              </w:rPr>
            </w:pPr>
            <w:r>
              <w:rPr>
                <w:rFonts w:asciiTheme="minorHAnsi" w:hAnsiTheme="minorHAnsi" w:cstheme="minorHAnsi"/>
                <w:b/>
                <w:bCs/>
              </w:rPr>
              <w:t>byte</w:t>
            </w:r>
          </w:p>
        </w:tc>
        <w:tc>
          <w:tcPr>
            <w:tcW w:w="2481" w:type="dxa"/>
          </w:tcPr>
          <w:p w14:paraId="667CB2E3" w14:textId="77777777" w:rsidR="00AE7821" w:rsidRPr="006F71E2" w:rsidRDefault="00AE7821" w:rsidP="00AF1B0E">
            <w:pPr>
              <w:jc w:val="center"/>
              <w:rPr>
                <w:rFonts w:asciiTheme="minorHAnsi" w:hAnsiTheme="minorHAnsi" w:cstheme="minorHAnsi"/>
                <w:b/>
                <w:bCs/>
              </w:rPr>
            </w:pPr>
            <w:r>
              <w:rPr>
                <w:rFonts w:asciiTheme="minorHAnsi" w:hAnsiTheme="minorHAnsi" w:cstheme="minorHAnsi"/>
                <w:b/>
                <w:bCs/>
              </w:rPr>
              <w:t>byte</w:t>
            </w:r>
          </w:p>
        </w:tc>
        <w:tc>
          <w:tcPr>
            <w:tcW w:w="2482" w:type="dxa"/>
          </w:tcPr>
          <w:p w14:paraId="58E7A0F4" w14:textId="77777777" w:rsidR="00AE7821" w:rsidRPr="006F71E2" w:rsidRDefault="00AE7821" w:rsidP="00AF1B0E">
            <w:pPr>
              <w:jc w:val="center"/>
              <w:rPr>
                <w:rFonts w:asciiTheme="minorHAnsi" w:hAnsiTheme="minorHAnsi" w:cstheme="minorHAnsi"/>
                <w:b/>
                <w:bCs/>
              </w:rPr>
            </w:pPr>
            <w:r>
              <w:rPr>
                <w:rFonts w:asciiTheme="minorHAnsi" w:hAnsiTheme="minorHAnsi" w:cstheme="minorHAnsi"/>
                <w:b/>
                <w:bCs/>
              </w:rPr>
              <w:t>byte</w:t>
            </w:r>
          </w:p>
        </w:tc>
      </w:tr>
      <w:tr w:rsidR="00AE7821" w14:paraId="3423A982" w14:textId="77777777" w:rsidTr="00AF1B0E">
        <w:trPr>
          <w:trHeight w:val="382"/>
        </w:trPr>
        <w:tc>
          <w:tcPr>
            <w:tcW w:w="9926" w:type="dxa"/>
            <w:gridSpan w:val="4"/>
          </w:tcPr>
          <w:p w14:paraId="1F5FAAAE" w14:textId="0202C436" w:rsidR="00AE7821" w:rsidRDefault="00621B0A" w:rsidP="00AF1B0E">
            <w:pPr>
              <w:jc w:val="center"/>
              <w:rPr>
                <w:rFonts w:asciiTheme="minorHAnsi" w:hAnsiTheme="minorHAnsi" w:cstheme="minorHAnsi"/>
              </w:rPr>
            </w:pPr>
            <w:r>
              <w:rPr>
                <w:rFonts w:asciiTheme="minorHAnsi" w:hAnsiTheme="minorHAnsi" w:cstheme="minorHAnsi"/>
              </w:rPr>
              <w:t xml:space="preserve">Section </w:t>
            </w:r>
            <w:r w:rsidR="00016786">
              <w:rPr>
                <w:rFonts w:asciiTheme="minorHAnsi" w:hAnsiTheme="minorHAnsi" w:cstheme="minorHAnsi"/>
              </w:rPr>
              <w:t>0</w:t>
            </w:r>
            <w:r>
              <w:rPr>
                <w:rFonts w:asciiTheme="minorHAnsi" w:hAnsiTheme="minorHAnsi" w:cstheme="minorHAnsi"/>
              </w:rPr>
              <w:t xml:space="preserve"> </w:t>
            </w:r>
            <w:r w:rsidR="00AE7821">
              <w:rPr>
                <w:rFonts w:asciiTheme="minorHAnsi" w:hAnsiTheme="minorHAnsi" w:cstheme="minorHAnsi"/>
              </w:rPr>
              <w:t>(variable size – may be empty)</w:t>
            </w:r>
          </w:p>
        </w:tc>
      </w:tr>
      <w:tr w:rsidR="00AE7821" w14:paraId="196DFB2D" w14:textId="77777777" w:rsidTr="00AF1B0E">
        <w:trPr>
          <w:trHeight w:val="382"/>
        </w:trPr>
        <w:tc>
          <w:tcPr>
            <w:tcW w:w="9926" w:type="dxa"/>
            <w:gridSpan w:val="4"/>
          </w:tcPr>
          <w:p w14:paraId="572AA0F7" w14:textId="3F2E0709" w:rsidR="00AE7821" w:rsidRDefault="00621B0A" w:rsidP="00AF1B0E">
            <w:pPr>
              <w:jc w:val="center"/>
              <w:rPr>
                <w:rFonts w:asciiTheme="minorHAnsi" w:hAnsiTheme="minorHAnsi" w:cstheme="minorHAnsi"/>
              </w:rPr>
            </w:pPr>
            <w:r>
              <w:rPr>
                <w:rFonts w:asciiTheme="minorHAnsi" w:hAnsiTheme="minorHAnsi" w:cstheme="minorHAnsi"/>
              </w:rPr>
              <w:t xml:space="preserve">Section </w:t>
            </w:r>
            <w:r w:rsidR="00016786">
              <w:rPr>
                <w:rFonts w:asciiTheme="minorHAnsi" w:hAnsiTheme="minorHAnsi" w:cstheme="minorHAnsi"/>
              </w:rPr>
              <w:t>0</w:t>
            </w:r>
            <w:r>
              <w:rPr>
                <w:rFonts w:asciiTheme="minorHAnsi" w:hAnsiTheme="minorHAnsi" w:cstheme="minorHAnsi"/>
              </w:rPr>
              <w:t xml:space="preserve"> </w:t>
            </w:r>
            <w:r w:rsidR="00AE7821">
              <w:rPr>
                <w:rFonts w:asciiTheme="minorHAnsi" w:hAnsiTheme="minorHAnsi" w:cstheme="minorHAnsi"/>
              </w:rPr>
              <w:t>Checksum (may not exist)</w:t>
            </w:r>
          </w:p>
        </w:tc>
      </w:tr>
      <w:tr w:rsidR="00C1179A" w14:paraId="150E77A2" w14:textId="77777777" w:rsidTr="00AF1B0E">
        <w:trPr>
          <w:trHeight w:val="382"/>
        </w:trPr>
        <w:tc>
          <w:tcPr>
            <w:tcW w:w="9926" w:type="dxa"/>
            <w:gridSpan w:val="4"/>
          </w:tcPr>
          <w:p w14:paraId="5268AF00" w14:textId="13F7BE4A" w:rsidR="00C1179A" w:rsidRDefault="00C1179A" w:rsidP="00AF1B0E">
            <w:pPr>
              <w:jc w:val="center"/>
              <w:rPr>
                <w:rFonts w:asciiTheme="minorHAnsi" w:hAnsiTheme="minorHAnsi" w:cstheme="minorHAnsi"/>
              </w:rPr>
            </w:pPr>
            <w:r>
              <w:rPr>
                <w:rFonts w:asciiTheme="minorHAnsi" w:hAnsiTheme="minorHAnsi" w:cstheme="minorHAnsi"/>
              </w:rPr>
              <w:t>…</w:t>
            </w:r>
          </w:p>
        </w:tc>
      </w:tr>
      <w:tr w:rsidR="00C1179A" w14:paraId="73874CEF" w14:textId="77777777" w:rsidTr="00AF1B0E">
        <w:trPr>
          <w:trHeight w:val="382"/>
        </w:trPr>
        <w:tc>
          <w:tcPr>
            <w:tcW w:w="9926" w:type="dxa"/>
            <w:gridSpan w:val="4"/>
          </w:tcPr>
          <w:p w14:paraId="67103327" w14:textId="4331A4DC" w:rsidR="00C1179A" w:rsidRDefault="00621B0A" w:rsidP="00C1179A">
            <w:pPr>
              <w:jc w:val="center"/>
              <w:rPr>
                <w:rFonts w:asciiTheme="minorHAnsi" w:hAnsiTheme="minorHAnsi" w:cstheme="minorHAnsi"/>
              </w:rPr>
            </w:pPr>
            <w:r>
              <w:rPr>
                <w:rFonts w:asciiTheme="minorHAnsi" w:hAnsiTheme="minorHAnsi" w:cstheme="minorHAnsi"/>
              </w:rPr>
              <w:t xml:space="preserve">Section N </w:t>
            </w:r>
            <w:r w:rsidR="00C1179A">
              <w:rPr>
                <w:rFonts w:asciiTheme="minorHAnsi" w:hAnsiTheme="minorHAnsi" w:cstheme="minorHAnsi"/>
              </w:rPr>
              <w:t>(</w:t>
            </w:r>
            <w:r>
              <w:rPr>
                <w:rFonts w:asciiTheme="minorHAnsi" w:hAnsiTheme="minorHAnsi" w:cstheme="minorHAnsi"/>
              </w:rPr>
              <w:t xml:space="preserve">variable size - </w:t>
            </w:r>
            <w:r w:rsidR="00C1179A">
              <w:rPr>
                <w:rFonts w:asciiTheme="minorHAnsi" w:hAnsiTheme="minorHAnsi" w:cstheme="minorHAnsi"/>
              </w:rPr>
              <w:t>may be empty)</w:t>
            </w:r>
          </w:p>
        </w:tc>
      </w:tr>
      <w:tr w:rsidR="00C1179A" w14:paraId="348EAF68" w14:textId="77777777" w:rsidTr="00AF1B0E">
        <w:trPr>
          <w:trHeight w:val="382"/>
        </w:trPr>
        <w:tc>
          <w:tcPr>
            <w:tcW w:w="9926" w:type="dxa"/>
            <w:gridSpan w:val="4"/>
          </w:tcPr>
          <w:p w14:paraId="035A26C9" w14:textId="628E62D6" w:rsidR="00C1179A" w:rsidRDefault="00621B0A" w:rsidP="00C1179A">
            <w:pPr>
              <w:jc w:val="center"/>
              <w:rPr>
                <w:rFonts w:asciiTheme="minorHAnsi" w:hAnsiTheme="minorHAnsi" w:cstheme="minorHAnsi"/>
              </w:rPr>
            </w:pPr>
            <w:r>
              <w:rPr>
                <w:rFonts w:asciiTheme="minorHAnsi" w:hAnsiTheme="minorHAnsi" w:cstheme="minorHAnsi"/>
              </w:rPr>
              <w:t xml:space="preserve">Section N </w:t>
            </w:r>
            <w:r w:rsidR="00C1179A">
              <w:rPr>
                <w:rFonts w:asciiTheme="minorHAnsi" w:hAnsiTheme="minorHAnsi" w:cstheme="minorHAnsi"/>
              </w:rPr>
              <w:t>Checksum (may not exist)</w:t>
            </w:r>
          </w:p>
        </w:tc>
      </w:tr>
    </w:tbl>
    <w:p w14:paraId="0CDA902B" w14:textId="77777777" w:rsidR="00AE7821" w:rsidRDefault="00AE7821" w:rsidP="00AE7821"/>
    <w:p w14:paraId="09287B57" w14:textId="77777777" w:rsidR="00041E79" w:rsidRDefault="00041E79" w:rsidP="00AE7821"/>
    <w:p w14:paraId="6E536312" w14:textId="77777777" w:rsidR="00041E79" w:rsidRDefault="00041E79" w:rsidP="00AE7821"/>
    <w:p w14:paraId="22A619D3" w14:textId="77777777" w:rsidR="00041E79" w:rsidRDefault="00041E79" w:rsidP="00AE7821"/>
    <w:p w14:paraId="4556C23F" w14:textId="77777777" w:rsidR="00041E79" w:rsidRDefault="00041E79" w:rsidP="00AE7821"/>
    <w:p w14:paraId="6A2D6B1B" w14:textId="77777777" w:rsidR="00041E79" w:rsidRDefault="00041E79" w:rsidP="00AE7821"/>
    <w:p w14:paraId="1D830590" w14:textId="77777777" w:rsidR="00041E79" w:rsidRDefault="00041E79" w:rsidP="00AE7821"/>
    <w:p w14:paraId="76404AE2" w14:textId="77777777" w:rsidR="00041E79" w:rsidRDefault="00041E79" w:rsidP="00AE7821"/>
    <w:p w14:paraId="61BC6062" w14:textId="77777777" w:rsidR="00041E79" w:rsidRDefault="00041E79" w:rsidP="00AE7821"/>
    <w:p w14:paraId="2E7881F9" w14:textId="77777777" w:rsidR="00041E79" w:rsidRDefault="00041E79" w:rsidP="00AE7821"/>
    <w:p w14:paraId="36286AAC" w14:textId="77777777" w:rsidR="00041E79" w:rsidRDefault="00041E79" w:rsidP="00AE7821"/>
    <w:p w14:paraId="4731FF3F" w14:textId="77777777" w:rsidR="00041E79" w:rsidRDefault="00041E79" w:rsidP="00AE7821"/>
    <w:p w14:paraId="37D966B6" w14:textId="404C94B7" w:rsidR="00AE7821" w:rsidRPr="00696A37" w:rsidRDefault="003304EF" w:rsidP="003304EF">
      <w:pPr>
        <w:pStyle w:val="Caption"/>
        <w:rPr>
          <w:sz w:val="24"/>
          <w:szCs w:val="24"/>
        </w:rPr>
      </w:pPr>
      <w:bookmarkStart w:id="148" w:name="_Ref137550394"/>
      <w:r w:rsidRPr="003304EF">
        <w:rPr>
          <w:sz w:val="24"/>
          <w:szCs w:val="24"/>
        </w:rPr>
        <w:lastRenderedPageBreak/>
        <w:t xml:space="preserve">Table </w:t>
      </w:r>
      <w:r w:rsidRPr="003304EF">
        <w:rPr>
          <w:sz w:val="24"/>
          <w:szCs w:val="24"/>
        </w:rPr>
        <w:fldChar w:fldCharType="begin"/>
      </w:r>
      <w:r w:rsidRPr="003304EF">
        <w:rPr>
          <w:sz w:val="24"/>
          <w:szCs w:val="24"/>
        </w:rPr>
        <w:instrText xml:space="preserve"> SEQ Table \* ARABIC </w:instrText>
      </w:r>
      <w:r w:rsidRPr="003304EF">
        <w:rPr>
          <w:sz w:val="24"/>
          <w:szCs w:val="24"/>
        </w:rPr>
        <w:fldChar w:fldCharType="separate"/>
      </w:r>
      <w:r w:rsidR="00552575">
        <w:rPr>
          <w:noProof/>
          <w:sz w:val="24"/>
          <w:szCs w:val="24"/>
        </w:rPr>
        <w:t>4</w:t>
      </w:r>
      <w:r w:rsidRPr="003304EF">
        <w:rPr>
          <w:sz w:val="24"/>
          <w:szCs w:val="24"/>
        </w:rPr>
        <w:fldChar w:fldCharType="end"/>
      </w:r>
      <w:bookmarkEnd w:id="148"/>
      <w:r w:rsidRPr="003304EF">
        <w:rPr>
          <w:sz w:val="24"/>
          <w:szCs w:val="24"/>
        </w:rPr>
        <w:t>:</w:t>
      </w:r>
      <w:r>
        <w:t xml:space="preserve"> </w:t>
      </w:r>
      <w:r w:rsidR="00AE7821">
        <w:rPr>
          <w:sz w:val="24"/>
          <w:szCs w:val="24"/>
        </w:rPr>
        <w:t>Fields: Structured Chunk</w:t>
      </w:r>
      <w:r w:rsidR="00696A37">
        <w:rPr>
          <w:sz w:val="24"/>
          <w:szCs w:val="24"/>
        </w:rPr>
        <w:t xml:space="preserve"> </w:t>
      </w:r>
      <w:r w:rsidR="00696A37" w:rsidRPr="00696A37">
        <w:rPr>
          <w:sz w:val="24"/>
          <w:szCs w:val="24"/>
        </w:rPr>
        <w:t>Layout</w:t>
      </w:r>
    </w:p>
    <w:tbl>
      <w:tblPr>
        <w:tblStyle w:val="TableGrid"/>
        <w:tblW w:w="9985" w:type="dxa"/>
        <w:tblLook w:val="04A0" w:firstRow="1" w:lastRow="0" w:firstColumn="1" w:lastColumn="0" w:noHBand="0" w:noVBand="1"/>
      </w:tblPr>
      <w:tblGrid>
        <w:gridCol w:w="1885"/>
        <w:gridCol w:w="8100"/>
      </w:tblGrid>
      <w:tr w:rsidR="00AE7821" w:rsidRPr="007B6FEA" w14:paraId="0746E629" w14:textId="77777777" w:rsidTr="00B55E53">
        <w:tc>
          <w:tcPr>
            <w:tcW w:w="1885" w:type="dxa"/>
          </w:tcPr>
          <w:p w14:paraId="2A462A96" w14:textId="77777777" w:rsidR="00AE7821" w:rsidRPr="007B6FEA" w:rsidRDefault="00AE7821" w:rsidP="00AF1B0E">
            <w:pPr>
              <w:pStyle w:val="Caption"/>
              <w:rPr>
                <w:rFonts w:cstheme="minorHAnsi"/>
                <w:color w:val="000000" w:themeColor="text1"/>
                <w:sz w:val="24"/>
                <w:szCs w:val="24"/>
              </w:rPr>
            </w:pPr>
            <w:r w:rsidRPr="007B6FEA">
              <w:rPr>
                <w:rFonts w:cstheme="minorHAnsi"/>
                <w:color w:val="000000" w:themeColor="text1"/>
                <w:sz w:val="24"/>
                <w:szCs w:val="24"/>
              </w:rPr>
              <w:t xml:space="preserve">Field Name </w:t>
            </w:r>
          </w:p>
        </w:tc>
        <w:tc>
          <w:tcPr>
            <w:tcW w:w="8100" w:type="dxa"/>
          </w:tcPr>
          <w:p w14:paraId="60DC877E" w14:textId="77777777" w:rsidR="00AE7821" w:rsidRPr="007B6FEA" w:rsidRDefault="00AE7821" w:rsidP="00AF1B0E">
            <w:pPr>
              <w:pStyle w:val="Caption"/>
              <w:rPr>
                <w:rFonts w:cstheme="minorHAnsi"/>
                <w:color w:val="000000" w:themeColor="text1"/>
                <w:sz w:val="24"/>
                <w:szCs w:val="24"/>
              </w:rPr>
            </w:pPr>
            <w:r w:rsidRPr="007B6FEA">
              <w:rPr>
                <w:rFonts w:cstheme="minorHAnsi"/>
                <w:color w:val="000000" w:themeColor="text1"/>
                <w:sz w:val="24"/>
                <w:szCs w:val="24"/>
              </w:rPr>
              <w:t>Description</w:t>
            </w:r>
          </w:p>
        </w:tc>
      </w:tr>
      <w:tr w:rsidR="00AE7821" w:rsidRPr="007B6FEA" w14:paraId="00AE2FC7" w14:textId="77777777" w:rsidTr="00B55E53">
        <w:tc>
          <w:tcPr>
            <w:tcW w:w="1885" w:type="dxa"/>
          </w:tcPr>
          <w:p w14:paraId="2E504C10" w14:textId="4305A1F9" w:rsidR="00AE7821" w:rsidRDefault="00621B0A" w:rsidP="00AF1B0E">
            <w:pPr>
              <w:pStyle w:val="Caption"/>
              <w:jc w:val="left"/>
              <w:rPr>
                <w:rFonts w:cstheme="minorHAnsi"/>
                <w:b w:val="0"/>
                <w:bCs w:val="0"/>
                <w:color w:val="000000" w:themeColor="text1"/>
                <w:sz w:val="24"/>
                <w:szCs w:val="24"/>
              </w:rPr>
            </w:pPr>
            <w:r>
              <w:rPr>
                <w:rFonts w:cstheme="minorHAnsi"/>
                <w:b w:val="0"/>
                <w:bCs w:val="0"/>
                <w:color w:val="000000" w:themeColor="text1"/>
                <w:sz w:val="24"/>
                <w:szCs w:val="24"/>
              </w:rPr>
              <w:t xml:space="preserve">Section </w:t>
            </w:r>
            <w:r w:rsidR="000D0B98">
              <w:rPr>
                <w:rFonts w:cstheme="minorHAnsi"/>
                <w:b w:val="0"/>
                <w:bCs w:val="0"/>
                <w:color w:val="000000" w:themeColor="text1"/>
                <w:sz w:val="24"/>
                <w:szCs w:val="24"/>
              </w:rPr>
              <w:t>I</w:t>
            </w:r>
            <w:r>
              <w:rPr>
                <w:rFonts w:cstheme="minorHAnsi"/>
                <w:b w:val="0"/>
                <w:bCs w:val="0"/>
                <w:color w:val="000000" w:themeColor="text1"/>
                <w:sz w:val="24"/>
                <w:szCs w:val="24"/>
              </w:rPr>
              <w:t xml:space="preserve">, where </w:t>
            </w:r>
            <w:r w:rsidR="000D0B98">
              <w:rPr>
                <w:rFonts w:cstheme="minorHAnsi"/>
                <w:b w:val="0"/>
                <w:bCs w:val="0"/>
                <w:color w:val="000000" w:themeColor="text1"/>
                <w:sz w:val="24"/>
                <w:szCs w:val="24"/>
              </w:rPr>
              <w:t>I</w:t>
            </w:r>
            <w:ins w:id="149" w:author="Elena Pourmal" w:date="2023-07-17T18:35:00Z">
              <w:r w:rsidR="00C53D64">
                <w:rPr>
                  <w:rFonts w:cstheme="minorHAnsi"/>
                  <w:b w:val="0"/>
                  <w:bCs w:val="0"/>
                  <w:color w:val="000000" w:themeColor="text1"/>
                  <w:sz w:val="24"/>
                  <w:szCs w:val="24"/>
                </w:rPr>
                <w:t xml:space="preserve"> </w:t>
              </w:r>
            </w:ins>
            <w:r w:rsidRPr="000D0B98">
              <w:rPr>
                <w:rFonts w:cstheme="minorHAnsi"/>
                <w:b w:val="0"/>
                <w:bCs w:val="0"/>
                <w:color w:val="000000" w:themeColor="text1"/>
                <w:sz w:val="24"/>
                <w:szCs w:val="24"/>
              </w:rPr>
              <w:t>=</w:t>
            </w:r>
            <w:ins w:id="150" w:author="Elena Pourmal" w:date="2023-07-17T18:35:00Z">
              <w:r w:rsidR="00C53D64">
                <w:rPr>
                  <w:rFonts w:cstheme="minorHAnsi"/>
                  <w:b w:val="0"/>
                  <w:bCs w:val="0"/>
                  <w:color w:val="000000" w:themeColor="text1"/>
                  <w:sz w:val="24"/>
                  <w:szCs w:val="24"/>
                </w:rPr>
                <w:t xml:space="preserve"> </w:t>
              </w:r>
            </w:ins>
            <w:proofErr w:type="gramStart"/>
            <w:r w:rsidR="00A65793" w:rsidRPr="000D0B98">
              <w:rPr>
                <w:rFonts w:cstheme="minorHAnsi"/>
                <w:b w:val="0"/>
                <w:bCs w:val="0"/>
                <w:color w:val="000000" w:themeColor="text1"/>
                <w:sz w:val="24"/>
                <w:szCs w:val="24"/>
              </w:rPr>
              <w:t>0</w:t>
            </w:r>
            <w:r w:rsidRPr="000D0B98">
              <w:rPr>
                <w:rFonts w:cstheme="minorHAnsi"/>
                <w:b w:val="0"/>
                <w:bCs w:val="0"/>
                <w:color w:val="000000" w:themeColor="text1"/>
                <w:sz w:val="24"/>
                <w:szCs w:val="24"/>
              </w:rPr>
              <w:t>,..</w:t>
            </w:r>
            <w:proofErr w:type="gramEnd"/>
            <w:r w:rsidRPr="000D0B98">
              <w:rPr>
                <w:rFonts w:cstheme="minorHAnsi"/>
                <w:b w:val="0"/>
                <w:bCs w:val="0"/>
                <w:color w:val="000000" w:themeColor="text1"/>
                <w:sz w:val="24"/>
                <w:szCs w:val="24"/>
              </w:rPr>
              <w:t>,N</w:t>
            </w:r>
          </w:p>
        </w:tc>
        <w:tc>
          <w:tcPr>
            <w:tcW w:w="8100" w:type="dxa"/>
          </w:tcPr>
          <w:p w14:paraId="073A17C7" w14:textId="4B48B294" w:rsidR="00016786" w:rsidRDefault="00016786" w:rsidP="00AF1B0E">
            <w:pPr>
              <w:pStyle w:val="Caption"/>
              <w:jc w:val="left"/>
              <w:rPr>
                <w:rFonts w:cstheme="minorHAnsi"/>
                <w:b w:val="0"/>
                <w:bCs w:val="0"/>
                <w:color w:val="000000" w:themeColor="text1"/>
                <w:sz w:val="24"/>
                <w:szCs w:val="24"/>
              </w:rPr>
            </w:pPr>
            <w:r>
              <w:rPr>
                <w:rFonts w:cstheme="minorHAnsi"/>
                <w:b w:val="0"/>
                <w:bCs w:val="0"/>
                <w:color w:val="000000" w:themeColor="text1"/>
                <w:sz w:val="24"/>
                <w:szCs w:val="24"/>
              </w:rPr>
              <w:t xml:space="preserve">The data contained in the </w:t>
            </w:r>
            <w:r w:rsidR="000D0B98">
              <w:rPr>
                <w:rFonts w:cstheme="minorHAnsi"/>
                <w:b w:val="0"/>
                <w:bCs w:val="0"/>
                <w:color w:val="000000" w:themeColor="text1"/>
                <w:sz w:val="24"/>
                <w:szCs w:val="24"/>
              </w:rPr>
              <w:t>I</w:t>
            </w:r>
            <w:r w:rsidR="00EF6955">
              <w:rPr>
                <w:rFonts w:cstheme="minorHAnsi"/>
                <w:b w:val="0"/>
                <w:bCs w:val="0"/>
                <w:color w:val="000000" w:themeColor="text1"/>
                <w:sz w:val="24"/>
                <w:szCs w:val="24"/>
              </w:rPr>
              <w:t>-</w:t>
            </w:r>
            <w:proofErr w:type="spellStart"/>
            <w:r>
              <w:rPr>
                <w:rFonts w:cstheme="minorHAnsi"/>
                <w:b w:val="0"/>
                <w:bCs w:val="0"/>
                <w:color w:val="000000" w:themeColor="text1"/>
                <w:sz w:val="24"/>
                <w:szCs w:val="24"/>
              </w:rPr>
              <w:t>th</w:t>
            </w:r>
            <w:proofErr w:type="spellEnd"/>
            <w:r>
              <w:rPr>
                <w:rFonts w:cstheme="minorHAnsi"/>
                <w:b w:val="0"/>
                <w:bCs w:val="0"/>
                <w:color w:val="000000" w:themeColor="text1"/>
                <w:sz w:val="24"/>
                <w:szCs w:val="24"/>
              </w:rPr>
              <w:t xml:space="preserve"> section of the structured chunk.  </w:t>
            </w:r>
          </w:p>
          <w:p w14:paraId="4DD50859" w14:textId="36E3EB8D" w:rsidR="00AE7821" w:rsidRPr="00EB16DD" w:rsidRDefault="00016786" w:rsidP="000D0B98">
            <w:pPr>
              <w:pStyle w:val="Caption"/>
              <w:jc w:val="left"/>
            </w:pPr>
            <w:r>
              <w:rPr>
                <w:rFonts w:cstheme="minorHAnsi"/>
                <w:b w:val="0"/>
                <w:bCs w:val="0"/>
                <w:color w:val="000000" w:themeColor="text1"/>
                <w:sz w:val="24"/>
                <w:szCs w:val="24"/>
              </w:rPr>
              <w:t>If the section is empty, the offset of the (</w:t>
            </w:r>
            <w:r w:rsidR="000D0B98">
              <w:rPr>
                <w:rFonts w:cstheme="minorHAnsi"/>
                <w:b w:val="0"/>
                <w:bCs w:val="0"/>
                <w:color w:val="000000" w:themeColor="text1"/>
                <w:sz w:val="24"/>
                <w:szCs w:val="24"/>
              </w:rPr>
              <w:t>I</w:t>
            </w:r>
            <w:r>
              <w:rPr>
                <w:rFonts w:cstheme="minorHAnsi"/>
                <w:b w:val="0"/>
                <w:bCs w:val="0"/>
                <w:color w:val="000000" w:themeColor="text1"/>
                <w:sz w:val="24"/>
                <w:szCs w:val="24"/>
              </w:rPr>
              <w:t>+1)-</w:t>
            </w:r>
            <w:proofErr w:type="spellStart"/>
            <w:r>
              <w:rPr>
                <w:rFonts w:cstheme="minorHAnsi"/>
                <w:b w:val="0"/>
                <w:bCs w:val="0"/>
                <w:color w:val="000000" w:themeColor="text1"/>
                <w:sz w:val="24"/>
                <w:szCs w:val="24"/>
              </w:rPr>
              <w:t>th</w:t>
            </w:r>
            <w:proofErr w:type="spellEnd"/>
            <w:r>
              <w:rPr>
                <w:rFonts w:cstheme="minorHAnsi"/>
                <w:b w:val="0"/>
                <w:bCs w:val="0"/>
                <w:color w:val="000000" w:themeColor="text1"/>
                <w:sz w:val="24"/>
                <w:szCs w:val="24"/>
              </w:rPr>
              <w:t xml:space="preserve"> section will be the same as that of the </w:t>
            </w:r>
            <w:r w:rsidR="000D0B98">
              <w:rPr>
                <w:rFonts w:cstheme="minorHAnsi"/>
                <w:b w:val="0"/>
                <w:bCs w:val="0"/>
                <w:color w:val="000000" w:themeColor="text1"/>
                <w:sz w:val="24"/>
                <w:szCs w:val="24"/>
              </w:rPr>
              <w:t>I</w:t>
            </w:r>
            <w:r>
              <w:rPr>
                <w:rFonts w:cstheme="minorHAnsi"/>
                <w:b w:val="0"/>
                <w:bCs w:val="0"/>
                <w:color w:val="000000" w:themeColor="text1"/>
                <w:sz w:val="24"/>
                <w:szCs w:val="24"/>
              </w:rPr>
              <w:t>-</w:t>
            </w:r>
            <w:proofErr w:type="spellStart"/>
            <w:r>
              <w:rPr>
                <w:rFonts w:cstheme="minorHAnsi"/>
                <w:b w:val="0"/>
                <w:bCs w:val="0"/>
                <w:color w:val="000000" w:themeColor="text1"/>
                <w:sz w:val="24"/>
                <w:szCs w:val="24"/>
              </w:rPr>
              <w:t>th</w:t>
            </w:r>
            <w:proofErr w:type="spellEnd"/>
            <w:r>
              <w:rPr>
                <w:rFonts w:cstheme="minorHAnsi"/>
                <w:b w:val="0"/>
                <w:bCs w:val="0"/>
                <w:color w:val="000000" w:themeColor="text1"/>
                <w:sz w:val="24"/>
                <w:szCs w:val="24"/>
              </w:rPr>
              <w:t xml:space="preserve"> section.</w:t>
            </w:r>
          </w:p>
        </w:tc>
      </w:tr>
      <w:tr w:rsidR="00AE7821" w:rsidRPr="007B6FEA" w14:paraId="67A0CFCB" w14:textId="77777777" w:rsidTr="00B55E53">
        <w:tc>
          <w:tcPr>
            <w:tcW w:w="1885" w:type="dxa"/>
          </w:tcPr>
          <w:p w14:paraId="356B98EB" w14:textId="15B43006" w:rsidR="00AE7821" w:rsidRPr="00795BEB" w:rsidRDefault="00621B0A" w:rsidP="00016786">
            <w:pPr>
              <w:pStyle w:val="Caption"/>
              <w:jc w:val="left"/>
              <w:rPr>
                <w:rFonts w:cstheme="minorHAnsi"/>
                <w:b w:val="0"/>
                <w:bCs w:val="0"/>
                <w:color w:val="000000" w:themeColor="text1"/>
                <w:sz w:val="24"/>
                <w:szCs w:val="24"/>
              </w:rPr>
            </w:pPr>
            <w:r>
              <w:rPr>
                <w:rFonts w:cstheme="minorHAnsi"/>
                <w:b w:val="0"/>
                <w:bCs w:val="0"/>
                <w:color w:val="000000" w:themeColor="text1"/>
                <w:sz w:val="24"/>
                <w:szCs w:val="24"/>
              </w:rPr>
              <w:t xml:space="preserve">Section </w:t>
            </w:r>
            <w:r w:rsidR="00016786">
              <w:rPr>
                <w:rFonts w:cstheme="minorHAnsi"/>
                <w:b w:val="0"/>
                <w:bCs w:val="0"/>
                <w:color w:val="000000" w:themeColor="text1"/>
                <w:sz w:val="24"/>
                <w:szCs w:val="24"/>
              </w:rPr>
              <w:t>I Checksum,</w:t>
            </w:r>
            <w:r w:rsidR="00A12516">
              <w:rPr>
                <w:rFonts w:cstheme="minorHAnsi"/>
                <w:b w:val="0"/>
                <w:bCs w:val="0"/>
                <w:color w:val="000000" w:themeColor="text1"/>
                <w:sz w:val="24"/>
                <w:szCs w:val="24"/>
              </w:rPr>
              <w:t xml:space="preserve"> where </w:t>
            </w:r>
            <w:r w:rsidR="00EF6955">
              <w:rPr>
                <w:rFonts w:cstheme="minorHAnsi"/>
                <w:b w:val="0"/>
                <w:bCs w:val="0"/>
                <w:color w:val="000000" w:themeColor="text1"/>
                <w:sz w:val="24"/>
                <w:szCs w:val="24"/>
              </w:rPr>
              <w:t>I</w:t>
            </w:r>
            <w:ins w:id="151" w:author="Elena Pourmal" w:date="2023-07-17T18:35:00Z">
              <w:r w:rsidR="00C53D64">
                <w:rPr>
                  <w:rFonts w:cstheme="minorHAnsi"/>
                  <w:b w:val="0"/>
                  <w:bCs w:val="0"/>
                  <w:color w:val="000000" w:themeColor="text1"/>
                  <w:sz w:val="24"/>
                  <w:szCs w:val="24"/>
                </w:rPr>
                <w:t xml:space="preserve"> </w:t>
              </w:r>
            </w:ins>
            <w:r w:rsidRPr="000D0B98">
              <w:rPr>
                <w:rFonts w:cstheme="minorHAnsi"/>
                <w:b w:val="0"/>
                <w:bCs w:val="0"/>
                <w:color w:val="000000" w:themeColor="text1"/>
                <w:sz w:val="24"/>
                <w:szCs w:val="24"/>
              </w:rPr>
              <w:t>=</w:t>
            </w:r>
            <w:ins w:id="152" w:author="Elena Pourmal" w:date="2023-07-17T18:35:00Z">
              <w:r w:rsidR="00C53D64">
                <w:rPr>
                  <w:rFonts w:cstheme="minorHAnsi"/>
                  <w:b w:val="0"/>
                  <w:bCs w:val="0"/>
                  <w:color w:val="000000" w:themeColor="text1"/>
                  <w:sz w:val="24"/>
                  <w:szCs w:val="24"/>
                </w:rPr>
                <w:t xml:space="preserve"> </w:t>
              </w:r>
            </w:ins>
            <w:proofErr w:type="gramStart"/>
            <w:r w:rsidR="00A65793" w:rsidRPr="000D0B98">
              <w:rPr>
                <w:rFonts w:cstheme="minorHAnsi"/>
                <w:b w:val="0"/>
                <w:bCs w:val="0"/>
                <w:color w:val="000000" w:themeColor="text1"/>
                <w:sz w:val="24"/>
                <w:szCs w:val="24"/>
              </w:rPr>
              <w:t>0</w:t>
            </w:r>
            <w:r w:rsidRPr="000D0B98">
              <w:rPr>
                <w:rFonts w:cstheme="minorHAnsi"/>
                <w:b w:val="0"/>
                <w:bCs w:val="0"/>
                <w:color w:val="000000" w:themeColor="text1"/>
                <w:sz w:val="24"/>
                <w:szCs w:val="24"/>
              </w:rPr>
              <w:t>,..</w:t>
            </w:r>
            <w:proofErr w:type="gramEnd"/>
            <w:r w:rsidRPr="000D0B98">
              <w:rPr>
                <w:rFonts w:cstheme="minorHAnsi"/>
                <w:b w:val="0"/>
                <w:bCs w:val="0"/>
                <w:color w:val="000000" w:themeColor="text1"/>
                <w:sz w:val="24"/>
                <w:szCs w:val="24"/>
              </w:rPr>
              <w:t>,N</w:t>
            </w:r>
            <w:r w:rsidRPr="000D0B98">
              <w:rPr>
                <w:rFonts w:cstheme="minorHAnsi"/>
                <w:b w:val="0"/>
                <w:bCs w:val="0"/>
                <w:i/>
                <w:iCs/>
                <w:color w:val="000000" w:themeColor="text1"/>
                <w:sz w:val="24"/>
                <w:szCs w:val="24"/>
              </w:rPr>
              <w:t xml:space="preserve"> </w:t>
            </w:r>
          </w:p>
        </w:tc>
        <w:tc>
          <w:tcPr>
            <w:tcW w:w="8100" w:type="dxa"/>
          </w:tcPr>
          <w:p w14:paraId="5680993B" w14:textId="5AF6F060" w:rsidR="00016786" w:rsidRDefault="00016786" w:rsidP="00AF1B0E">
            <w:pPr>
              <w:pStyle w:val="Caption"/>
              <w:jc w:val="left"/>
              <w:rPr>
                <w:rFonts w:cstheme="minorHAnsi"/>
                <w:b w:val="0"/>
                <w:bCs w:val="0"/>
                <w:color w:val="000000" w:themeColor="text1"/>
                <w:sz w:val="24"/>
                <w:szCs w:val="24"/>
              </w:rPr>
            </w:pPr>
            <w:r>
              <w:rPr>
                <w:rFonts w:cstheme="minorHAnsi"/>
                <w:b w:val="0"/>
                <w:bCs w:val="0"/>
                <w:color w:val="000000" w:themeColor="text1"/>
                <w:sz w:val="24"/>
                <w:szCs w:val="24"/>
              </w:rPr>
              <w:t xml:space="preserve">If section </w:t>
            </w:r>
            <w:r w:rsidR="000D0B98">
              <w:rPr>
                <w:rFonts w:cstheme="minorHAnsi"/>
                <w:b w:val="0"/>
                <w:bCs w:val="0"/>
                <w:color w:val="000000" w:themeColor="text1"/>
                <w:sz w:val="24"/>
                <w:szCs w:val="24"/>
              </w:rPr>
              <w:t xml:space="preserve">I </w:t>
            </w:r>
            <w:r>
              <w:rPr>
                <w:rFonts w:cstheme="minorHAnsi"/>
                <w:b w:val="0"/>
                <w:bCs w:val="0"/>
                <w:color w:val="000000" w:themeColor="text1"/>
                <w:sz w:val="24"/>
                <w:szCs w:val="24"/>
              </w:rPr>
              <w:t xml:space="preserve">may contain metadata, the section </w:t>
            </w:r>
            <w:r w:rsidR="000D0B98">
              <w:rPr>
                <w:rFonts w:cstheme="minorHAnsi"/>
                <w:b w:val="0"/>
                <w:bCs w:val="0"/>
                <w:color w:val="000000" w:themeColor="text1"/>
                <w:sz w:val="24"/>
                <w:szCs w:val="24"/>
              </w:rPr>
              <w:t>I</w:t>
            </w:r>
            <w:r>
              <w:rPr>
                <w:rFonts w:cstheme="minorHAnsi"/>
                <w:b w:val="0"/>
                <w:bCs w:val="0"/>
                <w:color w:val="000000" w:themeColor="text1"/>
                <w:sz w:val="24"/>
                <w:szCs w:val="24"/>
              </w:rPr>
              <w:t>-</w:t>
            </w:r>
            <w:proofErr w:type="spellStart"/>
            <w:r>
              <w:rPr>
                <w:rFonts w:cstheme="minorHAnsi"/>
                <w:b w:val="0"/>
                <w:bCs w:val="0"/>
                <w:color w:val="000000" w:themeColor="text1"/>
                <w:sz w:val="24"/>
                <w:szCs w:val="24"/>
              </w:rPr>
              <w:t>th</w:t>
            </w:r>
            <w:proofErr w:type="spellEnd"/>
            <w:r>
              <w:rPr>
                <w:rFonts w:cstheme="minorHAnsi"/>
                <w:b w:val="0"/>
                <w:bCs w:val="0"/>
                <w:color w:val="000000" w:themeColor="text1"/>
                <w:sz w:val="24"/>
                <w:szCs w:val="24"/>
              </w:rPr>
              <w:t xml:space="preserve"> checksum must appear.</w:t>
            </w:r>
          </w:p>
          <w:p w14:paraId="7BD64EFA" w14:textId="446CFF6A" w:rsidR="00AE7821" w:rsidRDefault="00016786" w:rsidP="00AF1B0E">
            <w:pPr>
              <w:pStyle w:val="Caption"/>
              <w:jc w:val="left"/>
              <w:rPr>
                <w:rFonts w:cstheme="minorHAnsi"/>
                <w:b w:val="0"/>
                <w:bCs w:val="0"/>
                <w:color w:val="000000" w:themeColor="text1"/>
                <w:sz w:val="24"/>
                <w:szCs w:val="24"/>
              </w:rPr>
            </w:pPr>
            <w:r>
              <w:rPr>
                <w:rFonts w:cstheme="minorHAnsi"/>
                <w:b w:val="0"/>
                <w:bCs w:val="0"/>
                <w:color w:val="000000" w:themeColor="text1"/>
                <w:sz w:val="24"/>
                <w:szCs w:val="24"/>
              </w:rPr>
              <w:t xml:space="preserve">Note that for purposes of computing section offsets, the </w:t>
            </w:r>
            <w:r w:rsidR="00A65793">
              <w:rPr>
                <w:rFonts w:cstheme="minorHAnsi"/>
                <w:b w:val="0"/>
                <w:bCs w:val="0"/>
                <w:color w:val="000000" w:themeColor="text1"/>
                <w:sz w:val="24"/>
                <w:szCs w:val="24"/>
              </w:rPr>
              <w:t xml:space="preserve">Section </w:t>
            </w:r>
            <w:r w:rsidR="000D0B98">
              <w:rPr>
                <w:rFonts w:cstheme="minorHAnsi"/>
                <w:b w:val="0"/>
                <w:bCs w:val="0"/>
                <w:color w:val="000000" w:themeColor="text1"/>
                <w:sz w:val="24"/>
                <w:szCs w:val="24"/>
              </w:rPr>
              <w:t xml:space="preserve">I </w:t>
            </w:r>
            <w:r>
              <w:rPr>
                <w:rFonts w:cstheme="minorHAnsi"/>
                <w:b w:val="0"/>
                <w:bCs w:val="0"/>
                <w:color w:val="000000" w:themeColor="text1"/>
                <w:sz w:val="24"/>
                <w:szCs w:val="24"/>
              </w:rPr>
              <w:t xml:space="preserve">checksum is part of Section </w:t>
            </w:r>
            <w:r w:rsidR="000D0B98">
              <w:rPr>
                <w:rFonts w:cstheme="minorHAnsi"/>
                <w:b w:val="0"/>
                <w:bCs w:val="0"/>
                <w:color w:val="000000" w:themeColor="text1"/>
                <w:sz w:val="24"/>
                <w:szCs w:val="24"/>
              </w:rPr>
              <w:t>I</w:t>
            </w:r>
            <w:r>
              <w:rPr>
                <w:rFonts w:cstheme="minorHAnsi"/>
                <w:b w:val="0"/>
                <w:bCs w:val="0"/>
                <w:color w:val="000000" w:themeColor="text1"/>
                <w:sz w:val="24"/>
                <w:szCs w:val="24"/>
              </w:rPr>
              <w:t xml:space="preserve">. </w:t>
            </w:r>
          </w:p>
        </w:tc>
      </w:tr>
    </w:tbl>
    <w:p w14:paraId="03005C87" w14:textId="77777777" w:rsidR="00DF2DD3" w:rsidRDefault="00DF2DD3" w:rsidP="00DF2DD3"/>
    <w:p w14:paraId="04B864F2" w14:textId="04E980DD" w:rsidR="00A65793" w:rsidRDefault="00A65793" w:rsidP="00DF2DD3">
      <w:pPr>
        <w:rPr>
          <w:rFonts w:asciiTheme="minorHAnsi" w:hAnsiTheme="minorHAnsi" w:cstheme="minorHAnsi"/>
        </w:rPr>
      </w:pPr>
      <w:r>
        <w:rPr>
          <w:rFonts w:asciiTheme="minorHAnsi" w:hAnsiTheme="minorHAnsi" w:cstheme="minorHAnsi"/>
        </w:rPr>
        <w:t>Having presented the structured chunk in general terms, we now present the structure</w:t>
      </w:r>
      <w:ins w:id="153" w:author="Elena Pourmal" w:date="2023-07-17T18:35:00Z">
        <w:r w:rsidR="00C53D64">
          <w:rPr>
            <w:rFonts w:asciiTheme="minorHAnsi" w:hAnsiTheme="minorHAnsi" w:cstheme="minorHAnsi"/>
          </w:rPr>
          <w:t>d</w:t>
        </w:r>
      </w:ins>
      <w:r>
        <w:rPr>
          <w:rFonts w:asciiTheme="minorHAnsi" w:hAnsiTheme="minorHAnsi" w:cstheme="minorHAnsi"/>
        </w:rPr>
        <w:t xml:space="preserve"> chunk as we propose to use it for the storage of sparse datasets – first without variable</w:t>
      </w:r>
      <w:ins w:id="154" w:author="Elena Pourmal" w:date="2023-07-17T19:53:00Z">
        <w:r w:rsidR="00C35399">
          <w:rPr>
            <w:rFonts w:asciiTheme="minorHAnsi" w:hAnsiTheme="minorHAnsi" w:cstheme="minorHAnsi"/>
          </w:rPr>
          <w:t>-</w:t>
        </w:r>
      </w:ins>
      <w:r>
        <w:rPr>
          <w:rFonts w:asciiTheme="minorHAnsi" w:hAnsiTheme="minorHAnsi" w:cstheme="minorHAnsi"/>
        </w:rPr>
        <w:t>length data, and then with.  Finally</w:t>
      </w:r>
      <w:r w:rsidR="000D0B98">
        <w:rPr>
          <w:rFonts w:asciiTheme="minorHAnsi" w:hAnsiTheme="minorHAnsi" w:cstheme="minorHAnsi"/>
        </w:rPr>
        <w:t>,</w:t>
      </w:r>
      <w:r>
        <w:rPr>
          <w:rFonts w:asciiTheme="minorHAnsi" w:hAnsiTheme="minorHAnsi" w:cstheme="minorHAnsi"/>
        </w:rPr>
        <w:t xml:space="preserve"> we show the possible use of the structured chunk to represent dense datasets with variable</w:t>
      </w:r>
      <w:ins w:id="155" w:author="Elena Pourmal" w:date="2023-07-17T19:53:00Z">
        <w:r w:rsidR="00C35399">
          <w:rPr>
            <w:rFonts w:asciiTheme="minorHAnsi" w:hAnsiTheme="minorHAnsi" w:cstheme="minorHAnsi"/>
          </w:rPr>
          <w:t>-</w:t>
        </w:r>
      </w:ins>
      <w:r>
        <w:rPr>
          <w:rFonts w:asciiTheme="minorHAnsi" w:hAnsiTheme="minorHAnsi" w:cstheme="minorHAnsi"/>
        </w:rPr>
        <w:t>length data.</w:t>
      </w:r>
    </w:p>
    <w:p w14:paraId="3D40FDBC" w14:textId="77777777" w:rsidR="00E44603" w:rsidRPr="000D0B98" w:rsidRDefault="00E44603" w:rsidP="000D0B98">
      <w:pPr>
        <w:rPr>
          <w:rFonts w:cstheme="minorHAnsi"/>
          <w:color w:val="FF0000"/>
        </w:rPr>
      </w:pPr>
    </w:p>
    <w:p w14:paraId="07D18577" w14:textId="1D4894AC" w:rsidR="00AE7821" w:rsidRPr="00FD1093" w:rsidRDefault="003304EF" w:rsidP="003304EF">
      <w:pPr>
        <w:pStyle w:val="Caption"/>
        <w:rPr>
          <w:sz w:val="24"/>
          <w:szCs w:val="24"/>
        </w:rPr>
      </w:pPr>
      <w:bookmarkStart w:id="156" w:name="_Ref137048207"/>
      <w:r w:rsidRPr="003304EF">
        <w:rPr>
          <w:sz w:val="24"/>
          <w:szCs w:val="24"/>
        </w:rPr>
        <w:t xml:space="preserve">Table </w:t>
      </w:r>
      <w:r w:rsidRPr="003304EF">
        <w:rPr>
          <w:sz w:val="24"/>
          <w:szCs w:val="24"/>
        </w:rPr>
        <w:fldChar w:fldCharType="begin"/>
      </w:r>
      <w:r w:rsidRPr="003304EF">
        <w:rPr>
          <w:sz w:val="24"/>
          <w:szCs w:val="24"/>
        </w:rPr>
        <w:instrText xml:space="preserve"> SEQ Table \* ARABIC </w:instrText>
      </w:r>
      <w:r w:rsidRPr="003304EF">
        <w:rPr>
          <w:sz w:val="24"/>
          <w:szCs w:val="24"/>
        </w:rPr>
        <w:fldChar w:fldCharType="separate"/>
      </w:r>
      <w:r w:rsidR="00552575">
        <w:rPr>
          <w:noProof/>
          <w:sz w:val="24"/>
          <w:szCs w:val="24"/>
        </w:rPr>
        <w:t>5</w:t>
      </w:r>
      <w:r w:rsidRPr="003304EF">
        <w:rPr>
          <w:sz w:val="24"/>
          <w:szCs w:val="24"/>
        </w:rPr>
        <w:fldChar w:fldCharType="end"/>
      </w:r>
      <w:bookmarkEnd w:id="156"/>
      <w:r w:rsidRPr="003304EF">
        <w:rPr>
          <w:sz w:val="24"/>
          <w:szCs w:val="24"/>
        </w:rPr>
        <w:t>:</w:t>
      </w:r>
      <w:r>
        <w:t xml:space="preserve"> </w:t>
      </w:r>
      <w:r w:rsidR="00AE7821" w:rsidRPr="00FD1093">
        <w:rPr>
          <w:sz w:val="24"/>
          <w:szCs w:val="24"/>
        </w:rPr>
        <w:t xml:space="preserve">Structured Chunk to store sparse dataset </w:t>
      </w:r>
      <w:r w:rsidR="00FD1093" w:rsidRPr="00FD1093">
        <w:rPr>
          <w:sz w:val="24"/>
          <w:szCs w:val="24"/>
        </w:rPr>
        <w:t xml:space="preserve">of </w:t>
      </w:r>
      <w:r w:rsidR="00AE7821" w:rsidRPr="00FD1093">
        <w:rPr>
          <w:sz w:val="24"/>
          <w:szCs w:val="24"/>
        </w:rPr>
        <w:t xml:space="preserve">fixed-size </w:t>
      </w:r>
      <w:r w:rsidR="00FD1093" w:rsidRPr="00FD1093">
        <w:rPr>
          <w:sz w:val="24"/>
          <w:szCs w:val="24"/>
        </w:rPr>
        <w:t>datatype</w:t>
      </w:r>
    </w:p>
    <w:tbl>
      <w:tblPr>
        <w:tblStyle w:val="TableGrid"/>
        <w:tblW w:w="0" w:type="auto"/>
        <w:tblLayout w:type="fixed"/>
        <w:tblLook w:val="04A0" w:firstRow="1" w:lastRow="0" w:firstColumn="1" w:lastColumn="0" w:noHBand="0" w:noVBand="1"/>
      </w:tblPr>
      <w:tblGrid>
        <w:gridCol w:w="1710"/>
        <w:gridCol w:w="2520"/>
        <w:gridCol w:w="2430"/>
        <w:gridCol w:w="2101"/>
      </w:tblGrid>
      <w:tr w:rsidR="00AE7821" w:rsidRPr="006F71E2" w14:paraId="6FF53BB2" w14:textId="77777777" w:rsidTr="00AF1B0E">
        <w:trPr>
          <w:trHeight w:val="382"/>
        </w:trPr>
        <w:tc>
          <w:tcPr>
            <w:tcW w:w="1710" w:type="dxa"/>
          </w:tcPr>
          <w:p w14:paraId="0BF9D54A" w14:textId="77777777" w:rsidR="00AE7821" w:rsidRPr="006F71E2" w:rsidRDefault="00AE7821" w:rsidP="00AF1B0E">
            <w:pPr>
              <w:jc w:val="center"/>
              <w:rPr>
                <w:rFonts w:asciiTheme="minorHAnsi" w:hAnsiTheme="minorHAnsi" w:cstheme="minorHAnsi"/>
                <w:b/>
                <w:bCs/>
              </w:rPr>
            </w:pPr>
            <w:r>
              <w:rPr>
                <w:rFonts w:asciiTheme="minorHAnsi" w:hAnsiTheme="minorHAnsi" w:cstheme="minorHAnsi"/>
                <w:b/>
                <w:bCs/>
              </w:rPr>
              <w:t>byte</w:t>
            </w:r>
          </w:p>
        </w:tc>
        <w:tc>
          <w:tcPr>
            <w:tcW w:w="2520" w:type="dxa"/>
          </w:tcPr>
          <w:p w14:paraId="0A782E0F" w14:textId="77777777" w:rsidR="00AE7821" w:rsidRPr="006F71E2" w:rsidRDefault="00AE7821" w:rsidP="00AF1B0E">
            <w:pPr>
              <w:jc w:val="center"/>
              <w:rPr>
                <w:rFonts w:asciiTheme="minorHAnsi" w:hAnsiTheme="minorHAnsi" w:cstheme="minorHAnsi"/>
                <w:b/>
                <w:bCs/>
              </w:rPr>
            </w:pPr>
            <w:r>
              <w:rPr>
                <w:rFonts w:asciiTheme="minorHAnsi" w:hAnsiTheme="minorHAnsi" w:cstheme="minorHAnsi"/>
                <w:b/>
                <w:bCs/>
              </w:rPr>
              <w:t>byte</w:t>
            </w:r>
          </w:p>
        </w:tc>
        <w:tc>
          <w:tcPr>
            <w:tcW w:w="2430" w:type="dxa"/>
          </w:tcPr>
          <w:p w14:paraId="3F8BB570" w14:textId="77777777" w:rsidR="00AE7821" w:rsidRPr="006F71E2" w:rsidRDefault="00AE7821" w:rsidP="00AF1B0E">
            <w:pPr>
              <w:jc w:val="center"/>
              <w:rPr>
                <w:rFonts w:asciiTheme="minorHAnsi" w:hAnsiTheme="minorHAnsi" w:cstheme="minorHAnsi"/>
                <w:b/>
                <w:bCs/>
              </w:rPr>
            </w:pPr>
            <w:r>
              <w:rPr>
                <w:rFonts w:asciiTheme="minorHAnsi" w:hAnsiTheme="minorHAnsi" w:cstheme="minorHAnsi"/>
                <w:b/>
                <w:bCs/>
              </w:rPr>
              <w:t>byte</w:t>
            </w:r>
          </w:p>
        </w:tc>
        <w:tc>
          <w:tcPr>
            <w:tcW w:w="2101" w:type="dxa"/>
          </w:tcPr>
          <w:p w14:paraId="6DBC682B" w14:textId="77777777" w:rsidR="00AE7821" w:rsidRPr="006F71E2" w:rsidRDefault="00AE7821" w:rsidP="00AF1B0E">
            <w:pPr>
              <w:jc w:val="center"/>
              <w:rPr>
                <w:rFonts w:asciiTheme="minorHAnsi" w:hAnsiTheme="minorHAnsi" w:cstheme="minorHAnsi"/>
                <w:b/>
                <w:bCs/>
              </w:rPr>
            </w:pPr>
            <w:r>
              <w:rPr>
                <w:rFonts w:asciiTheme="minorHAnsi" w:hAnsiTheme="minorHAnsi" w:cstheme="minorHAnsi"/>
                <w:b/>
                <w:bCs/>
              </w:rPr>
              <w:t>byte</w:t>
            </w:r>
          </w:p>
        </w:tc>
      </w:tr>
      <w:tr w:rsidR="00AE7821" w14:paraId="515D11E2" w14:textId="77777777" w:rsidTr="00AF1B0E">
        <w:trPr>
          <w:trHeight w:val="382"/>
        </w:trPr>
        <w:tc>
          <w:tcPr>
            <w:tcW w:w="8761" w:type="dxa"/>
            <w:gridSpan w:val="4"/>
          </w:tcPr>
          <w:p w14:paraId="2E000218" w14:textId="34841906" w:rsidR="00AE7821" w:rsidRDefault="00AE7821" w:rsidP="00A65793">
            <w:pPr>
              <w:jc w:val="center"/>
              <w:rPr>
                <w:rFonts w:asciiTheme="minorHAnsi" w:hAnsiTheme="minorHAnsi" w:cstheme="minorHAnsi"/>
              </w:rPr>
            </w:pPr>
            <w:r>
              <w:rPr>
                <w:rFonts w:asciiTheme="minorHAnsi" w:hAnsiTheme="minorHAnsi" w:cstheme="minorHAnsi"/>
              </w:rPr>
              <w:t xml:space="preserve">Encoded Selection </w:t>
            </w:r>
            <w:r w:rsidR="00A65793">
              <w:rPr>
                <w:rFonts w:asciiTheme="minorHAnsi" w:hAnsiTheme="minorHAnsi" w:cstheme="minorHAnsi"/>
              </w:rPr>
              <w:t>of Defined Elements</w:t>
            </w:r>
            <w:r w:rsidR="00A12516">
              <w:rPr>
                <w:rFonts w:asciiTheme="minorHAnsi" w:hAnsiTheme="minorHAnsi" w:cstheme="minorHAnsi"/>
              </w:rPr>
              <w:t xml:space="preserve"> (Section </w:t>
            </w:r>
            <w:r w:rsidR="00A65793">
              <w:rPr>
                <w:rFonts w:asciiTheme="minorHAnsi" w:hAnsiTheme="minorHAnsi" w:cstheme="minorHAnsi"/>
              </w:rPr>
              <w:t>0</w:t>
            </w:r>
            <w:r w:rsidR="00A12516">
              <w:rPr>
                <w:rFonts w:asciiTheme="minorHAnsi" w:hAnsiTheme="minorHAnsi" w:cstheme="minorHAnsi"/>
              </w:rPr>
              <w:t>)</w:t>
            </w:r>
          </w:p>
        </w:tc>
      </w:tr>
      <w:tr w:rsidR="00AE7821" w14:paraId="31A7DB14" w14:textId="77777777" w:rsidTr="00AF1B0E">
        <w:trPr>
          <w:trHeight w:val="382"/>
        </w:trPr>
        <w:tc>
          <w:tcPr>
            <w:tcW w:w="8761" w:type="dxa"/>
            <w:gridSpan w:val="4"/>
          </w:tcPr>
          <w:p w14:paraId="7A83E9A8" w14:textId="4AC0C5A8" w:rsidR="00DF2DD3" w:rsidRPr="00FD1093" w:rsidRDefault="005704CB" w:rsidP="00FD1093">
            <w:pPr>
              <w:jc w:val="center"/>
              <w:rPr>
                <w:rFonts w:asciiTheme="minorHAnsi" w:hAnsiTheme="minorHAnsi" w:cstheme="minorHAnsi"/>
              </w:rPr>
            </w:pPr>
            <w:r>
              <w:rPr>
                <w:rFonts w:asciiTheme="minorHAnsi" w:hAnsiTheme="minorHAnsi" w:cstheme="minorHAnsi"/>
              </w:rPr>
              <w:t xml:space="preserve">Section </w:t>
            </w:r>
            <w:r w:rsidR="00A65793">
              <w:rPr>
                <w:rFonts w:asciiTheme="minorHAnsi" w:hAnsiTheme="minorHAnsi" w:cstheme="minorHAnsi"/>
              </w:rPr>
              <w:t>0</w:t>
            </w:r>
            <w:r>
              <w:rPr>
                <w:rFonts w:asciiTheme="minorHAnsi" w:hAnsiTheme="minorHAnsi" w:cstheme="minorHAnsi"/>
              </w:rPr>
              <w:t xml:space="preserve"> </w:t>
            </w:r>
            <w:r w:rsidR="00AE7821">
              <w:rPr>
                <w:rFonts w:asciiTheme="minorHAnsi" w:hAnsiTheme="minorHAnsi" w:cstheme="minorHAnsi"/>
              </w:rPr>
              <w:t>Checksum</w:t>
            </w:r>
          </w:p>
        </w:tc>
      </w:tr>
      <w:tr w:rsidR="00AE7821" w14:paraId="140A98F5" w14:textId="77777777" w:rsidTr="00AF1B0E">
        <w:trPr>
          <w:trHeight w:val="382"/>
        </w:trPr>
        <w:tc>
          <w:tcPr>
            <w:tcW w:w="8761" w:type="dxa"/>
            <w:gridSpan w:val="4"/>
          </w:tcPr>
          <w:p w14:paraId="0F8C4A49" w14:textId="42D342D0" w:rsidR="00696A37" w:rsidRDefault="00A65793" w:rsidP="00FD1093">
            <w:pPr>
              <w:jc w:val="center"/>
              <w:rPr>
                <w:rFonts w:asciiTheme="minorHAnsi" w:hAnsiTheme="minorHAnsi" w:cstheme="minorHAnsi"/>
              </w:rPr>
            </w:pPr>
            <w:r>
              <w:rPr>
                <w:rFonts w:asciiTheme="minorHAnsi" w:hAnsiTheme="minorHAnsi" w:cstheme="minorHAnsi"/>
              </w:rPr>
              <w:t>Fixed Length Data Section</w:t>
            </w:r>
            <w:r w:rsidR="00A12516">
              <w:rPr>
                <w:rFonts w:asciiTheme="minorHAnsi" w:hAnsiTheme="minorHAnsi" w:cstheme="minorHAnsi"/>
              </w:rPr>
              <w:t xml:space="preserve"> (Section </w:t>
            </w:r>
            <w:r>
              <w:rPr>
                <w:rFonts w:asciiTheme="minorHAnsi" w:hAnsiTheme="minorHAnsi" w:cstheme="minorHAnsi"/>
              </w:rPr>
              <w:t>1</w:t>
            </w:r>
            <w:r w:rsidR="00A12516">
              <w:rPr>
                <w:rFonts w:asciiTheme="minorHAnsi" w:hAnsiTheme="minorHAnsi" w:cstheme="minorHAnsi"/>
              </w:rPr>
              <w:t>)</w:t>
            </w:r>
          </w:p>
        </w:tc>
      </w:tr>
    </w:tbl>
    <w:p w14:paraId="34DAAC48" w14:textId="77777777" w:rsidR="00AE7821" w:rsidRDefault="00AE7821" w:rsidP="00AE7821"/>
    <w:p w14:paraId="365595E1" w14:textId="34B4328C" w:rsidR="00A65793" w:rsidRDefault="00A65793" w:rsidP="00FD1093">
      <w:pPr>
        <w:rPr>
          <w:rFonts w:asciiTheme="minorHAnsi" w:hAnsiTheme="minorHAnsi" w:cstheme="minorHAnsi"/>
          <w:bCs/>
        </w:rPr>
      </w:pPr>
      <w:r>
        <w:rPr>
          <w:rFonts w:asciiTheme="minorHAnsi" w:hAnsiTheme="minorHAnsi" w:cstheme="minorHAnsi"/>
          <w:bCs/>
        </w:rPr>
        <w:t xml:space="preserve">Here, the structured chunk stores an encoded selection of the values defined in this chunk in </w:t>
      </w:r>
      <w:r w:rsidR="00DA2524">
        <w:rPr>
          <w:rFonts w:asciiTheme="minorHAnsi" w:hAnsiTheme="minorHAnsi" w:cstheme="minorHAnsi"/>
          <w:bCs/>
        </w:rPr>
        <w:t>S</w:t>
      </w:r>
      <w:r>
        <w:rPr>
          <w:rFonts w:asciiTheme="minorHAnsi" w:hAnsiTheme="minorHAnsi" w:cstheme="minorHAnsi"/>
          <w:bCs/>
        </w:rPr>
        <w:t>ection 0.  A checksum is required, as in this context, the encoded selection is effectively metadata.  To see this, observe that each entry in the selection contains a reference into the fixed length data section (</w:t>
      </w:r>
      <w:r w:rsidR="00DA2524">
        <w:rPr>
          <w:rFonts w:asciiTheme="minorHAnsi" w:hAnsiTheme="minorHAnsi" w:cstheme="minorHAnsi"/>
          <w:bCs/>
        </w:rPr>
        <w:t>S</w:t>
      </w:r>
      <w:r>
        <w:rPr>
          <w:rFonts w:asciiTheme="minorHAnsi" w:hAnsiTheme="minorHAnsi" w:cstheme="minorHAnsi"/>
          <w:bCs/>
        </w:rPr>
        <w:t>ection 1).</w:t>
      </w:r>
    </w:p>
    <w:p w14:paraId="27C32906" w14:textId="77777777" w:rsidR="00A65793" w:rsidRDefault="00A65793" w:rsidP="00FD1093">
      <w:pPr>
        <w:rPr>
          <w:rFonts w:asciiTheme="minorHAnsi" w:hAnsiTheme="minorHAnsi" w:cstheme="minorHAnsi"/>
          <w:bCs/>
        </w:rPr>
      </w:pPr>
    </w:p>
    <w:p w14:paraId="7A0C6AAB" w14:textId="64C7A966" w:rsidR="00956DBF" w:rsidRDefault="00A65793" w:rsidP="00FD1093">
      <w:pPr>
        <w:rPr>
          <w:rFonts w:asciiTheme="minorHAnsi" w:hAnsiTheme="minorHAnsi" w:cstheme="minorHAnsi"/>
          <w:bCs/>
        </w:rPr>
      </w:pPr>
      <w:r>
        <w:rPr>
          <w:rFonts w:asciiTheme="minorHAnsi" w:hAnsiTheme="minorHAnsi" w:cstheme="minorHAnsi"/>
          <w:bCs/>
        </w:rPr>
        <w:t>The Fixed Length Data Section (Section 1) contains the values associated with the encoded selection of defined values.  Its name is derived from the fact that each datum in it must be of the same length.  If the selection is empty, this section will be of zero length.</w:t>
      </w:r>
    </w:p>
    <w:p w14:paraId="45392120" w14:textId="77777777" w:rsidR="00041E79" w:rsidRDefault="00041E79" w:rsidP="00FD1093">
      <w:pPr>
        <w:rPr>
          <w:rFonts w:asciiTheme="minorHAnsi" w:hAnsiTheme="minorHAnsi" w:cstheme="minorHAnsi"/>
          <w:bCs/>
        </w:rPr>
      </w:pPr>
    </w:p>
    <w:p w14:paraId="53808DA5" w14:textId="77777777" w:rsidR="00041E79" w:rsidRDefault="00041E79" w:rsidP="00FD1093">
      <w:pPr>
        <w:rPr>
          <w:rFonts w:asciiTheme="minorHAnsi" w:hAnsiTheme="minorHAnsi" w:cstheme="minorHAnsi"/>
          <w:bCs/>
        </w:rPr>
      </w:pPr>
    </w:p>
    <w:p w14:paraId="6F674595" w14:textId="77777777" w:rsidR="00041E79" w:rsidRDefault="00041E79" w:rsidP="00FD1093">
      <w:pPr>
        <w:rPr>
          <w:rFonts w:asciiTheme="minorHAnsi" w:hAnsiTheme="minorHAnsi" w:cstheme="minorHAnsi"/>
          <w:bCs/>
        </w:rPr>
      </w:pPr>
    </w:p>
    <w:p w14:paraId="5E6C934D" w14:textId="77777777" w:rsidR="00041E79" w:rsidRDefault="00041E79" w:rsidP="00FD1093">
      <w:pPr>
        <w:rPr>
          <w:rFonts w:asciiTheme="minorHAnsi" w:hAnsiTheme="minorHAnsi" w:cstheme="minorHAnsi"/>
          <w:bCs/>
        </w:rPr>
      </w:pPr>
    </w:p>
    <w:p w14:paraId="0DA22353" w14:textId="77777777" w:rsidR="00041E79" w:rsidRDefault="00041E79" w:rsidP="00FD1093">
      <w:pPr>
        <w:rPr>
          <w:rFonts w:asciiTheme="minorHAnsi" w:hAnsiTheme="minorHAnsi" w:cstheme="minorHAnsi"/>
          <w:bCs/>
        </w:rPr>
      </w:pPr>
    </w:p>
    <w:p w14:paraId="3F9930AA" w14:textId="77777777" w:rsidR="00041E79" w:rsidRDefault="00041E79" w:rsidP="00FD1093">
      <w:pPr>
        <w:rPr>
          <w:rFonts w:asciiTheme="minorHAnsi" w:hAnsiTheme="minorHAnsi" w:cstheme="minorHAnsi"/>
          <w:bCs/>
        </w:rPr>
      </w:pPr>
    </w:p>
    <w:p w14:paraId="65350F9D" w14:textId="77777777" w:rsidR="00041E79" w:rsidRDefault="00041E79" w:rsidP="00FD1093">
      <w:pPr>
        <w:rPr>
          <w:rFonts w:asciiTheme="minorHAnsi" w:hAnsiTheme="minorHAnsi" w:cstheme="minorHAnsi"/>
          <w:bCs/>
        </w:rPr>
      </w:pPr>
    </w:p>
    <w:p w14:paraId="287DF67F" w14:textId="77777777" w:rsidR="00041E79" w:rsidRDefault="00041E79" w:rsidP="00FD1093">
      <w:pPr>
        <w:rPr>
          <w:rFonts w:asciiTheme="minorHAnsi" w:hAnsiTheme="minorHAnsi" w:cstheme="minorHAnsi"/>
          <w:bCs/>
        </w:rPr>
      </w:pPr>
    </w:p>
    <w:p w14:paraId="51B588B8" w14:textId="77777777" w:rsidR="00041E79" w:rsidRDefault="00041E79" w:rsidP="00FD1093">
      <w:pPr>
        <w:rPr>
          <w:rFonts w:asciiTheme="minorHAnsi" w:hAnsiTheme="minorHAnsi" w:cstheme="minorHAnsi"/>
          <w:bCs/>
        </w:rPr>
      </w:pPr>
    </w:p>
    <w:p w14:paraId="26EA47AA" w14:textId="77777777" w:rsidR="00041E79" w:rsidRDefault="00041E79" w:rsidP="00FD1093">
      <w:pPr>
        <w:rPr>
          <w:rFonts w:asciiTheme="minorHAnsi" w:hAnsiTheme="minorHAnsi" w:cstheme="minorHAnsi"/>
          <w:bCs/>
        </w:rPr>
      </w:pPr>
    </w:p>
    <w:p w14:paraId="0F25E971" w14:textId="77777777" w:rsidR="00041E79" w:rsidRDefault="00041E79" w:rsidP="00FD1093"/>
    <w:p w14:paraId="606F7D5C" w14:textId="686D05E7" w:rsidR="00E32DAB" w:rsidRPr="00FD1093" w:rsidRDefault="00E32DAB" w:rsidP="00E32DAB">
      <w:pPr>
        <w:pStyle w:val="Caption"/>
        <w:rPr>
          <w:sz w:val="24"/>
          <w:szCs w:val="24"/>
        </w:rPr>
      </w:pPr>
      <w:bookmarkStart w:id="157" w:name="_Ref137048210"/>
      <w:r w:rsidRPr="000D0B98">
        <w:rPr>
          <w:sz w:val="24"/>
          <w:szCs w:val="24"/>
        </w:rPr>
        <w:lastRenderedPageBreak/>
        <w:t xml:space="preserve">Table </w:t>
      </w:r>
      <w:r w:rsidRPr="000D0B98">
        <w:rPr>
          <w:sz w:val="24"/>
          <w:szCs w:val="24"/>
        </w:rPr>
        <w:fldChar w:fldCharType="begin"/>
      </w:r>
      <w:r w:rsidRPr="000D0B98">
        <w:rPr>
          <w:sz w:val="24"/>
          <w:szCs w:val="24"/>
        </w:rPr>
        <w:instrText xml:space="preserve"> SEQ Table \* ARABIC </w:instrText>
      </w:r>
      <w:r w:rsidRPr="000D0B98">
        <w:rPr>
          <w:sz w:val="24"/>
          <w:szCs w:val="24"/>
        </w:rPr>
        <w:fldChar w:fldCharType="separate"/>
      </w:r>
      <w:r w:rsidR="00552575">
        <w:rPr>
          <w:noProof/>
          <w:sz w:val="24"/>
          <w:szCs w:val="24"/>
        </w:rPr>
        <w:t>6</w:t>
      </w:r>
      <w:r w:rsidRPr="000D0B98">
        <w:rPr>
          <w:sz w:val="24"/>
          <w:szCs w:val="24"/>
        </w:rPr>
        <w:fldChar w:fldCharType="end"/>
      </w:r>
      <w:bookmarkEnd w:id="157"/>
      <w:r w:rsidRPr="00E32DAB">
        <w:rPr>
          <w:sz w:val="24"/>
          <w:szCs w:val="24"/>
        </w:rPr>
        <w:t>:</w:t>
      </w:r>
      <w:r>
        <w:t xml:space="preserve"> </w:t>
      </w:r>
      <w:r w:rsidRPr="00FD1093">
        <w:rPr>
          <w:sz w:val="24"/>
          <w:szCs w:val="24"/>
        </w:rPr>
        <w:t xml:space="preserve">Structured Chunk to store sparse dataset of </w:t>
      </w:r>
      <w:r>
        <w:rPr>
          <w:sz w:val="24"/>
          <w:szCs w:val="24"/>
        </w:rPr>
        <w:t>variable</w:t>
      </w:r>
      <w:r w:rsidRPr="00FD1093">
        <w:rPr>
          <w:sz w:val="24"/>
          <w:szCs w:val="24"/>
        </w:rPr>
        <w:t>-size datatype</w:t>
      </w:r>
    </w:p>
    <w:tbl>
      <w:tblPr>
        <w:tblStyle w:val="TableGrid"/>
        <w:tblW w:w="0" w:type="auto"/>
        <w:tblLayout w:type="fixed"/>
        <w:tblLook w:val="04A0" w:firstRow="1" w:lastRow="0" w:firstColumn="1" w:lastColumn="0" w:noHBand="0" w:noVBand="1"/>
      </w:tblPr>
      <w:tblGrid>
        <w:gridCol w:w="1710"/>
        <w:gridCol w:w="2520"/>
        <w:gridCol w:w="2430"/>
        <w:gridCol w:w="2101"/>
      </w:tblGrid>
      <w:tr w:rsidR="00E32DAB" w:rsidRPr="006F71E2" w14:paraId="4E047FB9" w14:textId="77777777" w:rsidTr="00AF1B0E">
        <w:trPr>
          <w:trHeight w:val="382"/>
        </w:trPr>
        <w:tc>
          <w:tcPr>
            <w:tcW w:w="1710" w:type="dxa"/>
          </w:tcPr>
          <w:p w14:paraId="302914A7" w14:textId="77777777" w:rsidR="00E32DAB" w:rsidRPr="006F71E2" w:rsidRDefault="00E32DAB" w:rsidP="00AF1B0E">
            <w:pPr>
              <w:jc w:val="center"/>
              <w:rPr>
                <w:rFonts w:asciiTheme="minorHAnsi" w:hAnsiTheme="minorHAnsi" w:cstheme="minorHAnsi"/>
                <w:b/>
                <w:bCs/>
              </w:rPr>
            </w:pPr>
            <w:r>
              <w:rPr>
                <w:rFonts w:asciiTheme="minorHAnsi" w:hAnsiTheme="minorHAnsi" w:cstheme="minorHAnsi"/>
                <w:b/>
                <w:bCs/>
              </w:rPr>
              <w:t>byte</w:t>
            </w:r>
          </w:p>
        </w:tc>
        <w:tc>
          <w:tcPr>
            <w:tcW w:w="2520" w:type="dxa"/>
          </w:tcPr>
          <w:p w14:paraId="330A2987" w14:textId="77777777" w:rsidR="00E32DAB" w:rsidRPr="006F71E2" w:rsidRDefault="00E32DAB" w:rsidP="00AF1B0E">
            <w:pPr>
              <w:jc w:val="center"/>
              <w:rPr>
                <w:rFonts w:asciiTheme="minorHAnsi" w:hAnsiTheme="minorHAnsi" w:cstheme="minorHAnsi"/>
                <w:b/>
                <w:bCs/>
              </w:rPr>
            </w:pPr>
            <w:r>
              <w:rPr>
                <w:rFonts w:asciiTheme="minorHAnsi" w:hAnsiTheme="minorHAnsi" w:cstheme="minorHAnsi"/>
                <w:b/>
                <w:bCs/>
              </w:rPr>
              <w:t>byte</w:t>
            </w:r>
          </w:p>
        </w:tc>
        <w:tc>
          <w:tcPr>
            <w:tcW w:w="2430" w:type="dxa"/>
          </w:tcPr>
          <w:p w14:paraId="27E7F83C" w14:textId="77777777" w:rsidR="00E32DAB" w:rsidRPr="006F71E2" w:rsidRDefault="00E32DAB" w:rsidP="00AF1B0E">
            <w:pPr>
              <w:jc w:val="center"/>
              <w:rPr>
                <w:rFonts w:asciiTheme="minorHAnsi" w:hAnsiTheme="minorHAnsi" w:cstheme="minorHAnsi"/>
                <w:b/>
                <w:bCs/>
              </w:rPr>
            </w:pPr>
            <w:r>
              <w:rPr>
                <w:rFonts w:asciiTheme="minorHAnsi" w:hAnsiTheme="minorHAnsi" w:cstheme="minorHAnsi"/>
                <w:b/>
                <w:bCs/>
              </w:rPr>
              <w:t>byte</w:t>
            </w:r>
          </w:p>
        </w:tc>
        <w:tc>
          <w:tcPr>
            <w:tcW w:w="2101" w:type="dxa"/>
          </w:tcPr>
          <w:p w14:paraId="092AE79F" w14:textId="77777777" w:rsidR="00E32DAB" w:rsidRPr="006F71E2" w:rsidRDefault="00E32DAB" w:rsidP="00AF1B0E">
            <w:pPr>
              <w:jc w:val="center"/>
              <w:rPr>
                <w:rFonts w:asciiTheme="minorHAnsi" w:hAnsiTheme="minorHAnsi" w:cstheme="minorHAnsi"/>
                <w:b/>
                <w:bCs/>
              </w:rPr>
            </w:pPr>
            <w:r>
              <w:rPr>
                <w:rFonts w:asciiTheme="minorHAnsi" w:hAnsiTheme="minorHAnsi" w:cstheme="minorHAnsi"/>
                <w:b/>
                <w:bCs/>
              </w:rPr>
              <w:t>byte</w:t>
            </w:r>
          </w:p>
        </w:tc>
      </w:tr>
      <w:tr w:rsidR="00E32DAB" w14:paraId="55AEBC16" w14:textId="77777777" w:rsidTr="00AF1B0E">
        <w:trPr>
          <w:trHeight w:val="382"/>
        </w:trPr>
        <w:tc>
          <w:tcPr>
            <w:tcW w:w="8761" w:type="dxa"/>
            <w:gridSpan w:val="4"/>
          </w:tcPr>
          <w:p w14:paraId="1DA4C88E" w14:textId="75F2EF0D" w:rsidR="00E32DAB" w:rsidRDefault="00A65793" w:rsidP="00AF1B0E">
            <w:pPr>
              <w:jc w:val="center"/>
              <w:rPr>
                <w:rFonts w:asciiTheme="minorHAnsi" w:hAnsiTheme="minorHAnsi" w:cstheme="minorHAnsi"/>
              </w:rPr>
            </w:pPr>
            <w:r>
              <w:rPr>
                <w:rFonts w:asciiTheme="minorHAnsi" w:hAnsiTheme="minorHAnsi" w:cstheme="minorHAnsi"/>
              </w:rPr>
              <w:t>Encoded Selection of Defined Elements (Section 0)</w:t>
            </w:r>
          </w:p>
        </w:tc>
      </w:tr>
      <w:tr w:rsidR="00E32DAB" w14:paraId="63238BEA" w14:textId="77777777" w:rsidTr="00AF1B0E">
        <w:trPr>
          <w:trHeight w:val="382"/>
        </w:trPr>
        <w:tc>
          <w:tcPr>
            <w:tcW w:w="8761" w:type="dxa"/>
            <w:gridSpan w:val="4"/>
          </w:tcPr>
          <w:p w14:paraId="2B72834B" w14:textId="6DEBF027" w:rsidR="00E32DAB" w:rsidRPr="00FD1093" w:rsidRDefault="00A65793" w:rsidP="00AF1B0E">
            <w:pPr>
              <w:jc w:val="center"/>
              <w:rPr>
                <w:rFonts w:asciiTheme="minorHAnsi" w:hAnsiTheme="minorHAnsi" w:cstheme="minorHAnsi"/>
              </w:rPr>
            </w:pPr>
            <w:r>
              <w:rPr>
                <w:rFonts w:asciiTheme="minorHAnsi" w:hAnsiTheme="minorHAnsi" w:cstheme="minorHAnsi"/>
              </w:rPr>
              <w:t>Section 0 Checksum</w:t>
            </w:r>
          </w:p>
        </w:tc>
      </w:tr>
      <w:tr w:rsidR="00E32DAB" w14:paraId="675BDC01" w14:textId="77777777" w:rsidTr="00AF1B0E">
        <w:trPr>
          <w:trHeight w:val="382"/>
        </w:trPr>
        <w:tc>
          <w:tcPr>
            <w:tcW w:w="8761" w:type="dxa"/>
            <w:gridSpan w:val="4"/>
          </w:tcPr>
          <w:p w14:paraId="65BB8EA2" w14:textId="4703174D" w:rsidR="00E32DAB" w:rsidRDefault="00A65793" w:rsidP="00AF1B0E">
            <w:pPr>
              <w:jc w:val="center"/>
              <w:rPr>
                <w:rFonts w:asciiTheme="minorHAnsi" w:hAnsiTheme="minorHAnsi" w:cstheme="minorHAnsi"/>
              </w:rPr>
            </w:pPr>
            <w:r>
              <w:rPr>
                <w:rFonts w:asciiTheme="minorHAnsi" w:hAnsiTheme="minorHAnsi" w:cstheme="minorHAnsi"/>
              </w:rPr>
              <w:t>Fixed Length Data Section (Section 1)</w:t>
            </w:r>
          </w:p>
        </w:tc>
      </w:tr>
      <w:tr w:rsidR="00E32DAB" w14:paraId="04EF44CF" w14:textId="77777777" w:rsidTr="00AF1B0E">
        <w:trPr>
          <w:trHeight w:val="382"/>
        </w:trPr>
        <w:tc>
          <w:tcPr>
            <w:tcW w:w="8761" w:type="dxa"/>
            <w:gridSpan w:val="4"/>
          </w:tcPr>
          <w:p w14:paraId="4EF76BCC" w14:textId="5CA1C4A8" w:rsidR="00E32DAB" w:rsidRDefault="00E32DAB" w:rsidP="00AF1B0E">
            <w:pPr>
              <w:jc w:val="center"/>
              <w:rPr>
                <w:rFonts w:asciiTheme="minorHAnsi" w:hAnsiTheme="minorHAnsi" w:cstheme="minorHAnsi"/>
              </w:rPr>
            </w:pPr>
            <w:r>
              <w:rPr>
                <w:rFonts w:asciiTheme="minorHAnsi" w:hAnsiTheme="minorHAnsi" w:cstheme="minorHAnsi"/>
              </w:rPr>
              <w:t xml:space="preserve">Section </w:t>
            </w:r>
            <w:r w:rsidR="00A65793">
              <w:rPr>
                <w:rFonts w:asciiTheme="minorHAnsi" w:hAnsiTheme="minorHAnsi" w:cstheme="minorHAnsi"/>
              </w:rPr>
              <w:t>1</w:t>
            </w:r>
            <w:r>
              <w:rPr>
                <w:rFonts w:asciiTheme="minorHAnsi" w:hAnsiTheme="minorHAnsi" w:cstheme="minorHAnsi"/>
              </w:rPr>
              <w:t xml:space="preserve"> Checksum</w:t>
            </w:r>
          </w:p>
        </w:tc>
      </w:tr>
      <w:tr w:rsidR="00E32DAB" w14:paraId="74B1D2A3" w14:textId="77777777" w:rsidTr="00AF1B0E">
        <w:trPr>
          <w:trHeight w:val="382"/>
        </w:trPr>
        <w:tc>
          <w:tcPr>
            <w:tcW w:w="8761" w:type="dxa"/>
            <w:gridSpan w:val="4"/>
          </w:tcPr>
          <w:p w14:paraId="77D9AC3F" w14:textId="616E956F" w:rsidR="00E32DAB" w:rsidRDefault="00E32DAB" w:rsidP="00AF1B0E">
            <w:pPr>
              <w:jc w:val="center"/>
              <w:rPr>
                <w:rFonts w:asciiTheme="minorHAnsi" w:hAnsiTheme="minorHAnsi" w:cstheme="minorHAnsi"/>
              </w:rPr>
            </w:pPr>
            <w:r>
              <w:rPr>
                <w:rFonts w:asciiTheme="minorHAnsi" w:hAnsiTheme="minorHAnsi" w:cstheme="minorHAnsi"/>
              </w:rPr>
              <w:t>Variable-size</w:t>
            </w:r>
            <w:r w:rsidR="00C45E81">
              <w:rPr>
                <w:rFonts w:asciiTheme="minorHAnsi" w:hAnsiTheme="minorHAnsi" w:cstheme="minorHAnsi"/>
              </w:rPr>
              <w:t xml:space="preserve"> data heap</w:t>
            </w:r>
            <w:r w:rsidR="00A65793">
              <w:rPr>
                <w:rFonts w:asciiTheme="minorHAnsi" w:hAnsiTheme="minorHAnsi" w:cstheme="minorHAnsi"/>
              </w:rPr>
              <w:t xml:space="preserve"> (Section 2)</w:t>
            </w:r>
          </w:p>
        </w:tc>
      </w:tr>
      <w:tr w:rsidR="00E32DAB" w14:paraId="02206BD7" w14:textId="77777777" w:rsidTr="00AF1B0E">
        <w:trPr>
          <w:trHeight w:val="382"/>
        </w:trPr>
        <w:tc>
          <w:tcPr>
            <w:tcW w:w="8761" w:type="dxa"/>
            <w:gridSpan w:val="4"/>
          </w:tcPr>
          <w:p w14:paraId="66E5349D" w14:textId="49E3A293" w:rsidR="00E32DAB" w:rsidRDefault="00E32DAB" w:rsidP="00AF1B0E">
            <w:pPr>
              <w:jc w:val="center"/>
              <w:rPr>
                <w:rFonts w:asciiTheme="minorHAnsi" w:hAnsiTheme="minorHAnsi" w:cstheme="minorHAnsi"/>
              </w:rPr>
            </w:pPr>
            <w:r>
              <w:rPr>
                <w:rFonts w:asciiTheme="minorHAnsi" w:hAnsiTheme="minorHAnsi" w:cstheme="minorHAnsi"/>
              </w:rPr>
              <w:t>Checksum</w:t>
            </w:r>
            <w:r w:rsidR="00A12516">
              <w:rPr>
                <w:rFonts w:asciiTheme="minorHAnsi" w:hAnsiTheme="minorHAnsi" w:cstheme="minorHAnsi"/>
              </w:rPr>
              <w:t xml:space="preserve"> for Variable-size data heap</w:t>
            </w:r>
            <w:r w:rsidR="00A65793">
              <w:rPr>
                <w:rFonts w:asciiTheme="minorHAnsi" w:hAnsiTheme="minorHAnsi" w:cstheme="minorHAnsi"/>
              </w:rPr>
              <w:t xml:space="preserve"> (Section 2 Checksum)</w:t>
            </w:r>
          </w:p>
        </w:tc>
      </w:tr>
    </w:tbl>
    <w:p w14:paraId="4A13F591" w14:textId="77777777" w:rsidR="00E32DAB" w:rsidRDefault="00E32DAB" w:rsidP="00E32DAB"/>
    <w:p w14:paraId="5DB885E3" w14:textId="6B6591FB" w:rsidR="00A65793" w:rsidRDefault="00A65793" w:rsidP="00E32DAB">
      <w:pPr>
        <w:rPr>
          <w:rFonts w:asciiTheme="minorHAnsi" w:hAnsiTheme="minorHAnsi" w:cstheme="minorHAnsi"/>
          <w:bCs/>
        </w:rPr>
      </w:pPr>
      <w:r>
        <w:rPr>
          <w:rFonts w:asciiTheme="minorHAnsi" w:hAnsiTheme="minorHAnsi" w:cstheme="minorHAnsi"/>
          <w:bCs/>
        </w:rPr>
        <w:t xml:space="preserve">As before, </w:t>
      </w:r>
      <w:r w:rsidR="00DA2524">
        <w:rPr>
          <w:rFonts w:asciiTheme="minorHAnsi" w:hAnsiTheme="minorHAnsi" w:cstheme="minorHAnsi"/>
          <w:bCs/>
        </w:rPr>
        <w:t>S</w:t>
      </w:r>
      <w:r>
        <w:rPr>
          <w:rFonts w:asciiTheme="minorHAnsi" w:hAnsiTheme="minorHAnsi" w:cstheme="minorHAnsi"/>
          <w:bCs/>
        </w:rPr>
        <w:t>ection 0 contains an encoded selection of values defined in the structured chunk with its checksum.  In essence, nothing changes here when we add support for variable size data.</w:t>
      </w:r>
    </w:p>
    <w:p w14:paraId="317126D5" w14:textId="77777777" w:rsidR="00A65793" w:rsidRDefault="00A65793" w:rsidP="00E32DAB">
      <w:pPr>
        <w:rPr>
          <w:rFonts w:asciiTheme="minorHAnsi" w:hAnsiTheme="minorHAnsi" w:cstheme="minorHAnsi"/>
          <w:bCs/>
        </w:rPr>
      </w:pPr>
    </w:p>
    <w:p w14:paraId="20155C44" w14:textId="5C4A7BCB" w:rsidR="00A65793" w:rsidRDefault="00A65793" w:rsidP="00E32DAB">
      <w:pPr>
        <w:rPr>
          <w:rFonts w:asciiTheme="minorHAnsi" w:hAnsiTheme="minorHAnsi" w:cstheme="minorHAnsi"/>
          <w:bCs/>
        </w:rPr>
      </w:pPr>
      <w:r>
        <w:rPr>
          <w:rFonts w:asciiTheme="minorHAnsi" w:hAnsiTheme="minorHAnsi" w:cstheme="minorHAnsi"/>
          <w:bCs/>
        </w:rPr>
        <w:t xml:space="preserve">Similarly, </w:t>
      </w:r>
      <w:r w:rsidR="00DA2524">
        <w:rPr>
          <w:rFonts w:asciiTheme="minorHAnsi" w:hAnsiTheme="minorHAnsi" w:cstheme="minorHAnsi"/>
          <w:bCs/>
        </w:rPr>
        <w:t>S</w:t>
      </w:r>
      <w:r>
        <w:rPr>
          <w:rFonts w:asciiTheme="minorHAnsi" w:hAnsiTheme="minorHAnsi" w:cstheme="minorHAnsi"/>
          <w:bCs/>
        </w:rPr>
        <w:t>ection 1 still contains the fixed length data section.  Entries in this section are still fixed length, and any variable</w:t>
      </w:r>
      <w:ins w:id="158" w:author="Elena Pourmal" w:date="2023-07-17T19:53:00Z">
        <w:r w:rsidR="00C35399">
          <w:rPr>
            <w:rFonts w:asciiTheme="minorHAnsi" w:hAnsiTheme="minorHAnsi" w:cstheme="minorHAnsi"/>
            <w:bCs/>
          </w:rPr>
          <w:t>-</w:t>
        </w:r>
      </w:ins>
      <w:r>
        <w:rPr>
          <w:rFonts w:asciiTheme="minorHAnsi" w:hAnsiTheme="minorHAnsi" w:cstheme="minorHAnsi"/>
          <w:bCs/>
        </w:rPr>
        <w:t>length data is represe</w:t>
      </w:r>
      <w:r w:rsidR="008D4335">
        <w:rPr>
          <w:rFonts w:asciiTheme="minorHAnsi" w:hAnsiTheme="minorHAnsi" w:cstheme="minorHAnsi"/>
          <w:bCs/>
        </w:rPr>
        <w:t>nted with offset/length pairs referencing entries in</w:t>
      </w:r>
      <w:r>
        <w:rPr>
          <w:rFonts w:asciiTheme="minorHAnsi" w:hAnsiTheme="minorHAnsi" w:cstheme="minorHAnsi"/>
          <w:bCs/>
        </w:rPr>
        <w:t xml:space="preserve"> the variable size data heap.  However, since these offset / length pairs are metadata, </w:t>
      </w:r>
      <w:r w:rsidR="00DA2524">
        <w:rPr>
          <w:rFonts w:asciiTheme="minorHAnsi" w:hAnsiTheme="minorHAnsi" w:cstheme="minorHAnsi"/>
          <w:bCs/>
        </w:rPr>
        <w:t>S</w:t>
      </w:r>
      <w:r>
        <w:rPr>
          <w:rFonts w:asciiTheme="minorHAnsi" w:hAnsiTheme="minorHAnsi" w:cstheme="minorHAnsi"/>
          <w:bCs/>
        </w:rPr>
        <w:t>ection 1 now requires a checksum.</w:t>
      </w:r>
    </w:p>
    <w:p w14:paraId="28E3790D" w14:textId="77777777" w:rsidR="00A65793" w:rsidRDefault="00A65793" w:rsidP="00E32DAB">
      <w:pPr>
        <w:rPr>
          <w:rFonts w:asciiTheme="minorHAnsi" w:hAnsiTheme="minorHAnsi" w:cstheme="minorHAnsi"/>
          <w:bCs/>
        </w:rPr>
      </w:pPr>
    </w:p>
    <w:p w14:paraId="2E06D7A8" w14:textId="43FD5A37" w:rsidR="00A65793" w:rsidRDefault="00A65793" w:rsidP="00E32DAB">
      <w:pPr>
        <w:rPr>
          <w:rFonts w:asciiTheme="minorHAnsi" w:hAnsiTheme="minorHAnsi" w:cstheme="minorHAnsi"/>
          <w:bCs/>
        </w:rPr>
      </w:pPr>
      <w:r>
        <w:rPr>
          <w:rFonts w:asciiTheme="minorHAnsi" w:hAnsiTheme="minorHAnsi" w:cstheme="minorHAnsi"/>
          <w:bCs/>
        </w:rPr>
        <w:t>Conceptually, the variable size data heap (Section 2) is just a buffer containing the variable</w:t>
      </w:r>
      <w:ins w:id="159" w:author="Elena Pourmal" w:date="2023-07-17T19:53:00Z">
        <w:r w:rsidR="00C35399">
          <w:rPr>
            <w:rFonts w:asciiTheme="minorHAnsi" w:hAnsiTheme="minorHAnsi" w:cstheme="minorHAnsi"/>
            <w:bCs/>
          </w:rPr>
          <w:t>-</w:t>
        </w:r>
      </w:ins>
      <w:r>
        <w:rPr>
          <w:rFonts w:asciiTheme="minorHAnsi" w:hAnsiTheme="minorHAnsi" w:cstheme="minorHAnsi"/>
          <w:bCs/>
        </w:rPr>
        <w:t>length data referenced in the fixed length data section.  To allow tracking of the number of unused bytes in the heap, the first four bytes of the heap are reserved to store this value.  Since variable</w:t>
      </w:r>
      <w:ins w:id="160" w:author="Elena Pourmal" w:date="2023-07-17T19:53:00Z">
        <w:r w:rsidR="00C35399">
          <w:rPr>
            <w:rFonts w:asciiTheme="minorHAnsi" w:hAnsiTheme="minorHAnsi" w:cstheme="minorHAnsi"/>
            <w:bCs/>
          </w:rPr>
          <w:t>-</w:t>
        </w:r>
      </w:ins>
      <w:r>
        <w:rPr>
          <w:rFonts w:asciiTheme="minorHAnsi" w:hAnsiTheme="minorHAnsi" w:cstheme="minorHAnsi"/>
          <w:bCs/>
        </w:rPr>
        <w:t>length data can contain references to other variable</w:t>
      </w:r>
      <w:ins w:id="161" w:author="Elena Pourmal" w:date="2023-07-17T19:54:00Z">
        <w:r w:rsidR="00C35399">
          <w:rPr>
            <w:rFonts w:asciiTheme="minorHAnsi" w:hAnsiTheme="minorHAnsi" w:cstheme="minorHAnsi"/>
            <w:bCs/>
          </w:rPr>
          <w:t>-</w:t>
        </w:r>
      </w:ins>
      <w:r>
        <w:rPr>
          <w:rFonts w:asciiTheme="minorHAnsi" w:hAnsiTheme="minorHAnsi" w:cstheme="minorHAnsi"/>
          <w:bCs/>
        </w:rPr>
        <w:t>length data, it is possible that the variable</w:t>
      </w:r>
      <w:ins w:id="162" w:author="Elena Pourmal" w:date="2023-07-17T19:54:00Z">
        <w:r w:rsidR="00C35399">
          <w:rPr>
            <w:rFonts w:asciiTheme="minorHAnsi" w:hAnsiTheme="minorHAnsi" w:cstheme="minorHAnsi"/>
            <w:bCs/>
          </w:rPr>
          <w:t>-</w:t>
        </w:r>
      </w:ins>
      <w:r>
        <w:rPr>
          <w:rFonts w:asciiTheme="minorHAnsi" w:hAnsiTheme="minorHAnsi" w:cstheme="minorHAnsi"/>
          <w:bCs/>
        </w:rPr>
        <w:t xml:space="preserve">length data heap will contain metadata – which makes a checksum necessary for </w:t>
      </w:r>
      <w:r w:rsidR="00DA2524">
        <w:rPr>
          <w:rFonts w:asciiTheme="minorHAnsi" w:hAnsiTheme="minorHAnsi" w:cstheme="minorHAnsi"/>
          <w:bCs/>
        </w:rPr>
        <w:t>S</w:t>
      </w:r>
      <w:r>
        <w:rPr>
          <w:rFonts w:asciiTheme="minorHAnsi" w:hAnsiTheme="minorHAnsi" w:cstheme="minorHAnsi"/>
          <w:bCs/>
        </w:rPr>
        <w:t>ection 2 as well.</w:t>
      </w:r>
    </w:p>
    <w:p w14:paraId="4D674001" w14:textId="77777777" w:rsidR="00A65793" w:rsidRDefault="00A65793" w:rsidP="00E32DAB">
      <w:pPr>
        <w:rPr>
          <w:rFonts w:asciiTheme="minorHAnsi" w:hAnsiTheme="minorHAnsi" w:cstheme="minorHAnsi"/>
          <w:bCs/>
        </w:rPr>
      </w:pPr>
    </w:p>
    <w:p w14:paraId="35BA3096" w14:textId="684D5449" w:rsidR="00A65793" w:rsidRDefault="00A65793" w:rsidP="00E32DAB">
      <w:pPr>
        <w:rPr>
          <w:rFonts w:asciiTheme="minorHAnsi" w:hAnsiTheme="minorHAnsi" w:cstheme="minorHAnsi"/>
          <w:bCs/>
        </w:rPr>
      </w:pPr>
      <w:r>
        <w:rPr>
          <w:rFonts w:asciiTheme="minorHAnsi" w:hAnsiTheme="minorHAnsi" w:cstheme="minorHAnsi"/>
          <w:bCs/>
        </w:rPr>
        <w:t>If the fixed length data section contains no references to variable</w:t>
      </w:r>
      <w:ins w:id="163" w:author="Elena Pourmal" w:date="2023-07-17T19:54:00Z">
        <w:r w:rsidR="00C35399">
          <w:rPr>
            <w:rFonts w:asciiTheme="minorHAnsi" w:hAnsiTheme="minorHAnsi" w:cstheme="minorHAnsi"/>
            <w:bCs/>
          </w:rPr>
          <w:t>-</w:t>
        </w:r>
      </w:ins>
      <w:r>
        <w:rPr>
          <w:rFonts w:asciiTheme="minorHAnsi" w:hAnsiTheme="minorHAnsi" w:cstheme="minorHAnsi"/>
          <w:bCs/>
        </w:rPr>
        <w:t xml:space="preserve">length data, the variable-size data heap will be empty.  In this case, the variable size data heap doesn’t exist, and </w:t>
      </w:r>
      <w:r w:rsidR="00DA2524">
        <w:rPr>
          <w:rFonts w:asciiTheme="minorHAnsi" w:hAnsiTheme="minorHAnsi" w:cstheme="minorHAnsi"/>
          <w:bCs/>
        </w:rPr>
        <w:t>S</w:t>
      </w:r>
      <w:r>
        <w:rPr>
          <w:rFonts w:asciiTheme="minorHAnsi" w:hAnsiTheme="minorHAnsi" w:cstheme="minorHAnsi"/>
          <w:bCs/>
        </w:rPr>
        <w:t>ection 2 will be of zero length.</w:t>
      </w:r>
    </w:p>
    <w:p w14:paraId="396FA96C" w14:textId="77777777" w:rsidR="00A65793" w:rsidRDefault="00A65793" w:rsidP="00E32DAB">
      <w:pPr>
        <w:rPr>
          <w:rFonts w:asciiTheme="minorHAnsi" w:hAnsiTheme="minorHAnsi" w:cstheme="minorHAnsi"/>
          <w:bCs/>
        </w:rPr>
      </w:pPr>
    </w:p>
    <w:p w14:paraId="7D72D61C" w14:textId="30691C81" w:rsidR="00A65793" w:rsidRDefault="00A65793" w:rsidP="00E32DAB">
      <w:pPr>
        <w:rPr>
          <w:rFonts w:asciiTheme="minorHAnsi" w:hAnsiTheme="minorHAnsi" w:cstheme="minorHAnsi"/>
          <w:bCs/>
        </w:rPr>
      </w:pPr>
      <w:r>
        <w:rPr>
          <w:rFonts w:asciiTheme="minorHAnsi" w:hAnsiTheme="minorHAnsi" w:cstheme="minorHAnsi"/>
          <w:bCs/>
        </w:rPr>
        <w:t xml:space="preserve">Similarly, if the selection is the empty selection, the fixed length data section is empty, and thus </w:t>
      </w:r>
      <w:r w:rsidR="00DA2524">
        <w:rPr>
          <w:rFonts w:asciiTheme="minorHAnsi" w:hAnsiTheme="minorHAnsi" w:cstheme="minorHAnsi"/>
          <w:bCs/>
        </w:rPr>
        <w:t>S</w:t>
      </w:r>
      <w:r>
        <w:rPr>
          <w:rFonts w:asciiTheme="minorHAnsi" w:hAnsiTheme="minorHAnsi" w:cstheme="minorHAnsi"/>
          <w:bCs/>
        </w:rPr>
        <w:t>ection 1 will be of zero length.</w:t>
      </w:r>
    </w:p>
    <w:p w14:paraId="678909A6" w14:textId="77777777" w:rsidR="00AC6370" w:rsidRDefault="00AC6370" w:rsidP="00AC6370">
      <w:pPr>
        <w:pStyle w:val="ListParagraph"/>
        <w:rPr>
          <w:rFonts w:cstheme="minorHAnsi"/>
          <w:szCs w:val="24"/>
        </w:rPr>
      </w:pPr>
    </w:p>
    <w:p w14:paraId="03363BB1" w14:textId="3745C2BF" w:rsidR="00AC6370" w:rsidRPr="00FD1093" w:rsidRDefault="00AC6370" w:rsidP="00AC6370">
      <w:pPr>
        <w:pStyle w:val="Caption"/>
        <w:rPr>
          <w:sz w:val="24"/>
          <w:szCs w:val="24"/>
        </w:rPr>
      </w:pPr>
      <w:bookmarkStart w:id="164" w:name="_Ref137048213"/>
      <w:r w:rsidRPr="00AC6370">
        <w:rPr>
          <w:sz w:val="24"/>
          <w:szCs w:val="24"/>
        </w:rPr>
        <w:t xml:space="preserve">Table </w:t>
      </w:r>
      <w:r w:rsidRPr="00AC6370">
        <w:rPr>
          <w:sz w:val="24"/>
          <w:szCs w:val="24"/>
        </w:rPr>
        <w:fldChar w:fldCharType="begin"/>
      </w:r>
      <w:r w:rsidRPr="00AC6370">
        <w:rPr>
          <w:sz w:val="24"/>
          <w:szCs w:val="24"/>
        </w:rPr>
        <w:instrText xml:space="preserve"> SEQ Table \* ARABIC </w:instrText>
      </w:r>
      <w:r w:rsidRPr="00AC6370">
        <w:rPr>
          <w:sz w:val="24"/>
          <w:szCs w:val="24"/>
        </w:rPr>
        <w:fldChar w:fldCharType="separate"/>
      </w:r>
      <w:r w:rsidR="00552575">
        <w:rPr>
          <w:noProof/>
          <w:sz w:val="24"/>
          <w:szCs w:val="24"/>
        </w:rPr>
        <w:t>7</w:t>
      </w:r>
      <w:r w:rsidRPr="00AC6370">
        <w:rPr>
          <w:sz w:val="24"/>
          <w:szCs w:val="24"/>
        </w:rPr>
        <w:fldChar w:fldCharType="end"/>
      </w:r>
      <w:bookmarkEnd w:id="164"/>
      <w:r w:rsidRPr="00AC6370">
        <w:rPr>
          <w:sz w:val="24"/>
          <w:szCs w:val="24"/>
        </w:rPr>
        <w:t>:</w:t>
      </w:r>
      <w:r>
        <w:t xml:space="preserve"> </w:t>
      </w:r>
      <w:r w:rsidRPr="00FD1093">
        <w:rPr>
          <w:sz w:val="24"/>
          <w:szCs w:val="24"/>
        </w:rPr>
        <w:t xml:space="preserve">Structured Chunk to store </w:t>
      </w:r>
      <w:r>
        <w:rPr>
          <w:sz w:val="24"/>
          <w:szCs w:val="24"/>
        </w:rPr>
        <w:t>dense</w:t>
      </w:r>
      <w:r w:rsidRPr="00FD1093">
        <w:rPr>
          <w:sz w:val="24"/>
          <w:szCs w:val="24"/>
        </w:rPr>
        <w:t xml:space="preserve"> dataset of </w:t>
      </w:r>
      <w:r>
        <w:rPr>
          <w:sz w:val="24"/>
          <w:szCs w:val="24"/>
        </w:rPr>
        <w:t>variable</w:t>
      </w:r>
      <w:r w:rsidRPr="00FD1093">
        <w:rPr>
          <w:sz w:val="24"/>
          <w:szCs w:val="24"/>
        </w:rPr>
        <w:t>-size datatype</w:t>
      </w:r>
    </w:p>
    <w:tbl>
      <w:tblPr>
        <w:tblStyle w:val="TableGrid"/>
        <w:tblW w:w="0" w:type="auto"/>
        <w:tblLayout w:type="fixed"/>
        <w:tblLook w:val="04A0" w:firstRow="1" w:lastRow="0" w:firstColumn="1" w:lastColumn="0" w:noHBand="0" w:noVBand="1"/>
      </w:tblPr>
      <w:tblGrid>
        <w:gridCol w:w="1710"/>
        <w:gridCol w:w="2520"/>
        <w:gridCol w:w="2430"/>
        <w:gridCol w:w="2101"/>
      </w:tblGrid>
      <w:tr w:rsidR="00AC6370" w:rsidRPr="006F71E2" w14:paraId="0EC5A8B8" w14:textId="77777777" w:rsidTr="00AF1B0E">
        <w:trPr>
          <w:trHeight w:val="382"/>
        </w:trPr>
        <w:tc>
          <w:tcPr>
            <w:tcW w:w="1710" w:type="dxa"/>
          </w:tcPr>
          <w:p w14:paraId="529CAA6D" w14:textId="77777777" w:rsidR="00AC6370" w:rsidRPr="006F71E2" w:rsidRDefault="00AC6370" w:rsidP="00AF1B0E">
            <w:pPr>
              <w:jc w:val="center"/>
              <w:rPr>
                <w:rFonts w:asciiTheme="minorHAnsi" w:hAnsiTheme="minorHAnsi" w:cstheme="minorHAnsi"/>
                <w:b/>
                <w:bCs/>
              </w:rPr>
            </w:pPr>
            <w:r>
              <w:rPr>
                <w:rFonts w:asciiTheme="minorHAnsi" w:hAnsiTheme="minorHAnsi" w:cstheme="minorHAnsi"/>
                <w:b/>
                <w:bCs/>
              </w:rPr>
              <w:t>byte</w:t>
            </w:r>
          </w:p>
        </w:tc>
        <w:tc>
          <w:tcPr>
            <w:tcW w:w="2520" w:type="dxa"/>
          </w:tcPr>
          <w:p w14:paraId="5F42E91F" w14:textId="77777777" w:rsidR="00AC6370" w:rsidRPr="006F71E2" w:rsidRDefault="00AC6370" w:rsidP="00AF1B0E">
            <w:pPr>
              <w:jc w:val="center"/>
              <w:rPr>
                <w:rFonts w:asciiTheme="minorHAnsi" w:hAnsiTheme="minorHAnsi" w:cstheme="minorHAnsi"/>
                <w:b/>
                <w:bCs/>
              </w:rPr>
            </w:pPr>
            <w:r>
              <w:rPr>
                <w:rFonts w:asciiTheme="minorHAnsi" w:hAnsiTheme="minorHAnsi" w:cstheme="minorHAnsi"/>
                <w:b/>
                <w:bCs/>
              </w:rPr>
              <w:t>byte</w:t>
            </w:r>
          </w:p>
        </w:tc>
        <w:tc>
          <w:tcPr>
            <w:tcW w:w="2430" w:type="dxa"/>
          </w:tcPr>
          <w:p w14:paraId="24F62CB8" w14:textId="77777777" w:rsidR="00AC6370" w:rsidRPr="006F71E2" w:rsidRDefault="00AC6370" w:rsidP="00AF1B0E">
            <w:pPr>
              <w:jc w:val="center"/>
              <w:rPr>
                <w:rFonts w:asciiTheme="minorHAnsi" w:hAnsiTheme="minorHAnsi" w:cstheme="minorHAnsi"/>
                <w:b/>
                <w:bCs/>
              </w:rPr>
            </w:pPr>
            <w:r>
              <w:rPr>
                <w:rFonts w:asciiTheme="minorHAnsi" w:hAnsiTheme="minorHAnsi" w:cstheme="minorHAnsi"/>
                <w:b/>
                <w:bCs/>
              </w:rPr>
              <w:t>byte</w:t>
            </w:r>
          </w:p>
        </w:tc>
        <w:tc>
          <w:tcPr>
            <w:tcW w:w="2101" w:type="dxa"/>
          </w:tcPr>
          <w:p w14:paraId="131E5C3F" w14:textId="77777777" w:rsidR="00AC6370" w:rsidRPr="006F71E2" w:rsidRDefault="00AC6370" w:rsidP="00AF1B0E">
            <w:pPr>
              <w:jc w:val="center"/>
              <w:rPr>
                <w:rFonts w:asciiTheme="minorHAnsi" w:hAnsiTheme="minorHAnsi" w:cstheme="minorHAnsi"/>
                <w:b/>
                <w:bCs/>
              </w:rPr>
            </w:pPr>
            <w:r>
              <w:rPr>
                <w:rFonts w:asciiTheme="minorHAnsi" w:hAnsiTheme="minorHAnsi" w:cstheme="minorHAnsi"/>
                <w:b/>
                <w:bCs/>
              </w:rPr>
              <w:t>byte</w:t>
            </w:r>
          </w:p>
        </w:tc>
      </w:tr>
      <w:tr w:rsidR="00AC6370" w14:paraId="0012AF08" w14:textId="77777777" w:rsidTr="00AF1B0E">
        <w:trPr>
          <w:trHeight w:val="382"/>
        </w:trPr>
        <w:tc>
          <w:tcPr>
            <w:tcW w:w="8761" w:type="dxa"/>
            <w:gridSpan w:val="4"/>
          </w:tcPr>
          <w:p w14:paraId="464FD7B2" w14:textId="3C707092" w:rsidR="00AC6370" w:rsidRDefault="00A65793" w:rsidP="00AF1B0E">
            <w:pPr>
              <w:jc w:val="center"/>
              <w:rPr>
                <w:rFonts w:asciiTheme="minorHAnsi" w:hAnsiTheme="minorHAnsi" w:cstheme="minorHAnsi"/>
              </w:rPr>
            </w:pPr>
            <w:r>
              <w:rPr>
                <w:rFonts w:asciiTheme="minorHAnsi" w:hAnsiTheme="minorHAnsi" w:cstheme="minorHAnsi"/>
              </w:rPr>
              <w:t>Fixed Length Data Section (Section 0)</w:t>
            </w:r>
          </w:p>
        </w:tc>
      </w:tr>
      <w:tr w:rsidR="00AC6370" w14:paraId="6A94D17D" w14:textId="77777777" w:rsidTr="00AF1B0E">
        <w:trPr>
          <w:trHeight w:val="382"/>
        </w:trPr>
        <w:tc>
          <w:tcPr>
            <w:tcW w:w="8761" w:type="dxa"/>
            <w:gridSpan w:val="4"/>
          </w:tcPr>
          <w:p w14:paraId="67D17C27" w14:textId="409B6AF4" w:rsidR="00AC6370" w:rsidRDefault="00AC6370" w:rsidP="00AF1B0E">
            <w:pPr>
              <w:jc w:val="center"/>
              <w:rPr>
                <w:rFonts w:asciiTheme="minorHAnsi" w:hAnsiTheme="minorHAnsi" w:cstheme="minorHAnsi"/>
              </w:rPr>
            </w:pPr>
            <w:r>
              <w:rPr>
                <w:rFonts w:asciiTheme="minorHAnsi" w:hAnsiTheme="minorHAnsi" w:cstheme="minorHAnsi"/>
              </w:rPr>
              <w:t xml:space="preserve">Section </w:t>
            </w:r>
            <w:r w:rsidR="00A65793">
              <w:rPr>
                <w:rFonts w:asciiTheme="minorHAnsi" w:hAnsiTheme="minorHAnsi" w:cstheme="minorHAnsi"/>
              </w:rPr>
              <w:t>0</w:t>
            </w:r>
            <w:r>
              <w:rPr>
                <w:rFonts w:asciiTheme="minorHAnsi" w:hAnsiTheme="minorHAnsi" w:cstheme="minorHAnsi"/>
              </w:rPr>
              <w:t xml:space="preserve"> Checksum</w:t>
            </w:r>
          </w:p>
        </w:tc>
      </w:tr>
      <w:tr w:rsidR="00AC6370" w14:paraId="23F1EA7B" w14:textId="77777777" w:rsidTr="00AF1B0E">
        <w:trPr>
          <w:trHeight w:val="382"/>
        </w:trPr>
        <w:tc>
          <w:tcPr>
            <w:tcW w:w="8761" w:type="dxa"/>
            <w:gridSpan w:val="4"/>
          </w:tcPr>
          <w:p w14:paraId="6A359069" w14:textId="49FC96AE" w:rsidR="00AC6370" w:rsidRDefault="00AC6370" w:rsidP="00AF1B0E">
            <w:pPr>
              <w:jc w:val="center"/>
              <w:rPr>
                <w:rFonts w:asciiTheme="minorHAnsi" w:hAnsiTheme="minorHAnsi" w:cstheme="minorHAnsi"/>
              </w:rPr>
            </w:pPr>
            <w:r>
              <w:rPr>
                <w:rFonts w:asciiTheme="minorHAnsi" w:hAnsiTheme="minorHAnsi" w:cstheme="minorHAnsi"/>
              </w:rPr>
              <w:t>Variable-size data heap</w:t>
            </w:r>
            <w:r w:rsidR="00A65793">
              <w:rPr>
                <w:rFonts w:asciiTheme="minorHAnsi" w:hAnsiTheme="minorHAnsi" w:cstheme="minorHAnsi"/>
              </w:rPr>
              <w:t xml:space="preserve"> (Section 1)</w:t>
            </w:r>
          </w:p>
        </w:tc>
      </w:tr>
      <w:tr w:rsidR="00AC6370" w14:paraId="0111FD2D" w14:textId="77777777" w:rsidTr="00AF1B0E">
        <w:trPr>
          <w:trHeight w:val="382"/>
        </w:trPr>
        <w:tc>
          <w:tcPr>
            <w:tcW w:w="8761" w:type="dxa"/>
            <w:gridSpan w:val="4"/>
          </w:tcPr>
          <w:p w14:paraId="12BD3E76" w14:textId="7CD0A8FB" w:rsidR="00AC6370" w:rsidRDefault="00AC6370" w:rsidP="00AF1B0E">
            <w:pPr>
              <w:jc w:val="center"/>
              <w:rPr>
                <w:rFonts w:asciiTheme="minorHAnsi" w:hAnsiTheme="minorHAnsi" w:cstheme="minorHAnsi"/>
              </w:rPr>
            </w:pPr>
            <w:r>
              <w:rPr>
                <w:rFonts w:asciiTheme="minorHAnsi" w:hAnsiTheme="minorHAnsi" w:cstheme="minorHAnsi"/>
              </w:rPr>
              <w:t>Checksum</w:t>
            </w:r>
            <w:r w:rsidR="005704CB">
              <w:rPr>
                <w:rFonts w:asciiTheme="minorHAnsi" w:hAnsiTheme="minorHAnsi" w:cstheme="minorHAnsi"/>
              </w:rPr>
              <w:t xml:space="preserve"> for Variable-size data heap</w:t>
            </w:r>
            <w:r w:rsidR="00A65793">
              <w:rPr>
                <w:rFonts w:asciiTheme="minorHAnsi" w:hAnsiTheme="minorHAnsi" w:cstheme="minorHAnsi"/>
              </w:rPr>
              <w:t xml:space="preserve"> (Section 1 Checksum)</w:t>
            </w:r>
          </w:p>
        </w:tc>
      </w:tr>
    </w:tbl>
    <w:p w14:paraId="2A2A65B1" w14:textId="77777777" w:rsidR="00AC6370" w:rsidRDefault="00AC6370" w:rsidP="00AC6370"/>
    <w:p w14:paraId="71240C7E" w14:textId="6989CCDA" w:rsidR="00A65793" w:rsidRDefault="00A65793" w:rsidP="00AC6370">
      <w:pPr>
        <w:rPr>
          <w:rFonts w:asciiTheme="minorHAnsi" w:hAnsiTheme="minorHAnsi" w:cstheme="minorHAnsi"/>
          <w:bCs/>
        </w:rPr>
      </w:pPr>
      <w:r>
        <w:rPr>
          <w:rFonts w:asciiTheme="minorHAnsi" w:hAnsiTheme="minorHAnsi" w:cstheme="minorHAnsi"/>
          <w:bCs/>
        </w:rPr>
        <w:t>When used for dense datasets with data</w:t>
      </w:r>
      <w:r w:rsidR="00806970">
        <w:rPr>
          <w:rFonts w:asciiTheme="minorHAnsi" w:hAnsiTheme="minorHAnsi" w:cstheme="minorHAnsi"/>
          <w:bCs/>
        </w:rPr>
        <w:t xml:space="preserve"> (see </w:t>
      </w:r>
      <w:r w:rsidR="00806970" w:rsidRPr="00806970">
        <w:rPr>
          <w:rFonts w:asciiTheme="minorHAnsi" w:hAnsiTheme="minorHAnsi" w:cstheme="minorHAnsi"/>
          <w:bCs/>
        </w:rPr>
        <w:fldChar w:fldCharType="begin"/>
      </w:r>
      <w:r w:rsidR="00806970" w:rsidRPr="00806970">
        <w:rPr>
          <w:rFonts w:asciiTheme="minorHAnsi" w:hAnsiTheme="minorHAnsi" w:cstheme="minorHAnsi"/>
          <w:bCs/>
        </w:rPr>
        <w:instrText xml:space="preserve"> REF _Ref137048213 \h </w:instrText>
      </w:r>
      <w:r w:rsidR="00806970">
        <w:rPr>
          <w:rFonts w:asciiTheme="minorHAnsi" w:hAnsiTheme="minorHAnsi" w:cstheme="minorHAnsi"/>
          <w:bCs/>
        </w:rPr>
        <w:instrText xml:space="preserve"> \* MERGEFORMAT </w:instrText>
      </w:r>
      <w:r w:rsidR="00806970" w:rsidRPr="00806970">
        <w:rPr>
          <w:rFonts w:asciiTheme="minorHAnsi" w:hAnsiTheme="minorHAnsi" w:cstheme="minorHAnsi"/>
          <w:bCs/>
        </w:rPr>
      </w:r>
      <w:r w:rsidR="00806970" w:rsidRPr="00806970">
        <w:rPr>
          <w:rFonts w:asciiTheme="minorHAnsi" w:hAnsiTheme="minorHAnsi" w:cstheme="minorHAnsi"/>
          <w:bCs/>
        </w:rPr>
        <w:fldChar w:fldCharType="separate"/>
      </w:r>
      <w:r w:rsidR="00552575" w:rsidRPr="00552575">
        <w:rPr>
          <w:rFonts w:asciiTheme="minorHAnsi" w:hAnsiTheme="minorHAnsi" w:cstheme="minorHAnsi"/>
        </w:rPr>
        <w:t xml:space="preserve">Table </w:t>
      </w:r>
      <w:r w:rsidR="00552575" w:rsidRPr="00552575">
        <w:rPr>
          <w:rFonts w:asciiTheme="minorHAnsi" w:hAnsiTheme="minorHAnsi" w:cstheme="minorHAnsi"/>
          <w:noProof/>
        </w:rPr>
        <w:t>7</w:t>
      </w:r>
      <w:r w:rsidR="00806970" w:rsidRPr="00806970">
        <w:rPr>
          <w:rFonts w:asciiTheme="minorHAnsi" w:hAnsiTheme="minorHAnsi" w:cstheme="minorHAnsi"/>
          <w:bCs/>
        </w:rPr>
        <w:fldChar w:fldCharType="end"/>
      </w:r>
      <w:r w:rsidR="00806970">
        <w:rPr>
          <w:rFonts w:asciiTheme="minorHAnsi" w:hAnsiTheme="minorHAnsi" w:cstheme="minorHAnsi"/>
          <w:bCs/>
        </w:rPr>
        <w:t>)</w:t>
      </w:r>
      <w:r>
        <w:rPr>
          <w:rFonts w:asciiTheme="minorHAnsi" w:hAnsiTheme="minorHAnsi" w:cstheme="minorHAnsi"/>
          <w:bCs/>
        </w:rPr>
        <w:t>, the content of the fixed length data section (Section 0) is all but identical to the contents of an existing chunk in a dataset containing variable</w:t>
      </w:r>
      <w:ins w:id="165" w:author="Elena Pourmal" w:date="2023-07-17T19:54:00Z">
        <w:r w:rsidR="00C35399">
          <w:rPr>
            <w:rFonts w:asciiTheme="minorHAnsi" w:hAnsiTheme="minorHAnsi" w:cstheme="minorHAnsi"/>
            <w:bCs/>
          </w:rPr>
          <w:t>-</w:t>
        </w:r>
      </w:ins>
      <w:r>
        <w:rPr>
          <w:rFonts w:asciiTheme="minorHAnsi" w:hAnsiTheme="minorHAnsi" w:cstheme="minorHAnsi"/>
          <w:bCs/>
        </w:rPr>
        <w:lastRenderedPageBreak/>
        <w:t>length data.  The difference is that instead of representing variable</w:t>
      </w:r>
      <w:ins w:id="166" w:author="Elena Pourmal" w:date="2023-07-17T19:54:00Z">
        <w:r w:rsidR="00C35399">
          <w:rPr>
            <w:rFonts w:asciiTheme="minorHAnsi" w:hAnsiTheme="minorHAnsi" w:cstheme="minorHAnsi"/>
            <w:bCs/>
          </w:rPr>
          <w:t>-</w:t>
        </w:r>
      </w:ins>
      <w:r>
        <w:rPr>
          <w:rFonts w:asciiTheme="minorHAnsi" w:hAnsiTheme="minorHAnsi" w:cstheme="minorHAnsi"/>
          <w:bCs/>
        </w:rPr>
        <w:t xml:space="preserve">length data with references into global heaps, variable size data is stored in the variable size data heap in </w:t>
      </w:r>
      <w:r w:rsidR="00DA2524">
        <w:rPr>
          <w:rFonts w:asciiTheme="minorHAnsi" w:hAnsiTheme="minorHAnsi" w:cstheme="minorHAnsi"/>
          <w:bCs/>
        </w:rPr>
        <w:t>S</w:t>
      </w:r>
      <w:r>
        <w:rPr>
          <w:rFonts w:asciiTheme="minorHAnsi" w:hAnsiTheme="minorHAnsi" w:cstheme="minorHAnsi"/>
          <w:bCs/>
        </w:rPr>
        <w:t>ection 1, and referenced by offset / length pairs.  Section 0 requires a checksum, as these offset / length pairs are metadata.</w:t>
      </w:r>
    </w:p>
    <w:p w14:paraId="14907170" w14:textId="77777777" w:rsidR="00A65793" w:rsidRDefault="00A65793" w:rsidP="00AC6370">
      <w:pPr>
        <w:rPr>
          <w:rFonts w:asciiTheme="minorHAnsi" w:hAnsiTheme="minorHAnsi" w:cstheme="minorHAnsi"/>
          <w:bCs/>
        </w:rPr>
      </w:pPr>
    </w:p>
    <w:p w14:paraId="2A039834" w14:textId="200C5036" w:rsidR="00FD1093" w:rsidRPr="00FD1093" w:rsidRDefault="00A65793" w:rsidP="00FD1093">
      <w:r>
        <w:rPr>
          <w:rFonts w:asciiTheme="minorHAnsi" w:hAnsiTheme="minorHAnsi" w:cstheme="minorHAnsi"/>
          <w:bCs/>
        </w:rPr>
        <w:t>The Variable size data heap in this context is identical to that in the sparse data sets with variable</w:t>
      </w:r>
      <w:ins w:id="167" w:author="Elena Pourmal" w:date="2023-07-17T19:54:00Z">
        <w:r w:rsidR="00C35399">
          <w:rPr>
            <w:rFonts w:asciiTheme="minorHAnsi" w:hAnsiTheme="minorHAnsi" w:cstheme="minorHAnsi"/>
            <w:bCs/>
          </w:rPr>
          <w:t>-</w:t>
        </w:r>
      </w:ins>
      <w:r>
        <w:rPr>
          <w:rFonts w:asciiTheme="minorHAnsi" w:hAnsiTheme="minorHAnsi" w:cstheme="minorHAnsi"/>
          <w:bCs/>
        </w:rPr>
        <w:t xml:space="preserve"> length data heap above.</w:t>
      </w:r>
    </w:p>
    <w:p w14:paraId="5A413A1A" w14:textId="47712568" w:rsidR="00AE7821" w:rsidRDefault="001A4FE5" w:rsidP="00A65793">
      <w:pPr>
        <w:pStyle w:val="Heading2"/>
      </w:pPr>
      <w:bookmarkStart w:id="168" w:name="_Toc140514691"/>
      <w:r>
        <w:t>Filtered Structured Chunk</w:t>
      </w:r>
      <w:bookmarkEnd w:id="168"/>
    </w:p>
    <w:p w14:paraId="68E39F66" w14:textId="4D2F8E8E" w:rsidR="008D4335" w:rsidRDefault="008D4335" w:rsidP="00AE7821">
      <w:pPr>
        <w:rPr>
          <w:rFonts w:asciiTheme="minorHAnsi" w:hAnsiTheme="minorHAnsi" w:cstheme="minorHAnsi"/>
          <w:color w:val="000000" w:themeColor="text1"/>
        </w:rPr>
      </w:pPr>
      <w:r>
        <w:rPr>
          <w:rFonts w:asciiTheme="minorHAnsi" w:hAnsiTheme="minorHAnsi" w:cstheme="minorHAnsi"/>
          <w:color w:val="000000" w:themeColor="text1"/>
        </w:rPr>
        <w:t>A Filtered Structured Chunk is essentially a Structured Chunk with one or more of its sections passed through filter pipelines.</w:t>
      </w:r>
    </w:p>
    <w:p w14:paraId="3A5BBEF6" w14:textId="77777777" w:rsidR="008D4335" w:rsidRDefault="008D4335" w:rsidP="00AE7821">
      <w:pPr>
        <w:rPr>
          <w:rFonts w:asciiTheme="minorHAnsi" w:hAnsiTheme="minorHAnsi" w:cstheme="minorHAnsi"/>
          <w:color w:val="000000" w:themeColor="text1"/>
        </w:rPr>
      </w:pPr>
    </w:p>
    <w:p w14:paraId="679E4A77" w14:textId="21283BA0" w:rsidR="008D4335" w:rsidRDefault="008D4335" w:rsidP="00AE7821">
      <w:pPr>
        <w:rPr>
          <w:rFonts w:asciiTheme="minorHAnsi" w:hAnsiTheme="minorHAnsi" w:cstheme="minorHAnsi"/>
          <w:color w:val="000000" w:themeColor="text1"/>
        </w:rPr>
      </w:pPr>
      <w:r>
        <w:rPr>
          <w:rFonts w:asciiTheme="minorHAnsi" w:hAnsiTheme="minorHAnsi" w:cstheme="minorHAnsi"/>
          <w:color w:val="000000" w:themeColor="text1"/>
        </w:rPr>
        <w:t xml:space="preserve">Managing filtering of the various sections requires extended metadata, which is discussed in the next section.  </w:t>
      </w:r>
      <w:r>
        <w:rPr>
          <w:rFonts w:asciiTheme="minorHAnsi" w:hAnsiTheme="minorHAnsi" w:cstheme="minorHAnsi"/>
        </w:rPr>
        <w:t>As with Structured Chunks, the details of how this metadata will be stored is covered in Section 4.</w:t>
      </w:r>
    </w:p>
    <w:p w14:paraId="0EA169CB" w14:textId="06F43D2C" w:rsidR="00AE7821" w:rsidRPr="00806970" w:rsidRDefault="001A4FE5" w:rsidP="00E44603">
      <w:pPr>
        <w:pStyle w:val="Heading3"/>
      </w:pPr>
      <w:bookmarkStart w:id="169" w:name="_Ref140513817"/>
      <w:bookmarkStart w:id="170" w:name="_Toc140514692"/>
      <w:r>
        <w:t>Filtered Structured Chunk</w:t>
      </w:r>
      <w:r w:rsidR="00AE7821" w:rsidRPr="00AE7821">
        <w:t xml:space="preserve"> </w:t>
      </w:r>
      <w:r w:rsidR="007D7B19" w:rsidRPr="00806970">
        <w:t>Metadata</w:t>
      </w:r>
      <w:bookmarkEnd w:id="169"/>
      <w:bookmarkEnd w:id="170"/>
    </w:p>
    <w:p w14:paraId="1C329D67" w14:textId="659A7AB6" w:rsidR="00AE7821" w:rsidRDefault="00AE7821" w:rsidP="00AE7821">
      <w:pPr>
        <w:rPr>
          <w:rFonts w:asciiTheme="minorHAnsi" w:eastAsiaTheme="minorHAnsi" w:hAnsiTheme="minorHAnsi" w:cstheme="minorHAnsi"/>
          <w:color w:val="000000" w:themeColor="text1"/>
        </w:rPr>
      </w:pPr>
      <w:r>
        <w:rPr>
          <w:rFonts w:asciiTheme="minorHAnsi" w:hAnsiTheme="minorHAnsi" w:cstheme="minorHAnsi"/>
        </w:rPr>
        <w:t xml:space="preserve">The </w:t>
      </w:r>
      <w:r w:rsidR="001A4FE5">
        <w:rPr>
          <w:rFonts w:asciiTheme="minorHAnsi" w:hAnsiTheme="minorHAnsi" w:cstheme="minorHAnsi"/>
        </w:rPr>
        <w:t>Filtered Structured Chunk</w:t>
      </w:r>
      <w:r w:rsidRPr="00537CA9">
        <w:rPr>
          <w:rFonts w:asciiTheme="minorHAnsi" w:hAnsiTheme="minorHAnsi" w:cstheme="minorHAnsi"/>
        </w:rPr>
        <w:t xml:space="preserve"> </w:t>
      </w:r>
      <w:r w:rsidR="00DA2524">
        <w:rPr>
          <w:rFonts w:asciiTheme="minorHAnsi" w:hAnsiTheme="minorHAnsi" w:cstheme="minorHAnsi"/>
        </w:rPr>
        <w:t>metadata</w:t>
      </w:r>
      <w:r>
        <w:rPr>
          <w:rFonts w:asciiTheme="minorHAnsi" w:eastAsiaTheme="minorHAnsi" w:hAnsiTheme="minorHAnsi" w:cstheme="minorHAnsi"/>
          <w:color w:val="000000" w:themeColor="text1"/>
        </w:rPr>
        <w:t xml:space="preserve"> contains </w:t>
      </w:r>
      <w:r w:rsidR="008D4335">
        <w:rPr>
          <w:rFonts w:asciiTheme="minorHAnsi" w:eastAsiaTheme="minorHAnsi" w:hAnsiTheme="minorHAnsi" w:cstheme="minorHAnsi"/>
          <w:color w:val="000000" w:themeColor="text1"/>
        </w:rPr>
        <w:t xml:space="preserve">the </w:t>
      </w:r>
      <w:r>
        <w:rPr>
          <w:rFonts w:asciiTheme="minorHAnsi" w:eastAsiaTheme="minorHAnsi" w:hAnsiTheme="minorHAnsi" w:cstheme="minorHAnsi"/>
          <w:color w:val="000000" w:themeColor="text1"/>
        </w:rPr>
        <w:t xml:space="preserve">information </w:t>
      </w:r>
      <w:r w:rsidR="008D4335">
        <w:rPr>
          <w:rFonts w:asciiTheme="minorHAnsi" w:eastAsiaTheme="minorHAnsi" w:hAnsiTheme="minorHAnsi" w:cstheme="minorHAnsi"/>
          <w:color w:val="000000" w:themeColor="text1"/>
        </w:rPr>
        <w:t>needed</w:t>
      </w:r>
      <w:r>
        <w:rPr>
          <w:rFonts w:asciiTheme="minorHAnsi" w:eastAsiaTheme="minorHAnsi" w:hAnsiTheme="minorHAnsi" w:cstheme="minorHAnsi"/>
          <w:color w:val="000000" w:themeColor="text1"/>
        </w:rPr>
        <w:t xml:space="preserve"> to interpret and find data in a </w:t>
      </w:r>
      <w:r w:rsidR="001A4FE5">
        <w:rPr>
          <w:rFonts w:asciiTheme="minorHAnsi" w:hAnsiTheme="minorHAnsi" w:cstheme="minorHAnsi"/>
        </w:rPr>
        <w:t>Filtered Structured Chunk</w:t>
      </w:r>
      <w:r>
        <w:rPr>
          <w:rFonts w:asciiTheme="minorHAnsi" w:eastAsiaTheme="minorHAnsi" w:hAnsiTheme="minorHAnsi" w:cstheme="minorHAnsi"/>
          <w:color w:val="000000" w:themeColor="text1"/>
        </w:rPr>
        <w:t>.</w:t>
      </w:r>
    </w:p>
    <w:p w14:paraId="142D985C" w14:textId="77777777" w:rsidR="008D4335" w:rsidRDefault="008D4335" w:rsidP="00AE7821">
      <w:pPr>
        <w:rPr>
          <w:rFonts w:asciiTheme="minorHAnsi" w:eastAsiaTheme="minorHAnsi" w:hAnsiTheme="minorHAnsi" w:cstheme="minorHAnsi"/>
          <w:color w:val="000000" w:themeColor="text1"/>
        </w:rPr>
      </w:pPr>
    </w:p>
    <w:p w14:paraId="0F3C1C92" w14:textId="128B8A37" w:rsidR="008D4335" w:rsidRDefault="008D4335" w:rsidP="00AE7821">
      <w:pPr>
        <w:rPr>
          <w:rFonts w:asciiTheme="minorHAnsi" w:eastAsiaTheme="minorHAnsi" w:hAnsiTheme="minorHAnsi" w:cstheme="minorHAnsi"/>
          <w:color w:val="000000" w:themeColor="text1"/>
        </w:rPr>
      </w:pPr>
      <w:r>
        <w:rPr>
          <w:rFonts w:asciiTheme="minorHAnsi" w:eastAsiaTheme="minorHAnsi" w:hAnsiTheme="minorHAnsi" w:cstheme="minorHAnsi"/>
          <w:color w:val="000000" w:themeColor="text1"/>
        </w:rPr>
        <w:t xml:space="preserve">This includes </w:t>
      </w:r>
      <w:r w:rsidR="00806970">
        <w:rPr>
          <w:rFonts w:asciiTheme="minorHAnsi" w:eastAsiaTheme="minorHAnsi" w:hAnsiTheme="minorHAnsi" w:cstheme="minorHAnsi"/>
          <w:color w:val="000000" w:themeColor="text1"/>
        </w:rPr>
        <w:t xml:space="preserve">a filter mask for each section, </w:t>
      </w:r>
      <w:r>
        <w:rPr>
          <w:rFonts w:asciiTheme="minorHAnsi" w:eastAsiaTheme="minorHAnsi" w:hAnsiTheme="minorHAnsi" w:cstheme="minorHAnsi"/>
          <w:color w:val="000000" w:themeColor="text1"/>
        </w:rPr>
        <w:t>the offset of each section in the filtered structured chunk, and the un-filtered sized of each section</w:t>
      </w:r>
      <w:r>
        <w:rPr>
          <w:rStyle w:val="FootnoteReference"/>
          <w:rFonts w:asciiTheme="minorHAnsi" w:eastAsiaTheme="minorHAnsi" w:hAnsiTheme="minorHAnsi" w:cstheme="minorHAnsi"/>
          <w:color w:val="000000" w:themeColor="text1"/>
        </w:rPr>
        <w:footnoteReference w:id="4"/>
      </w:r>
      <w:r w:rsidR="00806970">
        <w:rPr>
          <w:rFonts w:asciiTheme="minorHAnsi" w:eastAsiaTheme="minorHAnsi" w:hAnsiTheme="minorHAnsi" w:cstheme="minorHAnsi"/>
          <w:color w:val="000000" w:themeColor="text1"/>
        </w:rPr>
        <w:t xml:space="preserve"> (</w:t>
      </w:r>
      <w:r w:rsidR="00806970" w:rsidRPr="00806970">
        <w:rPr>
          <w:rFonts w:asciiTheme="minorHAnsi" w:eastAsiaTheme="minorHAnsi" w:hAnsiTheme="minorHAnsi" w:cstheme="minorHAnsi"/>
          <w:color w:val="000000" w:themeColor="text1"/>
        </w:rPr>
        <w:t xml:space="preserve">see </w:t>
      </w:r>
      <w:r w:rsidR="00806970" w:rsidRPr="00806970">
        <w:rPr>
          <w:rFonts w:asciiTheme="minorHAnsi" w:eastAsiaTheme="minorHAnsi" w:hAnsiTheme="minorHAnsi" w:cstheme="minorHAnsi"/>
          <w:color w:val="000000" w:themeColor="text1"/>
        </w:rPr>
        <w:fldChar w:fldCharType="begin"/>
      </w:r>
      <w:r w:rsidR="00806970" w:rsidRPr="00806970">
        <w:rPr>
          <w:rFonts w:asciiTheme="minorHAnsi" w:eastAsiaTheme="minorHAnsi" w:hAnsiTheme="minorHAnsi" w:cstheme="minorHAnsi"/>
          <w:color w:val="000000" w:themeColor="text1"/>
        </w:rPr>
        <w:instrText xml:space="preserve"> REF _Ref137550779 \h </w:instrText>
      </w:r>
      <w:r w:rsidR="00806970">
        <w:rPr>
          <w:rFonts w:asciiTheme="minorHAnsi" w:eastAsiaTheme="minorHAnsi" w:hAnsiTheme="minorHAnsi" w:cstheme="minorHAnsi"/>
          <w:color w:val="000000" w:themeColor="text1"/>
        </w:rPr>
        <w:instrText xml:space="preserve"> \* MERGEFORMAT </w:instrText>
      </w:r>
      <w:r w:rsidR="00806970" w:rsidRPr="00806970">
        <w:rPr>
          <w:rFonts w:asciiTheme="minorHAnsi" w:eastAsiaTheme="minorHAnsi" w:hAnsiTheme="minorHAnsi" w:cstheme="minorHAnsi"/>
          <w:color w:val="000000" w:themeColor="text1"/>
        </w:rPr>
      </w:r>
      <w:r w:rsidR="00806970" w:rsidRPr="00806970">
        <w:rPr>
          <w:rFonts w:asciiTheme="minorHAnsi" w:eastAsiaTheme="minorHAnsi" w:hAnsiTheme="minorHAnsi" w:cstheme="minorHAnsi"/>
          <w:color w:val="000000" w:themeColor="text1"/>
        </w:rPr>
        <w:fldChar w:fldCharType="separate"/>
      </w:r>
      <w:r w:rsidR="00552575" w:rsidRPr="00552575">
        <w:rPr>
          <w:rFonts w:asciiTheme="minorHAnsi" w:hAnsiTheme="minorHAnsi" w:cstheme="minorHAnsi"/>
        </w:rPr>
        <w:t xml:space="preserve">Table </w:t>
      </w:r>
      <w:r w:rsidR="00552575" w:rsidRPr="00552575">
        <w:rPr>
          <w:rFonts w:asciiTheme="minorHAnsi" w:hAnsiTheme="minorHAnsi" w:cstheme="minorHAnsi"/>
          <w:noProof/>
        </w:rPr>
        <w:t>8</w:t>
      </w:r>
      <w:r w:rsidR="00806970" w:rsidRPr="00806970">
        <w:rPr>
          <w:rFonts w:asciiTheme="minorHAnsi" w:eastAsiaTheme="minorHAnsi" w:hAnsiTheme="minorHAnsi" w:cstheme="minorHAnsi"/>
          <w:color w:val="000000" w:themeColor="text1"/>
        </w:rPr>
        <w:fldChar w:fldCharType="end"/>
      </w:r>
      <w:r w:rsidR="00806970">
        <w:rPr>
          <w:rFonts w:asciiTheme="minorHAnsi" w:eastAsiaTheme="minorHAnsi" w:hAnsiTheme="minorHAnsi" w:cstheme="minorHAnsi"/>
          <w:color w:val="000000" w:themeColor="text1"/>
        </w:rPr>
        <w:t xml:space="preserve"> for chunk layout and </w:t>
      </w:r>
      <w:r w:rsidR="004718BD" w:rsidRPr="004718BD">
        <w:rPr>
          <w:rFonts w:asciiTheme="minorHAnsi" w:eastAsiaTheme="minorHAnsi" w:hAnsiTheme="minorHAnsi" w:cstheme="minorHAnsi"/>
          <w:color w:val="000000" w:themeColor="text1"/>
        </w:rPr>
        <w:fldChar w:fldCharType="begin"/>
      </w:r>
      <w:r w:rsidR="004718BD" w:rsidRPr="004718BD">
        <w:rPr>
          <w:rFonts w:asciiTheme="minorHAnsi" w:eastAsiaTheme="minorHAnsi" w:hAnsiTheme="minorHAnsi" w:cstheme="minorHAnsi"/>
          <w:color w:val="000000" w:themeColor="text1"/>
        </w:rPr>
        <w:instrText xml:space="preserve"> REF _Ref137550837 \h  \* MERGEFORMAT </w:instrText>
      </w:r>
      <w:r w:rsidR="004718BD" w:rsidRPr="004718BD">
        <w:rPr>
          <w:rFonts w:asciiTheme="minorHAnsi" w:eastAsiaTheme="minorHAnsi" w:hAnsiTheme="minorHAnsi" w:cstheme="minorHAnsi"/>
          <w:color w:val="000000" w:themeColor="text1"/>
        </w:rPr>
      </w:r>
      <w:r w:rsidR="004718BD" w:rsidRPr="004718BD">
        <w:rPr>
          <w:rFonts w:asciiTheme="minorHAnsi" w:eastAsiaTheme="minorHAnsi" w:hAnsiTheme="minorHAnsi" w:cstheme="minorHAnsi"/>
          <w:color w:val="000000" w:themeColor="text1"/>
        </w:rPr>
        <w:fldChar w:fldCharType="separate"/>
      </w:r>
      <w:r w:rsidR="00552575" w:rsidRPr="00552575">
        <w:rPr>
          <w:rFonts w:asciiTheme="minorHAnsi" w:hAnsiTheme="minorHAnsi" w:cstheme="minorHAnsi"/>
        </w:rPr>
        <w:t xml:space="preserve">Table </w:t>
      </w:r>
      <w:r w:rsidR="00552575" w:rsidRPr="00552575">
        <w:rPr>
          <w:rFonts w:asciiTheme="minorHAnsi" w:hAnsiTheme="minorHAnsi" w:cstheme="minorHAnsi"/>
          <w:noProof/>
        </w:rPr>
        <w:t>9</w:t>
      </w:r>
      <w:r w:rsidR="004718BD" w:rsidRPr="004718BD">
        <w:rPr>
          <w:rFonts w:asciiTheme="minorHAnsi" w:eastAsiaTheme="minorHAnsi" w:hAnsiTheme="minorHAnsi" w:cstheme="minorHAnsi"/>
          <w:color w:val="000000" w:themeColor="text1"/>
        </w:rPr>
        <w:fldChar w:fldCharType="end"/>
      </w:r>
      <w:r w:rsidR="004718BD">
        <w:rPr>
          <w:rFonts w:asciiTheme="minorHAnsi" w:eastAsiaTheme="minorHAnsi" w:hAnsiTheme="minorHAnsi" w:cstheme="minorHAnsi"/>
          <w:color w:val="000000" w:themeColor="text1"/>
        </w:rPr>
        <w:t xml:space="preserve"> for fields description</w:t>
      </w:r>
      <w:r w:rsidR="00806970" w:rsidRPr="004718BD">
        <w:rPr>
          <w:rFonts w:asciiTheme="minorHAnsi" w:eastAsiaTheme="minorHAnsi" w:hAnsiTheme="minorHAnsi" w:cstheme="minorHAnsi"/>
          <w:color w:val="000000" w:themeColor="text1"/>
        </w:rPr>
        <w:t>)</w:t>
      </w:r>
      <w:r w:rsidRPr="004718BD">
        <w:rPr>
          <w:rFonts w:asciiTheme="minorHAnsi" w:eastAsiaTheme="minorHAnsi" w:hAnsiTheme="minorHAnsi" w:cstheme="minorHAnsi"/>
          <w:color w:val="000000" w:themeColor="text1"/>
        </w:rPr>
        <w:t>.</w:t>
      </w:r>
      <w:r>
        <w:rPr>
          <w:rFonts w:asciiTheme="minorHAnsi" w:eastAsiaTheme="minorHAnsi" w:hAnsiTheme="minorHAnsi" w:cstheme="minorHAnsi"/>
          <w:color w:val="000000" w:themeColor="text1"/>
        </w:rPr>
        <w:t xml:space="preserve">  The (possibly filtered) size of each section is easily computable from the section offsets.</w:t>
      </w:r>
    </w:p>
    <w:p w14:paraId="5CCD4358" w14:textId="77777777" w:rsidR="00AE7821" w:rsidRPr="00F61AB3" w:rsidRDefault="00AE7821" w:rsidP="00AE7821"/>
    <w:p w14:paraId="499D7962" w14:textId="4A7EB3C2" w:rsidR="00AE7821" w:rsidRPr="00863DE3" w:rsidRDefault="003304EF" w:rsidP="003304EF">
      <w:pPr>
        <w:pStyle w:val="Caption"/>
      </w:pPr>
      <w:bookmarkStart w:id="171" w:name="_Ref137550779"/>
      <w:r w:rsidRPr="003304EF">
        <w:rPr>
          <w:sz w:val="24"/>
          <w:szCs w:val="24"/>
        </w:rPr>
        <w:t xml:space="preserve">Table </w:t>
      </w:r>
      <w:r w:rsidRPr="003304EF">
        <w:rPr>
          <w:sz w:val="24"/>
          <w:szCs w:val="24"/>
        </w:rPr>
        <w:fldChar w:fldCharType="begin"/>
      </w:r>
      <w:r w:rsidRPr="003304EF">
        <w:rPr>
          <w:sz w:val="24"/>
          <w:szCs w:val="24"/>
        </w:rPr>
        <w:instrText xml:space="preserve"> SEQ Table \* ARABIC </w:instrText>
      </w:r>
      <w:r w:rsidRPr="003304EF">
        <w:rPr>
          <w:sz w:val="24"/>
          <w:szCs w:val="24"/>
        </w:rPr>
        <w:fldChar w:fldCharType="separate"/>
      </w:r>
      <w:r w:rsidR="00552575">
        <w:rPr>
          <w:noProof/>
          <w:sz w:val="24"/>
          <w:szCs w:val="24"/>
        </w:rPr>
        <w:t>8</w:t>
      </w:r>
      <w:r w:rsidRPr="003304EF">
        <w:rPr>
          <w:sz w:val="24"/>
          <w:szCs w:val="24"/>
        </w:rPr>
        <w:fldChar w:fldCharType="end"/>
      </w:r>
      <w:bookmarkEnd w:id="171"/>
      <w:r w:rsidRPr="003304EF">
        <w:rPr>
          <w:sz w:val="24"/>
          <w:szCs w:val="24"/>
        </w:rPr>
        <w:t>:</w:t>
      </w:r>
      <w:r>
        <w:t xml:space="preserve"> </w:t>
      </w:r>
      <w:r w:rsidR="001A4FE5">
        <w:rPr>
          <w:sz w:val="24"/>
          <w:szCs w:val="24"/>
        </w:rPr>
        <w:t>Filtered Structured Chunk</w:t>
      </w:r>
      <w:r w:rsidR="00AE7821">
        <w:rPr>
          <w:sz w:val="24"/>
          <w:szCs w:val="24"/>
        </w:rPr>
        <w:t xml:space="preserve"> </w:t>
      </w:r>
      <w:r w:rsidR="007D7B19">
        <w:rPr>
          <w:sz w:val="24"/>
          <w:szCs w:val="24"/>
        </w:rPr>
        <w:t>Metadata</w:t>
      </w:r>
    </w:p>
    <w:tbl>
      <w:tblPr>
        <w:tblStyle w:val="TableGrid"/>
        <w:tblW w:w="9926" w:type="dxa"/>
        <w:tblLayout w:type="fixed"/>
        <w:tblLook w:val="04A0" w:firstRow="1" w:lastRow="0" w:firstColumn="1" w:lastColumn="0" w:noHBand="0" w:noVBand="1"/>
      </w:tblPr>
      <w:tblGrid>
        <w:gridCol w:w="2481"/>
        <w:gridCol w:w="2482"/>
        <w:gridCol w:w="2481"/>
        <w:gridCol w:w="2482"/>
      </w:tblGrid>
      <w:tr w:rsidR="00AE7821" w14:paraId="35DE5208" w14:textId="77777777" w:rsidTr="00AF1B0E">
        <w:trPr>
          <w:trHeight w:val="382"/>
        </w:trPr>
        <w:tc>
          <w:tcPr>
            <w:tcW w:w="2481" w:type="dxa"/>
          </w:tcPr>
          <w:p w14:paraId="39468C74" w14:textId="77777777" w:rsidR="00AE7821" w:rsidRPr="006F71E2" w:rsidRDefault="00AE7821" w:rsidP="00AF1B0E">
            <w:pPr>
              <w:jc w:val="center"/>
              <w:rPr>
                <w:rFonts w:asciiTheme="minorHAnsi" w:hAnsiTheme="minorHAnsi" w:cstheme="minorHAnsi"/>
                <w:b/>
                <w:bCs/>
              </w:rPr>
            </w:pPr>
            <w:r>
              <w:rPr>
                <w:rFonts w:asciiTheme="minorHAnsi" w:hAnsiTheme="minorHAnsi" w:cstheme="minorHAnsi"/>
                <w:b/>
                <w:bCs/>
              </w:rPr>
              <w:t>byte</w:t>
            </w:r>
          </w:p>
        </w:tc>
        <w:tc>
          <w:tcPr>
            <w:tcW w:w="2482" w:type="dxa"/>
          </w:tcPr>
          <w:p w14:paraId="62870E89" w14:textId="77777777" w:rsidR="00AE7821" w:rsidRPr="006F71E2" w:rsidRDefault="00AE7821" w:rsidP="00AF1B0E">
            <w:pPr>
              <w:jc w:val="center"/>
              <w:rPr>
                <w:rFonts w:asciiTheme="minorHAnsi" w:hAnsiTheme="minorHAnsi" w:cstheme="minorHAnsi"/>
                <w:b/>
                <w:bCs/>
              </w:rPr>
            </w:pPr>
            <w:r>
              <w:rPr>
                <w:rFonts w:asciiTheme="minorHAnsi" w:hAnsiTheme="minorHAnsi" w:cstheme="minorHAnsi"/>
                <w:b/>
                <w:bCs/>
              </w:rPr>
              <w:t>byte</w:t>
            </w:r>
          </w:p>
        </w:tc>
        <w:tc>
          <w:tcPr>
            <w:tcW w:w="2481" w:type="dxa"/>
          </w:tcPr>
          <w:p w14:paraId="72459A26" w14:textId="77777777" w:rsidR="00AE7821" w:rsidRPr="006F71E2" w:rsidRDefault="00AE7821" w:rsidP="00AF1B0E">
            <w:pPr>
              <w:jc w:val="center"/>
              <w:rPr>
                <w:rFonts w:asciiTheme="minorHAnsi" w:hAnsiTheme="minorHAnsi" w:cstheme="minorHAnsi"/>
                <w:b/>
                <w:bCs/>
              </w:rPr>
            </w:pPr>
            <w:r>
              <w:rPr>
                <w:rFonts w:asciiTheme="minorHAnsi" w:hAnsiTheme="minorHAnsi" w:cstheme="minorHAnsi"/>
                <w:b/>
                <w:bCs/>
              </w:rPr>
              <w:t>byte</w:t>
            </w:r>
          </w:p>
        </w:tc>
        <w:tc>
          <w:tcPr>
            <w:tcW w:w="2482" w:type="dxa"/>
          </w:tcPr>
          <w:p w14:paraId="733791B9" w14:textId="77777777" w:rsidR="00AE7821" w:rsidRPr="006F71E2" w:rsidRDefault="00AE7821" w:rsidP="00AF1B0E">
            <w:pPr>
              <w:jc w:val="center"/>
              <w:rPr>
                <w:rFonts w:asciiTheme="minorHAnsi" w:hAnsiTheme="minorHAnsi" w:cstheme="minorHAnsi"/>
                <w:b/>
                <w:bCs/>
              </w:rPr>
            </w:pPr>
            <w:r>
              <w:rPr>
                <w:rFonts w:asciiTheme="minorHAnsi" w:hAnsiTheme="minorHAnsi" w:cstheme="minorHAnsi"/>
                <w:b/>
                <w:bCs/>
              </w:rPr>
              <w:t>byte</w:t>
            </w:r>
          </w:p>
        </w:tc>
      </w:tr>
      <w:tr w:rsidR="00AE7821" w14:paraId="26B6003E" w14:textId="77777777" w:rsidTr="00AF1B0E">
        <w:trPr>
          <w:trHeight w:val="382"/>
        </w:trPr>
        <w:tc>
          <w:tcPr>
            <w:tcW w:w="9926" w:type="dxa"/>
            <w:gridSpan w:val="4"/>
          </w:tcPr>
          <w:p w14:paraId="04A77166" w14:textId="77777777" w:rsidR="00AE7821" w:rsidRDefault="00AE7821" w:rsidP="00AF1B0E">
            <w:pPr>
              <w:jc w:val="center"/>
              <w:rPr>
                <w:rFonts w:asciiTheme="minorHAnsi" w:hAnsiTheme="minorHAnsi" w:cstheme="minorHAnsi"/>
              </w:rPr>
            </w:pPr>
            <w:r>
              <w:rPr>
                <w:rFonts w:asciiTheme="minorHAnsi" w:hAnsiTheme="minorHAnsi" w:cstheme="minorHAnsi"/>
              </w:rPr>
              <w:t>Filter Masks (one per section)</w:t>
            </w:r>
            <w:r>
              <w:rPr>
                <w:rStyle w:val="FootnoteReference"/>
                <w:rFonts w:asciiTheme="minorHAnsi" w:hAnsiTheme="minorHAnsi" w:cstheme="minorHAnsi"/>
              </w:rPr>
              <w:footnoteReference w:id="5"/>
            </w:r>
          </w:p>
        </w:tc>
      </w:tr>
      <w:tr w:rsidR="00AE7821" w14:paraId="7A282636" w14:textId="77777777" w:rsidTr="00AF1B0E">
        <w:trPr>
          <w:trHeight w:val="382"/>
        </w:trPr>
        <w:tc>
          <w:tcPr>
            <w:tcW w:w="9926" w:type="dxa"/>
            <w:gridSpan w:val="4"/>
          </w:tcPr>
          <w:p w14:paraId="2F34081E" w14:textId="6FF7EC9E" w:rsidR="00AE7821" w:rsidRDefault="00AE7821" w:rsidP="008D4335">
            <w:pPr>
              <w:jc w:val="center"/>
              <w:rPr>
                <w:rFonts w:asciiTheme="minorHAnsi" w:hAnsiTheme="minorHAnsi" w:cstheme="minorHAnsi"/>
              </w:rPr>
            </w:pPr>
            <w:r>
              <w:rPr>
                <w:rFonts w:asciiTheme="minorHAnsi" w:hAnsiTheme="minorHAnsi" w:cstheme="minorHAnsi"/>
              </w:rPr>
              <w:t>Section Offsets (one per section</w:t>
            </w:r>
            <w:r w:rsidR="008D4335">
              <w:rPr>
                <w:rFonts w:asciiTheme="minorHAnsi" w:hAnsiTheme="minorHAnsi" w:cstheme="minorHAnsi"/>
              </w:rPr>
              <w:t xml:space="preserve"> less 1</w:t>
            </w:r>
            <w:r>
              <w:rPr>
                <w:rFonts w:asciiTheme="minorHAnsi" w:hAnsiTheme="minorHAnsi" w:cstheme="minorHAnsi"/>
              </w:rPr>
              <w:t>)</w:t>
            </w:r>
          </w:p>
        </w:tc>
      </w:tr>
      <w:tr w:rsidR="00AE7821" w14:paraId="528174DC" w14:textId="77777777" w:rsidTr="00AF1B0E">
        <w:trPr>
          <w:trHeight w:val="382"/>
        </w:trPr>
        <w:tc>
          <w:tcPr>
            <w:tcW w:w="9926" w:type="dxa"/>
            <w:gridSpan w:val="4"/>
          </w:tcPr>
          <w:p w14:paraId="10F64353" w14:textId="77777777" w:rsidR="00AE7821" w:rsidDel="00980CFE" w:rsidRDefault="00AE7821" w:rsidP="00AF1B0E">
            <w:pPr>
              <w:jc w:val="center"/>
              <w:rPr>
                <w:rFonts w:asciiTheme="minorHAnsi" w:hAnsiTheme="minorHAnsi" w:cstheme="minorHAnsi"/>
              </w:rPr>
            </w:pPr>
            <w:r>
              <w:rPr>
                <w:rFonts w:asciiTheme="minorHAnsi" w:hAnsiTheme="minorHAnsi" w:cstheme="minorHAnsi"/>
              </w:rPr>
              <w:t>Section Unfiltered Sizes (one per section)</w:t>
            </w:r>
          </w:p>
        </w:tc>
      </w:tr>
    </w:tbl>
    <w:p w14:paraId="2CF7D8B4" w14:textId="77777777" w:rsidR="00AE7821" w:rsidRDefault="00AE7821" w:rsidP="00AE7821">
      <w:pPr>
        <w:rPr>
          <w:rFonts w:asciiTheme="minorHAnsi" w:eastAsiaTheme="minorHAnsi" w:hAnsiTheme="minorHAnsi" w:cstheme="minorBidi"/>
          <w:b/>
          <w:bCs/>
          <w:color w:val="4F81BD" w:themeColor="accent1"/>
        </w:rPr>
      </w:pPr>
    </w:p>
    <w:p w14:paraId="7430D508" w14:textId="77777777" w:rsidR="00041E79" w:rsidRDefault="00041E79" w:rsidP="003304EF">
      <w:pPr>
        <w:pStyle w:val="Caption"/>
        <w:rPr>
          <w:sz w:val="24"/>
          <w:szCs w:val="24"/>
        </w:rPr>
      </w:pPr>
    </w:p>
    <w:p w14:paraId="782E6BC4" w14:textId="77777777" w:rsidR="00041E79" w:rsidRDefault="00041E79" w:rsidP="003304EF">
      <w:pPr>
        <w:pStyle w:val="Caption"/>
        <w:rPr>
          <w:sz w:val="24"/>
          <w:szCs w:val="24"/>
        </w:rPr>
      </w:pPr>
    </w:p>
    <w:p w14:paraId="7BEE19E9" w14:textId="77777777" w:rsidR="00041E79" w:rsidRDefault="00041E79" w:rsidP="003304EF">
      <w:pPr>
        <w:pStyle w:val="Caption"/>
        <w:rPr>
          <w:sz w:val="24"/>
          <w:szCs w:val="24"/>
        </w:rPr>
      </w:pPr>
    </w:p>
    <w:p w14:paraId="3FAE3F5B" w14:textId="77777777" w:rsidR="00041E79" w:rsidRDefault="00041E79" w:rsidP="003304EF">
      <w:pPr>
        <w:pStyle w:val="Caption"/>
        <w:rPr>
          <w:sz w:val="24"/>
          <w:szCs w:val="24"/>
        </w:rPr>
      </w:pPr>
    </w:p>
    <w:p w14:paraId="6E388A3D" w14:textId="77777777" w:rsidR="00041E79" w:rsidRDefault="00041E79" w:rsidP="003304EF">
      <w:pPr>
        <w:pStyle w:val="Caption"/>
        <w:rPr>
          <w:sz w:val="24"/>
          <w:szCs w:val="24"/>
        </w:rPr>
      </w:pPr>
    </w:p>
    <w:p w14:paraId="3B414922" w14:textId="67E7DAA0" w:rsidR="00AE7821" w:rsidRPr="00FB44D1" w:rsidRDefault="003304EF" w:rsidP="003304EF">
      <w:pPr>
        <w:pStyle w:val="Caption"/>
        <w:rPr>
          <w:sz w:val="24"/>
          <w:szCs w:val="24"/>
        </w:rPr>
      </w:pPr>
      <w:bookmarkStart w:id="172" w:name="_Ref137550837"/>
      <w:r w:rsidRPr="003304EF">
        <w:rPr>
          <w:sz w:val="24"/>
          <w:szCs w:val="24"/>
        </w:rPr>
        <w:lastRenderedPageBreak/>
        <w:t xml:space="preserve">Table </w:t>
      </w:r>
      <w:r w:rsidRPr="003304EF">
        <w:rPr>
          <w:sz w:val="24"/>
          <w:szCs w:val="24"/>
        </w:rPr>
        <w:fldChar w:fldCharType="begin"/>
      </w:r>
      <w:r w:rsidRPr="003304EF">
        <w:rPr>
          <w:sz w:val="24"/>
          <w:szCs w:val="24"/>
        </w:rPr>
        <w:instrText xml:space="preserve"> SEQ Table \* ARABIC </w:instrText>
      </w:r>
      <w:r w:rsidRPr="003304EF">
        <w:rPr>
          <w:sz w:val="24"/>
          <w:szCs w:val="24"/>
        </w:rPr>
        <w:fldChar w:fldCharType="separate"/>
      </w:r>
      <w:r w:rsidR="00552575">
        <w:rPr>
          <w:noProof/>
          <w:sz w:val="24"/>
          <w:szCs w:val="24"/>
        </w:rPr>
        <w:t>9</w:t>
      </w:r>
      <w:r w:rsidRPr="003304EF">
        <w:rPr>
          <w:sz w:val="24"/>
          <w:szCs w:val="24"/>
        </w:rPr>
        <w:fldChar w:fldCharType="end"/>
      </w:r>
      <w:bookmarkEnd w:id="172"/>
      <w:r w:rsidRPr="003304EF">
        <w:rPr>
          <w:sz w:val="24"/>
          <w:szCs w:val="24"/>
        </w:rPr>
        <w:t>:</w:t>
      </w:r>
      <w:r>
        <w:t xml:space="preserve"> </w:t>
      </w:r>
      <w:r w:rsidR="004718BD" w:rsidRPr="004718BD">
        <w:rPr>
          <w:sz w:val="24"/>
          <w:szCs w:val="24"/>
        </w:rPr>
        <w:t>Fields:</w:t>
      </w:r>
      <w:r w:rsidR="004718BD">
        <w:t xml:space="preserve"> </w:t>
      </w:r>
      <w:r w:rsidR="001A4FE5">
        <w:rPr>
          <w:sz w:val="24"/>
          <w:szCs w:val="24"/>
        </w:rPr>
        <w:t>Filtered Structured Chunk</w:t>
      </w:r>
      <w:r w:rsidR="00AE7821">
        <w:rPr>
          <w:sz w:val="24"/>
          <w:szCs w:val="24"/>
        </w:rPr>
        <w:t xml:space="preserve"> </w:t>
      </w:r>
      <w:r w:rsidR="007D7B19">
        <w:rPr>
          <w:sz w:val="24"/>
          <w:szCs w:val="24"/>
        </w:rPr>
        <w:t>Metadata</w:t>
      </w:r>
    </w:p>
    <w:tbl>
      <w:tblPr>
        <w:tblStyle w:val="TableGrid"/>
        <w:tblW w:w="5000" w:type="pct"/>
        <w:tblLook w:val="04A0" w:firstRow="1" w:lastRow="0" w:firstColumn="1" w:lastColumn="0" w:noHBand="0" w:noVBand="1"/>
      </w:tblPr>
      <w:tblGrid>
        <w:gridCol w:w="2192"/>
        <w:gridCol w:w="7734"/>
      </w:tblGrid>
      <w:tr w:rsidR="00AE7821" w:rsidRPr="007B6FEA" w14:paraId="6A820613" w14:textId="77777777" w:rsidTr="00AF1B0E">
        <w:tc>
          <w:tcPr>
            <w:tcW w:w="1104" w:type="pct"/>
          </w:tcPr>
          <w:p w14:paraId="529F6BBA" w14:textId="77777777" w:rsidR="00AE7821" w:rsidRPr="007B6FEA" w:rsidRDefault="00AE7821" w:rsidP="00AF1B0E">
            <w:pPr>
              <w:pStyle w:val="Caption"/>
              <w:rPr>
                <w:rFonts w:cstheme="minorHAnsi"/>
                <w:color w:val="000000" w:themeColor="text1"/>
                <w:sz w:val="24"/>
                <w:szCs w:val="24"/>
              </w:rPr>
            </w:pPr>
            <w:r w:rsidRPr="007B6FEA">
              <w:rPr>
                <w:rFonts w:cstheme="minorHAnsi"/>
                <w:color w:val="000000" w:themeColor="text1"/>
                <w:sz w:val="24"/>
                <w:szCs w:val="24"/>
              </w:rPr>
              <w:t xml:space="preserve">Field Name </w:t>
            </w:r>
          </w:p>
        </w:tc>
        <w:tc>
          <w:tcPr>
            <w:tcW w:w="3896" w:type="pct"/>
          </w:tcPr>
          <w:p w14:paraId="48F49842" w14:textId="77777777" w:rsidR="00AE7821" w:rsidRPr="007B6FEA" w:rsidRDefault="00AE7821" w:rsidP="00AF1B0E">
            <w:pPr>
              <w:pStyle w:val="Caption"/>
              <w:rPr>
                <w:rFonts w:cstheme="minorHAnsi"/>
                <w:color w:val="000000" w:themeColor="text1"/>
                <w:sz w:val="24"/>
                <w:szCs w:val="24"/>
              </w:rPr>
            </w:pPr>
            <w:r w:rsidRPr="007B6FEA">
              <w:rPr>
                <w:rFonts w:cstheme="minorHAnsi"/>
                <w:color w:val="000000" w:themeColor="text1"/>
                <w:sz w:val="24"/>
                <w:szCs w:val="24"/>
              </w:rPr>
              <w:t>Description</w:t>
            </w:r>
          </w:p>
        </w:tc>
      </w:tr>
      <w:tr w:rsidR="00AE7821" w:rsidRPr="007B6FEA" w14:paraId="07C04024" w14:textId="77777777" w:rsidTr="00AF1B0E">
        <w:tc>
          <w:tcPr>
            <w:tcW w:w="1104" w:type="pct"/>
          </w:tcPr>
          <w:p w14:paraId="33875210" w14:textId="77777777" w:rsidR="00AE7821" w:rsidRPr="00DE548F" w:rsidRDefault="00AE7821" w:rsidP="00AF1B0E">
            <w:pPr>
              <w:pStyle w:val="Caption"/>
              <w:jc w:val="left"/>
              <w:rPr>
                <w:rFonts w:cstheme="minorHAnsi"/>
                <w:b w:val="0"/>
                <w:bCs w:val="0"/>
                <w:color w:val="000000" w:themeColor="text1"/>
                <w:sz w:val="24"/>
                <w:szCs w:val="24"/>
              </w:rPr>
            </w:pPr>
            <w:r w:rsidRPr="00DE548F">
              <w:rPr>
                <w:rFonts w:cstheme="minorHAnsi"/>
                <w:b w:val="0"/>
                <w:bCs w:val="0"/>
                <w:color w:val="000000" w:themeColor="text1"/>
                <w:sz w:val="24"/>
                <w:szCs w:val="24"/>
              </w:rPr>
              <w:t>Filter Masks</w:t>
            </w:r>
          </w:p>
        </w:tc>
        <w:tc>
          <w:tcPr>
            <w:tcW w:w="3896" w:type="pct"/>
          </w:tcPr>
          <w:p w14:paraId="073B4484" w14:textId="6271B42A" w:rsidR="00AE7821" w:rsidRPr="00DE548F" w:rsidRDefault="00AE7821" w:rsidP="00AF1B0E">
            <w:pPr>
              <w:rPr>
                <w:rFonts w:asciiTheme="minorHAnsi" w:hAnsiTheme="minorHAnsi"/>
                <w:color w:val="000000" w:themeColor="text1"/>
              </w:rPr>
            </w:pPr>
            <w:r w:rsidRPr="00DE548F">
              <w:rPr>
                <w:rFonts w:asciiTheme="minorHAnsi" w:hAnsiTheme="minorHAnsi"/>
                <w:color w:val="000000" w:themeColor="text1"/>
              </w:rPr>
              <w:t>One filter mask per section of the</w:t>
            </w:r>
            <w:r w:rsidR="008D4335">
              <w:rPr>
                <w:rFonts w:asciiTheme="minorHAnsi" w:hAnsiTheme="minorHAnsi"/>
                <w:color w:val="000000" w:themeColor="text1"/>
              </w:rPr>
              <w:t xml:space="preserve"> filtered structured chunk. If no pipeline is defined for the section</w:t>
            </w:r>
            <w:r>
              <w:rPr>
                <w:rFonts w:asciiTheme="minorHAnsi" w:hAnsiTheme="minorHAnsi"/>
                <w:color w:val="000000" w:themeColor="text1"/>
              </w:rPr>
              <w:t xml:space="preserve">, the Filter Mask is 0. </w:t>
            </w:r>
          </w:p>
        </w:tc>
      </w:tr>
      <w:tr w:rsidR="00AE7821" w:rsidRPr="007B6FEA" w14:paraId="411FF5F7" w14:textId="77777777" w:rsidTr="00AF1B0E">
        <w:tc>
          <w:tcPr>
            <w:tcW w:w="1104" w:type="pct"/>
          </w:tcPr>
          <w:p w14:paraId="756963CA" w14:textId="77777777" w:rsidR="00AE7821" w:rsidRPr="00DE548F" w:rsidRDefault="00AE7821" w:rsidP="00AF1B0E">
            <w:pPr>
              <w:pStyle w:val="Caption"/>
              <w:jc w:val="left"/>
              <w:rPr>
                <w:rFonts w:cstheme="minorHAnsi"/>
                <w:b w:val="0"/>
                <w:bCs w:val="0"/>
                <w:color w:val="000000" w:themeColor="text1"/>
                <w:sz w:val="24"/>
                <w:szCs w:val="24"/>
              </w:rPr>
            </w:pPr>
            <w:r w:rsidRPr="00DE548F">
              <w:rPr>
                <w:rFonts w:cstheme="minorHAnsi"/>
                <w:b w:val="0"/>
                <w:bCs w:val="0"/>
                <w:color w:val="000000" w:themeColor="text1"/>
                <w:sz w:val="24"/>
                <w:szCs w:val="24"/>
              </w:rPr>
              <w:t>Section</w:t>
            </w:r>
            <w:r>
              <w:rPr>
                <w:rFonts w:cstheme="minorHAnsi"/>
                <w:b w:val="0"/>
                <w:bCs w:val="0"/>
                <w:color w:val="000000" w:themeColor="text1"/>
                <w:sz w:val="24"/>
                <w:szCs w:val="24"/>
              </w:rPr>
              <w:t>s</w:t>
            </w:r>
            <w:r w:rsidRPr="00DE548F">
              <w:rPr>
                <w:rFonts w:cstheme="minorHAnsi"/>
                <w:b w:val="0"/>
                <w:bCs w:val="0"/>
                <w:color w:val="000000" w:themeColor="text1"/>
                <w:sz w:val="24"/>
                <w:szCs w:val="24"/>
              </w:rPr>
              <w:t xml:space="preserve"> Offsets</w:t>
            </w:r>
          </w:p>
        </w:tc>
        <w:tc>
          <w:tcPr>
            <w:tcW w:w="3896" w:type="pct"/>
          </w:tcPr>
          <w:p w14:paraId="3DEEB2D4" w14:textId="77777777" w:rsidR="00AE7821" w:rsidRDefault="00AE7821" w:rsidP="00AF1B0E">
            <w:pPr>
              <w:pStyle w:val="Caption"/>
              <w:jc w:val="left"/>
              <w:rPr>
                <w:rFonts w:cstheme="minorHAnsi"/>
                <w:b w:val="0"/>
                <w:bCs w:val="0"/>
                <w:color w:val="000000" w:themeColor="text1"/>
                <w:sz w:val="24"/>
                <w:szCs w:val="24"/>
              </w:rPr>
            </w:pPr>
            <w:r w:rsidRPr="00DE548F">
              <w:rPr>
                <w:rFonts w:cstheme="minorHAnsi"/>
                <w:b w:val="0"/>
                <w:bCs w:val="0"/>
                <w:color w:val="000000" w:themeColor="text1"/>
                <w:sz w:val="24"/>
                <w:szCs w:val="24"/>
              </w:rPr>
              <w:t xml:space="preserve">Offset in the </w:t>
            </w:r>
            <w:r w:rsidR="001A4FE5">
              <w:rPr>
                <w:rFonts w:cstheme="minorHAnsi"/>
                <w:b w:val="0"/>
                <w:bCs w:val="0"/>
                <w:color w:val="000000" w:themeColor="text1"/>
                <w:sz w:val="24"/>
                <w:szCs w:val="24"/>
              </w:rPr>
              <w:t>Filtered Structured Chunk</w:t>
            </w:r>
            <w:r w:rsidRPr="00DE548F">
              <w:rPr>
                <w:rFonts w:cstheme="minorHAnsi"/>
                <w:b w:val="0"/>
                <w:bCs w:val="0"/>
                <w:color w:val="000000" w:themeColor="text1"/>
                <w:sz w:val="24"/>
                <w:szCs w:val="24"/>
              </w:rPr>
              <w:t xml:space="preserve"> of each section</w:t>
            </w:r>
            <w:r>
              <w:rPr>
                <w:rFonts w:cstheme="minorHAnsi"/>
                <w:b w:val="0"/>
                <w:bCs w:val="0"/>
                <w:color w:val="000000" w:themeColor="text1"/>
                <w:sz w:val="24"/>
                <w:szCs w:val="24"/>
              </w:rPr>
              <w:t>.</w:t>
            </w:r>
          </w:p>
          <w:p w14:paraId="67263DDB" w14:textId="12A69E80" w:rsidR="008D4335" w:rsidRPr="00DA2524" w:rsidRDefault="008D4335" w:rsidP="000D0B98">
            <w:pPr>
              <w:rPr>
                <w:rFonts w:asciiTheme="minorHAnsi" w:hAnsiTheme="minorHAnsi" w:cstheme="minorHAnsi"/>
                <w:b/>
                <w:bCs/>
              </w:rPr>
            </w:pPr>
            <w:r w:rsidRPr="00DA2524">
              <w:rPr>
                <w:rFonts w:asciiTheme="minorHAnsi" w:hAnsiTheme="minorHAnsi" w:cstheme="minorHAnsi"/>
              </w:rPr>
              <w:t>Since section 0 always starts at offset zero, the offset of section 0 is omitted.</w:t>
            </w:r>
          </w:p>
        </w:tc>
      </w:tr>
      <w:tr w:rsidR="00AE7821" w:rsidRPr="007B6FEA" w14:paraId="2840E7D7" w14:textId="77777777" w:rsidTr="00DA2524">
        <w:trPr>
          <w:trHeight w:val="629"/>
        </w:trPr>
        <w:tc>
          <w:tcPr>
            <w:tcW w:w="1104" w:type="pct"/>
          </w:tcPr>
          <w:p w14:paraId="02FEBC4A" w14:textId="77777777" w:rsidR="00AE7821" w:rsidRPr="00DE548F" w:rsidRDefault="00AE7821" w:rsidP="00AF1B0E">
            <w:pPr>
              <w:pStyle w:val="Caption"/>
              <w:jc w:val="left"/>
              <w:rPr>
                <w:rFonts w:cstheme="minorHAnsi"/>
                <w:b w:val="0"/>
                <w:color w:val="000000" w:themeColor="text1"/>
                <w:sz w:val="24"/>
                <w:szCs w:val="24"/>
              </w:rPr>
            </w:pPr>
            <w:r>
              <w:rPr>
                <w:rFonts w:cstheme="minorHAnsi"/>
                <w:b w:val="0"/>
                <w:color w:val="000000" w:themeColor="text1"/>
                <w:sz w:val="24"/>
                <w:szCs w:val="24"/>
              </w:rPr>
              <w:t>Section Unfiltered Sizes</w:t>
            </w:r>
          </w:p>
        </w:tc>
        <w:tc>
          <w:tcPr>
            <w:tcW w:w="3896" w:type="pct"/>
          </w:tcPr>
          <w:p w14:paraId="018A0DD2" w14:textId="46A9667D" w:rsidR="00AE7821" w:rsidRPr="00DE548F" w:rsidRDefault="00AE7821" w:rsidP="008D4335">
            <w:pPr>
              <w:pStyle w:val="Caption"/>
              <w:jc w:val="left"/>
              <w:rPr>
                <w:rFonts w:cstheme="minorHAnsi"/>
                <w:b w:val="0"/>
                <w:bCs w:val="0"/>
                <w:color w:val="000000" w:themeColor="text1"/>
                <w:sz w:val="24"/>
                <w:szCs w:val="24"/>
              </w:rPr>
            </w:pPr>
            <w:r>
              <w:rPr>
                <w:rFonts w:cstheme="minorHAnsi"/>
                <w:b w:val="0"/>
                <w:bCs w:val="0"/>
                <w:color w:val="000000" w:themeColor="text1"/>
                <w:sz w:val="24"/>
                <w:szCs w:val="24"/>
              </w:rPr>
              <w:t xml:space="preserve">Unfiltered size of each section, or zero if </w:t>
            </w:r>
            <w:r w:rsidR="008D4335">
              <w:rPr>
                <w:rFonts w:cstheme="minorHAnsi"/>
                <w:b w:val="0"/>
                <w:bCs w:val="0"/>
                <w:color w:val="000000" w:themeColor="text1"/>
                <w:sz w:val="24"/>
                <w:szCs w:val="24"/>
              </w:rPr>
              <w:t>the section is empty</w:t>
            </w:r>
            <w:r>
              <w:rPr>
                <w:rFonts w:cstheme="minorHAnsi"/>
                <w:b w:val="0"/>
                <w:bCs w:val="0"/>
                <w:color w:val="000000" w:themeColor="text1"/>
                <w:sz w:val="24"/>
                <w:szCs w:val="24"/>
              </w:rPr>
              <w:t>.</w:t>
            </w:r>
          </w:p>
        </w:tc>
      </w:tr>
    </w:tbl>
    <w:p w14:paraId="08A21313" w14:textId="77777777" w:rsidR="00AE7821" w:rsidRPr="00C42BED" w:rsidRDefault="00AE7821" w:rsidP="00AE7821"/>
    <w:p w14:paraId="4CC27B65" w14:textId="33B5EEFB" w:rsidR="00AE7821" w:rsidRPr="00F61AB3" w:rsidRDefault="001A4FE5" w:rsidP="00E44603">
      <w:pPr>
        <w:pStyle w:val="Heading3"/>
      </w:pPr>
      <w:bookmarkStart w:id="173" w:name="_Toc136158740"/>
      <w:bookmarkStart w:id="174" w:name="_Toc140514693"/>
      <w:r>
        <w:t>Filtered Structured Chunk</w:t>
      </w:r>
      <w:r w:rsidR="00AE7821">
        <w:t xml:space="preserve"> Layout</w:t>
      </w:r>
      <w:bookmarkEnd w:id="173"/>
      <w:bookmarkEnd w:id="174"/>
    </w:p>
    <w:p w14:paraId="3BEF948A" w14:textId="1DA2D8C5" w:rsidR="008D4335" w:rsidRDefault="00C53D64" w:rsidP="00AE7821">
      <w:pPr>
        <w:rPr>
          <w:rFonts w:asciiTheme="minorHAnsi" w:hAnsiTheme="minorHAnsi" w:cstheme="minorHAnsi"/>
        </w:rPr>
      </w:pPr>
      <w:ins w:id="175" w:author="Elena Pourmal" w:date="2023-07-17T18:37:00Z">
        <w:r>
          <w:rPr>
            <w:rFonts w:asciiTheme="minorHAnsi" w:hAnsiTheme="minorHAnsi" w:cstheme="minorHAnsi"/>
          </w:rPr>
          <w:t>T</w:t>
        </w:r>
      </w:ins>
      <w:r w:rsidR="008D4335">
        <w:rPr>
          <w:rFonts w:asciiTheme="minorHAnsi" w:hAnsiTheme="minorHAnsi" w:cstheme="minorHAnsi"/>
        </w:rPr>
        <w:t>he layout of the Filtered Structured Chunk is the same as that of the Structured Chunk – the only difference being that at least one of the sections has a filter pipeline defined for it and may be filtered.  Note that as with computing the size of a section, the checksum (if any) associated with a section is treated as part of the section for purposes of filtering.</w:t>
      </w:r>
    </w:p>
    <w:p w14:paraId="4AAB7E41" w14:textId="77777777" w:rsidR="008D4335" w:rsidRDefault="008D4335" w:rsidP="00AE7821">
      <w:pPr>
        <w:rPr>
          <w:rFonts w:asciiTheme="minorHAnsi" w:hAnsiTheme="minorHAnsi" w:cstheme="minorHAnsi"/>
        </w:rPr>
      </w:pPr>
    </w:p>
    <w:p w14:paraId="6362DCF6" w14:textId="7D4FA6D3" w:rsidR="008D4335" w:rsidRDefault="008D4335" w:rsidP="00AE7821">
      <w:pPr>
        <w:rPr>
          <w:rFonts w:asciiTheme="minorHAnsi" w:hAnsiTheme="minorHAnsi" w:cstheme="minorHAnsi"/>
        </w:rPr>
      </w:pPr>
      <w:r>
        <w:rPr>
          <w:rFonts w:asciiTheme="minorHAnsi" w:hAnsiTheme="minorHAnsi" w:cstheme="minorHAnsi"/>
        </w:rPr>
        <w:t xml:space="preserve">The specifics of the layout of a filtered structured chunk depend on its application, and the filter pipelines defined (or not) for each section.  The following example </w:t>
      </w:r>
      <w:r w:rsidR="0032522D">
        <w:rPr>
          <w:rFonts w:asciiTheme="minorHAnsi" w:hAnsiTheme="minorHAnsi" w:cstheme="minorHAnsi"/>
        </w:rPr>
        <w:t>(</w:t>
      </w:r>
      <w:r w:rsidR="0032522D" w:rsidRPr="0032522D">
        <w:rPr>
          <w:rFonts w:asciiTheme="minorHAnsi" w:hAnsiTheme="minorHAnsi" w:cstheme="minorHAnsi"/>
        </w:rPr>
        <w:t xml:space="preserve">see </w:t>
      </w:r>
      <w:r w:rsidR="0032522D" w:rsidRPr="0032522D">
        <w:rPr>
          <w:rFonts w:asciiTheme="minorHAnsi" w:hAnsiTheme="minorHAnsi" w:cstheme="minorHAnsi"/>
        </w:rPr>
        <w:fldChar w:fldCharType="begin"/>
      </w:r>
      <w:r w:rsidR="0032522D" w:rsidRPr="0032522D">
        <w:rPr>
          <w:rFonts w:asciiTheme="minorHAnsi" w:hAnsiTheme="minorHAnsi" w:cstheme="minorHAnsi"/>
        </w:rPr>
        <w:instrText xml:space="preserve"> REF _Ref137550973 \h </w:instrText>
      </w:r>
      <w:r w:rsidR="0032522D">
        <w:rPr>
          <w:rFonts w:asciiTheme="minorHAnsi" w:hAnsiTheme="minorHAnsi" w:cstheme="minorHAnsi"/>
        </w:rPr>
        <w:instrText xml:space="preserve"> \* MERGEFORMAT </w:instrText>
      </w:r>
      <w:r w:rsidR="0032522D" w:rsidRPr="0032522D">
        <w:rPr>
          <w:rFonts w:asciiTheme="minorHAnsi" w:hAnsiTheme="minorHAnsi" w:cstheme="minorHAnsi"/>
        </w:rPr>
      </w:r>
      <w:r w:rsidR="0032522D" w:rsidRPr="0032522D">
        <w:rPr>
          <w:rFonts w:asciiTheme="minorHAnsi" w:hAnsiTheme="minorHAnsi" w:cstheme="minorHAnsi"/>
        </w:rPr>
        <w:fldChar w:fldCharType="separate"/>
      </w:r>
      <w:r w:rsidR="00552575" w:rsidRPr="00552575">
        <w:rPr>
          <w:rFonts w:asciiTheme="minorHAnsi" w:hAnsiTheme="minorHAnsi" w:cstheme="minorHAnsi"/>
        </w:rPr>
        <w:t xml:space="preserve">Table </w:t>
      </w:r>
      <w:r w:rsidR="00552575" w:rsidRPr="00552575">
        <w:rPr>
          <w:rFonts w:asciiTheme="minorHAnsi" w:hAnsiTheme="minorHAnsi" w:cstheme="minorHAnsi"/>
          <w:noProof/>
        </w:rPr>
        <w:t>10</w:t>
      </w:r>
      <w:r w:rsidR="0032522D" w:rsidRPr="0032522D">
        <w:rPr>
          <w:rFonts w:asciiTheme="minorHAnsi" w:hAnsiTheme="minorHAnsi" w:cstheme="minorHAnsi"/>
        </w:rPr>
        <w:fldChar w:fldCharType="end"/>
      </w:r>
      <w:r w:rsidR="0032522D">
        <w:rPr>
          <w:rFonts w:asciiTheme="minorHAnsi" w:hAnsiTheme="minorHAnsi" w:cstheme="minorHAnsi"/>
        </w:rPr>
        <w:t xml:space="preserve">) </w:t>
      </w:r>
      <w:r>
        <w:rPr>
          <w:rFonts w:asciiTheme="minorHAnsi" w:hAnsiTheme="minorHAnsi" w:cstheme="minorHAnsi"/>
        </w:rPr>
        <w:t>shows the layout for a Filtered Structured Chunk used to store a sparse dataset with variable</w:t>
      </w:r>
      <w:ins w:id="176" w:author="Elena Pourmal" w:date="2023-07-17T19:54:00Z">
        <w:r w:rsidR="00C35399">
          <w:rPr>
            <w:rFonts w:asciiTheme="minorHAnsi" w:hAnsiTheme="minorHAnsi" w:cstheme="minorHAnsi"/>
          </w:rPr>
          <w:t>-</w:t>
        </w:r>
      </w:ins>
      <w:r>
        <w:rPr>
          <w:rFonts w:asciiTheme="minorHAnsi" w:hAnsiTheme="minorHAnsi" w:cstheme="minorHAnsi"/>
        </w:rPr>
        <w:t>length data.  It presumes that filter pipelines are defined for all sections.</w:t>
      </w:r>
    </w:p>
    <w:p w14:paraId="5CCFE177" w14:textId="77777777" w:rsidR="008D4335" w:rsidRDefault="008D4335" w:rsidP="00AE7821">
      <w:pPr>
        <w:rPr>
          <w:rFonts w:asciiTheme="minorHAnsi" w:hAnsiTheme="minorHAnsi" w:cstheme="minorHAnsi"/>
        </w:rPr>
      </w:pPr>
    </w:p>
    <w:p w14:paraId="69695EEF" w14:textId="31E5D2E7" w:rsidR="008D4335" w:rsidRDefault="008D4335" w:rsidP="00AE7821">
      <w:pPr>
        <w:rPr>
          <w:rFonts w:asciiTheme="minorHAnsi" w:hAnsiTheme="minorHAnsi" w:cstheme="minorHAnsi"/>
        </w:rPr>
      </w:pPr>
      <w:r>
        <w:rPr>
          <w:rFonts w:asciiTheme="minorHAnsi" w:hAnsiTheme="minorHAnsi" w:cstheme="minorHAnsi"/>
        </w:rPr>
        <w:t>Note that as in the unfiltered example above, all sections have associated checksums, which are treated as part of the section for purposes of filtering.  Further, it is possible that the latter two sections will be empty – in which case they will have length zero.</w:t>
      </w:r>
    </w:p>
    <w:p w14:paraId="0DCB00CD" w14:textId="77777777" w:rsidR="008D4335" w:rsidRDefault="008D4335" w:rsidP="00AE7821">
      <w:pPr>
        <w:rPr>
          <w:rFonts w:asciiTheme="minorHAnsi" w:hAnsiTheme="minorHAnsi" w:cstheme="minorHAnsi"/>
        </w:rPr>
      </w:pPr>
    </w:p>
    <w:p w14:paraId="45F5CA31" w14:textId="4326103E" w:rsidR="00AE7821" w:rsidRPr="00863DE3" w:rsidRDefault="00AE7821" w:rsidP="00AE7821">
      <w:pPr>
        <w:pStyle w:val="Caption"/>
        <w:jc w:val="left"/>
      </w:pPr>
      <w:bookmarkStart w:id="177" w:name="_Ref137550973"/>
      <w:r w:rsidRPr="00D56AB5">
        <w:rPr>
          <w:sz w:val="24"/>
          <w:szCs w:val="24"/>
        </w:rPr>
        <w:t xml:space="preserve">Table </w:t>
      </w:r>
      <w:r w:rsidRPr="00D56AB5">
        <w:rPr>
          <w:sz w:val="24"/>
          <w:szCs w:val="24"/>
        </w:rPr>
        <w:fldChar w:fldCharType="begin"/>
      </w:r>
      <w:r w:rsidRPr="00D56AB5">
        <w:rPr>
          <w:sz w:val="24"/>
          <w:szCs w:val="24"/>
        </w:rPr>
        <w:instrText xml:space="preserve"> SEQ Table \* ARABIC </w:instrText>
      </w:r>
      <w:r w:rsidRPr="00D56AB5">
        <w:rPr>
          <w:sz w:val="24"/>
          <w:szCs w:val="24"/>
        </w:rPr>
        <w:fldChar w:fldCharType="separate"/>
      </w:r>
      <w:r w:rsidR="00552575">
        <w:rPr>
          <w:noProof/>
          <w:sz w:val="24"/>
          <w:szCs w:val="24"/>
        </w:rPr>
        <w:t>10</w:t>
      </w:r>
      <w:r w:rsidRPr="00D56AB5">
        <w:rPr>
          <w:sz w:val="24"/>
          <w:szCs w:val="24"/>
        </w:rPr>
        <w:fldChar w:fldCharType="end"/>
      </w:r>
      <w:bookmarkEnd w:id="177"/>
      <w:r>
        <w:rPr>
          <w:sz w:val="24"/>
          <w:szCs w:val="24"/>
        </w:rPr>
        <w:t xml:space="preserve">: </w:t>
      </w:r>
      <w:r w:rsidR="001A4FE5">
        <w:rPr>
          <w:sz w:val="24"/>
          <w:szCs w:val="24"/>
        </w:rPr>
        <w:t>Filtered Structured Chunk</w:t>
      </w:r>
      <w:r>
        <w:rPr>
          <w:sz w:val="24"/>
          <w:szCs w:val="24"/>
        </w:rPr>
        <w:t xml:space="preserve"> – </w:t>
      </w:r>
      <w:r w:rsidRPr="00537CA9">
        <w:rPr>
          <w:color w:val="000000" w:themeColor="text1"/>
          <w:sz w:val="24"/>
          <w:szCs w:val="24"/>
        </w:rPr>
        <w:t xml:space="preserve">Sparse </w:t>
      </w:r>
      <w:r w:rsidR="008D4335">
        <w:rPr>
          <w:color w:val="000000" w:themeColor="text1"/>
          <w:sz w:val="24"/>
          <w:szCs w:val="24"/>
        </w:rPr>
        <w:t>Dataset with Variable</w:t>
      </w:r>
      <w:ins w:id="178" w:author="Elena Pourmal" w:date="2023-07-17T19:54:00Z">
        <w:r w:rsidR="00C35399">
          <w:rPr>
            <w:color w:val="000000" w:themeColor="text1"/>
            <w:sz w:val="24"/>
            <w:szCs w:val="24"/>
          </w:rPr>
          <w:t>-</w:t>
        </w:r>
      </w:ins>
      <w:r w:rsidR="008D4335">
        <w:rPr>
          <w:color w:val="000000" w:themeColor="text1"/>
          <w:sz w:val="24"/>
          <w:szCs w:val="24"/>
        </w:rPr>
        <w:t>Length Data</w:t>
      </w:r>
      <w:r w:rsidRPr="00537CA9">
        <w:rPr>
          <w:color w:val="000000" w:themeColor="text1"/>
          <w:sz w:val="24"/>
          <w:szCs w:val="24"/>
        </w:rPr>
        <w:t xml:space="preserve"> Case</w:t>
      </w:r>
      <w:r>
        <w:rPr>
          <w:rStyle w:val="FootnoteReference"/>
          <w:color w:val="000000" w:themeColor="text1"/>
          <w:sz w:val="24"/>
          <w:szCs w:val="24"/>
        </w:rPr>
        <w:footnoteReference w:id="6"/>
      </w:r>
      <w:r>
        <w:rPr>
          <w:sz w:val="24"/>
          <w:szCs w:val="24"/>
        </w:rPr>
        <w:t xml:space="preserve"> </w:t>
      </w:r>
    </w:p>
    <w:tbl>
      <w:tblPr>
        <w:tblStyle w:val="TableGrid"/>
        <w:tblW w:w="9926" w:type="dxa"/>
        <w:tblLayout w:type="fixed"/>
        <w:tblLook w:val="04A0" w:firstRow="1" w:lastRow="0" w:firstColumn="1" w:lastColumn="0" w:noHBand="0" w:noVBand="1"/>
      </w:tblPr>
      <w:tblGrid>
        <w:gridCol w:w="2481"/>
        <w:gridCol w:w="2482"/>
        <w:gridCol w:w="2481"/>
        <w:gridCol w:w="2482"/>
      </w:tblGrid>
      <w:tr w:rsidR="00AE7821" w14:paraId="51F574FB" w14:textId="77777777" w:rsidTr="00AF1B0E">
        <w:trPr>
          <w:trHeight w:val="382"/>
        </w:trPr>
        <w:tc>
          <w:tcPr>
            <w:tcW w:w="2481" w:type="dxa"/>
          </w:tcPr>
          <w:p w14:paraId="015A8C60" w14:textId="77777777" w:rsidR="00AE7821" w:rsidRPr="006F71E2" w:rsidRDefault="00AE7821" w:rsidP="00AF1B0E">
            <w:pPr>
              <w:jc w:val="center"/>
              <w:rPr>
                <w:rFonts w:asciiTheme="minorHAnsi" w:hAnsiTheme="minorHAnsi" w:cstheme="minorHAnsi"/>
                <w:b/>
                <w:bCs/>
              </w:rPr>
            </w:pPr>
            <w:r>
              <w:rPr>
                <w:rFonts w:asciiTheme="minorHAnsi" w:hAnsiTheme="minorHAnsi" w:cstheme="minorHAnsi"/>
                <w:b/>
                <w:bCs/>
              </w:rPr>
              <w:t>byte</w:t>
            </w:r>
          </w:p>
        </w:tc>
        <w:tc>
          <w:tcPr>
            <w:tcW w:w="2482" w:type="dxa"/>
          </w:tcPr>
          <w:p w14:paraId="09C7F8CC" w14:textId="77777777" w:rsidR="00AE7821" w:rsidRPr="006F71E2" w:rsidRDefault="00AE7821" w:rsidP="00AF1B0E">
            <w:pPr>
              <w:jc w:val="center"/>
              <w:rPr>
                <w:rFonts w:asciiTheme="minorHAnsi" w:hAnsiTheme="minorHAnsi" w:cstheme="minorHAnsi"/>
                <w:b/>
                <w:bCs/>
              </w:rPr>
            </w:pPr>
            <w:r>
              <w:rPr>
                <w:rFonts w:asciiTheme="minorHAnsi" w:hAnsiTheme="minorHAnsi" w:cstheme="minorHAnsi"/>
                <w:b/>
                <w:bCs/>
              </w:rPr>
              <w:t>byte</w:t>
            </w:r>
          </w:p>
        </w:tc>
        <w:tc>
          <w:tcPr>
            <w:tcW w:w="2481" w:type="dxa"/>
          </w:tcPr>
          <w:p w14:paraId="57A06D3F" w14:textId="77777777" w:rsidR="00AE7821" w:rsidRPr="006F71E2" w:rsidRDefault="00AE7821" w:rsidP="00AF1B0E">
            <w:pPr>
              <w:jc w:val="center"/>
              <w:rPr>
                <w:rFonts w:asciiTheme="minorHAnsi" w:hAnsiTheme="minorHAnsi" w:cstheme="minorHAnsi"/>
                <w:b/>
                <w:bCs/>
              </w:rPr>
            </w:pPr>
            <w:r>
              <w:rPr>
                <w:rFonts w:asciiTheme="minorHAnsi" w:hAnsiTheme="minorHAnsi" w:cstheme="minorHAnsi"/>
                <w:b/>
                <w:bCs/>
              </w:rPr>
              <w:t>byte</w:t>
            </w:r>
          </w:p>
        </w:tc>
        <w:tc>
          <w:tcPr>
            <w:tcW w:w="2482" w:type="dxa"/>
          </w:tcPr>
          <w:p w14:paraId="408BE5A3" w14:textId="77777777" w:rsidR="00AE7821" w:rsidRPr="006F71E2" w:rsidRDefault="00AE7821" w:rsidP="00AF1B0E">
            <w:pPr>
              <w:jc w:val="center"/>
              <w:rPr>
                <w:rFonts w:asciiTheme="minorHAnsi" w:hAnsiTheme="minorHAnsi" w:cstheme="minorHAnsi"/>
                <w:b/>
                <w:bCs/>
              </w:rPr>
            </w:pPr>
            <w:r>
              <w:rPr>
                <w:rFonts w:asciiTheme="minorHAnsi" w:hAnsiTheme="minorHAnsi" w:cstheme="minorHAnsi"/>
                <w:b/>
                <w:bCs/>
              </w:rPr>
              <w:t>byte</w:t>
            </w:r>
          </w:p>
        </w:tc>
      </w:tr>
      <w:tr w:rsidR="00AE7821" w14:paraId="185D305A" w14:textId="77777777" w:rsidTr="00AF1B0E">
        <w:trPr>
          <w:trHeight w:val="382"/>
        </w:trPr>
        <w:tc>
          <w:tcPr>
            <w:tcW w:w="9926" w:type="dxa"/>
            <w:gridSpan w:val="4"/>
          </w:tcPr>
          <w:p w14:paraId="5095A80F" w14:textId="49882E1C" w:rsidR="00AE7821" w:rsidRDefault="00AE7821" w:rsidP="008D4335">
            <w:pPr>
              <w:jc w:val="center"/>
              <w:rPr>
                <w:rFonts w:asciiTheme="minorHAnsi" w:hAnsiTheme="minorHAnsi" w:cstheme="minorHAnsi"/>
              </w:rPr>
            </w:pPr>
            <w:r>
              <w:rPr>
                <w:rFonts w:asciiTheme="minorHAnsi" w:hAnsiTheme="minorHAnsi" w:cstheme="minorHAnsi"/>
              </w:rPr>
              <w:t>Filtered Encoded Selection</w:t>
            </w:r>
            <w:r w:rsidR="008D4335">
              <w:rPr>
                <w:rFonts w:asciiTheme="minorHAnsi" w:hAnsiTheme="minorHAnsi" w:cstheme="minorHAnsi"/>
              </w:rPr>
              <w:t xml:space="preserve"> with Checksum</w:t>
            </w:r>
            <w:r>
              <w:rPr>
                <w:rFonts w:asciiTheme="minorHAnsi" w:hAnsiTheme="minorHAnsi" w:cstheme="minorHAnsi"/>
              </w:rPr>
              <w:t xml:space="preserve"> (</w:t>
            </w:r>
            <w:r w:rsidR="008D4335">
              <w:rPr>
                <w:rFonts w:asciiTheme="minorHAnsi" w:hAnsiTheme="minorHAnsi" w:cstheme="minorHAnsi"/>
              </w:rPr>
              <w:t>Section 0</w:t>
            </w:r>
            <w:r>
              <w:rPr>
                <w:rFonts w:asciiTheme="minorHAnsi" w:hAnsiTheme="minorHAnsi" w:cstheme="minorHAnsi"/>
              </w:rPr>
              <w:t>)</w:t>
            </w:r>
          </w:p>
        </w:tc>
      </w:tr>
      <w:tr w:rsidR="00AE7821" w14:paraId="6F4A5B47" w14:textId="77777777" w:rsidTr="00AF1B0E">
        <w:trPr>
          <w:trHeight w:val="382"/>
        </w:trPr>
        <w:tc>
          <w:tcPr>
            <w:tcW w:w="9926" w:type="dxa"/>
            <w:gridSpan w:val="4"/>
          </w:tcPr>
          <w:p w14:paraId="10E9AACE" w14:textId="1283A0C3" w:rsidR="00AE7821" w:rsidRDefault="00AE7821" w:rsidP="008D4335">
            <w:pPr>
              <w:jc w:val="center"/>
              <w:rPr>
                <w:rFonts w:asciiTheme="minorHAnsi" w:hAnsiTheme="minorHAnsi" w:cstheme="minorHAnsi"/>
              </w:rPr>
            </w:pPr>
            <w:r>
              <w:rPr>
                <w:rFonts w:asciiTheme="minorHAnsi" w:hAnsiTheme="minorHAnsi" w:cstheme="minorHAnsi"/>
              </w:rPr>
              <w:t>Filtered Fixed Length Data</w:t>
            </w:r>
            <w:r w:rsidR="008D4335">
              <w:rPr>
                <w:rFonts w:asciiTheme="minorHAnsi" w:hAnsiTheme="minorHAnsi" w:cstheme="minorHAnsi"/>
              </w:rPr>
              <w:t xml:space="preserve"> with Checksum</w:t>
            </w:r>
            <w:r>
              <w:rPr>
                <w:rFonts w:asciiTheme="minorHAnsi" w:hAnsiTheme="minorHAnsi" w:cstheme="minorHAnsi"/>
              </w:rPr>
              <w:t xml:space="preserve"> (</w:t>
            </w:r>
            <w:r w:rsidR="008D4335">
              <w:rPr>
                <w:rFonts w:asciiTheme="minorHAnsi" w:hAnsiTheme="minorHAnsi" w:cstheme="minorHAnsi"/>
              </w:rPr>
              <w:t>Section 1</w:t>
            </w:r>
            <w:r>
              <w:rPr>
                <w:rFonts w:asciiTheme="minorHAnsi" w:hAnsiTheme="minorHAnsi" w:cstheme="minorHAnsi"/>
              </w:rPr>
              <w:t>)</w:t>
            </w:r>
          </w:p>
        </w:tc>
      </w:tr>
      <w:tr w:rsidR="00AE7821" w14:paraId="6CA3FB37" w14:textId="77777777" w:rsidTr="00AF1B0E">
        <w:trPr>
          <w:trHeight w:val="382"/>
        </w:trPr>
        <w:tc>
          <w:tcPr>
            <w:tcW w:w="9926" w:type="dxa"/>
            <w:gridSpan w:val="4"/>
          </w:tcPr>
          <w:p w14:paraId="052B63E5" w14:textId="09AC3C38" w:rsidR="00AE7821" w:rsidRDefault="00AE7821" w:rsidP="008D4335">
            <w:pPr>
              <w:jc w:val="center"/>
              <w:rPr>
                <w:rFonts w:asciiTheme="minorHAnsi" w:hAnsiTheme="minorHAnsi" w:cstheme="minorHAnsi"/>
              </w:rPr>
            </w:pPr>
            <w:r>
              <w:rPr>
                <w:rFonts w:asciiTheme="minorHAnsi" w:hAnsiTheme="minorHAnsi" w:cstheme="minorHAnsi"/>
              </w:rPr>
              <w:t xml:space="preserve">Filtered Variable Size Data Heap </w:t>
            </w:r>
            <w:r w:rsidR="008D4335">
              <w:rPr>
                <w:rFonts w:asciiTheme="minorHAnsi" w:hAnsiTheme="minorHAnsi" w:cstheme="minorHAnsi"/>
              </w:rPr>
              <w:t>with Checksu</w:t>
            </w:r>
            <w:r w:rsidR="00DA2524">
              <w:rPr>
                <w:rFonts w:asciiTheme="minorHAnsi" w:hAnsiTheme="minorHAnsi" w:cstheme="minorHAnsi"/>
              </w:rPr>
              <w:t xml:space="preserve">m </w:t>
            </w:r>
            <w:r>
              <w:rPr>
                <w:rFonts w:asciiTheme="minorHAnsi" w:hAnsiTheme="minorHAnsi" w:cstheme="minorHAnsi"/>
              </w:rPr>
              <w:t>(</w:t>
            </w:r>
            <w:r w:rsidR="008D4335">
              <w:rPr>
                <w:rFonts w:asciiTheme="minorHAnsi" w:hAnsiTheme="minorHAnsi" w:cstheme="minorHAnsi"/>
              </w:rPr>
              <w:t>Section 2</w:t>
            </w:r>
            <w:r>
              <w:rPr>
                <w:rFonts w:asciiTheme="minorHAnsi" w:hAnsiTheme="minorHAnsi" w:cstheme="minorHAnsi"/>
              </w:rPr>
              <w:t>)</w:t>
            </w:r>
          </w:p>
        </w:tc>
      </w:tr>
    </w:tbl>
    <w:p w14:paraId="4C481B88" w14:textId="77777777" w:rsidR="00AE7821" w:rsidRPr="00AE7821" w:rsidRDefault="00AE7821" w:rsidP="00AE7821"/>
    <w:p w14:paraId="3F0F1CDC" w14:textId="77777777" w:rsidR="00EF6955" w:rsidRDefault="00EF6955">
      <w:pPr>
        <w:rPr>
          <w:rFonts w:asciiTheme="majorHAnsi" w:eastAsiaTheme="majorEastAsia" w:hAnsiTheme="majorHAnsi" w:cstheme="majorBidi"/>
          <w:b/>
          <w:bCs/>
          <w:color w:val="000000" w:themeColor="text1"/>
          <w:sz w:val="28"/>
          <w:szCs w:val="28"/>
        </w:rPr>
      </w:pPr>
      <w:bookmarkStart w:id="179" w:name="_Ref136165811"/>
      <w:r>
        <w:br w:type="page"/>
      </w:r>
    </w:p>
    <w:p w14:paraId="15C8007D" w14:textId="3EF7AF5B" w:rsidR="00611674" w:rsidRPr="00633649" w:rsidRDefault="00202353" w:rsidP="008C2439">
      <w:pPr>
        <w:pStyle w:val="Heading1"/>
      </w:pPr>
      <w:bookmarkStart w:id="180" w:name="_Ref140510526"/>
      <w:bookmarkStart w:id="181" w:name="_Toc140514694"/>
      <w:r>
        <w:lastRenderedPageBreak/>
        <w:t xml:space="preserve">HDF5 File Format </w:t>
      </w:r>
      <w:r w:rsidR="006008A7">
        <w:t>Extensions</w:t>
      </w:r>
      <w:bookmarkEnd w:id="179"/>
      <w:bookmarkEnd w:id="180"/>
      <w:bookmarkEnd w:id="181"/>
    </w:p>
    <w:p w14:paraId="2D558B55" w14:textId="767A7899" w:rsidR="00061C82" w:rsidRDefault="00202353" w:rsidP="00611674">
      <w:pPr>
        <w:rPr>
          <w:rFonts w:asciiTheme="minorHAnsi" w:hAnsiTheme="minorHAnsi" w:cstheme="minorHAnsi"/>
        </w:rPr>
      </w:pPr>
      <w:r w:rsidRPr="003A73F0">
        <w:rPr>
          <w:rFonts w:asciiTheme="minorHAnsi" w:hAnsiTheme="minorHAnsi" w:cstheme="minorHAnsi"/>
        </w:rPr>
        <w:t xml:space="preserve">This section discusses </w:t>
      </w:r>
      <w:ins w:id="182" w:author="Elena Pourmal" w:date="2023-07-17T18:46:00Z">
        <w:r w:rsidR="00723BC4">
          <w:rPr>
            <w:rFonts w:asciiTheme="minorHAnsi" w:hAnsiTheme="minorHAnsi" w:cstheme="minorHAnsi"/>
          </w:rPr>
          <w:t>extensions to the HDF5 File Format to support structured chunk storage</w:t>
        </w:r>
      </w:ins>
      <w:r w:rsidR="008B710D" w:rsidRPr="003A73F0">
        <w:rPr>
          <w:rFonts w:asciiTheme="minorHAnsi" w:hAnsiTheme="minorHAnsi" w:cstheme="minorHAnsi"/>
        </w:rPr>
        <w:t>.</w:t>
      </w:r>
      <w:r w:rsidR="00AE7201">
        <w:rPr>
          <w:rFonts w:asciiTheme="minorHAnsi" w:hAnsiTheme="minorHAnsi" w:cstheme="minorHAnsi"/>
        </w:rPr>
        <w:t xml:space="preserve"> </w:t>
      </w:r>
      <w:ins w:id="183" w:author="Elena Pourmal" w:date="2023-07-17T18:47:00Z">
        <w:r w:rsidR="00723BC4">
          <w:rPr>
            <w:rFonts w:asciiTheme="minorHAnsi" w:hAnsiTheme="minorHAnsi" w:cstheme="minorHAnsi"/>
          </w:rPr>
          <w:t>Extensions are required o</w:t>
        </w:r>
      </w:ins>
      <w:r w:rsidR="007E34D1">
        <w:rPr>
          <w:rFonts w:asciiTheme="minorHAnsi" w:hAnsiTheme="minorHAnsi" w:cstheme="minorHAnsi"/>
        </w:rPr>
        <w:t xml:space="preserve">nly </w:t>
      </w:r>
      <w:ins w:id="184" w:author="Elena Pourmal" w:date="2023-07-17T18:47:00Z">
        <w:r w:rsidR="00723BC4">
          <w:rPr>
            <w:rFonts w:asciiTheme="minorHAnsi" w:hAnsiTheme="minorHAnsi" w:cstheme="minorHAnsi"/>
          </w:rPr>
          <w:t xml:space="preserve">for </w:t>
        </w:r>
      </w:ins>
      <w:r w:rsidR="007E34D1" w:rsidRPr="003C4268">
        <w:rPr>
          <w:rFonts w:asciiTheme="minorHAnsi" w:hAnsiTheme="minorHAnsi" w:cstheme="minorHAnsi"/>
        </w:rPr>
        <w:t>two</w:t>
      </w:r>
      <w:r w:rsidR="007E34D1">
        <w:rPr>
          <w:rFonts w:asciiTheme="minorHAnsi" w:hAnsiTheme="minorHAnsi" w:cstheme="minorHAnsi"/>
        </w:rPr>
        <w:t xml:space="preserve"> </w:t>
      </w:r>
      <w:r w:rsidR="00382DBB" w:rsidRPr="003C4268">
        <w:rPr>
          <w:rFonts w:asciiTheme="minorHAnsi" w:hAnsiTheme="minorHAnsi" w:cstheme="minorHAnsi"/>
        </w:rPr>
        <w:t xml:space="preserve">dataset header </w:t>
      </w:r>
      <w:r w:rsidR="007E34D1" w:rsidRPr="003C4268">
        <w:rPr>
          <w:rFonts w:asciiTheme="minorHAnsi" w:hAnsiTheme="minorHAnsi" w:cstheme="minorHAnsi"/>
        </w:rPr>
        <w:t>messages</w:t>
      </w:r>
      <w:r w:rsidR="007E34D1">
        <w:rPr>
          <w:rFonts w:asciiTheme="minorHAnsi" w:hAnsiTheme="minorHAnsi" w:cstheme="minorHAnsi"/>
        </w:rPr>
        <w:t xml:space="preserve">: </w:t>
      </w:r>
      <w:r w:rsidR="00AE7201">
        <w:rPr>
          <w:rFonts w:asciiTheme="minorHAnsi" w:hAnsiTheme="minorHAnsi" w:cstheme="minorHAnsi"/>
        </w:rPr>
        <w:t xml:space="preserve">Data Layout Message </w:t>
      </w:r>
      <w:r w:rsidR="006008A7">
        <w:rPr>
          <w:rFonts w:asciiTheme="minorHAnsi" w:hAnsiTheme="minorHAnsi" w:cstheme="minorHAnsi"/>
        </w:rPr>
        <w:t xml:space="preserve">and </w:t>
      </w:r>
      <w:r w:rsidR="007E34D1">
        <w:rPr>
          <w:rFonts w:asciiTheme="minorHAnsi" w:hAnsiTheme="minorHAnsi" w:cstheme="minorHAnsi"/>
        </w:rPr>
        <w:t xml:space="preserve">Filter Pipeline Message.  </w:t>
      </w:r>
    </w:p>
    <w:p w14:paraId="32677DB3" w14:textId="77777777" w:rsidR="00061C82" w:rsidRDefault="00061C82" w:rsidP="00611674">
      <w:pPr>
        <w:rPr>
          <w:rFonts w:asciiTheme="minorHAnsi" w:hAnsiTheme="minorHAnsi" w:cstheme="minorHAnsi"/>
        </w:rPr>
      </w:pPr>
    </w:p>
    <w:p w14:paraId="34C7691E" w14:textId="15251A06" w:rsidR="00611674" w:rsidRPr="003A73F0" w:rsidRDefault="007E34D1" w:rsidP="00611674">
      <w:pPr>
        <w:rPr>
          <w:rFonts w:asciiTheme="minorHAnsi" w:hAnsiTheme="minorHAnsi" w:cstheme="minorHAnsi"/>
        </w:rPr>
      </w:pPr>
      <w:r>
        <w:rPr>
          <w:rFonts w:asciiTheme="minorHAnsi" w:hAnsiTheme="minorHAnsi" w:cstheme="minorHAnsi"/>
        </w:rPr>
        <w:t xml:space="preserve">In </w:t>
      </w:r>
      <w:r w:rsidR="0054520E">
        <w:rPr>
          <w:rFonts w:asciiTheme="minorHAnsi" w:hAnsiTheme="minorHAnsi" w:cstheme="minorHAnsi"/>
        </w:rPr>
        <w:t xml:space="preserve">the </w:t>
      </w:r>
      <w:r>
        <w:rPr>
          <w:rFonts w:asciiTheme="minorHAnsi" w:hAnsiTheme="minorHAnsi" w:cstheme="minorHAnsi"/>
        </w:rPr>
        <w:t xml:space="preserve">Data Layout </w:t>
      </w:r>
      <w:r w:rsidR="00BF676E">
        <w:rPr>
          <w:rFonts w:asciiTheme="minorHAnsi" w:hAnsiTheme="minorHAnsi" w:cstheme="minorHAnsi"/>
        </w:rPr>
        <w:t>Message,</w:t>
      </w:r>
      <w:r>
        <w:rPr>
          <w:rFonts w:asciiTheme="minorHAnsi" w:hAnsiTheme="minorHAnsi" w:cstheme="minorHAnsi"/>
        </w:rPr>
        <w:t xml:space="preserve"> we </w:t>
      </w:r>
      <w:r w:rsidR="00AE7201">
        <w:rPr>
          <w:rFonts w:asciiTheme="minorHAnsi" w:hAnsiTheme="minorHAnsi" w:cstheme="minorHAnsi"/>
        </w:rPr>
        <w:t xml:space="preserve">introduce </w:t>
      </w:r>
      <w:r w:rsidR="0054520E">
        <w:rPr>
          <w:rFonts w:asciiTheme="minorHAnsi" w:hAnsiTheme="minorHAnsi" w:cstheme="minorHAnsi"/>
        </w:rPr>
        <w:t xml:space="preserve">the </w:t>
      </w:r>
      <w:r>
        <w:rPr>
          <w:rFonts w:asciiTheme="minorHAnsi" w:hAnsiTheme="minorHAnsi" w:cstheme="minorHAnsi"/>
        </w:rPr>
        <w:t xml:space="preserve">new </w:t>
      </w:r>
      <w:r w:rsidR="006008A7">
        <w:rPr>
          <w:rFonts w:asciiTheme="minorHAnsi" w:hAnsiTheme="minorHAnsi" w:cstheme="minorHAnsi"/>
        </w:rPr>
        <w:t>Structured Chunk</w:t>
      </w:r>
      <w:r w:rsidR="00AE7201">
        <w:rPr>
          <w:rFonts w:asciiTheme="minorHAnsi" w:hAnsiTheme="minorHAnsi" w:cstheme="minorHAnsi"/>
        </w:rPr>
        <w:t xml:space="preserve"> </w:t>
      </w:r>
      <w:r w:rsidR="00061C82">
        <w:rPr>
          <w:rFonts w:asciiTheme="minorHAnsi" w:hAnsiTheme="minorHAnsi" w:cstheme="minorHAnsi"/>
        </w:rPr>
        <w:t>S</w:t>
      </w:r>
      <w:r w:rsidR="00AE7201">
        <w:rPr>
          <w:rFonts w:asciiTheme="minorHAnsi" w:hAnsiTheme="minorHAnsi" w:cstheme="minorHAnsi"/>
        </w:rPr>
        <w:t>torage</w:t>
      </w:r>
      <w:r w:rsidR="006008A7">
        <w:rPr>
          <w:rFonts w:asciiTheme="minorHAnsi" w:hAnsiTheme="minorHAnsi" w:cstheme="minorHAnsi"/>
        </w:rPr>
        <w:t xml:space="preserve"> </w:t>
      </w:r>
      <w:ins w:id="185" w:author="Elena Pourmal" w:date="2023-07-17T18:48:00Z">
        <w:r w:rsidR="004117FE">
          <w:rPr>
            <w:rFonts w:asciiTheme="minorHAnsi" w:hAnsiTheme="minorHAnsi" w:cstheme="minorHAnsi"/>
          </w:rPr>
          <w:t xml:space="preserve">and Sparse Layout. </w:t>
        </w:r>
      </w:ins>
      <w:r w:rsidR="00061C82">
        <w:rPr>
          <w:rFonts w:asciiTheme="minorHAnsi" w:hAnsiTheme="minorHAnsi" w:cstheme="minorHAnsi"/>
        </w:rPr>
        <w:t xml:space="preserve">Structured Chunk </w:t>
      </w:r>
      <w:ins w:id="186" w:author="Elena Pourmal" w:date="2023-07-17T18:48:00Z">
        <w:r w:rsidR="004117FE">
          <w:rPr>
            <w:rFonts w:asciiTheme="minorHAnsi" w:hAnsiTheme="minorHAnsi" w:cstheme="minorHAnsi"/>
          </w:rPr>
          <w:t xml:space="preserve">with Sparse </w:t>
        </w:r>
        <w:proofErr w:type="gramStart"/>
        <w:r w:rsidR="004117FE">
          <w:rPr>
            <w:rFonts w:asciiTheme="minorHAnsi" w:hAnsiTheme="minorHAnsi" w:cstheme="minorHAnsi"/>
          </w:rPr>
          <w:t xml:space="preserve">Layout </w:t>
        </w:r>
      </w:ins>
      <w:r w:rsidR="006008A7">
        <w:rPr>
          <w:rFonts w:asciiTheme="minorHAnsi" w:hAnsiTheme="minorHAnsi" w:cstheme="minorHAnsi"/>
        </w:rPr>
        <w:t xml:space="preserve"> will</w:t>
      </w:r>
      <w:proofErr w:type="gramEnd"/>
      <w:r w:rsidR="006008A7">
        <w:rPr>
          <w:rFonts w:asciiTheme="minorHAnsi" w:hAnsiTheme="minorHAnsi" w:cstheme="minorHAnsi"/>
        </w:rPr>
        <w:t xml:space="preserve"> be used for </w:t>
      </w:r>
      <w:r w:rsidR="00061C82">
        <w:rPr>
          <w:rFonts w:asciiTheme="minorHAnsi" w:hAnsiTheme="minorHAnsi" w:cstheme="minorHAnsi"/>
        </w:rPr>
        <w:t xml:space="preserve">storing </w:t>
      </w:r>
      <w:r w:rsidR="006008A7">
        <w:rPr>
          <w:rFonts w:asciiTheme="minorHAnsi" w:hAnsiTheme="minorHAnsi" w:cstheme="minorHAnsi"/>
        </w:rPr>
        <w:t>sparse data</w:t>
      </w:r>
      <w:r>
        <w:rPr>
          <w:rFonts w:asciiTheme="minorHAnsi" w:hAnsiTheme="minorHAnsi" w:cstheme="minorHAnsi"/>
        </w:rPr>
        <w:t>.</w:t>
      </w:r>
      <w:r w:rsidR="00061C82">
        <w:rPr>
          <w:rFonts w:asciiTheme="minorHAnsi" w:hAnsiTheme="minorHAnsi" w:cstheme="minorHAnsi"/>
        </w:rPr>
        <w:t xml:space="preserve"> </w:t>
      </w:r>
      <w:r>
        <w:rPr>
          <w:rFonts w:asciiTheme="minorHAnsi" w:hAnsiTheme="minorHAnsi" w:cstheme="minorHAnsi"/>
        </w:rPr>
        <w:t>In</w:t>
      </w:r>
      <w:r w:rsidR="0054520E">
        <w:rPr>
          <w:rFonts w:asciiTheme="minorHAnsi" w:hAnsiTheme="minorHAnsi" w:cstheme="minorHAnsi"/>
        </w:rPr>
        <w:t xml:space="preserve"> the</w:t>
      </w:r>
      <w:r>
        <w:rPr>
          <w:rFonts w:asciiTheme="minorHAnsi" w:hAnsiTheme="minorHAnsi" w:cstheme="minorHAnsi"/>
        </w:rPr>
        <w:t xml:space="preserve"> Filter Pipeline </w:t>
      </w:r>
      <w:r w:rsidR="00BF676E">
        <w:rPr>
          <w:rFonts w:asciiTheme="minorHAnsi" w:hAnsiTheme="minorHAnsi" w:cstheme="minorHAnsi"/>
        </w:rPr>
        <w:t>Message,</w:t>
      </w:r>
      <w:r>
        <w:rPr>
          <w:rFonts w:asciiTheme="minorHAnsi" w:hAnsiTheme="minorHAnsi" w:cstheme="minorHAnsi"/>
        </w:rPr>
        <w:t xml:space="preserve"> we extend </w:t>
      </w:r>
      <w:r w:rsidR="00223EE3">
        <w:rPr>
          <w:rFonts w:asciiTheme="minorHAnsi" w:hAnsiTheme="minorHAnsi" w:cstheme="minorHAnsi"/>
        </w:rPr>
        <w:t>the</w:t>
      </w:r>
      <w:r>
        <w:rPr>
          <w:rFonts w:asciiTheme="minorHAnsi" w:hAnsiTheme="minorHAnsi" w:cstheme="minorHAnsi"/>
        </w:rPr>
        <w:t xml:space="preserve"> existing Flags field to support </w:t>
      </w:r>
      <w:r w:rsidR="008D4335">
        <w:rPr>
          <w:rFonts w:asciiTheme="minorHAnsi" w:hAnsiTheme="minorHAnsi" w:cstheme="minorHAnsi"/>
        </w:rPr>
        <w:t xml:space="preserve">different </w:t>
      </w:r>
      <w:r>
        <w:rPr>
          <w:rFonts w:asciiTheme="minorHAnsi" w:hAnsiTheme="minorHAnsi" w:cstheme="minorHAnsi"/>
        </w:rPr>
        <w:t xml:space="preserve">filter pipelines </w:t>
      </w:r>
      <w:r w:rsidR="008D4335">
        <w:rPr>
          <w:rFonts w:asciiTheme="minorHAnsi" w:hAnsiTheme="minorHAnsi" w:cstheme="minorHAnsi"/>
        </w:rPr>
        <w:t>for</w:t>
      </w:r>
      <w:r>
        <w:rPr>
          <w:rFonts w:asciiTheme="minorHAnsi" w:hAnsiTheme="minorHAnsi" w:cstheme="minorHAnsi"/>
        </w:rPr>
        <w:t xml:space="preserve"> </w:t>
      </w:r>
      <w:r w:rsidR="0054520E">
        <w:rPr>
          <w:rFonts w:asciiTheme="minorHAnsi" w:hAnsiTheme="minorHAnsi" w:cstheme="minorHAnsi"/>
        </w:rPr>
        <w:t xml:space="preserve">the </w:t>
      </w:r>
      <w:r>
        <w:rPr>
          <w:rFonts w:asciiTheme="minorHAnsi" w:hAnsiTheme="minorHAnsi" w:cstheme="minorHAnsi"/>
        </w:rPr>
        <w:t xml:space="preserve">different sections of </w:t>
      </w:r>
      <w:r w:rsidR="008D4335">
        <w:rPr>
          <w:rFonts w:asciiTheme="minorHAnsi" w:hAnsiTheme="minorHAnsi" w:cstheme="minorHAnsi"/>
        </w:rPr>
        <w:t xml:space="preserve">a Filtered </w:t>
      </w:r>
      <w:r>
        <w:rPr>
          <w:rFonts w:asciiTheme="minorHAnsi" w:hAnsiTheme="minorHAnsi" w:cstheme="minorHAnsi"/>
        </w:rPr>
        <w:t>Structured Chunk.</w:t>
      </w:r>
      <w:r w:rsidR="00061C82">
        <w:rPr>
          <w:rFonts w:asciiTheme="minorHAnsi" w:hAnsiTheme="minorHAnsi" w:cstheme="minorHAnsi"/>
        </w:rPr>
        <w:t xml:space="preserve"> </w:t>
      </w:r>
      <w:ins w:id="187" w:author="Elena Pourmal" w:date="2023-07-17T18:49:00Z">
        <w:r w:rsidR="004117FE">
          <w:rPr>
            <w:rFonts w:asciiTheme="minorHAnsi" w:hAnsiTheme="minorHAnsi" w:cstheme="minorHAnsi"/>
          </w:rPr>
          <w:t xml:space="preserve">All changes are highlighted in </w:t>
        </w:r>
        <w:r w:rsidR="004117FE" w:rsidRPr="004117FE">
          <w:rPr>
            <w:rFonts w:asciiTheme="minorHAnsi" w:hAnsiTheme="minorHAnsi" w:cstheme="minorHAnsi"/>
            <w:b/>
            <w:bCs/>
          </w:rPr>
          <w:t>bold</w:t>
        </w:r>
        <w:r w:rsidR="004117FE">
          <w:rPr>
            <w:rFonts w:asciiTheme="minorHAnsi" w:hAnsiTheme="minorHAnsi" w:cstheme="minorHAnsi"/>
          </w:rPr>
          <w:t>.</w:t>
        </w:r>
      </w:ins>
    </w:p>
    <w:p w14:paraId="61187618" w14:textId="07CA97FA" w:rsidR="003948FF" w:rsidRDefault="009934DC" w:rsidP="00A65793">
      <w:pPr>
        <w:pStyle w:val="Heading2"/>
      </w:pPr>
      <w:bookmarkStart w:id="188" w:name="_Ref132974119"/>
      <w:bookmarkStart w:id="189" w:name="_Toc140514695"/>
      <w:r>
        <w:t>Structured</w:t>
      </w:r>
      <w:r w:rsidR="004104AC">
        <w:t xml:space="preserve"> </w:t>
      </w:r>
      <w:r w:rsidR="00342B66">
        <w:t>C</w:t>
      </w:r>
      <w:r w:rsidR="004104AC">
        <w:t xml:space="preserve">hunk </w:t>
      </w:r>
      <w:r w:rsidR="00342B66">
        <w:t>S</w:t>
      </w:r>
      <w:r w:rsidR="004104AC">
        <w:t xml:space="preserve">torage for </w:t>
      </w:r>
      <w:r w:rsidR="00342B66">
        <w:t>E</w:t>
      </w:r>
      <w:r w:rsidR="004104AC">
        <w:t xml:space="preserve">ncoding </w:t>
      </w:r>
      <w:r w:rsidR="00342B66">
        <w:t>S</w:t>
      </w:r>
      <w:r w:rsidR="00AE7201">
        <w:t xml:space="preserve">parse </w:t>
      </w:r>
      <w:r w:rsidR="00342B66">
        <w:t>D</w:t>
      </w:r>
      <w:r w:rsidR="004104AC">
        <w:t xml:space="preserve">ata </w:t>
      </w:r>
      <w:r w:rsidR="00342B66">
        <w:t>A</w:t>
      </w:r>
      <w:r w:rsidR="004104AC">
        <w:t>rrays</w:t>
      </w:r>
      <w:bookmarkEnd w:id="188"/>
      <w:bookmarkEnd w:id="189"/>
    </w:p>
    <w:p w14:paraId="2DAE3D27" w14:textId="3F97F276" w:rsidR="002756CA" w:rsidRDefault="008B710D" w:rsidP="008B710D">
      <w:pPr>
        <w:pStyle w:val="ListParagraph"/>
        <w:ind w:left="0"/>
        <w:jc w:val="both"/>
      </w:pPr>
      <w:r>
        <w:t xml:space="preserve">Sparse data storage will require modifications to the Data Layout Message Version 4. We will need to introduce </w:t>
      </w:r>
      <w:r w:rsidR="00665A14">
        <w:t xml:space="preserve">a </w:t>
      </w:r>
      <w:r>
        <w:t xml:space="preserve">new layout class and its properties as described in the next section. One should note here that introduction of the new version </w:t>
      </w:r>
      <w:r w:rsidR="006475FC">
        <w:t xml:space="preserve">for the message </w:t>
      </w:r>
      <w:r>
        <w:t xml:space="preserve">is not really required unless during our design work we discover that </w:t>
      </w:r>
      <w:r w:rsidR="00583C1F">
        <w:t xml:space="preserve">the </w:t>
      </w:r>
      <w:r>
        <w:t xml:space="preserve">current structure of the </w:t>
      </w:r>
      <w:r w:rsidR="00583C1F">
        <w:t>message has to be changed to accommodate new storage paradigm.</w:t>
      </w:r>
      <w:r w:rsidR="006475FC">
        <w:t xml:space="preserve"> The versions of the library 1.10.0 and later that are not aware of the new Layout Class for indicating </w:t>
      </w:r>
      <w:r w:rsidR="009934DC">
        <w:t>Structured</w:t>
      </w:r>
      <w:r w:rsidR="006475FC">
        <w:t xml:space="preserve"> Chunk Storage should fail gracefully.</w:t>
      </w:r>
      <w:r w:rsidR="007C4FF3">
        <w:t xml:space="preserve"> For now</w:t>
      </w:r>
      <w:r w:rsidR="00D7302A">
        <w:t>,</w:t>
      </w:r>
      <w:r w:rsidR="007C4FF3">
        <w:t xml:space="preserve"> we propose to increase the version number to 5</w:t>
      </w:r>
      <w:r w:rsidR="00D7302A">
        <w:t xml:space="preserve"> in abundance of caution</w:t>
      </w:r>
      <w:r w:rsidR="007C4FF3">
        <w:t>.</w:t>
      </w:r>
    </w:p>
    <w:p w14:paraId="106CBE17" w14:textId="426CD7EA" w:rsidR="002756CA" w:rsidRDefault="004104AC" w:rsidP="00E44603">
      <w:pPr>
        <w:pStyle w:val="Heading3"/>
      </w:pPr>
      <w:bookmarkStart w:id="190" w:name="_Ref129599391"/>
      <w:bookmarkStart w:id="191" w:name="_Toc140514696"/>
      <w:r>
        <w:t>Data Layout Message</w:t>
      </w:r>
      <w:r w:rsidR="00583C1F">
        <w:t xml:space="preserve"> </w:t>
      </w:r>
      <w:r w:rsidR="006475FC">
        <w:t>(</w:t>
      </w:r>
      <w:r w:rsidR="00583C1F">
        <w:t xml:space="preserve">Version </w:t>
      </w:r>
      <w:r w:rsidR="00E605D8">
        <w:t>5</w:t>
      </w:r>
      <w:r w:rsidR="006475FC">
        <w:t>)</w:t>
      </w:r>
      <w:r w:rsidR="00583C1F">
        <w:t xml:space="preserve"> </w:t>
      </w:r>
      <w:r w:rsidR="00473112">
        <w:t>E</w:t>
      </w:r>
      <w:r w:rsidR="00583C1F">
        <w:t>xtension</w:t>
      </w:r>
      <w:bookmarkEnd w:id="190"/>
      <w:bookmarkEnd w:id="191"/>
    </w:p>
    <w:p w14:paraId="607A3C25" w14:textId="71A186C1" w:rsidR="001F1B15" w:rsidRDefault="00583C1F" w:rsidP="008B710D">
      <w:pPr>
        <w:rPr>
          <w:rFonts w:asciiTheme="minorHAnsi" w:hAnsiTheme="minorHAnsi" w:cstheme="minorHAnsi"/>
        </w:rPr>
      </w:pPr>
      <w:r w:rsidRPr="003A73F0">
        <w:rPr>
          <w:rFonts w:asciiTheme="minorHAnsi" w:hAnsiTheme="minorHAnsi" w:cstheme="minorHAnsi"/>
        </w:rPr>
        <w:t xml:space="preserve">Data Layout Message (Version </w:t>
      </w:r>
      <w:r w:rsidR="00E605D8">
        <w:rPr>
          <w:rFonts w:asciiTheme="minorHAnsi" w:hAnsiTheme="minorHAnsi" w:cstheme="minorHAnsi"/>
        </w:rPr>
        <w:t>5</w:t>
      </w:r>
      <w:r w:rsidRPr="003A73F0">
        <w:rPr>
          <w:rFonts w:asciiTheme="minorHAnsi" w:hAnsiTheme="minorHAnsi" w:cstheme="minorHAnsi"/>
        </w:rPr>
        <w:t xml:space="preserve">) is shown for the reference and reader’s convenience </w:t>
      </w:r>
      <w:r w:rsidRPr="003304EF">
        <w:rPr>
          <w:rFonts w:asciiTheme="minorHAnsi" w:hAnsiTheme="minorHAnsi" w:cstheme="minorHAnsi"/>
        </w:rPr>
        <w:t>in</w:t>
      </w:r>
      <w:r w:rsidR="000F1D58" w:rsidRPr="003304EF">
        <w:rPr>
          <w:rFonts w:asciiTheme="minorHAnsi" w:hAnsiTheme="minorHAnsi" w:cstheme="minorHAnsi"/>
        </w:rPr>
        <w:t xml:space="preserve"> </w:t>
      </w:r>
      <w:r w:rsidR="003304EF" w:rsidRPr="003304EF">
        <w:rPr>
          <w:rFonts w:asciiTheme="minorHAnsi" w:hAnsiTheme="minorHAnsi" w:cstheme="minorHAnsi"/>
        </w:rPr>
        <w:fldChar w:fldCharType="begin"/>
      </w:r>
      <w:r w:rsidR="003304EF" w:rsidRPr="003304EF">
        <w:rPr>
          <w:rFonts w:asciiTheme="minorHAnsi" w:hAnsiTheme="minorHAnsi" w:cstheme="minorHAnsi"/>
        </w:rPr>
        <w:instrText xml:space="preserve"> REF _Ref136171539 \h </w:instrText>
      </w:r>
      <w:r w:rsidR="003304EF">
        <w:rPr>
          <w:rFonts w:asciiTheme="minorHAnsi" w:hAnsiTheme="minorHAnsi" w:cstheme="minorHAnsi"/>
        </w:rPr>
        <w:instrText xml:space="preserve"> \* MERGEFORMAT </w:instrText>
      </w:r>
      <w:r w:rsidR="003304EF" w:rsidRPr="003304EF">
        <w:rPr>
          <w:rFonts w:asciiTheme="minorHAnsi" w:hAnsiTheme="minorHAnsi" w:cstheme="minorHAnsi"/>
        </w:rPr>
      </w:r>
      <w:r w:rsidR="003304EF" w:rsidRPr="003304EF">
        <w:rPr>
          <w:rFonts w:asciiTheme="minorHAnsi" w:hAnsiTheme="minorHAnsi" w:cstheme="minorHAnsi"/>
        </w:rPr>
        <w:fldChar w:fldCharType="separate"/>
      </w:r>
      <w:r w:rsidR="00552575" w:rsidRPr="00552575">
        <w:rPr>
          <w:rFonts w:asciiTheme="minorHAnsi" w:hAnsiTheme="minorHAnsi" w:cstheme="minorHAnsi"/>
        </w:rPr>
        <w:t xml:space="preserve">Table </w:t>
      </w:r>
      <w:r w:rsidR="00552575" w:rsidRPr="00552575">
        <w:rPr>
          <w:rFonts w:asciiTheme="minorHAnsi" w:hAnsiTheme="minorHAnsi" w:cstheme="minorHAnsi"/>
          <w:noProof/>
        </w:rPr>
        <w:t>11</w:t>
      </w:r>
      <w:r w:rsidR="003304EF" w:rsidRPr="003304EF">
        <w:rPr>
          <w:rFonts w:asciiTheme="minorHAnsi" w:hAnsiTheme="minorHAnsi" w:cstheme="minorHAnsi"/>
        </w:rPr>
        <w:fldChar w:fldCharType="end"/>
      </w:r>
      <w:r w:rsidR="000F1D58">
        <w:rPr>
          <w:rFonts w:asciiTheme="minorHAnsi" w:hAnsiTheme="minorHAnsi" w:cstheme="minorHAnsi"/>
        </w:rPr>
        <w:t>.</w:t>
      </w:r>
    </w:p>
    <w:p w14:paraId="51C7A9C8" w14:textId="77777777" w:rsidR="003A73F0" w:rsidRPr="003A73F0" w:rsidRDefault="003A73F0" w:rsidP="008B710D">
      <w:pPr>
        <w:rPr>
          <w:rFonts w:asciiTheme="minorHAnsi" w:hAnsiTheme="minorHAnsi" w:cstheme="minorHAnsi"/>
        </w:rPr>
      </w:pPr>
    </w:p>
    <w:p w14:paraId="60EFB201" w14:textId="71A0BC4F" w:rsidR="00583C1F" w:rsidRPr="003A73F0" w:rsidRDefault="003304EF" w:rsidP="003304EF">
      <w:pPr>
        <w:pStyle w:val="Caption"/>
        <w:rPr>
          <w:rFonts w:cstheme="minorHAnsi"/>
          <w:sz w:val="24"/>
          <w:szCs w:val="24"/>
        </w:rPr>
      </w:pPr>
      <w:bookmarkStart w:id="192" w:name="_Ref136171539"/>
      <w:r w:rsidRPr="003304EF">
        <w:rPr>
          <w:sz w:val="24"/>
          <w:szCs w:val="24"/>
        </w:rPr>
        <w:t xml:space="preserve">Table </w:t>
      </w:r>
      <w:r w:rsidRPr="003304EF">
        <w:rPr>
          <w:sz w:val="24"/>
          <w:szCs w:val="24"/>
        </w:rPr>
        <w:fldChar w:fldCharType="begin"/>
      </w:r>
      <w:r w:rsidRPr="003304EF">
        <w:rPr>
          <w:sz w:val="24"/>
          <w:szCs w:val="24"/>
        </w:rPr>
        <w:instrText xml:space="preserve"> SEQ Table \* ARABIC </w:instrText>
      </w:r>
      <w:r w:rsidRPr="003304EF">
        <w:rPr>
          <w:sz w:val="24"/>
          <w:szCs w:val="24"/>
        </w:rPr>
        <w:fldChar w:fldCharType="separate"/>
      </w:r>
      <w:r w:rsidR="00552575">
        <w:rPr>
          <w:noProof/>
          <w:sz w:val="24"/>
          <w:szCs w:val="24"/>
        </w:rPr>
        <w:t>11</w:t>
      </w:r>
      <w:r w:rsidRPr="003304EF">
        <w:rPr>
          <w:sz w:val="24"/>
          <w:szCs w:val="24"/>
        </w:rPr>
        <w:fldChar w:fldCharType="end"/>
      </w:r>
      <w:bookmarkEnd w:id="192"/>
      <w:r w:rsidRPr="003304EF">
        <w:rPr>
          <w:sz w:val="24"/>
          <w:szCs w:val="24"/>
        </w:rPr>
        <w:t>:</w:t>
      </w:r>
      <w:r>
        <w:t xml:space="preserve"> </w:t>
      </w:r>
      <w:r w:rsidR="00583C1F" w:rsidRPr="003A73F0">
        <w:rPr>
          <w:rFonts w:cstheme="minorHAnsi"/>
          <w:sz w:val="24"/>
          <w:szCs w:val="24"/>
        </w:rPr>
        <w:t xml:space="preserve">Data Layout Message (Version </w:t>
      </w:r>
      <w:r w:rsidR="00E605D8">
        <w:rPr>
          <w:rFonts w:cstheme="minorHAnsi"/>
          <w:sz w:val="24"/>
          <w:szCs w:val="24"/>
        </w:rPr>
        <w:t>5</w:t>
      </w:r>
      <w:r w:rsidR="00583C1F" w:rsidRPr="003A73F0">
        <w:rPr>
          <w:rFonts w:cstheme="minorHAnsi"/>
          <w:sz w:val="24"/>
          <w:szCs w:val="24"/>
        </w:rPr>
        <w:t>)</w:t>
      </w:r>
    </w:p>
    <w:tbl>
      <w:tblPr>
        <w:tblStyle w:val="TableGrid"/>
        <w:tblW w:w="0" w:type="auto"/>
        <w:tblLook w:val="04A0" w:firstRow="1" w:lastRow="0" w:firstColumn="1" w:lastColumn="0" w:noHBand="0" w:noVBand="1"/>
      </w:tblPr>
      <w:tblGrid>
        <w:gridCol w:w="2481"/>
        <w:gridCol w:w="2481"/>
        <w:gridCol w:w="2482"/>
        <w:gridCol w:w="2482"/>
      </w:tblGrid>
      <w:tr w:rsidR="00583C1F" w:rsidRPr="003A73F0" w14:paraId="6EBFA67A" w14:textId="77777777" w:rsidTr="00583C1F">
        <w:tc>
          <w:tcPr>
            <w:tcW w:w="2481" w:type="dxa"/>
          </w:tcPr>
          <w:p w14:paraId="107EAA44" w14:textId="6C1CADD2" w:rsidR="00583C1F" w:rsidRPr="003A73F0" w:rsidRDefault="00583C1F" w:rsidP="00583C1F">
            <w:pPr>
              <w:jc w:val="center"/>
              <w:rPr>
                <w:rFonts w:asciiTheme="minorHAnsi" w:hAnsiTheme="minorHAnsi" w:cstheme="minorHAnsi"/>
                <w:b/>
                <w:bCs/>
              </w:rPr>
            </w:pPr>
            <w:r w:rsidRPr="003A73F0">
              <w:rPr>
                <w:rFonts w:asciiTheme="minorHAnsi" w:hAnsiTheme="minorHAnsi" w:cstheme="minorHAnsi"/>
                <w:b/>
                <w:bCs/>
              </w:rPr>
              <w:t>byte</w:t>
            </w:r>
          </w:p>
        </w:tc>
        <w:tc>
          <w:tcPr>
            <w:tcW w:w="2481" w:type="dxa"/>
          </w:tcPr>
          <w:p w14:paraId="6656B084" w14:textId="7424ACAF" w:rsidR="00583C1F" w:rsidRPr="003A73F0" w:rsidRDefault="00583C1F" w:rsidP="00583C1F">
            <w:pPr>
              <w:jc w:val="center"/>
              <w:rPr>
                <w:rFonts w:asciiTheme="minorHAnsi" w:hAnsiTheme="minorHAnsi" w:cstheme="minorHAnsi"/>
                <w:b/>
                <w:bCs/>
              </w:rPr>
            </w:pPr>
            <w:r w:rsidRPr="003A73F0">
              <w:rPr>
                <w:rFonts w:asciiTheme="minorHAnsi" w:hAnsiTheme="minorHAnsi" w:cstheme="minorHAnsi"/>
                <w:b/>
                <w:bCs/>
              </w:rPr>
              <w:t>byte</w:t>
            </w:r>
          </w:p>
        </w:tc>
        <w:tc>
          <w:tcPr>
            <w:tcW w:w="2482" w:type="dxa"/>
          </w:tcPr>
          <w:p w14:paraId="26BEB28A" w14:textId="48D36C84" w:rsidR="00583C1F" w:rsidRPr="003A73F0" w:rsidRDefault="00583C1F" w:rsidP="00583C1F">
            <w:pPr>
              <w:jc w:val="center"/>
              <w:rPr>
                <w:rFonts w:asciiTheme="minorHAnsi" w:hAnsiTheme="minorHAnsi" w:cstheme="minorHAnsi"/>
                <w:b/>
                <w:bCs/>
              </w:rPr>
            </w:pPr>
            <w:r w:rsidRPr="003A73F0">
              <w:rPr>
                <w:rFonts w:asciiTheme="minorHAnsi" w:hAnsiTheme="minorHAnsi" w:cstheme="minorHAnsi"/>
                <w:b/>
                <w:bCs/>
              </w:rPr>
              <w:t>byte</w:t>
            </w:r>
          </w:p>
        </w:tc>
        <w:tc>
          <w:tcPr>
            <w:tcW w:w="2482" w:type="dxa"/>
          </w:tcPr>
          <w:p w14:paraId="7CD411E6" w14:textId="7D75ABD8" w:rsidR="00583C1F" w:rsidRPr="003A73F0" w:rsidRDefault="00583C1F" w:rsidP="00583C1F">
            <w:pPr>
              <w:jc w:val="center"/>
              <w:rPr>
                <w:rFonts w:asciiTheme="minorHAnsi" w:hAnsiTheme="minorHAnsi" w:cstheme="minorHAnsi"/>
                <w:b/>
                <w:bCs/>
              </w:rPr>
            </w:pPr>
            <w:r w:rsidRPr="003A73F0">
              <w:rPr>
                <w:rFonts w:asciiTheme="minorHAnsi" w:hAnsiTheme="minorHAnsi" w:cstheme="minorHAnsi"/>
                <w:b/>
                <w:bCs/>
              </w:rPr>
              <w:t>byte</w:t>
            </w:r>
          </w:p>
        </w:tc>
      </w:tr>
      <w:tr w:rsidR="00583C1F" w:rsidRPr="003A73F0" w14:paraId="715FF664" w14:textId="77777777" w:rsidTr="00A17C2E">
        <w:tc>
          <w:tcPr>
            <w:tcW w:w="2481" w:type="dxa"/>
          </w:tcPr>
          <w:p w14:paraId="49629553" w14:textId="4C6A1CEC" w:rsidR="00583C1F" w:rsidRPr="003A73F0" w:rsidRDefault="00583C1F" w:rsidP="00583C1F">
            <w:pPr>
              <w:jc w:val="center"/>
              <w:rPr>
                <w:rFonts w:asciiTheme="minorHAnsi" w:hAnsiTheme="minorHAnsi" w:cstheme="minorHAnsi"/>
              </w:rPr>
            </w:pPr>
            <w:r w:rsidRPr="003A73F0">
              <w:rPr>
                <w:rFonts w:asciiTheme="minorHAnsi" w:hAnsiTheme="minorHAnsi" w:cstheme="minorHAnsi"/>
              </w:rPr>
              <w:t>Version</w:t>
            </w:r>
          </w:p>
        </w:tc>
        <w:tc>
          <w:tcPr>
            <w:tcW w:w="2481" w:type="dxa"/>
          </w:tcPr>
          <w:p w14:paraId="6607667E" w14:textId="6FD5ABD1" w:rsidR="00583C1F" w:rsidRPr="003A73F0" w:rsidRDefault="00583C1F" w:rsidP="00583C1F">
            <w:pPr>
              <w:jc w:val="center"/>
              <w:rPr>
                <w:rFonts w:asciiTheme="minorHAnsi" w:hAnsiTheme="minorHAnsi" w:cstheme="minorHAnsi"/>
              </w:rPr>
            </w:pPr>
            <w:r w:rsidRPr="003A73F0">
              <w:rPr>
                <w:rFonts w:asciiTheme="minorHAnsi" w:hAnsiTheme="minorHAnsi" w:cstheme="minorHAnsi"/>
              </w:rPr>
              <w:t>Layout Class</w:t>
            </w:r>
          </w:p>
        </w:tc>
        <w:tc>
          <w:tcPr>
            <w:tcW w:w="4964" w:type="dxa"/>
            <w:gridSpan w:val="2"/>
            <w:shd w:val="clear" w:color="auto" w:fill="D9D9D9" w:themeFill="background1" w:themeFillShade="D9"/>
          </w:tcPr>
          <w:p w14:paraId="5CA642DD" w14:textId="67D62858" w:rsidR="00583C1F" w:rsidRPr="003A73F0" w:rsidRDefault="00583C1F" w:rsidP="00583C1F">
            <w:pPr>
              <w:jc w:val="center"/>
              <w:rPr>
                <w:rFonts w:asciiTheme="minorHAnsi" w:hAnsiTheme="minorHAnsi" w:cstheme="minorHAnsi"/>
                <w:i/>
                <w:iCs/>
              </w:rPr>
            </w:pPr>
            <w:r w:rsidRPr="003A73F0">
              <w:rPr>
                <w:rFonts w:asciiTheme="minorHAnsi" w:hAnsiTheme="minorHAnsi" w:cstheme="minorHAnsi"/>
                <w:i/>
                <w:iCs/>
              </w:rPr>
              <w:t>This space inserted only to align table nicely</w:t>
            </w:r>
          </w:p>
        </w:tc>
      </w:tr>
      <w:tr w:rsidR="00583C1F" w:rsidRPr="003A73F0" w14:paraId="1CCFD281" w14:textId="77777777" w:rsidTr="00606B47">
        <w:tc>
          <w:tcPr>
            <w:tcW w:w="9926" w:type="dxa"/>
            <w:gridSpan w:val="4"/>
          </w:tcPr>
          <w:p w14:paraId="062A38C0" w14:textId="5022786E" w:rsidR="00583C1F" w:rsidRPr="003A73F0" w:rsidRDefault="00583C1F" w:rsidP="00583C1F">
            <w:pPr>
              <w:jc w:val="center"/>
              <w:rPr>
                <w:rFonts w:asciiTheme="minorHAnsi" w:hAnsiTheme="minorHAnsi" w:cstheme="minorHAnsi"/>
              </w:rPr>
            </w:pPr>
            <w:r w:rsidRPr="003A73F0">
              <w:rPr>
                <w:rFonts w:asciiTheme="minorHAnsi" w:hAnsiTheme="minorHAnsi" w:cstheme="minorHAnsi"/>
              </w:rPr>
              <w:t>Properties (</w:t>
            </w:r>
            <w:r w:rsidRPr="003A73F0">
              <w:rPr>
                <w:rFonts w:asciiTheme="minorHAnsi" w:hAnsiTheme="minorHAnsi" w:cstheme="minorHAnsi"/>
                <w:i/>
                <w:iCs/>
              </w:rPr>
              <w:t>variable size</w:t>
            </w:r>
            <w:r w:rsidRPr="003A73F0">
              <w:rPr>
                <w:rFonts w:asciiTheme="minorHAnsi" w:hAnsiTheme="minorHAnsi" w:cstheme="minorHAnsi"/>
              </w:rPr>
              <w:t>)</w:t>
            </w:r>
          </w:p>
        </w:tc>
      </w:tr>
    </w:tbl>
    <w:p w14:paraId="6F9F67E5" w14:textId="77777777" w:rsidR="003304EF" w:rsidRDefault="003304EF" w:rsidP="00AE7201">
      <w:pPr>
        <w:rPr>
          <w:rFonts w:asciiTheme="minorHAnsi" w:hAnsiTheme="minorHAnsi" w:cstheme="minorHAnsi"/>
        </w:rPr>
      </w:pPr>
    </w:p>
    <w:p w14:paraId="3058D269" w14:textId="5C892D0A" w:rsidR="00DF600F" w:rsidRDefault="003304EF" w:rsidP="00AE7201">
      <w:pPr>
        <w:rPr>
          <w:rFonts w:asciiTheme="minorHAnsi" w:hAnsiTheme="minorHAnsi" w:cstheme="minorHAnsi"/>
        </w:rPr>
      </w:pPr>
      <w:r w:rsidRPr="003304EF">
        <w:rPr>
          <w:rFonts w:asciiTheme="minorHAnsi" w:hAnsiTheme="minorHAnsi" w:cstheme="minorHAnsi"/>
        </w:rPr>
        <w:fldChar w:fldCharType="begin"/>
      </w:r>
      <w:r w:rsidRPr="003304EF">
        <w:rPr>
          <w:rFonts w:asciiTheme="minorHAnsi" w:hAnsiTheme="minorHAnsi" w:cstheme="minorHAnsi"/>
        </w:rPr>
        <w:instrText xml:space="preserve"> REF _Ref136171601 \h  \* MERGEFORMAT </w:instrText>
      </w:r>
      <w:r w:rsidRPr="003304EF">
        <w:rPr>
          <w:rFonts w:asciiTheme="minorHAnsi" w:hAnsiTheme="minorHAnsi" w:cstheme="minorHAnsi"/>
        </w:rPr>
      </w:r>
      <w:r w:rsidRPr="003304EF">
        <w:rPr>
          <w:rFonts w:asciiTheme="minorHAnsi" w:hAnsiTheme="minorHAnsi" w:cstheme="minorHAnsi"/>
        </w:rPr>
        <w:fldChar w:fldCharType="separate"/>
      </w:r>
      <w:r w:rsidR="00552575" w:rsidRPr="00552575">
        <w:rPr>
          <w:rFonts w:asciiTheme="minorHAnsi" w:hAnsiTheme="minorHAnsi" w:cstheme="minorHAnsi"/>
        </w:rPr>
        <w:t xml:space="preserve">Table </w:t>
      </w:r>
      <w:r w:rsidR="00552575" w:rsidRPr="00552575">
        <w:rPr>
          <w:rFonts w:asciiTheme="minorHAnsi" w:hAnsiTheme="minorHAnsi" w:cstheme="minorHAnsi"/>
          <w:noProof/>
        </w:rPr>
        <w:t>12</w:t>
      </w:r>
      <w:r w:rsidRPr="003304EF">
        <w:rPr>
          <w:rFonts w:asciiTheme="minorHAnsi" w:hAnsiTheme="minorHAnsi" w:cstheme="minorHAnsi"/>
        </w:rPr>
        <w:fldChar w:fldCharType="end"/>
      </w:r>
      <w:r>
        <w:rPr>
          <w:rFonts w:asciiTheme="minorHAnsi" w:hAnsiTheme="minorHAnsi" w:cstheme="minorHAnsi"/>
        </w:rPr>
        <w:t xml:space="preserve"> </w:t>
      </w:r>
      <w:r w:rsidR="00E404D6">
        <w:rPr>
          <w:rFonts w:asciiTheme="minorHAnsi" w:hAnsiTheme="minorHAnsi" w:cstheme="minorHAnsi"/>
        </w:rPr>
        <w:t>shows new Layout Class “Structured Chunk Storage”.</w:t>
      </w:r>
    </w:p>
    <w:p w14:paraId="427D41BB" w14:textId="77777777" w:rsidR="00AE7201" w:rsidRPr="00AE7201" w:rsidRDefault="00AE7201" w:rsidP="00AE7201">
      <w:pPr>
        <w:rPr>
          <w:rFonts w:asciiTheme="minorHAnsi" w:hAnsiTheme="minorHAnsi" w:cstheme="minorHAnsi"/>
        </w:rPr>
      </w:pPr>
    </w:p>
    <w:p w14:paraId="2E9A23C7" w14:textId="0EC0E553" w:rsidR="00AE7201" w:rsidRDefault="00AE7201">
      <w:pPr>
        <w:rPr>
          <w:rFonts w:asciiTheme="minorHAnsi" w:eastAsiaTheme="minorHAnsi" w:hAnsiTheme="minorHAnsi" w:cstheme="minorBidi"/>
          <w:b/>
          <w:bCs/>
          <w:color w:val="4F81BD" w:themeColor="accent1"/>
        </w:rPr>
      </w:pPr>
      <w:bookmarkStart w:id="193" w:name="_Ref128494625"/>
    </w:p>
    <w:p w14:paraId="5E24B694" w14:textId="77777777" w:rsidR="008A7A39" w:rsidRDefault="008A7A39">
      <w:pPr>
        <w:rPr>
          <w:rFonts w:asciiTheme="minorHAnsi" w:eastAsiaTheme="minorHAnsi" w:hAnsiTheme="minorHAnsi" w:cstheme="minorBidi"/>
          <w:b/>
          <w:bCs/>
          <w:color w:val="4F81BD" w:themeColor="accent1"/>
        </w:rPr>
      </w:pPr>
    </w:p>
    <w:p w14:paraId="0D4AACCA" w14:textId="77777777" w:rsidR="008A7A39" w:rsidRDefault="008A7A39">
      <w:pPr>
        <w:rPr>
          <w:rFonts w:asciiTheme="minorHAnsi" w:eastAsiaTheme="minorHAnsi" w:hAnsiTheme="minorHAnsi" w:cstheme="minorBidi"/>
          <w:b/>
          <w:bCs/>
          <w:color w:val="4F81BD" w:themeColor="accent1"/>
        </w:rPr>
      </w:pPr>
    </w:p>
    <w:p w14:paraId="76404685" w14:textId="77777777" w:rsidR="008A7A39" w:rsidRDefault="008A7A39">
      <w:pPr>
        <w:rPr>
          <w:rFonts w:asciiTheme="minorHAnsi" w:eastAsiaTheme="minorHAnsi" w:hAnsiTheme="minorHAnsi" w:cstheme="minorBidi"/>
          <w:b/>
          <w:bCs/>
          <w:color w:val="4F81BD" w:themeColor="accent1"/>
        </w:rPr>
      </w:pPr>
    </w:p>
    <w:p w14:paraId="77FAC504" w14:textId="77777777" w:rsidR="008A7A39" w:rsidRDefault="008A7A39">
      <w:pPr>
        <w:rPr>
          <w:rFonts w:asciiTheme="minorHAnsi" w:eastAsiaTheme="minorHAnsi" w:hAnsiTheme="minorHAnsi" w:cstheme="minorBidi"/>
          <w:b/>
          <w:bCs/>
          <w:color w:val="4F81BD" w:themeColor="accent1"/>
        </w:rPr>
      </w:pPr>
    </w:p>
    <w:p w14:paraId="2EDF8229" w14:textId="77777777" w:rsidR="008A7A39" w:rsidRDefault="008A7A39">
      <w:pPr>
        <w:rPr>
          <w:rFonts w:asciiTheme="minorHAnsi" w:eastAsiaTheme="minorHAnsi" w:hAnsiTheme="minorHAnsi" w:cstheme="minorBidi"/>
          <w:b/>
          <w:bCs/>
          <w:color w:val="4F81BD" w:themeColor="accent1"/>
        </w:rPr>
      </w:pPr>
    </w:p>
    <w:p w14:paraId="4B821C1A" w14:textId="77777777" w:rsidR="008A7A39" w:rsidRDefault="008A7A39">
      <w:pPr>
        <w:rPr>
          <w:rFonts w:asciiTheme="minorHAnsi" w:eastAsiaTheme="minorHAnsi" w:hAnsiTheme="minorHAnsi" w:cstheme="minorBidi"/>
          <w:b/>
          <w:bCs/>
          <w:color w:val="4F81BD" w:themeColor="accent1"/>
        </w:rPr>
      </w:pPr>
    </w:p>
    <w:p w14:paraId="18647E52" w14:textId="77777777" w:rsidR="008A7A39" w:rsidRDefault="008A7A39">
      <w:pPr>
        <w:rPr>
          <w:rFonts w:asciiTheme="minorHAnsi" w:eastAsiaTheme="minorHAnsi" w:hAnsiTheme="minorHAnsi" w:cstheme="minorBidi"/>
          <w:b/>
          <w:bCs/>
          <w:color w:val="4F81BD" w:themeColor="accent1"/>
        </w:rPr>
      </w:pPr>
    </w:p>
    <w:p w14:paraId="371901AD" w14:textId="77777777" w:rsidR="008A7A39" w:rsidRDefault="008A7A39">
      <w:pPr>
        <w:rPr>
          <w:rFonts w:asciiTheme="minorHAnsi" w:eastAsiaTheme="minorHAnsi" w:hAnsiTheme="minorHAnsi" w:cstheme="minorBidi"/>
          <w:b/>
          <w:bCs/>
          <w:color w:val="4F81BD" w:themeColor="accent1"/>
        </w:rPr>
      </w:pPr>
    </w:p>
    <w:p w14:paraId="7371EC86" w14:textId="77777777" w:rsidR="008A7A39" w:rsidRDefault="008A7A39">
      <w:pPr>
        <w:rPr>
          <w:rFonts w:asciiTheme="minorHAnsi" w:eastAsiaTheme="minorHAnsi" w:hAnsiTheme="minorHAnsi" w:cstheme="minorBidi"/>
          <w:b/>
          <w:bCs/>
          <w:color w:val="4F81BD" w:themeColor="accent1"/>
        </w:rPr>
      </w:pPr>
    </w:p>
    <w:p w14:paraId="26C9E5C5" w14:textId="77777777" w:rsidR="008A7A39" w:rsidRDefault="008A7A39">
      <w:pPr>
        <w:rPr>
          <w:rFonts w:asciiTheme="minorHAnsi" w:eastAsiaTheme="minorHAnsi" w:hAnsiTheme="minorHAnsi" w:cstheme="minorBidi"/>
          <w:b/>
          <w:bCs/>
          <w:color w:val="4F81BD" w:themeColor="accent1"/>
        </w:rPr>
      </w:pPr>
    </w:p>
    <w:p w14:paraId="4CE2DCBD" w14:textId="77777777" w:rsidR="008A7A39" w:rsidRDefault="008A7A39">
      <w:pPr>
        <w:rPr>
          <w:rFonts w:asciiTheme="minorHAnsi" w:eastAsiaTheme="minorHAnsi" w:hAnsiTheme="minorHAnsi" w:cstheme="minorBidi"/>
          <w:b/>
          <w:bCs/>
          <w:color w:val="4F81BD" w:themeColor="accent1"/>
        </w:rPr>
      </w:pPr>
    </w:p>
    <w:p w14:paraId="33A09C5C" w14:textId="77777777" w:rsidR="008A7A39" w:rsidRDefault="008A7A39">
      <w:pPr>
        <w:rPr>
          <w:rFonts w:asciiTheme="minorHAnsi" w:eastAsiaTheme="minorHAnsi" w:hAnsiTheme="minorHAnsi" w:cstheme="minorBidi"/>
          <w:b/>
          <w:bCs/>
          <w:color w:val="4F81BD" w:themeColor="accent1"/>
        </w:rPr>
      </w:pPr>
    </w:p>
    <w:p w14:paraId="3D83F612" w14:textId="77777777" w:rsidR="008A7A39" w:rsidRDefault="008A7A39">
      <w:pPr>
        <w:rPr>
          <w:rFonts w:asciiTheme="minorHAnsi" w:eastAsiaTheme="minorHAnsi" w:hAnsiTheme="minorHAnsi" w:cstheme="minorBidi"/>
          <w:b/>
          <w:bCs/>
          <w:color w:val="4F81BD" w:themeColor="accent1"/>
        </w:rPr>
      </w:pPr>
    </w:p>
    <w:p w14:paraId="463A04D9" w14:textId="77777777" w:rsidR="008A7A39" w:rsidRDefault="008A7A39">
      <w:pPr>
        <w:rPr>
          <w:rFonts w:asciiTheme="minorHAnsi" w:eastAsiaTheme="minorHAnsi" w:hAnsiTheme="minorHAnsi" w:cstheme="minorBidi"/>
          <w:b/>
          <w:bCs/>
          <w:color w:val="4F81BD" w:themeColor="accent1"/>
        </w:rPr>
      </w:pPr>
    </w:p>
    <w:p w14:paraId="2308820B" w14:textId="12FE4073" w:rsidR="00DF600F" w:rsidRPr="00DF600F" w:rsidRDefault="003304EF" w:rsidP="003304EF">
      <w:pPr>
        <w:pStyle w:val="Caption"/>
        <w:rPr>
          <w:sz w:val="24"/>
          <w:szCs w:val="24"/>
        </w:rPr>
      </w:pPr>
      <w:bookmarkStart w:id="194" w:name="_Ref136171601"/>
      <w:bookmarkEnd w:id="193"/>
      <w:r w:rsidRPr="003304EF">
        <w:rPr>
          <w:sz w:val="24"/>
          <w:szCs w:val="24"/>
        </w:rPr>
        <w:t xml:space="preserve">Table </w:t>
      </w:r>
      <w:r w:rsidRPr="003304EF">
        <w:rPr>
          <w:sz w:val="24"/>
          <w:szCs w:val="24"/>
        </w:rPr>
        <w:fldChar w:fldCharType="begin"/>
      </w:r>
      <w:r w:rsidRPr="003304EF">
        <w:rPr>
          <w:sz w:val="24"/>
          <w:szCs w:val="24"/>
        </w:rPr>
        <w:instrText xml:space="preserve"> SEQ Table \* ARABIC </w:instrText>
      </w:r>
      <w:r w:rsidRPr="003304EF">
        <w:rPr>
          <w:sz w:val="24"/>
          <w:szCs w:val="24"/>
        </w:rPr>
        <w:fldChar w:fldCharType="separate"/>
      </w:r>
      <w:r w:rsidR="00552575">
        <w:rPr>
          <w:noProof/>
          <w:sz w:val="24"/>
          <w:szCs w:val="24"/>
        </w:rPr>
        <w:t>12</w:t>
      </w:r>
      <w:r w:rsidRPr="003304EF">
        <w:rPr>
          <w:sz w:val="24"/>
          <w:szCs w:val="24"/>
        </w:rPr>
        <w:fldChar w:fldCharType="end"/>
      </w:r>
      <w:bookmarkEnd w:id="194"/>
      <w:r w:rsidRPr="003304EF">
        <w:rPr>
          <w:sz w:val="24"/>
          <w:szCs w:val="24"/>
        </w:rPr>
        <w:t>:</w:t>
      </w:r>
      <w:r>
        <w:t xml:space="preserve"> </w:t>
      </w:r>
      <w:r w:rsidR="00DF600F">
        <w:rPr>
          <w:sz w:val="24"/>
          <w:szCs w:val="24"/>
        </w:rPr>
        <w:t xml:space="preserve">Fields: Data Layout Message (Version </w:t>
      </w:r>
      <w:r w:rsidR="007C4FF3">
        <w:rPr>
          <w:sz w:val="24"/>
          <w:szCs w:val="24"/>
        </w:rPr>
        <w:t>5</w:t>
      </w:r>
      <w:r w:rsidR="00DF600F">
        <w:rPr>
          <w:sz w:val="24"/>
          <w:szCs w:val="24"/>
        </w:rPr>
        <w:t>)</w:t>
      </w:r>
    </w:p>
    <w:tbl>
      <w:tblPr>
        <w:tblStyle w:val="TableGrid"/>
        <w:tblW w:w="0" w:type="auto"/>
        <w:tblLook w:val="04A0" w:firstRow="1" w:lastRow="0" w:firstColumn="1" w:lastColumn="0" w:noHBand="0" w:noVBand="1"/>
      </w:tblPr>
      <w:tblGrid>
        <w:gridCol w:w="1437"/>
        <w:gridCol w:w="8489"/>
      </w:tblGrid>
      <w:tr w:rsidR="00583C1F" w14:paraId="12395D90" w14:textId="77777777" w:rsidTr="00A6478B">
        <w:tc>
          <w:tcPr>
            <w:tcW w:w="1525" w:type="dxa"/>
          </w:tcPr>
          <w:p w14:paraId="3E863E65" w14:textId="3625DEB8" w:rsidR="00583C1F" w:rsidRPr="00DE0B97" w:rsidRDefault="00583C1F" w:rsidP="008B710D">
            <w:pPr>
              <w:rPr>
                <w:rFonts w:asciiTheme="minorHAnsi" w:hAnsiTheme="minorHAnsi" w:cstheme="minorHAnsi"/>
                <w:b/>
                <w:bCs/>
              </w:rPr>
            </w:pPr>
            <w:r w:rsidRPr="00DE0B97">
              <w:rPr>
                <w:rFonts w:asciiTheme="minorHAnsi" w:hAnsiTheme="minorHAnsi" w:cstheme="minorHAnsi"/>
                <w:b/>
                <w:bCs/>
              </w:rPr>
              <w:t>Field Name</w:t>
            </w:r>
          </w:p>
        </w:tc>
        <w:tc>
          <w:tcPr>
            <w:tcW w:w="8401" w:type="dxa"/>
          </w:tcPr>
          <w:p w14:paraId="3F148B86" w14:textId="0F9A8C10" w:rsidR="00583C1F" w:rsidRPr="00DE0B97" w:rsidRDefault="006475FC" w:rsidP="008B710D">
            <w:pPr>
              <w:rPr>
                <w:rFonts w:asciiTheme="minorHAnsi" w:hAnsiTheme="minorHAnsi" w:cstheme="minorHAnsi"/>
                <w:b/>
                <w:bCs/>
                <w:lang w:val="ru-RU"/>
              </w:rPr>
            </w:pPr>
            <w:r w:rsidRPr="00DE0B97">
              <w:rPr>
                <w:rFonts w:asciiTheme="minorHAnsi" w:hAnsiTheme="minorHAnsi" w:cstheme="minorHAnsi"/>
                <w:b/>
                <w:bCs/>
              </w:rPr>
              <w:t>Description</w:t>
            </w:r>
          </w:p>
        </w:tc>
      </w:tr>
      <w:tr w:rsidR="00583C1F" w14:paraId="50FC8C02" w14:textId="77777777" w:rsidTr="00A6478B">
        <w:tc>
          <w:tcPr>
            <w:tcW w:w="1525" w:type="dxa"/>
          </w:tcPr>
          <w:p w14:paraId="3DC71489" w14:textId="50B745B5" w:rsidR="00583C1F" w:rsidRPr="00DE0B97" w:rsidRDefault="00583C1F" w:rsidP="008B710D">
            <w:pPr>
              <w:rPr>
                <w:rFonts w:asciiTheme="minorHAnsi" w:hAnsiTheme="minorHAnsi" w:cstheme="minorHAnsi"/>
              </w:rPr>
            </w:pPr>
            <w:r w:rsidRPr="00DE0B97">
              <w:rPr>
                <w:rFonts w:asciiTheme="minorHAnsi" w:hAnsiTheme="minorHAnsi" w:cstheme="minorHAnsi"/>
              </w:rPr>
              <w:t>Version</w:t>
            </w:r>
          </w:p>
        </w:tc>
        <w:tc>
          <w:tcPr>
            <w:tcW w:w="8401" w:type="dxa"/>
          </w:tcPr>
          <w:p w14:paraId="196BA097" w14:textId="0AB2BAC8" w:rsidR="00583C1F" w:rsidRPr="00DE0B97" w:rsidRDefault="006475FC" w:rsidP="008B710D">
            <w:pPr>
              <w:rPr>
                <w:rFonts w:asciiTheme="minorHAnsi" w:hAnsiTheme="minorHAnsi" w:cstheme="minorHAnsi"/>
              </w:rPr>
            </w:pPr>
            <w:r w:rsidRPr="00DE0B97">
              <w:rPr>
                <w:rFonts w:asciiTheme="minorHAnsi" w:hAnsiTheme="minorHAnsi" w:cstheme="minorHAnsi"/>
              </w:rPr>
              <w:t xml:space="preserve">The value for this field is </w:t>
            </w:r>
            <w:r w:rsidR="007C4FF3">
              <w:rPr>
                <w:rFonts w:asciiTheme="minorHAnsi" w:hAnsiTheme="minorHAnsi" w:cstheme="minorHAnsi"/>
              </w:rPr>
              <w:t>5</w:t>
            </w:r>
            <w:r w:rsidR="007C4FF3" w:rsidRPr="00DE0B97">
              <w:rPr>
                <w:rFonts w:asciiTheme="minorHAnsi" w:hAnsiTheme="minorHAnsi" w:cstheme="minorHAnsi"/>
              </w:rPr>
              <w:t xml:space="preserve"> </w:t>
            </w:r>
          </w:p>
        </w:tc>
      </w:tr>
      <w:tr w:rsidR="00583C1F" w14:paraId="163FE956" w14:textId="77777777" w:rsidTr="00403B2B">
        <w:trPr>
          <w:trHeight w:val="3347"/>
        </w:trPr>
        <w:tc>
          <w:tcPr>
            <w:tcW w:w="1525" w:type="dxa"/>
          </w:tcPr>
          <w:p w14:paraId="039409B0" w14:textId="2962BBC5" w:rsidR="00583C1F" w:rsidRPr="00DE0B97" w:rsidRDefault="006475FC" w:rsidP="008B710D">
            <w:pPr>
              <w:rPr>
                <w:rFonts w:asciiTheme="minorHAnsi" w:hAnsiTheme="minorHAnsi" w:cstheme="minorHAnsi"/>
              </w:rPr>
            </w:pPr>
            <w:r w:rsidRPr="00DE0B97">
              <w:rPr>
                <w:rFonts w:asciiTheme="minorHAnsi" w:hAnsiTheme="minorHAnsi" w:cstheme="minorHAnsi"/>
              </w:rPr>
              <w:t>Layout Class</w:t>
            </w:r>
          </w:p>
        </w:tc>
        <w:tc>
          <w:tcPr>
            <w:tcW w:w="8401" w:type="dxa"/>
          </w:tcPr>
          <w:p w14:paraId="6AE2EC75" w14:textId="77777777" w:rsidR="006475FC" w:rsidRPr="00DE0B97" w:rsidRDefault="006475FC" w:rsidP="006475FC">
            <w:pPr>
              <w:pStyle w:val="NormalWeb"/>
              <w:rPr>
                <w:rFonts w:asciiTheme="minorHAnsi" w:hAnsiTheme="minorHAnsi" w:cstheme="minorHAnsi"/>
              </w:rPr>
            </w:pPr>
            <w:r w:rsidRPr="00DE0B97">
              <w:rPr>
                <w:rFonts w:asciiTheme="minorHAnsi" w:hAnsiTheme="minorHAnsi" w:cstheme="minorHAnsi"/>
              </w:rPr>
              <w:t xml:space="preserve">The layout class specifies the type of storage for the data and how the other fields of the layout message are to be interpreted. </w:t>
            </w:r>
          </w:p>
          <w:tbl>
            <w:tblPr>
              <w:tblW w:w="2520" w:type="pc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94"/>
              <w:gridCol w:w="3471"/>
            </w:tblGrid>
            <w:tr w:rsidR="006475FC" w:rsidRPr="00DE0B97" w14:paraId="5BF1EBAE" w14:textId="77777777" w:rsidTr="00692164">
              <w:trPr>
                <w:tblCellSpacing w:w="15" w:type="dxa"/>
              </w:trPr>
              <w:tc>
                <w:tcPr>
                  <w:tcW w:w="777" w:type="pct"/>
                  <w:vAlign w:val="center"/>
                  <w:hideMark/>
                </w:tcPr>
                <w:p w14:paraId="1E96331A" w14:textId="77777777" w:rsidR="006475FC" w:rsidRPr="00DE0B97" w:rsidRDefault="006475FC" w:rsidP="006475FC">
                  <w:pPr>
                    <w:jc w:val="center"/>
                    <w:rPr>
                      <w:rFonts w:asciiTheme="minorHAnsi" w:hAnsiTheme="minorHAnsi" w:cstheme="minorHAnsi"/>
                      <w:b/>
                      <w:bCs/>
                    </w:rPr>
                  </w:pPr>
                  <w:r w:rsidRPr="00DE0B97">
                    <w:rPr>
                      <w:rFonts w:asciiTheme="minorHAnsi" w:hAnsiTheme="minorHAnsi" w:cstheme="minorHAnsi"/>
                      <w:b/>
                      <w:bCs/>
                    </w:rPr>
                    <w:t>Value</w:t>
                  </w:r>
                </w:p>
              </w:tc>
              <w:tc>
                <w:tcPr>
                  <w:tcW w:w="4106" w:type="pct"/>
                  <w:vAlign w:val="center"/>
                  <w:hideMark/>
                </w:tcPr>
                <w:p w14:paraId="033323D2" w14:textId="77777777" w:rsidR="006475FC" w:rsidRPr="00DE0B97" w:rsidRDefault="006475FC" w:rsidP="006475FC">
                  <w:pPr>
                    <w:rPr>
                      <w:rFonts w:asciiTheme="minorHAnsi" w:hAnsiTheme="minorHAnsi" w:cstheme="minorHAnsi"/>
                      <w:b/>
                      <w:bCs/>
                    </w:rPr>
                  </w:pPr>
                  <w:r w:rsidRPr="00DE0B97">
                    <w:rPr>
                      <w:rFonts w:asciiTheme="minorHAnsi" w:hAnsiTheme="minorHAnsi" w:cstheme="minorHAnsi"/>
                      <w:b/>
                      <w:bCs/>
                    </w:rPr>
                    <w:t>Description</w:t>
                  </w:r>
                </w:p>
              </w:tc>
            </w:tr>
            <w:tr w:rsidR="006475FC" w:rsidRPr="00DE0B97" w14:paraId="3E8789EE" w14:textId="77777777" w:rsidTr="00692164">
              <w:trPr>
                <w:tblCellSpacing w:w="15" w:type="dxa"/>
              </w:trPr>
              <w:tc>
                <w:tcPr>
                  <w:tcW w:w="0" w:type="auto"/>
                  <w:vAlign w:val="center"/>
                  <w:hideMark/>
                </w:tcPr>
                <w:p w14:paraId="6AEB5B7C" w14:textId="77777777" w:rsidR="006475FC" w:rsidRPr="00DE0B97" w:rsidRDefault="006475FC" w:rsidP="006475FC">
                  <w:pPr>
                    <w:jc w:val="center"/>
                    <w:rPr>
                      <w:rFonts w:asciiTheme="minorHAnsi" w:hAnsiTheme="minorHAnsi" w:cstheme="minorHAnsi"/>
                    </w:rPr>
                  </w:pPr>
                  <w:r w:rsidRPr="00DE0B97">
                    <w:rPr>
                      <w:rStyle w:val="HTMLCode"/>
                      <w:rFonts w:asciiTheme="minorHAnsi" w:hAnsiTheme="minorHAnsi" w:cstheme="minorHAnsi"/>
                      <w:sz w:val="24"/>
                      <w:szCs w:val="24"/>
                    </w:rPr>
                    <w:t>0</w:t>
                  </w:r>
                </w:p>
              </w:tc>
              <w:tc>
                <w:tcPr>
                  <w:tcW w:w="4106" w:type="pct"/>
                  <w:vAlign w:val="center"/>
                  <w:hideMark/>
                </w:tcPr>
                <w:p w14:paraId="62219CC1" w14:textId="77777777" w:rsidR="006475FC" w:rsidRPr="00DE0B97" w:rsidRDefault="006475FC" w:rsidP="006475FC">
                  <w:pPr>
                    <w:rPr>
                      <w:rFonts w:asciiTheme="minorHAnsi" w:hAnsiTheme="minorHAnsi" w:cstheme="minorHAnsi"/>
                    </w:rPr>
                  </w:pPr>
                  <w:r w:rsidRPr="00DE0B97">
                    <w:rPr>
                      <w:rFonts w:asciiTheme="minorHAnsi" w:hAnsiTheme="minorHAnsi" w:cstheme="minorHAnsi"/>
                    </w:rPr>
                    <w:t xml:space="preserve">Compact Storage </w:t>
                  </w:r>
                </w:p>
              </w:tc>
            </w:tr>
            <w:tr w:rsidR="006475FC" w:rsidRPr="00DE0B97" w14:paraId="5B595653" w14:textId="77777777" w:rsidTr="00692164">
              <w:trPr>
                <w:tblCellSpacing w:w="15" w:type="dxa"/>
              </w:trPr>
              <w:tc>
                <w:tcPr>
                  <w:tcW w:w="0" w:type="auto"/>
                  <w:vAlign w:val="center"/>
                  <w:hideMark/>
                </w:tcPr>
                <w:p w14:paraId="70C345ED" w14:textId="77777777" w:rsidR="006475FC" w:rsidRPr="00DE0B97" w:rsidRDefault="006475FC" w:rsidP="006475FC">
                  <w:pPr>
                    <w:jc w:val="center"/>
                    <w:rPr>
                      <w:rFonts w:asciiTheme="minorHAnsi" w:hAnsiTheme="minorHAnsi" w:cstheme="minorHAnsi"/>
                    </w:rPr>
                  </w:pPr>
                  <w:r w:rsidRPr="00DE0B97">
                    <w:rPr>
                      <w:rStyle w:val="HTMLCode"/>
                      <w:rFonts w:asciiTheme="minorHAnsi" w:hAnsiTheme="minorHAnsi" w:cstheme="minorHAnsi"/>
                      <w:sz w:val="24"/>
                      <w:szCs w:val="24"/>
                    </w:rPr>
                    <w:t>1</w:t>
                  </w:r>
                </w:p>
              </w:tc>
              <w:tc>
                <w:tcPr>
                  <w:tcW w:w="4106" w:type="pct"/>
                  <w:vAlign w:val="center"/>
                  <w:hideMark/>
                </w:tcPr>
                <w:p w14:paraId="0E5E8678" w14:textId="77777777" w:rsidR="006475FC" w:rsidRPr="00DE0B97" w:rsidRDefault="006475FC" w:rsidP="006475FC">
                  <w:pPr>
                    <w:rPr>
                      <w:rFonts w:asciiTheme="minorHAnsi" w:hAnsiTheme="minorHAnsi" w:cstheme="minorHAnsi"/>
                    </w:rPr>
                  </w:pPr>
                  <w:r w:rsidRPr="00DE0B97">
                    <w:rPr>
                      <w:rFonts w:asciiTheme="minorHAnsi" w:hAnsiTheme="minorHAnsi" w:cstheme="minorHAnsi"/>
                    </w:rPr>
                    <w:t xml:space="preserve">Contiguous Storage </w:t>
                  </w:r>
                </w:p>
              </w:tc>
            </w:tr>
            <w:tr w:rsidR="006475FC" w:rsidRPr="00DE0B97" w14:paraId="54A3EAB4" w14:textId="77777777" w:rsidTr="00692164">
              <w:trPr>
                <w:tblCellSpacing w:w="15" w:type="dxa"/>
              </w:trPr>
              <w:tc>
                <w:tcPr>
                  <w:tcW w:w="0" w:type="auto"/>
                  <w:vAlign w:val="center"/>
                  <w:hideMark/>
                </w:tcPr>
                <w:p w14:paraId="0D5198DB" w14:textId="77777777" w:rsidR="006475FC" w:rsidRPr="00DE0B97" w:rsidRDefault="006475FC" w:rsidP="006475FC">
                  <w:pPr>
                    <w:jc w:val="center"/>
                    <w:rPr>
                      <w:rFonts w:asciiTheme="minorHAnsi" w:hAnsiTheme="minorHAnsi" w:cstheme="minorHAnsi"/>
                    </w:rPr>
                  </w:pPr>
                  <w:r w:rsidRPr="00DE0B97">
                    <w:rPr>
                      <w:rStyle w:val="HTMLCode"/>
                      <w:rFonts w:asciiTheme="minorHAnsi" w:hAnsiTheme="minorHAnsi" w:cstheme="minorHAnsi"/>
                      <w:sz w:val="24"/>
                      <w:szCs w:val="24"/>
                    </w:rPr>
                    <w:t>2</w:t>
                  </w:r>
                </w:p>
              </w:tc>
              <w:tc>
                <w:tcPr>
                  <w:tcW w:w="4106" w:type="pct"/>
                  <w:vAlign w:val="center"/>
                  <w:hideMark/>
                </w:tcPr>
                <w:p w14:paraId="0E61AFDA" w14:textId="77777777" w:rsidR="006475FC" w:rsidRPr="00DE0B97" w:rsidRDefault="006475FC" w:rsidP="006475FC">
                  <w:pPr>
                    <w:rPr>
                      <w:rFonts w:asciiTheme="minorHAnsi" w:hAnsiTheme="minorHAnsi" w:cstheme="minorHAnsi"/>
                    </w:rPr>
                  </w:pPr>
                  <w:r w:rsidRPr="00DE0B97">
                    <w:rPr>
                      <w:rFonts w:asciiTheme="minorHAnsi" w:hAnsiTheme="minorHAnsi" w:cstheme="minorHAnsi"/>
                    </w:rPr>
                    <w:t xml:space="preserve">Chunked Storage </w:t>
                  </w:r>
                </w:p>
              </w:tc>
            </w:tr>
            <w:tr w:rsidR="006475FC" w:rsidRPr="00DE0B97" w14:paraId="203A311B" w14:textId="77777777" w:rsidTr="00692164">
              <w:trPr>
                <w:tblCellSpacing w:w="15" w:type="dxa"/>
              </w:trPr>
              <w:tc>
                <w:tcPr>
                  <w:tcW w:w="0" w:type="auto"/>
                  <w:vAlign w:val="center"/>
                  <w:hideMark/>
                </w:tcPr>
                <w:p w14:paraId="2F6FD12F" w14:textId="01F06725" w:rsidR="006475FC" w:rsidRPr="00DE0B97" w:rsidRDefault="006475FC" w:rsidP="006475FC">
                  <w:pPr>
                    <w:jc w:val="center"/>
                    <w:rPr>
                      <w:rFonts w:asciiTheme="minorHAnsi" w:hAnsiTheme="minorHAnsi" w:cstheme="minorHAnsi"/>
                    </w:rPr>
                  </w:pPr>
                  <w:r w:rsidRPr="00DE0B97">
                    <w:rPr>
                      <w:rStyle w:val="HTMLCode"/>
                      <w:rFonts w:asciiTheme="minorHAnsi" w:hAnsiTheme="minorHAnsi" w:cstheme="minorHAnsi"/>
                      <w:sz w:val="24"/>
                      <w:szCs w:val="24"/>
                    </w:rPr>
                    <w:t>3</w:t>
                  </w:r>
                </w:p>
              </w:tc>
              <w:tc>
                <w:tcPr>
                  <w:tcW w:w="4106" w:type="pct"/>
                  <w:vAlign w:val="center"/>
                  <w:hideMark/>
                </w:tcPr>
                <w:p w14:paraId="6FB8D116" w14:textId="10343408" w:rsidR="006475FC" w:rsidRPr="00DE0B97" w:rsidRDefault="006475FC" w:rsidP="006475FC">
                  <w:pPr>
                    <w:rPr>
                      <w:rFonts w:asciiTheme="minorHAnsi" w:hAnsiTheme="minorHAnsi" w:cstheme="minorHAnsi"/>
                    </w:rPr>
                  </w:pPr>
                  <w:r w:rsidRPr="00DE0B97">
                    <w:rPr>
                      <w:rFonts w:asciiTheme="minorHAnsi" w:hAnsiTheme="minorHAnsi" w:cstheme="minorHAnsi"/>
                    </w:rPr>
                    <w:t xml:space="preserve">Virtual Storage </w:t>
                  </w:r>
                </w:p>
              </w:tc>
            </w:tr>
            <w:tr w:rsidR="006475FC" w:rsidRPr="00DE0B97" w14:paraId="4BC42EC2" w14:textId="77777777" w:rsidTr="00692164">
              <w:trPr>
                <w:tblCellSpacing w:w="15" w:type="dxa"/>
              </w:trPr>
              <w:tc>
                <w:tcPr>
                  <w:tcW w:w="0" w:type="auto"/>
                  <w:vAlign w:val="center"/>
                  <w:hideMark/>
                </w:tcPr>
                <w:p w14:paraId="5ED76948" w14:textId="559F2303" w:rsidR="006475FC" w:rsidRPr="00403B2B" w:rsidRDefault="006475FC" w:rsidP="006475FC">
                  <w:pPr>
                    <w:jc w:val="center"/>
                    <w:rPr>
                      <w:rFonts w:asciiTheme="minorHAnsi" w:hAnsiTheme="minorHAnsi" w:cstheme="minorHAnsi"/>
                      <w:b/>
                      <w:bCs/>
                      <w:color w:val="000000" w:themeColor="text1"/>
                    </w:rPr>
                  </w:pPr>
                  <w:r w:rsidRPr="00403B2B">
                    <w:rPr>
                      <w:rFonts w:asciiTheme="minorHAnsi" w:hAnsiTheme="minorHAnsi" w:cstheme="minorHAnsi"/>
                      <w:b/>
                      <w:bCs/>
                      <w:color w:val="000000" w:themeColor="text1"/>
                    </w:rPr>
                    <w:t>4</w:t>
                  </w:r>
                </w:p>
              </w:tc>
              <w:tc>
                <w:tcPr>
                  <w:tcW w:w="4106" w:type="pct"/>
                  <w:vAlign w:val="center"/>
                  <w:hideMark/>
                </w:tcPr>
                <w:p w14:paraId="08EEC9E6" w14:textId="6C627D58" w:rsidR="006475FC" w:rsidRPr="00403B2B" w:rsidRDefault="009934DC" w:rsidP="006475FC">
                  <w:pPr>
                    <w:rPr>
                      <w:rFonts w:asciiTheme="minorHAnsi" w:hAnsiTheme="minorHAnsi" w:cstheme="minorHAnsi"/>
                      <w:b/>
                      <w:bCs/>
                      <w:color w:val="000000" w:themeColor="text1"/>
                    </w:rPr>
                  </w:pPr>
                  <w:r w:rsidRPr="00403B2B">
                    <w:rPr>
                      <w:rFonts w:asciiTheme="minorHAnsi" w:hAnsiTheme="minorHAnsi" w:cstheme="minorHAnsi"/>
                      <w:b/>
                      <w:bCs/>
                      <w:color w:val="000000" w:themeColor="text1"/>
                    </w:rPr>
                    <w:t>Structured</w:t>
                  </w:r>
                  <w:r w:rsidR="00F00267" w:rsidRPr="00403B2B">
                    <w:rPr>
                      <w:rFonts w:asciiTheme="minorHAnsi" w:hAnsiTheme="minorHAnsi" w:cstheme="minorHAnsi"/>
                      <w:b/>
                      <w:bCs/>
                      <w:color w:val="000000" w:themeColor="text1"/>
                    </w:rPr>
                    <w:t xml:space="preserve"> </w:t>
                  </w:r>
                  <w:r w:rsidR="006475FC" w:rsidRPr="00403B2B">
                    <w:rPr>
                      <w:rFonts w:asciiTheme="minorHAnsi" w:hAnsiTheme="minorHAnsi" w:cstheme="minorHAnsi"/>
                      <w:b/>
                      <w:bCs/>
                      <w:color w:val="000000" w:themeColor="text1"/>
                    </w:rPr>
                    <w:t xml:space="preserve">Chunk Storage </w:t>
                  </w:r>
                </w:p>
              </w:tc>
            </w:tr>
          </w:tbl>
          <w:p w14:paraId="61445A0F" w14:textId="7CBCE25D" w:rsidR="00583C1F" w:rsidRPr="00DE0B97" w:rsidRDefault="00583C1F" w:rsidP="006475FC">
            <w:pPr>
              <w:rPr>
                <w:rFonts w:asciiTheme="minorHAnsi" w:hAnsiTheme="minorHAnsi" w:cstheme="minorHAnsi"/>
              </w:rPr>
            </w:pPr>
          </w:p>
        </w:tc>
      </w:tr>
      <w:tr w:rsidR="00583C1F" w14:paraId="4CC5A55B" w14:textId="77777777" w:rsidTr="00403B2B">
        <w:trPr>
          <w:trHeight w:val="3869"/>
        </w:trPr>
        <w:tc>
          <w:tcPr>
            <w:tcW w:w="1525" w:type="dxa"/>
          </w:tcPr>
          <w:p w14:paraId="2CE753B2" w14:textId="4243624E" w:rsidR="00583C1F" w:rsidRPr="00DE0B97" w:rsidRDefault="006475FC" w:rsidP="008B710D">
            <w:pPr>
              <w:rPr>
                <w:rFonts w:asciiTheme="minorHAnsi" w:hAnsiTheme="minorHAnsi" w:cstheme="minorHAnsi"/>
              </w:rPr>
            </w:pPr>
            <w:r w:rsidRPr="00DE0B97">
              <w:rPr>
                <w:rFonts w:asciiTheme="minorHAnsi" w:hAnsiTheme="minorHAnsi" w:cstheme="minorHAnsi"/>
              </w:rPr>
              <w:t>Properties</w:t>
            </w:r>
          </w:p>
        </w:tc>
        <w:tc>
          <w:tcPr>
            <w:tcW w:w="8401" w:type="dxa"/>
          </w:tcPr>
          <w:p w14:paraId="17187EF9" w14:textId="0FC592D2" w:rsidR="00DF600F" w:rsidRPr="00DE0B97" w:rsidRDefault="00DF600F" w:rsidP="00DF600F">
            <w:pPr>
              <w:pStyle w:val="NormalWeb"/>
              <w:rPr>
                <w:rFonts w:asciiTheme="minorHAnsi" w:hAnsiTheme="minorHAnsi" w:cstheme="minorHAnsi"/>
              </w:rPr>
            </w:pPr>
            <w:r w:rsidRPr="00DE0B97">
              <w:rPr>
                <w:rFonts w:asciiTheme="minorHAnsi" w:hAnsiTheme="minorHAnsi" w:cstheme="minorHAnsi"/>
              </w:rPr>
              <w:t xml:space="preserve">This variable-size field encodes information specific to a layout class as follows: </w:t>
            </w:r>
          </w:p>
          <w:tbl>
            <w:tblPr>
              <w:tblW w:w="8263"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945"/>
              <w:gridCol w:w="5318"/>
            </w:tblGrid>
            <w:tr w:rsidR="00DF600F" w:rsidRPr="00DE0B97" w14:paraId="4A52616D" w14:textId="77777777" w:rsidTr="00692164">
              <w:trPr>
                <w:tblCellSpacing w:w="15" w:type="dxa"/>
              </w:trPr>
              <w:tc>
                <w:tcPr>
                  <w:tcW w:w="1755" w:type="pct"/>
                  <w:vAlign w:val="center"/>
                  <w:hideMark/>
                </w:tcPr>
                <w:p w14:paraId="21CBD865" w14:textId="77777777" w:rsidR="00DF600F" w:rsidRPr="00DE0B97" w:rsidRDefault="00DF600F" w:rsidP="00DF600F">
                  <w:pPr>
                    <w:rPr>
                      <w:rFonts w:asciiTheme="minorHAnsi" w:hAnsiTheme="minorHAnsi" w:cstheme="minorHAnsi"/>
                      <w:b/>
                      <w:bCs/>
                      <w:u w:val="single"/>
                    </w:rPr>
                  </w:pPr>
                  <w:r w:rsidRPr="00DE0B97">
                    <w:rPr>
                      <w:rFonts w:asciiTheme="minorHAnsi" w:hAnsiTheme="minorHAnsi" w:cstheme="minorHAnsi"/>
                      <w:b/>
                      <w:bCs/>
                      <w:u w:val="single"/>
                    </w:rPr>
                    <w:t>Layout Class</w:t>
                  </w:r>
                </w:p>
              </w:tc>
              <w:tc>
                <w:tcPr>
                  <w:tcW w:w="3191" w:type="pct"/>
                  <w:vAlign w:val="center"/>
                  <w:hideMark/>
                </w:tcPr>
                <w:p w14:paraId="24396E8A" w14:textId="77777777" w:rsidR="00DF600F" w:rsidRPr="00DE0B97" w:rsidRDefault="00DF600F" w:rsidP="00DF600F">
                  <w:pPr>
                    <w:rPr>
                      <w:rFonts w:asciiTheme="minorHAnsi" w:hAnsiTheme="minorHAnsi" w:cstheme="minorHAnsi"/>
                      <w:b/>
                      <w:bCs/>
                      <w:u w:val="single"/>
                    </w:rPr>
                  </w:pPr>
                  <w:r w:rsidRPr="00DE0B97">
                    <w:rPr>
                      <w:rFonts w:asciiTheme="minorHAnsi" w:hAnsiTheme="minorHAnsi" w:cstheme="minorHAnsi"/>
                      <w:b/>
                      <w:bCs/>
                      <w:u w:val="single"/>
                    </w:rPr>
                    <w:t>Description</w:t>
                  </w:r>
                </w:p>
              </w:tc>
            </w:tr>
            <w:tr w:rsidR="00DF600F" w:rsidRPr="00DE0B97" w14:paraId="53DBDC35" w14:textId="77777777" w:rsidTr="00692164">
              <w:trPr>
                <w:tblCellSpacing w:w="15" w:type="dxa"/>
              </w:trPr>
              <w:tc>
                <w:tcPr>
                  <w:tcW w:w="1755" w:type="pct"/>
                  <w:vAlign w:val="center"/>
                  <w:hideMark/>
                </w:tcPr>
                <w:p w14:paraId="55705C67" w14:textId="77777777" w:rsidR="00DF600F" w:rsidRPr="00DE0B97" w:rsidRDefault="00DF600F" w:rsidP="00DF600F">
                  <w:pPr>
                    <w:rPr>
                      <w:rFonts w:asciiTheme="minorHAnsi" w:hAnsiTheme="minorHAnsi" w:cstheme="minorHAnsi"/>
                    </w:rPr>
                  </w:pPr>
                  <w:r w:rsidRPr="00DE0B97">
                    <w:rPr>
                      <w:rFonts w:asciiTheme="minorHAnsi" w:hAnsiTheme="minorHAnsi" w:cstheme="minorHAnsi"/>
                    </w:rPr>
                    <w:t>Compact Storage</w:t>
                  </w:r>
                </w:p>
              </w:tc>
              <w:tc>
                <w:tcPr>
                  <w:tcW w:w="3191" w:type="pct"/>
                  <w:vAlign w:val="center"/>
                  <w:hideMark/>
                </w:tcPr>
                <w:p w14:paraId="5295B209" w14:textId="7DA8055F" w:rsidR="00DF600F" w:rsidRPr="00DE0B97" w:rsidRDefault="00DF600F" w:rsidP="00DF600F">
                  <w:pPr>
                    <w:rPr>
                      <w:rFonts w:asciiTheme="minorHAnsi" w:hAnsiTheme="minorHAnsi" w:cstheme="minorHAnsi"/>
                    </w:rPr>
                  </w:pPr>
                  <w:r w:rsidRPr="00DE0B97">
                    <w:rPr>
                      <w:rFonts w:asciiTheme="minorHAnsi" w:hAnsiTheme="minorHAnsi" w:cstheme="minorHAnsi"/>
                    </w:rPr>
                    <w:t xml:space="preserve">See Compact Storage Property Description for the version 3 Data Layout message. </w:t>
                  </w:r>
                </w:p>
              </w:tc>
            </w:tr>
            <w:tr w:rsidR="00DF600F" w:rsidRPr="00DE0B97" w14:paraId="24B6AAB7" w14:textId="77777777" w:rsidTr="00692164">
              <w:trPr>
                <w:tblCellSpacing w:w="15" w:type="dxa"/>
              </w:trPr>
              <w:tc>
                <w:tcPr>
                  <w:tcW w:w="1755" w:type="pct"/>
                  <w:vAlign w:val="center"/>
                  <w:hideMark/>
                </w:tcPr>
                <w:p w14:paraId="349BCE66" w14:textId="77777777" w:rsidR="00DF600F" w:rsidRPr="00DE0B97" w:rsidRDefault="00DF600F" w:rsidP="00DF600F">
                  <w:pPr>
                    <w:rPr>
                      <w:rFonts w:asciiTheme="minorHAnsi" w:hAnsiTheme="minorHAnsi" w:cstheme="minorHAnsi"/>
                    </w:rPr>
                  </w:pPr>
                  <w:r w:rsidRPr="00DE0B97">
                    <w:rPr>
                      <w:rFonts w:asciiTheme="minorHAnsi" w:hAnsiTheme="minorHAnsi" w:cstheme="minorHAnsi"/>
                    </w:rPr>
                    <w:t>Contiguous Storage</w:t>
                  </w:r>
                </w:p>
              </w:tc>
              <w:tc>
                <w:tcPr>
                  <w:tcW w:w="3191" w:type="pct"/>
                  <w:vAlign w:val="center"/>
                  <w:hideMark/>
                </w:tcPr>
                <w:p w14:paraId="5849DD2B" w14:textId="39FEC3BD" w:rsidR="00DF600F" w:rsidRPr="00DE0B97" w:rsidRDefault="00DF600F" w:rsidP="00DF600F">
                  <w:pPr>
                    <w:rPr>
                      <w:rFonts w:asciiTheme="minorHAnsi" w:hAnsiTheme="minorHAnsi" w:cstheme="minorHAnsi"/>
                    </w:rPr>
                  </w:pPr>
                  <w:r w:rsidRPr="00DE0B97">
                    <w:rPr>
                      <w:rFonts w:asciiTheme="minorHAnsi" w:hAnsiTheme="minorHAnsi" w:cstheme="minorHAnsi"/>
                    </w:rPr>
                    <w:t xml:space="preserve">See Contiguous Storage Property Description for the version   3 Data Layout message. </w:t>
                  </w:r>
                </w:p>
              </w:tc>
            </w:tr>
            <w:tr w:rsidR="00DF600F" w:rsidRPr="00DE0B97" w14:paraId="6A855E20" w14:textId="77777777" w:rsidTr="00692164">
              <w:trPr>
                <w:tblCellSpacing w:w="15" w:type="dxa"/>
              </w:trPr>
              <w:tc>
                <w:tcPr>
                  <w:tcW w:w="1755" w:type="pct"/>
                  <w:vAlign w:val="center"/>
                  <w:hideMark/>
                </w:tcPr>
                <w:p w14:paraId="0EBFFE22" w14:textId="77777777" w:rsidR="00DF600F" w:rsidRPr="00DE0B97" w:rsidRDefault="00DF600F" w:rsidP="00DF600F">
                  <w:pPr>
                    <w:rPr>
                      <w:rFonts w:asciiTheme="minorHAnsi" w:hAnsiTheme="minorHAnsi" w:cstheme="minorHAnsi"/>
                    </w:rPr>
                  </w:pPr>
                  <w:r w:rsidRPr="00DE0B97">
                    <w:rPr>
                      <w:rFonts w:asciiTheme="minorHAnsi" w:hAnsiTheme="minorHAnsi" w:cstheme="minorHAnsi"/>
                    </w:rPr>
                    <w:t>Chunked Storage</w:t>
                  </w:r>
                </w:p>
              </w:tc>
              <w:tc>
                <w:tcPr>
                  <w:tcW w:w="3191" w:type="pct"/>
                  <w:vAlign w:val="center"/>
                  <w:hideMark/>
                </w:tcPr>
                <w:p w14:paraId="7685150C" w14:textId="1006D0F6" w:rsidR="00DF600F" w:rsidRPr="00DE0B97" w:rsidRDefault="00DF600F" w:rsidP="00DF600F">
                  <w:pPr>
                    <w:rPr>
                      <w:rFonts w:asciiTheme="minorHAnsi" w:hAnsiTheme="minorHAnsi" w:cstheme="minorHAnsi"/>
                    </w:rPr>
                  </w:pPr>
                  <w:r w:rsidRPr="00DE0B97">
                    <w:rPr>
                      <w:rFonts w:asciiTheme="minorHAnsi" w:hAnsiTheme="minorHAnsi" w:cstheme="minorHAnsi"/>
                    </w:rPr>
                    <w:t xml:space="preserve"> See Chunked Storage Property Description below. </w:t>
                  </w:r>
                </w:p>
              </w:tc>
            </w:tr>
            <w:tr w:rsidR="00DF600F" w:rsidRPr="00DE0B97" w14:paraId="7CEEBF88" w14:textId="77777777" w:rsidTr="00692164">
              <w:trPr>
                <w:tblCellSpacing w:w="15" w:type="dxa"/>
              </w:trPr>
              <w:tc>
                <w:tcPr>
                  <w:tcW w:w="1755" w:type="pct"/>
                  <w:vAlign w:val="center"/>
                  <w:hideMark/>
                </w:tcPr>
                <w:p w14:paraId="1978D9B4" w14:textId="77777777" w:rsidR="00DF600F" w:rsidRPr="00DE0B97" w:rsidRDefault="00DF600F" w:rsidP="00DF600F">
                  <w:pPr>
                    <w:rPr>
                      <w:rFonts w:asciiTheme="minorHAnsi" w:hAnsiTheme="minorHAnsi" w:cstheme="minorHAnsi"/>
                    </w:rPr>
                  </w:pPr>
                  <w:r w:rsidRPr="00DE0B97">
                    <w:rPr>
                      <w:rFonts w:asciiTheme="minorHAnsi" w:hAnsiTheme="minorHAnsi" w:cstheme="minorHAnsi"/>
                    </w:rPr>
                    <w:t>Virtual Storage</w:t>
                  </w:r>
                </w:p>
              </w:tc>
              <w:tc>
                <w:tcPr>
                  <w:tcW w:w="3191" w:type="pct"/>
                  <w:vAlign w:val="center"/>
                  <w:hideMark/>
                </w:tcPr>
                <w:p w14:paraId="4C448D54" w14:textId="0027C03F" w:rsidR="00DF600F" w:rsidRPr="00DE0B97" w:rsidRDefault="00DF600F" w:rsidP="00DF600F">
                  <w:pPr>
                    <w:rPr>
                      <w:rFonts w:asciiTheme="minorHAnsi" w:hAnsiTheme="minorHAnsi" w:cstheme="minorHAnsi"/>
                    </w:rPr>
                  </w:pPr>
                  <w:r w:rsidRPr="00DE0B97">
                    <w:rPr>
                      <w:rFonts w:asciiTheme="minorHAnsi" w:hAnsiTheme="minorHAnsi" w:cstheme="minorHAnsi"/>
                    </w:rPr>
                    <w:t xml:space="preserve"> See Virtual Storage Property Description below. </w:t>
                  </w:r>
                </w:p>
              </w:tc>
            </w:tr>
            <w:tr w:rsidR="00DF600F" w:rsidRPr="00DE0B97" w14:paraId="3E2EE907" w14:textId="77777777" w:rsidTr="00692164">
              <w:trPr>
                <w:tblCellSpacing w:w="15" w:type="dxa"/>
              </w:trPr>
              <w:tc>
                <w:tcPr>
                  <w:tcW w:w="1755" w:type="pct"/>
                  <w:vAlign w:val="center"/>
                </w:tcPr>
                <w:p w14:paraId="3C1ED75A" w14:textId="7460B371" w:rsidR="00DF600F" w:rsidRPr="00403B2B" w:rsidRDefault="009934DC" w:rsidP="00DF600F">
                  <w:pPr>
                    <w:rPr>
                      <w:rFonts w:asciiTheme="minorHAnsi" w:hAnsiTheme="minorHAnsi" w:cstheme="minorHAnsi"/>
                      <w:b/>
                      <w:bCs/>
                      <w:color w:val="000000" w:themeColor="text1"/>
                    </w:rPr>
                  </w:pPr>
                  <w:r w:rsidRPr="00403B2B">
                    <w:rPr>
                      <w:rFonts w:asciiTheme="minorHAnsi" w:hAnsiTheme="minorHAnsi" w:cstheme="minorHAnsi"/>
                      <w:b/>
                      <w:bCs/>
                      <w:color w:val="000000" w:themeColor="text1"/>
                    </w:rPr>
                    <w:t>Structured</w:t>
                  </w:r>
                  <w:r w:rsidR="00DF600F" w:rsidRPr="00403B2B">
                    <w:rPr>
                      <w:rFonts w:asciiTheme="minorHAnsi" w:hAnsiTheme="minorHAnsi" w:cstheme="minorHAnsi"/>
                      <w:b/>
                      <w:bCs/>
                      <w:color w:val="000000" w:themeColor="text1"/>
                    </w:rPr>
                    <w:t xml:space="preserve"> Chunk Storage</w:t>
                  </w:r>
                </w:p>
              </w:tc>
              <w:tc>
                <w:tcPr>
                  <w:tcW w:w="3191" w:type="pct"/>
                  <w:vAlign w:val="center"/>
                </w:tcPr>
                <w:p w14:paraId="0638700A" w14:textId="166D45AD" w:rsidR="00DF600F" w:rsidRPr="00403B2B" w:rsidRDefault="00DF600F" w:rsidP="00DF600F">
                  <w:pPr>
                    <w:rPr>
                      <w:rFonts w:asciiTheme="minorHAnsi" w:hAnsiTheme="minorHAnsi" w:cstheme="minorHAnsi"/>
                      <w:b/>
                      <w:bCs/>
                      <w:color w:val="000000" w:themeColor="text1"/>
                    </w:rPr>
                  </w:pPr>
                  <w:r w:rsidRPr="00403B2B">
                    <w:rPr>
                      <w:rFonts w:asciiTheme="minorHAnsi" w:hAnsiTheme="minorHAnsi" w:cstheme="minorHAnsi"/>
                      <w:b/>
                      <w:bCs/>
                      <w:color w:val="000000" w:themeColor="text1"/>
                    </w:rPr>
                    <w:t xml:space="preserve"> See </w:t>
                  </w:r>
                  <w:r w:rsidR="009934DC" w:rsidRPr="00403B2B">
                    <w:rPr>
                      <w:rFonts w:asciiTheme="minorHAnsi" w:hAnsiTheme="minorHAnsi" w:cstheme="minorHAnsi"/>
                      <w:b/>
                      <w:bCs/>
                      <w:color w:val="000000" w:themeColor="text1"/>
                    </w:rPr>
                    <w:t>Structured</w:t>
                  </w:r>
                  <w:r w:rsidR="00F31976" w:rsidRPr="00403B2B">
                    <w:rPr>
                      <w:rFonts w:asciiTheme="minorHAnsi" w:hAnsiTheme="minorHAnsi" w:cstheme="minorHAnsi"/>
                      <w:b/>
                      <w:bCs/>
                      <w:color w:val="000000" w:themeColor="text1"/>
                    </w:rPr>
                    <w:t xml:space="preserve"> </w:t>
                  </w:r>
                  <w:r w:rsidRPr="00403B2B">
                    <w:rPr>
                      <w:rFonts w:asciiTheme="minorHAnsi" w:hAnsiTheme="minorHAnsi" w:cstheme="minorHAnsi"/>
                      <w:b/>
                      <w:bCs/>
                      <w:color w:val="000000" w:themeColor="text1"/>
                    </w:rPr>
                    <w:t xml:space="preserve">Chunk Storage Property Description below. </w:t>
                  </w:r>
                </w:p>
              </w:tc>
            </w:tr>
          </w:tbl>
          <w:p w14:paraId="4182AA22" w14:textId="77777777" w:rsidR="00583C1F" w:rsidRPr="00DE0B97" w:rsidRDefault="00583C1F" w:rsidP="008B710D">
            <w:pPr>
              <w:rPr>
                <w:rFonts w:asciiTheme="minorHAnsi" w:hAnsiTheme="minorHAnsi" w:cstheme="minorHAnsi"/>
              </w:rPr>
            </w:pPr>
          </w:p>
        </w:tc>
      </w:tr>
    </w:tbl>
    <w:p w14:paraId="5586F5CA" w14:textId="35902E76" w:rsidR="00F31976" w:rsidRDefault="00F31976" w:rsidP="008B710D"/>
    <w:p w14:paraId="14C9A43A" w14:textId="47C8A34C" w:rsidR="003904AF" w:rsidRDefault="003304EF">
      <w:pPr>
        <w:rPr>
          <w:rFonts w:ascii="Calibri" w:hAnsi="Calibri" w:cs="Calibri"/>
        </w:rPr>
      </w:pPr>
      <w:r w:rsidRPr="003304EF">
        <w:rPr>
          <w:rFonts w:asciiTheme="minorHAnsi" w:hAnsiTheme="minorHAnsi" w:cstheme="minorHAnsi"/>
        </w:rPr>
        <w:fldChar w:fldCharType="begin"/>
      </w:r>
      <w:r w:rsidRPr="003304EF">
        <w:rPr>
          <w:rFonts w:asciiTheme="minorHAnsi" w:hAnsiTheme="minorHAnsi" w:cstheme="minorHAnsi"/>
        </w:rPr>
        <w:instrText xml:space="preserve"> REF _Ref136171677 \h  \* MERGEFORMAT </w:instrText>
      </w:r>
      <w:r w:rsidRPr="003304EF">
        <w:rPr>
          <w:rFonts w:asciiTheme="minorHAnsi" w:hAnsiTheme="minorHAnsi" w:cstheme="minorHAnsi"/>
        </w:rPr>
      </w:r>
      <w:r w:rsidRPr="003304EF">
        <w:rPr>
          <w:rFonts w:asciiTheme="minorHAnsi" w:hAnsiTheme="minorHAnsi" w:cstheme="minorHAnsi"/>
        </w:rPr>
        <w:fldChar w:fldCharType="separate"/>
      </w:r>
      <w:r w:rsidR="00552575" w:rsidRPr="00552575">
        <w:rPr>
          <w:rFonts w:asciiTheme="minorHAnsi" w:hAnsiTheme="minorHAnsi" w:cstheme="minorHAnsi"/>
        </w:rPr>
        <w:t xml:space="preserve">Table </w:t>
      </w:r>
      <w:r w:rsidR="00552575" w:rsidRPr="00552575">
        <w:rPr>
          <w:rFonts w:asciiTheme="minorHAnsi" w:hAnsiTheme="minorHAnsi" w:cstheme="minorHAnsi"/>
          <w:noProof/>
        </w:rPr>
        <w:t>13</w:t>
      </w:r>
      <w:r w:rsidRPr="003304EF">
        <w:rPr>
          <w:rFonts w:asciiTheme="minorHAnsi" w:hAnsiTheme="minorHAnsi" w:cstheme="minorHAnsi"/>
        </w:rPr>
        <w:fldChar w:fldCharType="end"/>
      </w:r>
      <w:r w:rsidRPr="003304EF">
        <w:rPr>
          <w:rFonts w:asciiTheme="minorHAnsi" w:hAnsiTheme="minorHAnsi" w:cstheme="minorHAnsi"/>
        </w:rPr>
        <w:t xml:space="preserve"> </w:t>
      </w:r>
      <w:r w:rsidR="00CB7FA6">
        <w:rPr>
          <w:rFonts w:ascii="Calibri" w:hAnsi="Calibri" w:cs="Calibri"/>
        </w:rPr>
        <w:t xml:space="preserve">describes </w:t>
      </w:r>
      <w:r w:rsidR="00086DC9">
        <w:rPr>
          <w:rFonts w:ascii="Calibri" w:hAnsi="Calibri" w:cs="Calibri"/>
        </w:rPr>
        <w:t xml:space="preserve">layout of the </w:t>
      </w:r>
      <w:r w:rsidR="009934DC">
        <w:rPr>
          <w:rFonts w:ascii="Calibri" w:hAnsi="Calibri" w:cs="Calibri"/>
        </w:rPr>
        <w:t>Structured</w:t>
      </w:r>
      <w:r w:rsidR="00086DC9">
        <w:rPr>
          <w:rFonts w:ascii="Calibri" w:hAnsi="Calibri" w:cs="Calibri"/>
        </w:rPr>
        <w:t xml:space="preserve"> Chunk Storage Property. The Property is similar to chunked storage property except it also has two new fields: “</w:t>
      </w:r>
      <w:r w:rsidR="009934DC">
        <w:rPr>
          <w:rFonts w:ascii="Calibri" w:hAnsi="Calibri" w:cs="Calibri"/>
        </w:rPr>
        <w:t>Structured</w:t>
      </w:r>
      <w:r w:rsidR="00086DC9">
        <w:rPr>
          <w:rFonts w:ascii="Calibri" w:hAnsi="Calibri" w:cs="Calibri"/>
        </w:rPr>
        <w:t xml:space="preserve"> </w:t>
      </w:r>
      <w:r w:rsidR="002F4572">
        <w:rPr>
          <w:rFonts w:ascii="Calibri" w:hAnsi="Calibri" w:cs="Calibri"/>
        </w:rPr>
        <w:t xml:space="preserve">Chunk </w:t>
      </w:r>
      <w:r w:rsidR="00086DC9">
        <w:rPr>
          <w:rFonts w:ascii="Calibri" w:hAnsi="Calibri" w:cs="Calibri"/>
        </w:rPr>
        <w:t>Type” fi</w:t>
      </w:r>
      <w:r w:rsidR="004F5EB2">
        <w:rPr>
          <w:rFonts w:ascii="Calibri" w:hAnsi="Calibri" w:cs="Calibri"/>
        </w:rPr>
        <w:t>e</w:t>
      </w:r>
      <w:r w:rsidR="00086DC9">
        <w:rPr>
          <w:rFonts w:ascii="Calibri" w:hAnsi="Calibri" w:cs="Calibri"/>
        </w:rPr>
        <w:t xml:space="preserve">ld to specify a type of </w:t>
      </w:r>
      <w:r w:rsidR="009934DC">
        <w:rPr>
          <w:rFonts w:ascii="Calibri" w:hAnsi="Calibri" w:cs="Calibri"/>
        </w:rPr>
        <w:t>structured</w:t>
      </w:r>
      <w:r w:rsidR="007E1AC3">
        <w:rPr>
          <w:rFonts w:ascii="Calibri" w:hAnsi="Calibri" w:cs="Calibri"/>
        </w:rPr>
        <w:t xml:space="preserve"> </w:t>
      </w:r>
      <w:r w:rsidR="00086DC9">
        <w:rPr>
          <w:rFonts w:ascii="Calibri" w:hAnsi="Calibri" w:cs="Calibri"/>
        </w:rPr>
        <w:t>chunk and “Properties” field to specify specific properties</w:t>
      </w:r>
      <w:r w:rsidR="004F5EB2">
        <w:rPr>
          <w:rFonts w:ascii="Calibri" w:hAnsi="Calibri" w:cs="Calibri"/>
        </w:rPr>
        <w:t xml:space="preserve"> for the type</w:t>
      </w:r>
      <w:r w:rsidR="00086DC9">
        <w:rPr>
          <w:rFonts w:ascii="Calibri" w:hAnsi="Calibri" w:cs="Calibri"/>
        </w:rPr>
        <w:t xml:space="preserve">. </w:t>
      </w:r>
      <w:r w:rsidR="004F5EB2">
        <w:rPr>
          <w:rFonts w:ascii="Calibri" w:hAnsi="Calibri" w:cs="Calibri"/>
        </w:rPr>
        <w:t>Currently, t</w:t>
      </w:r>
      <w:r w:rsidR="00086DC9">
        <w:rPr>
          <w:rFonts w:ascii="Calibri" w:hAnsi="Calibri" w:cs="Calibri"/>
        </w:rPr>
        <w:t xml:space="preserve">he section outlines only the properties for the </w:t>
      </w:r>
      <w:r w:rsidR="009934DC">
        <w:rPr>
          <w:rFonts w:ascii="Calibri" w:hAnsi="Calibri" w:cs="Calibri"/>
        </w:rPr>
        <w:t>structured</w:t>
      </w:r>
      <w:r w:rsidR="00086DC9">
        <w:rPr>
          <w:rFonts w:ascii="Calibri" w:hAnsi="Calibri" w:cs="Calibri"/>
        </w:rPr>
        <w:t xml:space="preserve"> chunks to support sparse data. </w:t>
      </w:r>
    </w:p>
    <w:p w14:paraId="49FC4090" w14:textId="6D45C1EE" w:rsidR="00403B2B" w:rsidRDefault="00403B2B">
      <w:pPr>
        <w:rPr>
          <w:rFonts w:ascii="Calibri" w:hAnsi="Calibri" w:cs="Calibri"/>
        </w:rPr>
      </w:pPr>
      <w:r>
        <w:rPr>
          <w:rFonts w:ascii="Calibri" w:hAnsi="Calibri" w:cs="Calibri"/>
        </w:rPr>
        <w:br w:type="page"/>
      </w:r>
    </w:p>
    <w:p w14:paraId="282DBDB3" w14:textId="77777777" w:rsidR="00403B2B" w:rsidRPr="00CB7FA6" w:rsidRDefault="00403B2B">
      <w:pPr>
        <w:rPr>
          <w:rFonts w:ascii="Calibri" w:eastAsiaTheme="minorHAnsi" w:hAnsi="Calibri" w:cs="Calibri"/>
          <w:b/>
          <w:bCs/>
          <w:color w:val="4F81BD" w:themeColor="accent1"/>
        </w:rPr>
      </w:pPr>
    </w:p>
    <w:p w14:paraId="775323CE" w14:textId="375CCCFA" w:rsidR="00F31976" w:rsidRPr="00201F87" w:rsidRDefault="003304EF" w:rsidP="003304EF">
      <w:pPr>
        <w:pStyle w:val="Caption"/>
        <w:rPr>
          <w:sz w:val="24"/>
          <w:szCs w:val="24"/>
        </w:rPr>
      </w:pPr>
      <w:bookmarkStart w:id="195" w:name="_Ref136171677"/>
      <w:r w:rsidRPr="003304EF">
        <w:rPr>
          <w:sz w:val="24"/>
          <w:szCs w:val="24"/>
        </w:rPr>
        <w:t xml:space="preserve">Table </w:t>
      </w:r>
      <w:r w:rsidRPr="003304EF">
        <w:rPr>
          <w:sz w:val="24"/>
          <w:szCs w:val="24"/>
        </w:rPr>
        <w:fldChar w:fldCharType="begin"/>
      </w:r>
      <w:r w:rsidRPr="003304EF">
        <w:rPr>
          <w:sz w:val="24"/>
          <w:szCs w:val="24"/>
        </w:rPr>
        <w:instrText xml:space="preserve"> SEQ Table \* ARABIC </w:instrText>
      </w:r>
      <w:r w:rsidRPr="003304EF">
        <w:rPr>
          <w:sz w:val="24"/>
          <w:szCs w:val="24"/>
        </w:rPr>
        <w:fldChar w:fldCharType="separate"/>
      </w:r>
      <w:r w:rsidR="00552575">
        <w:rPr>
          <w:noProof/>
          <w:sz w:val="24"/>
          <w:szCs w:val="24"/>
        </w:rPr>
        <w:t>13</w:t>
      </w:r>
      <w:r w:rsidRPr="003304EF">
        <w:rPr>
          <w:sz w:val="24"/>
          <w:szCs w:val="24"/>
        </w:rPr>
        <w:fldChar w:fldCharType="end"/>
      </w:r>
      <w:bookmarkEnd w:id="195"/>
      <w:r w:rsidRPr="003304EF">
        <w:rPr>
          <w:sz w:val="24"/>
          <w:szCs w:val="24"/>
        </w:rPr>
        <w:t>:</w:t>
      </w:r>
      <w:r>
        <w:t xml:space="preserve"> </w:t>
      </w:r>
      <w:r w:rsidR="009934DC">
        <w:rPr>
          <w:sz w:val="24"/>
          <w:szCs w:val="24"/>
        </w:rPr>
        <w:t>Structured</w:t>
      </w:r>
      <w:r w:rsidR="00201F87" w:rsidRPr="00201F87">
        <w:rPr>
          <w:sz w:val="24"/>
          <w:szCs w:val="24"/>
        </w:rPr>
        <w:t xml:space="preserve"> Chunk Storage Property Description</w:t>
      </w:r>
    </w:p>
    <w:tbl>
      <w:tblPr>
        <w:tblStyle w:val="TableGrid"/>
        <w:tblW w:w="0" w:type="auto"/>
        <w:tblLook w:val="04A0" w:firstRow="1" w:lastRow="0" w:firstColumn="1" w:lastColumn="0" w:noHBand="0" w:noVBand="1"/>
      </w:tblPr>
      <w:tblGrid>
        <w:gridCol w:w="2245"/>
        <w:gridCol w:w="2790"/>
        <w:gridCol w:w="2445"/>
        <w:gridCol w:w="2446"/>
      </w:tblGrid>
      <w:tr w:rsidR="00F31976" w14:paraId="6797C6A8" w14:textId="77777777" w:rsidTr="004117FE">
        <w:tc>
          <w:tcPr>
            <w:tcW w:w="2245" w:type="dxa"/>
          </w:tcPr>
          <w:p w14:paraId="313B39D8" w14:textId="04364B9B" w:rsidR="00F31976" w:rsidRPr="00AE7201" w:rsidRDefault="00F31976" w:rsidP="00F31976">
            <w:pPr>
              <w:jc w:val="center"/>
              <w:rPr>
                <w:rFonts w:asciiTheme="minorHAnsi" w:hAnsiTheme="minorHAnsi" w:cstheme="minorHAnsi"/>
                <w:b/>
                <w:bCs/>
                <w:color w:val="000000" w:themeColor="text1"/>
              </w:rPr>
            </w:pPr>
            <w:r w:rsidRPr="00AE7201">
              <w:rPr>
                <w:rFonts w:asciiTheme="minorHAnsi" w:hAnsiTheme="minorHAnsi" w:cstheme="minorHAnsi"/>
                <w:b/>
                <w:bCs/>
                <w:color w:val="000000" w:themeColor="text1"/>
              </w:rPr>
              <w:t>byte</w:t>
            </w:r>
          </w:p>
        </w:tc>
        <w:tc>
          <w:tcPr>
            <w:tcW w:w="2790" w:type="dxa"/>
          </w:tcPr>
          <w:p w14:paraId="4826CFF0" w14:textId="4B40AFB6" w:rsidR="00F31976" w:rsidRPr="00AE7201" w:rsidRDefault="00F31976" w:rsidP="00F31976">
            <w:pPr>
              <w:jc w:val="center"/>
              <w:rPr>
                <w:rFonts w:asciiTheme="minorHAnsi" w:hAnsiTheme="minorHAnsi" w:cstheme="minorHAnsi"/>
                <w:b/>
                <w:bCs/>
                <w:color w:val="000000" w:themeColor="text1"/>
              </w:rPr>
            </w:pPr>
            <w:r w:rsidRPr="00AE7201">
              <w:rPr>
                <w:rFonts w:asciiTheme="minorHAnsi" w:hAnsiTheme="minorHAnsi" w:cstheme="minorHAnsi"/>
                <w:b/>
                <w:bCs/>
                <w:color w:val="000000" w:themeColor="text1"/>
              </w:rPr>
              <w:t>byte</w:t>
            </w:r>
          </w:p>
        </w:tc>
        <w:tc>
          <w:tcPr>
            <w:tcW w:w="2445" w:type="dxa"/>
          </w:tcPr>
          <w:p w14:paraId="1403F412" w14:textId="09B3C536" w:rsidR="00F31976" w:rsidRPr="00AE7201" w:rsidRDefault="00F31976" w:rsidP="00F31976">
            <w:pPr>
              <w:jc w:val="center"/>
              <w:rPr>
                <w:rFonts w:asciiTheme="minorHAnsi" w:hAnsiTheme="minorHAnsi" w:cstheme="minorHAnsi"/>
                <w:b/>
                <w:bCs/>
                <w:color w:val="000000" w:themeColor="text1"/>
              </w:rPr>
            </w:pPr>
            <w:r w:rsidRPr="00AE7201">
              <w:rPr>
                <w:rFonts w:asciiTheme="minorHAnsi" w:hAnsiTheme="minorHAnsi" w:cstheme="minorHAnsi"/>
                <w:b/>
                <w:bCs/>
                <w:color w:val="000000" w:themeColor="text1"/>
              </w:rPr>
              <w:t>byte</w:t>
            </w:r>
          </w:p>
        </w:tc>
        <w:tc>
          <w:tcPr>
            <w:tcW w:w="2446" w:type="dxa"/>
          </w:tcPr>
          <w:p w14:paraId="76B70DC2" w14:textId="5CF28E80" w:rsidR="00F31976" w:rsidRPr="00AE7201" w:rsidRDefault="00F31976" w:rsidP="00F31976">
            <w:pPr>
              <w:jc w:val="center"/>
              <w:rPr>
                <w:rFonts w:asciiTheme="minorHAnsi" w:hAnsiTheme="minorHAnsi" w:cstheme="minorHAnsi"/>
                <w:b/>
                <w:bCs/>
                <w:color w:val="000000" w:themeColor="text1"/>
              </w:rPr>
            </w:pPr>
            <w:r w:rsidRPr="00AE7201">
              <w:rPr>
                <w:rFonts w:asciiTheme="minorHAnsi" w:hAnsiTheme="minorHAnsi" w:cstheme="minorHAnsi"/>
                <w:b/>
                <w:bCs/>
                <w:color w:val="000000" w:themeColor="text1"/>
              </w:rPr>
              <w:t>byte</w:t>
            </w:r>
          </w:p>
        </w:tc>
      </w:tr>
      <w:tr w:rsidR="004117FE" w14:paraId="7226BEF5" w14:textId="77777777" w:rsidTr="001B2D3F">
        <w:tc>
          <w:tcPr>
            <w:tcW w:w="2245" w:type="dxa"/>
          </w:tcPr>
          <w:p w14:paraId="5E133D79" w14:textId="63214C3E" w:rsidR="004117FE" w:rsidRPr="00AE7201" w:rsidRDefault="004117FE" w:rsidP="00F31976">
            <w:pPr>
              <w:jc w:val="center"/>
              <w:rPr>
                <w:rFonts w:asciiTheme="minorHAnsi" w:hAnsiTheme="minorHAnsi" w:cstheme="minorHAnsi"/>
                <w:color w:val="000000" w:themeColor="text1"/>
              </w:rPr>
            </w:pPr>
            <w:r w:rsidRPr="00AE7201">
              <w:rPr>
                <w:rFonts w:asciiTheme="minorHAnsi" w:hAnsiTheme="minorHAnsi" w:cstheme="minorHAnsi"/>
                <w:color w:val="000000" w:themeColor="text1"/>
              </w:rPr>
              <w:t>Version</w:t>
            </w:r>
          </w:p>
        </w:tc>
        <w:tc>
          <w:tcPr>
            <w:tcW w:w="5235" w:type="dxa"/>
            <w:gridSpan w:val="2"/>
          </w:tcPr>
          <w:p w14:paraId="6DF3EB5C" w14:textId="77777777" w:rsidR="004117FE" w:rsidRPr="003904AF" w:rsidRDefault="004117FE" w:rsidP="00F31976">
            <w:pPr>
              <w:jc w:val="center"/>
              <w:rPr>
                <w:rFonts w:asciiTheme="minorHAnsi" w:hAnsiTheme="minorHAnsi" w:cstheme="minorHAnsi"/>
                <w:b/>
                <w:bCs/>
                <w:color w:val="000000" w:themeColor="text1"/>
              </w:rPr>
            </w:pPr>
            <w:r>
              <w:rPr>
                <w:rFonts w:asciiTheme="minorHAnsi" w:hAnsiTheme="minorHAnsi" w:cstheme="minorHAnsi"/>
                <w:b/>
                <w:bCs/>
                <w:color w:val="4F81BD" w:themeColor="accent1"/>
              </w:rPr>
              <w:t>Structured</w:t>
            </w:r>
            <w:r w:rsidRPr="003904AF">
              <w:rPr>
                <w:rFonts w:asciiTheme="minorHAnsi" w:hAnsiTheme="minorHAnsi" w:cstheme="minorHAnsi"/>
                <w:b/>
                <w:bCs/>
                <w:color w:val="4F81BD" w:themeColor="accent1"/>
              </w:rPr>
              <w:t xml:space="preserve"> Chunk Type</w:t>
            </w:r>
          </w:p>
          <w:p w14:paraId="6E7A4B1F" w14:textId="1AC324DA" w:rsidR="004117FE" w:rsidRPr="00AE7201" w:rsidRDefault="004117FE" w:rsidP="00F31976">
            <w:pPr>
              <w:jc w:val="center"/>
              <w:rPr>
                <w:rFonts w:asciiTheme="minorHAnsi" w:hAnsiTheme="minorHAnsi" w:cstheme="minorHAnsi"/>
                <w:color w:val="000000" w:themeColor="text1"/>
              </w:rPr>
            </w:pPr>
          </w:p>
        </w:tc>
        <w:tc>
          <w:tcPr>
            <w:tcW w:w="2446" w:type="dxa"/>
            <w:shd w:val="clear" w:color="auto" w:fill="D9D9D9" w:themeFill="background1" w:themeFillShade="D9"/>
          </w:tcPr>
          <w:p w14:paraId="6EACB19D" w14:textId="700B9110" w:rsidR="004117FE" w:rsidRPr="00AE7201" w:rsidRDefault="004117FE" w:rsidP="00F31976">
            <w:pPr>
              <w:jc w:val="center"/>
              <w:rPr>
                <w:rFonts w:asciiTheme="minorHAnsi" w:hAnsiTheme="minorHAnsi" w:cstheme="minorHAnsi"/>
                <w:color w:val="000000" w:themeColor="text1"/>
              </w:rPr>
            </w:pPr>
            <w:ins w:id="196" w:author="Elena Pourmal" w:date="2023-07-17T18:51:00Z">
              <w:r w:rsidRPr="00AE7201">
                <w:rPr>
                  <w:rFonts w:asciiTheme="minorHAnsi" w:hAnsiTheme="minorHAnsi" w:cstheme="minorHAnsi"/>
                  <w:color w:val="000000" w:themeColor="text1"/>
                </w:rPr>
                <w:t>This space inserted to align table nicely</w:t>
              </w:r>
            </w:ins>
          </w:p>
        </w:tc>
      </w:tr>
      <w:tr w:rsidR="00F31976" w14:paraId="69F7CA5B" w14:textId="77777777" w:rsidTr="004117FE">
        <w:tc>
          <w:tcPr>
            <w:tcW w:w="2245" w:type="dxa"/>
          </w:tcPr>
          <w:p w14:paraId="44AD0C8C" w14:textId="3A3F6784" w:rsidR="00F31976" w:rsidRPr="00AE7201" w:rsidRDefault="00F31976" w:rsidP="00F31976">
            <w:pPr>
              <w:jc w:val="center"/>
              <w:rPr>
                <w:rFonts w:asciiTheme="minorHAnsi" w:hAnsiTheme="minorHAnsi" w:cstheme="minorHAnsi"/>
                <w:color w:val="000000" w:themeColor="text1"/>
              </w:rPr>
            </w:pPr>
            <w:r w:rsidRPr="00AE7201">
              <w:rPr>
                <w:rFonts w:asciiTheme="minorHAnsi" w:hAnsiTheme="minorHAnsi" w:cstheme="minorHAnsi"/>
                <w:color w:val="000000" w:themeColor="text1"/>
              </w:rPr>
              <w:t>Flags</w:t>
            </w:r>
          </w:p>
        </w:tc>
        <w:tc>
          <w:tcPr>
            <w:tcW w:w="2790" w:type="dxa"/>
          </w:tcPr>
          <w:p w14:paraId="3DC737D1" w14:textId="77583AA9" w:rsidR="00F31976" w:rsidRPr="00AE7201" w:rsidRDefault="00F31976" w:rsidP="00F31976">
            <w:pPr>
              <w:jc w:val="center"/>
              <w:rPr>
                <w:rFonts w:asciiTheme="minorHAnsi" w:hAnsiTheme="minorHAnsi" w:cstheme="minorHAnsi"/>
                <w:color w:val="000000" w:themeColor="text1"/>
              </w:rPr>
            </w:pPr>
            <w:r w:rsidRPr="00AE7201">
              <w:rPr>
                <w:rFonts w:asciiTheme="minorHAnsi" w:hAnsiTheme="minorHAnsi" w:cstheme="minorHAnsi"/>
                <w:color w:val="000000" w:themeColor="text1"/>
              </w:rPr>
              <w:t>Dimensionality</w:t>
            </w:r>
          </w:p>
        </w:tc>
        <w:tc>
          <w:tcPr>
            <w:tcW w:w="2445" w:type="dxa"/>
          </w:tcPr>
          <w:p w14:paraId="1EB5286A" w14:textId="0DBB1EDF" w:rsidR="00F31976" w:rsidRPr="00AE7201" w:rsidRDefault="00F31976" w:rsidP="00F31976">
            <w:pPr>
              <w:jc w:val="center"/>
              <w:rPr>
                <w:rFonts w:asciiTheme="minorHAnsi" w:hAnsiTheme="minorHAnsi" w:cstheme="minorHAnsi"/>
                <w:color w:val="000000" w:themeColor="text1"/>
              </w:rPr>
            </w:pPr>
            <w:r w:rsidRPr="00AE7201">
              <w:rPr>
                <w:rFonts w:asciiTheme="minorHAnsi" w:hAnsiTheme="minorHAnsi" w:cstheme="minorHAnsi"/>
                <w:color w:val="000000" w:themeColor="text1"/>
              </w:rPr>
              <w:t>Dimension Size Encoding Length</w:t>
            </w:r>
          </w:p>
        </w:tc>
        <w:tc>
          <w:tcPr>
            <w:tcW w:w="2446" w:type="dxa"/>
            <w:shd w:val="clear" w:color="auto" w:fill="D9D9D9" w:themeFill="background1" w:themeFillShade="D9"/>
          </w:tcPr>
          <w:p w14:paraId="26DC3C08" w14:textId="77CB1D53" w:rsidR="00F31976" w:rsidRPr="00AE7201" w:rsidRDefault="00F31976" w:rsidP="00F31976">
            <w:pPr>
              <w:jc w:val="center"/>
              <w:rPr>
                <w:rFonts w:asciiTheme="minorHAnsi" w:hAnsiTheme="minorHAnsi" w:cstheme="minorHAnsi"/>
                <w:color w:val="000000" w:themeColor="text1"/>
              </w:rPr>
            </w:pPr>
            <w:r w:rsidRPr="00AE7201">
              <w:rPr>
                <w:rFonts w:asciiTheme="minorHAnsi" w:hAnsiTheme="minorHAnsi" w:cstheme="minorHAnsi"/>
                <w:color w:val="000000" w:themeColor="text1"/>
              </w:rPr>
              <w:t>This space inserted to align table nicely</w:t>
            </w:r>
          </w:p>
        </w:tc>
      </w:tr>
      <w:tr w:rsidR="00F31976" w14:paraId="7F1BB3CA" w14:textId="77777777" w:rsidTr="00606B47">
        <w:tc>
          <w:tcPr>
            <w:tcW w:w="9926" w:type="dxa"/>
            <w:gridSpan w:val="4"/>
          </w:tcPr>
          <w:p w14:paraId="429F94C9" w14:textId="08F6A984" w:rsidR="00F31976" w:rsidRPr="00AE7201" w:rsidRDefault="00F31976" w:rsidP="00F31976">
            <w:pPr>
              <w:jc w:val="center"/>
              <w:rPr>
                <w:rFonts w:asciiTheme="minorHAnsi" w:hAnsiTheme="minorHAnsi" w:cstheme="minorHAnsi"/>
                <w:color w:val="000000" w:themeColor="text1"/>
              </w:rPr>
            </w:pPr>
            <w:r w:rsidRPr="00AE7201">
              <w:rPr>
                <w:rFonts w:asciiTheme="minorHAnsi" w:hAnsiTheme="minorHAnsi" w:cstheme="minorHAnsi"/>
                <w:color w:val="000000" w:themeColor="text1"/>
              </w:rPr>
              <w:t>Dimension 0 Size (</w:t>
            </w:r>
            <w:r w:rsidRPr="00AE7201">
              <w:rPr>
                <w:rFonts w:asciiTheme="minorHAnsi" w:hAnsiTheme="minorHAnsi" w:cstheme="minorHAnsi"/>
                <w:i/>
                <w:iCs/>
                <w:color w:val="000000" w:themeColor="text1"/>
              </w:rPr>
              <w:t>variable size</w:t>
            </w:r>
            <w:r w:rsidRPr="00AE7201">
              <w:rPr>
                <w:rFonts w:asciiTheme="minorHAnsi" w:hAnsiTheme="minorHAnsi" w:cstheme="minorHAnsi"/>
                <w:color w:val="000000" w:themeColor="text1"/>
              </w:rPr>
              <w:t>)</w:t>
            </w:r>
          </w:p>
        </w:tc>
      </w:tr>
      <w:tr w:rsidR="00F31976" w14:paraId="6D3A0D33" w14:textId="77777777" w:rsidTr="00606B47">
        <w:tc>
          <w:tcPr>
            <w:tcW w:w="9926" w:type="dxa"/>
            <w:gridSpan w:val="4"/>
          </w:tcPr>
          <w:p w14:paraId="04B6A08E" w14:textId="7106FFB4" w:rsidR="00F31976" w:rsidRPr="00AE7201" w:rsidRDefault="00F31976" w:rsidP="00F31976">
            <w:pPr>
              <w:jc w:val="center"/>
              <w:rPr>
                <w:rFonts w:asciiTheme="minorHAnsi" w:hAnsiTheme="minorHAnsi" w:cstheme="minorHAnsi"/>
                <w:color w:val="000000" w:themeColor="text1"/>
              </w:rPr>
            </w:pPr>
            <w:r w:rsidRPr="00AE7201">
              <w:rPr>
                <w:rFonts w:asciiTheme="minorHAnsi" w:hAnsiTheme="minorHAnsi" w:cstheme="minorHAnsi"/>
                <w:color w:val="000000" w:themeColor="text1"/>
              </w:rPr>
              <w:t>Dimension 1 Size (</w:t>
            </w:r>
            <w:r w:rsidRPr="00AE7201">
              <w:rPr>
                <w:rFonts w:asciiTheme="minorHAnsi" w:hAnsiTheme="minorHAnsi" w:cstheme="minorHAnsi"/>
                <w:i/>
                <w:iCs/>
                <w:color w:val="000000" w:themeColor="text1"/>
              </w:rPr>
              <w:t>variable size</w:t>
            </w:r>
            <w:r w:rsidRPr="00AE7201">
              <w:rPr>
                <w:rFonts w:asciiTheme="minorHAnsi" w:hAnsiTheme="minorHAnsi" w:cstheme="minorHAnsi"/>
                <w:color w:val="000000" w:themeColor="text1"/>
              </w:rPr>
              <w:t>)</w:t>
            </w:r>
          </w:p>
        </w:tc>
      </w:tr>
      <w:tr w:rsidR="00F31976" w14:paraId="4E4CB954" w14:textId="77777777" w:rsidTr="00606B47">
        <w:tc>
          <w:tcPr>
            <w:tcW w:w="9926" w:type="dxa"/>
            <w:gridSpan w:val="4"/>
          </w:tcPr>
          <w:p w14:paraId="3BB29D63" w14:textId="0A4795A0" w:rsidR="00F31976" w:rsidRPr="00AE7201" w:rsidRDefault="00F31976" w:rsidP="00F31976">
            <w:pPr>
              <w:jc w:val="center"/>
              <w:rPr>
                <w:rFonts w:asciiTheme="minorHAnsi" w:hAnsiTheme="minorHAnsi" w:cstheme="minorHAnsi"/>
                <w:color w:val="000000" w:themeColor="text1"/>
              </w:rPr>
            </w:pPr>
            <w:r w:rsidRPr="00AE7201">
              <w:rPr>
                <w:rFonts w:asciiTheme="minorHAnsi" w:hAnsiTheme="minorHAnsi" w:cstheme="minorHAnsi"/>
                <w:color w:val="000000" w:themeColor="text1"/>
              </w:rPr>
              <w:t>…</w:t>
            </w:r>
          </w:p>
        </w:tc>
      </w:tr>
      <w:tr w:rsidR="00F31976" w14:paraId="16EA2810" w14:textId="77777777" w:rsidTr="00606B47">
        <w:tc>
          <w:tcPr>
            <w:tcW w:w="9926" w:type="dxa"/>
            <w:gridSpan w:val="4"/>
          </w:tcPr>
          <w:p w14:paraId="6A77F475" w14:textId="69027604" w:rsidR="00F31976" w:rsidRPr="00AE7201" w:rsidRDefault="00F31976" w:rsidP="00F31976">
            <w:pPr>
              <w:jc w:val="center"/>
              <w:rPr>
                <w:rFonts w:asciiTheme="minorHAnsi" w:hAnsiTheme="minorHAnsi" w:cstheme="minorHAnsi"/>
                <w:color w:val="000000" w:themeColor="text1"/>
              </w:rPr>
            </w:pPr>
            <w:r w:rsidRPr="00AE7201">
              <w:rPr>
                <w:rFonts w:asciiTheme="minorHAnsi" w:hAnsiTheme="minorHAnsi" w:cstheme="minorHAnsi"/>
                <w:color w:val="000000" w:themeColor="text1"/>
              </w:rPr>
              <w:t>Dimension #n Size (</w:t>
            </w:r>
            <w:r w:rsidRPr="00AE7201">
              <w:rPr>
                <w:rFonts w:asciiTheme="minorHAnsi" w:hAnsiTheme="minorHAnsi" w:cstheme="minorHAnsi"/>
                <w:i/>
                <w:iCs/>
                <w:color w:val="000000" w:themeColor="text1"/>
              </w:rPr>
              <w:t>variable size</w:t>
            </w:r>
            <w:r w:rsidRPr="00AE7201">
              <w:rPr>
                <w:rFonts w:asciiTheme="minorHAnsi" w:hAnsiTheme="minorHAnsi" w:cstheme="minorHAnsi"/>
                <w:color w:val="000000" w:themeColor="text1"/>
              </w:rPr>
              <w:t>)</w:t>
            </w:r>
          </w:p>
        </w:tc>
      </w:tr>
      <w:tr w:rsidR="00F31976" w14:paraId="5C3E105F" w14:textId="77777777" w:rsidTr="005037D2">
        <w:tc>
          <w:tcPr>
            <w:tcW w:w="2245" w:type="dxa"/>
          </w:tcPr>
          <w:p w14:paraId="300FB572" w14:textId="582FD325" w:rsidR="00F31976" w:rsidRPr="00AE7201" w:rsidRDefault="00F31976" w:rsidP="00F31976">
            <w:pPr>
              <w:jc w:val="center"/>
              <w:rPr>
                <w:rFonts w:asciiTheme="minorHAnsi" w:hAnsiTheme="minorHAnsi" w:cstheme="minorHAnsi"/>
                <w:color w:val="000000" w:themeColor="text1"/>
              </w:rPr>
            </w:pPr>
            <w:r w:rsidRPr="00AE7201">
              <w:rPr>
                <w:rFonts w:asciiTheme="minorHAnsi" w:hAnsiTheme="minorHAnsi" w:cstheme="minorHAnsi"/>
                <w:color w:val="000000" w:themeColor="text1"/>
              </w:rPr>
              <w:t>Chunk Indexing Type</w:t>
            </w:r>
            <w:r w:rsidR="000C325D">
              <w:rPr>
                <w:rStyle w:val="FootnoteReference"/>
                <w:rFonts w:asciiTheme="minorHAnsi" w:hAnsiTheme="minorHAnsi" w:cstheme="minorHAnsi"/>
                <w:color w:val="000000" w:themeColor="text1"/>
              </w:rPr>
              <w:footnoteReference w:id="7"/>
            </w:r>
          </w:p>
        </w:tc>
        <w:tc>
          <w:tcPr>
            <w:tcW w:w="7681" w:type="dxa"/>
            <w:gridSpan w:val="3"/>
            <w:shd w:val="clear" w:color="auto" w:fill="D9D9D9" w:themeFill="background1" w:themeFillShade="D9"/>
          </w:tcPr>
          <w:p w14:paraId="5BAB7897" w14:textId="7468F18C" w:rsidR="00F31976" w:rsidRPr="00AE7201" w:rsidRDefault="00F31976" w:rsidP="00F31976">
            <w:pPr>
              <w:jc w:val="center"/>
              <w:rPr>
                <w:rFonts w:asciiTheme="minorHAnsi" w:hAnsiTheme="minorHAnsi" w:cstheme="minorHAnsi"/>
                <w:color w:val="000000" w:themeColor="text1"/>
              </w:rPr>
            </w:pPr>
            <w:r w:rsidRPr="00AE7201">
              <w:rPr>
                <w:rFonts w:asciiTheme="minorHAnsi" w:hAnsiTheme="minorHAnsi" w:cstheme="minorHAnsi"/>
                <w:color w:val="000000" w:themeColor="text1"/>
              </w:rPr>
              <w:t>This space inserted to align table nicely</w:t>
            </w:r>
          </w:p>
        </w:tc>
      </w:tr>
      <w:tr w:rsidR="00F31976" w14:paraId="7B27E1B1" w14:textId="77777777" w:rsidTr="00606B47">
        <w:tc>
          <w:tcPr>
            <w:tcW w:w="9926" w:type="dxa"/>
            <w:gridSpan w:val="4"/>
          </w:tcPr>
          <w:p w14:paraId="7A4D1B93" w14:textId="4D0788A3" w:rsidR="00F31976" w:rsidRPr="00AE7201" w:rsidRDefault="00F31976" w:rsidP="00F31976">
            <w:pPr>
              <w:jc w:val="center"/>
              <w:rPr>
                <w:rFonts w:asciiTheme="minorHAnsi" w:hAnsiTheme="minorHAnsi" w:cstheme="minorHAnsi"/>
                <w:color w:val="000000" w:themeColor="text1"/>
              </w:rPr>
            </w:pPr>
            <w:r w:rsidRPr="00AE7201">
              <w:rPr>
                <w:rFonts w:asciiTheme="minorHAnsi" w:hAnsiTheme="minorHAnsi" w:cstheme="minorHAnsi"/>
                <w:color w:val="000000" w:themeColor="text1"/>
              </w:rPr>
              <w:t>Indexing Type Information</w:t>
            </w:r>
          </w:p>
        </w:tc>
      </w:tr>
      <w:tr w:rsidR="00F31976" w14:paraId="403D4C3A" w14:textId="77777777" w:rsidTr="00606B47">
        <w:tc>
          <w:tcPr>
            <w:tcW w:w="9926" w:type="dxa"/>
            <w:gridSpan w:val="4"/>
          </w:tcPr>
          <w:p w14:paraId="22A21CF3" w14:textId="607DBA5C" w:rsidR="00F31976" w:rsidRPr="00AE7201" w:rsidRDefault="00F31976" w:rsidP="00F31976">
            <w:pPr>
              <w:jc w:val="center"/>
              <w:rPr>
                <w:rFonts w:asciiTheme="minorHAnsi" w:hAnsiTheme="minorHAnsi" w:cstheme="minorHAnsi"/>
                <w:color w:val="000000" w:themeColor="text1"/>
                <w:vertAlign w:val="superscript"/>
              </w:rPr>
            </w:pPr>
            <w:r w:rsidRPr="00AE7201">
              <w:rPr>
                <w:rFonts w:asciiTheme="minorHAnsi" w:hAnsiTheme="minorHAnsi" w:cstheme="minorHAnsi"/>
                <w:color w:val="000000" w:themeColor="text1"/>
              </w:rPr>
              <w:t>Address</w:t>
            </w:r>
            <w:r w:rsidR="00340E89">
              <w:rPr>
                <w:rFonts w:asciiTheme="minorHAnsi" w:hAnsiTheme="minorHAnsi" w:cstheme="minorHAnsi"/>
                <w:color w:val="000000" w:themeColor="text1"/>
              </w:rPr>
              <w:t xml:space="preserve"> </w:t>
            </w:r>
            <w:r w:rsidRPr="00AE7201">
              <w:rPr>
                <w:rFonts w:asciiTheme="minorHAnsi" w:hAnsiTheme="minorHAnsi" w:cstheme="minorHAnsi"/>
                <w:color w:val="000000" w:themeColor="text1"/>
                <w:vertAlign w:val="superscript"/>
              </w:rPr>
              <w:t>O</w:t>
            </w:r>
          </w:p>
        </w:tc>
      </w:tr>
      <w:tr w:rsidR="00201F87" w14:paraId="1B30850A" w14:textId="77777777" w:rsidTr="00606B47">
        <w:tc>
          <w:tcPr>
            <w:tcW w:w="9926" w:type="dxa"/>
            <w:gridSpan w:val="4"/>
          </w:tcPr>
          <w:p w14:paraId="0A0C76A6" w14:textId="70FA783E" w:rsidR="00201F87" w:rsidRPr="00AE7201" w:rsidRDefault="00201F87" w:rsidP="00F31976">
            <w:pPr>
              <w:jc w:val="center"/>
              <w:rPr>
                <w:rFonts w:asciiTheme="minorHAnsi" w:hAnsiTheme="minorHAnsi" w:cstheme="minorHAnsi"/>
                <w:color w:val="000000" w:themeColor="text1"/>
              </w:rPr>
            </w:pPr>
            <w:r w:rsidRPr="00AE7201">
              <w:rPr>
                <w:rFonts w:asciiTheme="minorHAnsi" w:hAnsiTheme="minorHAnsi" w:cstheme="minorHAnsi"/>
                <w:color w:val="000000" w:themeColor="text1"/>
              </w:rPr>
              <w:t>Properties (</w:t>
            </w:r>
            <w:r w:rsidRPr="00AE7201">
              <w:rPr>
                <w:rFonts w:asciiTheme="minorHAnsi" w:hAnsiTheme="minorHAnsi" w:cstheme="minorHAnsi"/>
                <w:i/>
                <w:iCs/>
                <w:color w:val="000000" w:themeColor="text1"/>
              </w:rPr>
              <w:t>variable size</w:t>
            </w:r>
            <w:r w:rsidRPr="00AE7201">
              <w:rPr>
                <w:rFonts w:asciiTheme="minorHAnsi" w:hAnsiTheme="minorHAnsi" w:cstheme="minorHAnsi"/>
                <w:color w:val="000000" w:themeColor="text1"/>
              </w:rPr>
              <w:t>)</w:t>
            </w:r>
          </w:p>
        </w:tc>
      </w:tr>
    </w:tbl>
    <w:p w14:paraId="1B1D8415" w14:textId="5660CB01" w:rsidR="007B6FEA" w:rsidRDefault="007B6FEA" w:rsidP="008B710D"/>
    <w:p w14:paraId="29135B19" w14:textId="682EBA23" w:rsidR="009B052A" w:rsidRPr="009B052A" w:rsidRDefault="00E404D6">
      <w:pPr>
        <w:rPr>
          <w:rFonts w:asciiTheme="minorHAnsi" w:eastAsiaTheme="minorHAnsi" w:hAnsiTheme="minorHAnsi" w:cstheme="minorHAnsi"/>
          <w:b/>
          <w:bCs/>
          <w:color w:val="4F81BD" w:themeColor="accent1"/>
        </w:rPr>
      </w:pPr>
      <w:r>
        <w:rPr>
          <w:rFonts w:asciiTheme="minorHAnsi" w:hAnsiTheme="minorHAnsi" w:cstheme="minorHAnsi"/>
        </w:rPr>
        <w:t>Fields of Structured Chu</w:t>
      </w:r>
      <w:r w:rsidR="00473112">
        <w:rPr>
          <w:rFonts w:asciiTheme="minorHAnsi" w:hAnsiTheme="minorHAnsi" w:cstheme="minorHAnsi"/>
        </w:rPr>
        <w:t>n</w:t>
      </w:r>
      <w:r>
        <w:rPr>
          <w:rFonts w:asciiTheme="minorHAnsi" w:hAnsiTheme="minorHAnsi" w:cstheme="minorHAnsi"/>
        </w:rPr>
        <w:t>k Property are described in</w:t>
      </w:r>
      <w:r w:rsidR="009B052A" w:rsidRPr="00C853E5">
        <w:rPr>
          <w:rFonts w:asciiTheme="minorHAnsi" w:hAnsiTheme="minorHAnsi" w:cstheme="minorHAnsi"/>
        </w:rPr>
        <w:t xml:space="preserve"> </w:t>
      </w:r>
      <w:r w:rsidR="003304EF" w:rsidRPr="003304EF">
        <w:rPr>
          <w:rFonts w:asciiTheme="minorHAnsi" w:hAnsiTheme="minorHAnsi" w:cstheme="minorHAnsi"/>
          <w:color w:val="000000" w:themeColor="text1"/>
        </w:rPr>
        <w:fldChar w:fldCharType="begin"/>
      </w:r>
      <w:r w:rsidR="003304EF" w:rsidRPr="003304EF">
        <w:rPr>
          <w:rFonts w:asciiTheme="minorHAnsi" w:hAnsiTheme="minorHAnsi" w:cstheme="minorHAnsi"/>
        </w:rPr>
        <w:instrText xml:space="preserve"> REF _Ref136171762 \h </w:instrText>
      </w:r>
      <w:r w:rsidR="003304EF">
        <w:rPr>
          <w:rFonts w:asciiTheme="minorHAnsi" w:hAnsiTheme="minorHAnsi" w:cstheme="minorHAnsi"/>
          <w:color w:val="000000" w:themeColor="text1"/>
        </w:rPr>
        <w:instrText xml:space="preserve"> \* MERGEFORMAT </w:instrText>
      </w:r>
      <w:r w:rsidR="003304EF" w:rsidRPr="003304EF">
        <w:rPr>
          <w:rFonts w:asciiTheme="minorHAnsi" w:hAnsiTheme="minorHAnsi" w:cstheme="minorHAnsi"/>
          <w:color w:val="000000" w:themeColor="text1"/>
        </w:rPr>
      </w:r>
      <w:r w:rsidR="003304EF" w:rsidRPr="003304EF">
        <w:rPr>
          <w:rFonts w:asciiTheme="minorHAnsi" w:hAnsiTheme="minorHAnsi" w:cstheme="minorHAnsi"/>
          <w:color w:val="000000" w:themeColor="text1"/>
        </w:rPr>
        <w:fldChar w:fldCharType="separate"/>
      </w:r>
      <w:r w:rsidR="00552575" w:rsidRPr="00552575">
        <w:rPr>
          <w:rFonts w:asciiTheme="minorHAnsi" w:hAnsiTheme="minorHAnsi" w:cstheme="minorHAnsi"/>
        </w:rPr>
        <w:t xml:space="preserve">Table </w:t>
      </w:r>
      <w:r w:rsidR="00552575" w:rsidRPr="00552575">
        <w:rPr>
          <w:rFonts w:asciiTheme="minorHAnsi" w:hAnsiTheme="minorHAnsi" w:cstheme="minorHAnsi"/>
          <w:noProof/>
        </w:rPr>
        <w:t>14</w:t>
      </w:r>
      <w:r w:rsidR="003304EF" w:rsidRPr="003304EF">
        <w:rPr>
          <w:rFonts w:asciiTheme="minorHAnsi" w:hAnsiTheme="minorHAnsi" w:cstheme="minorHAnsi"/>
          <w:color w:val="000000" w:themeColor="text1"/>
        </w:rPr>
        <w:fldChar w:fldCharType="end"/>
      </w:r>
      <w:r w:rsidR="003304EF">
        <w:rPr>
          <w:rFonts w:asciiTheme="minorHAnsi" w:hAnsiTheme="minorHAnsi" w:cstheme="minorHAnsi"/>
          <w:color w:val="000000" w:themeColor="text1"/>
        </w:rPr>
        <w:t>.</w:t>
      </w:r>
      <w:r w:rsidR="009B052A" w:rsidRPr="00C853E5">
        <w:rPr>
          <w:rFonts w:asciiTheme="minorHAnsi" w:hAnsiTheme="minorHAnsi" w:cstheme="minorHAnsi"/>
        </w:rPr>
        <w:br w:type="page"/>
      </w:r>
    </w:p>
    <w:p w14:paraId="5A58DA1A" w14:textId="0CE89101" w:rsidR="007B6FEA" w:rsidRPr="007B6FEA" w:rsidRDefault="003304EF" w:rsidP="003304EF">
      <w:pPr>
        <w:pStyle w:val="Caption"/>
        <w:rPr>
          <w:sz w:val="24"/>
          <w:szCs w:val="24"/>
        </w:rPr>
      </w:pPr>
      <w:bookmarkStart w:id="197" w:name="_Ref136171762"/>
      <w:r w:rsidRPr="003304EF">
        <w:rPr>
          <w:sz w:val="24"/>
          <w:szCs w:val="24"/>
        </w:rPr>
        <w:lastRenderedPageBreak/>
        <w:t xml:space="preserve">Table </w:t>
      </w:r>
      <w:r w:rsidRPr="003304EF">
        <w:rPr>
          <w:sz w:val="24"/>
          <w:szCs w:val="24"/>
        </w:rPr>
        <w:fldChar w:fldCharType="begin"/>
      </w:r>
      <w:r w:rsidRPr="003304EF">
        <w:rPr>
          <w:sz w:val="24"/>
          <w:szCs w:val="24"/>
        </w:rPr>
        <w:instrText xml:space="preserve"> SEQ Table \* ARABIC </w:instrText>
      </w:r>
      <w:r w:rsidRPr="003304EF">
        <w:rPr>
          <w:sz w:val="24"/>
          <w:szCs w:val="24"/>
        </w:rPr>
        <w:fldChar w:fldCharType="separate"/>
      </w:r>
      <w:r w:rsidR="00552575">
        <w:rPr>
          <w:noProof/>
          <w:sz w:val="24"/>
          <w:szCs w:val="24"/>
        </w:rPr>
        <w:t>14</w:t>
      </w:r>
      <w:r w:rsidRPr="003304EF">
        <w:rPr>
          <w:sz w:val="24"/>
          <w:szCs w:val="24"/>
        </w:rPr>
        <w:fldChar w:fldCharType="end"/>
      </w:r>
      <w:bookmarkEnd w:id="197"/>
      <w:r w:rsidRPr="003304EF">
        <w:rPr>
          <w:sz w:val="24"/>
          <w:szCs w:val="24"/>
        </w:rPr>
        <w:t>:</w:t>
      </w:r>
      <w:r>
        <w:t xml:space="preserve"> </w:t>
      </w:r>
      <w:r w:rsidR="007B6FEA" w:rsidRPr="007B6FEA">
        <w:rPr>
          <w:sz w:val="24"/>
          <w:szCs w:val="24"/>
        </w:rPr>
        <w:t xml:space="preserve">Fields: </w:t>
      </w:r>
      <w:r w:rsidR="009934DC">
        <w:rPr>
          <w:sz w:val="24"/>
          <w:szCs w:val="24"/>
        </w:rPr>
        <w:t>Structured</w:t>
      </w:r>
      <w:r w:rsidR="007B6FEA" w:rsidRPr="007B6FEA">
        <w:rPr>
          <w:sz w:val="24"/>
          <w:szCs w:val="24"/>
        </w:rPr>
        <w:t xml:space="preserve"> Chunk Storage Property Description</w:t>
      </w:r>
    </w:p>
    <w:tbl>
      <w:tblPr>
        <w:tblStyle w:val="TableGrid"/>
        <w:tblW w:w="0" w:type="auto"/>
        <w:tblInd w:w="-185" w:type="dxa"/>
        <w:tblLook w:val="04A0" w:firstRow="1" w:lastRow="0" w:firstColumn="1" w:lastColumn="0" w:noHBand="0" w:noVBand="1"/>
      </w:tblPr>
      <w:tblGrid>
        <w:gridCol w:w="1439"/>
        <w:gridCol w:w="8672"/>
      </w:tblGrid>
      <w:tr w:rsidR="00AD3AC8" w14:paraId="143CE93D" w14:textId="77777777" w:rsidTr="00473112">
        <w:tc>
          <w:tcPr>
            <w:tcW w:w="1459" w:type="dxa"/>
          </w:tcPr>
          <w:p w14:paraId="2D7A9DD9" w14:textId="3BB4D32B" w:rsidR="00AD3AC8" w:rsidRPr="007B6FEA" w:rsidRDefault="00AD3AC8" w:rsidP="00C10721">
            <w:pPr>
              <w:pStyle w:val="Caption"/>
              <w:rPr>
                <w:rFonts w:cstheme="minorHAnsi"/>
                <w:color w:val="000000" w:themeColor="text1"/>
                <w:sz w:val="24"/>
                <w:szCs w:val="24"/>
              </w:rPr>
            </w:pPr>
            <w:r w:rsidRPr="007B6FEA">
              <w:rPr>
                <w:rFonts w:cstheme="minorHAnsi"/>
                <w:color w:val="000000" w:themeColor="text1"/>
                <w:sz w:val="24"/>
                <w:szCs w:val="24"/>
              </w:rPr>
              <w:t xml:space="preserve">Field Name </w:t>
            </w:r>
          </w:p>
        </w:tc>
        <w:tc>
          <w:tcPr>
            <w:tcW w:w="8652" w:type="dxa"/>
          </w:tcPr>
          <w:p w14:paraId="54066426" w14:textId="53CDAB7C" w:rsidR="00AD3AC8" w:rsidRPr="007B6FEA" w:rsidRDefault="00AD3AC8" w:rsidP="00C10721">
            <w:pPr>
              <w:pStyle w:val="Caption"/>
              <w:rPr>
                <w:rFonts w:cstheme="minorHAnsi"/>
                <w:color w:val="000000" w:themeColor="text1"/>
                <w:sz w:val="24"/>
                <w:szCs w:val="24"/>
              </w:rPr>
            </w:pPr>
            <w:r w:rsidRPr="007B6FEA">
              <w:rPr>
                <w:rFonts w:cstheme="minorHAnsi"/>
                <w:color w:val="000000" w:themeColor="text1"/>
                <w:sz w:val="24"/>
                <w:szCs w:val="24"/>
              </w:rPr>
              <w:t>Description</w:t>
            </w:r>
          </w:p>
        </w:tc>
      </w:tr>
      <w:tr w:rsidR="00AD3AC8" w14:paraId="013D9BDB" w14:textId="77777777" w:rsidTr="00473112">
        <w:tc>
          <w:tcPr>
            <w:tcW w:w="1459" w:type="dxa"/>
          </w:tcPr>
          <w:p w14:paraId="7FCC7E0E" w14:textId="12C271B9" w:rsidR="00AD3AC8" w:rsidRPr="00FF6647" w:rsidRDefault="00AD3AC8" w:rsidP="00C10721">
            <w:pPr>
              <w:pStyle w:val="Caption"/>
              <w:rPr>
                <w:rFonts w:cstheme="minorHAnsi"/>
                <w:b w:val="0"/>
                <w:bCs w:val="0"/>
                <w:sz w:val="24"/>
                <w:szCs w:val="24"/>
              </w:rPr>
            </w:pPr>
            <w:r w:rsidRPr="00AE7201">
              <w:rPr>
                <w:rFonts w:cstheme="minorHAnsi"/>
                <w:b w:val="0"/>
                <w:bCs w:val="0"/>
                <w:color w:val="000000" w:themeColor="text1"/>
                <w:sz w:val="24"/>
                <w:szCs w:val="24"/>
              </w:rPr>
              <w:t>Version</w:t>
            </w:r>
          </w:p>
        </w:tc>
        <w:tc>
          <w:tcPr>
            <w:tcW w:w="8652" w:type="dxa"/>
          </w:tcPr>
          <w:p w14:paraId="630CE86D" w14:textId="57710E11" w:rsidR="00AD3AC8" w:rsidRPr="007B6FEA" w:rsidRDefault="00AD3AC8" w:rsidP="00C10721">
            <w:pPr>
              <w:pStyle w:val="Caption"/>
              <w:rPr>
                <w:rFonts w:cstheme="minorHAnsi"/>
                <w:b w:val="0"/>
                <w:bCs w:val="0"/>
                <w:color w:val="000000" w:themeColor="text1"/>
                <w:sz w:val="24"/>
                <w:szCs w:val="24"/>
              </w:rPr>
            </w:pPr>
            <w:r w:rsidRPr="007B6FEA">
              <w:rPr>
                <w:rFonts w:cstheme="minorHAnsi"/>
                <w:b w:val="0"/>
                <w:bCs w:val="0"/>
                <w:color w:val="000000" w:themeColor="text1"/>
                <w:sz w:val="24"/>
                <w:szCs w:val="24"/>
              </w:rPr>
              <w:t xml:space="preserve">Version number of </w:t>
            </w:r>
            <w:r w:rsidR="009934DC">
              <w:rPr>
                <w:rFonts w:cstheme="minorHAnsi"/>
                <w:b w:val="0"/>
                <w:bCs w:val="0"/>
                <w:color w:val="000000" w:themeColor="text1"/>
                <w:sz w:val="24"/>
                <w:szCs w:val="24"/>
              </w:rPr>
              <w:t>Structured</w:t>
            </w:r>
            <w:r w:rsidRPr="007B6FEA">
              <w:rPr>
                <w:rFonts w:cstheme="minorHAnsi"/>
                <w:b w:val="0"/>
                <w:bCs w:val="0"/>
                <w:color w:val="000000" w:themeColor="text1"/>
                <w:sz w:val="24"/>
                <w:szCs w:val="24"/>
              </w:rPr>
              <w:t xml:space="preserve"> Chunk Property Description</w:t>
            </w:r>
          </w:p>
        </w:tc>
      </w:tr>
      <w:tr w:rsidR="00AD3AC8" w14:paraId="55E05ED5" w14:textId="77777777" w:rsidTr="00E44603">
        <w:trPr>
          <w:trHeight w:val="2267"/>
        </w:trPr>
        <w:tc>
          <w:tcPr>
            <w:tcW w:w="1459" w:type="dxa"/>
          </w:tcPr>
          <w:p w14:paraId="3390D682" w14:textId="727BC63F" w:rsidR="00AD3AC8" w:rsidRPr="00473112" w:rsidRDefault="009934DC" w:rsidP="00C10721">
            <w:pPr>
              <w:pStyle w:val="Caption"/>
              <w:rPr>
                <w:rFonts w:cstheme="minorHAnsi"/>
                <w:color w:val="000000" w:themeColor="text1"/>
                <w:sz w:val="24"/>
                <w:szCs w:val="24"/>
              </w:rPr>
            </w:pPr>
            <w:r w:rsidRPr="00473112">
              <w:rPr>
                <w:rFonts w:cstheme="minorHAnsi"/>
                <w:color w:val="000000" w:themeColor="text1"/>
                <w:sz w:val="24"/>
                <w:szCs w:val="24"/>
              </w:rPr>
              <w:t>Structure</w:t>
            </w:r>
            <w:r w:rsidR="00473112">
              <w:rPr>
                <w:rFonts w:cstheme="minorHAnsi"/>
                <w:color w:val="000000" w:themeColor="text1"/>
                <w:sz w:val="24"/>
                <w:szCs w:val="24"/>
              </w:rPr>
              <w:t xml:space="preserve">d </w:t>
            </w:r>
            <w:r w:rsidR="007B6FEA" w:rsidRPr="00473112">
              <w:rPr>
                <w:rFonts w:cstheme="minorHAnsi"/>
                <w:color w:val="000000" w:themeColor="text1"/>
                <w:sz w:val="24"/>
                <w:szCs w:val="24"/>
              </w:rPr>
              <w:t>Chunk Type</w:t>
            </w:r>
          </w:p>
        </w:tc>
        <w:tc>
          <w:tcPr>
            <w:tcW w:w="8652" w:type="dxa"/>
          </w:tcPr>
          <w:p w14:paraId="0F7F1160" w14:textId="2A5357E7" w:rsidR="00AD3AC8" w:rsidRPr="007B6FEA" w:rsidRDefault="007B6FEA" w:rsidP="00C10721">
            <w:pPr>
              <w:pStyle w:val="Caption"/>
              <w:rPr>
                <w:rFonts w:cstheme="minorHAnsi"/>
                <w:b w:val="0"/>
                <w:bCs w:val="0"/>
                <w:color w:val="000000" w:themeColor="text1"/>
                <w:sz w:val="24"/>
                <w:szCs w:val="24"/>
              </w:rPr>
            </w:pPr>
            <w:r w:rsidRPr="007B6FEA">
              <w:rPr>
                <w:rFonts w:cstheme="minorHAnsi"/>
                <w:b w:val="0"/>
                <w:bCs w:val="0"/>
                <w:color w:val="000000" w:themeColor="text1"/>
                <w:sz w:val="24"/>
                <w:szCs w:val="24"/>
              </w:rPr>
              <w:t xml:space="preserve">Type of the </w:t>
            </w:r>
            <w:r w:rsidR="009934DC">
              <w:rPr>
                <w:rFonts w:cstheme="minorHAnsi"/>
                <w:b w:val="0"/>
                <w:bCs w:val="0"/>
                <w:color w:val="000000" w:themeColor="text1"/>
                <w:sz w:val="24"/>
                <w:szCs w:val="24"/>
              </w:rPr>
              <w:t>structured</w:t>
            </w:r>
            <w:r w:rsidRPr="007B6FEA">
              <w:rPr>
                <w:rFonts w:cstheme="minorHAnsi"/>
                <w:b w:val="0"/>
                <w:bCs w:val="0"/>
                <w:color w:val="000000" w:themeColor="text1"/>
                <w:sz w:val="24"/>
                <w:szCs w:val="24"/>
              </w:rPr>
              <w:t xml:space="preserve"> chunk</w:t>
            </w:r>
            <w:r w:rsidR="00EE4ECD">
              <w:rPr>
                <w:rStyle w:val="FootnoteReference"/>
                <w:rFonts w:cstheme="minorHAnsi"/>
                <w:b w:val="0"/>
                <w:bCs w:val="0"/>
                <w:color w:val="000000" w:themeColor="text1"/>
                <w:sz w:val="24"/>
                <w:szCs w:val="24"/>
              </w:rPr>
              <w:footnoteReference w:id="8"/>
            </w:r>
            <w:r w:rsidRPr="007B6FEA">
              <w:rPr>
                <w:rFonts w:cstheme="minorHAnsi"/>
                <w:b w:val="0"/>
                <w:bCs w:val="0"/>
                <w:color w:val="000000" w:themeColor="text1"/>
                <w:sz w:val="24"/>
                <w:szCs w:val="24"/>
              </w:rPr>
              <w:t xml:space="preserve"> </w:t>
            </w:r>
          </w:p>
          <w:tbl>
            <w:tblPr>
              <w:tblW w:w="8446"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592"/>
              <w:gridCol w:w="5854"/>
            </w:tblGrid>
            <w:tr w:rsidR="005D7148" w:rsidRPr="003E1974" w14:paraId="786652D1" w14:textId="77777777" w:rsidTr="00692164">
              <w:trPr>
                <w:tblCellSpacing w:w="15" w:type="dxa"/>
              </w:trPr>
              <w:tc>
                <w:tcPr>
                  <w:tcW w:w="1508" w:type="pct"/>
                  <w:vAlign w:val="center"/>
                  <w:hideMark/>
                </w:tcPr>
                <w:p w14:paraId="432DCCD9" w14:textId="3096CE74" w:rsidR="005D7148" w:rsidRPr="007B6FEA" w:rsidRDefault="00A60364" w:rsidP="005D7148">
                  <w:pPr>
                    <w:jc w:val="center"/>
                    <w:rPr>
                      <w:rFonts w:asciiTheme="minorHAnsi" w:hAnsiTheme="minorHAnsi" w:cstheme="minorHAnsi"/>
                      <w:b/>
                      <w:bCs/>
                      <w:u w:val="single"/>
                    </w:rPr>
                  </w:pPr>
                  <w:r>
                    <w:rPr>
                      <w:rFonts w:asciiTheme="minorHAnsi" w:hAnsiTheme="minorHAnsi" w:cstheme="minorHAnsi"/>
                      <w:b/>
                      <w:bCs/>
                      <w:u w:val="single"/>
                    </w:rPr>
                    <w:t>Bit</w:t>
                  </w:r>
                </w:p>
              </w:tc>
              <w:tc>
                <w:tcPr>
                  <w:tcW w:w="3439" w:type="pct"/>
                  <w:vAlign w:val="center"/>
                  <w:hideMark/>
                </w:tcPr>
                <w:p w14:paraId="4F1875A6" w14:textId="6D3F913F" w:rsidR="005D7148" w:rsidRPr="007B6FEA" w:rsidRDefault="005D7148" w:rsidP="005D7148">
                  <w:pPr>
                    <w:jc w:val="center"/>
                    <w:rPr>
                      <w:rFonts w:asciiTheme="minorHAnsi" w:hAnsiTheme="minorHAnsi" w:cstheme="minorHAnsi"/>
                      <w:b/>
                      <w:bCs/>
                      <w:u w:val="single"/>
                    </w:rPr>
                  </w:pPr>
                  <w:r w:rsidRPr="007B6FEA">
                    <w:rPr>
                      <w:rFonts w:asciiTheme="minorHAnsi" w:hAnsiTheme="minorHAnsi" w:cstheme="minorHAnsi"/>
                      <w:b/>
                      <w:bCs/>
                      <w:u w:val="single"/>
                    </w:rPr>
                    <w:t>Description</w:t>
                  </w:r>
                </w:p>
              </w:tc>
            </w:tr>
            <w:tr w:rsidR="005D7148" w:rsidRPr="003E1974" w14:paraId="1C190B24" w14:textId="77777777" w:rsidTr="00692164">
              <w:trPr>
                <w:tblCellSpacing w:w="15" w:type="dxa"/>
              </w:trPr>
              <w:tc>
                <w:tcPr>
                  <w:tcW w:w="1508" w:type="pct"/>
                  <w:vAlign w:val="center"/>
                  <w:hideMark/>
                </w:tcPr>
                <w:p w14:paraId="08842340" w14:textId="2AB00364" w:rsidR="005D7148" w:rsidRPr="00485DFE" w:rsidRDefault="00C2198E" w:rsidP="005D7148">
                  <w:pPr>
                    <w:jc w:val="center"/>
                    <w:rPr>
                      <w:rFonts w:asciiTheme="minorHAnsi" w:hAnsiTheme="minorHAnsi" w:cstheme="minorHAnsi"/>
                      <w:b/>
                      <w:bCs/>
                      <w:color w:val="000000" w:themeColor="text1"/>
                      <w:rPrChange w:id="199" w:author="Elena Pourmal" w:date="2023-07-17T20:07:00Z">
                        <w:rPr>
                          <w:rFonts w:asciiTheme="minorHAnsi" w:hAnsiTheme="minorHAnsi" w:cstheme="minorHAnsi"/>
                          <w:color w:val="000000" w:themeColor="text1"/>
                        </w:rPr>
                      </w:rPrChange>
                    </w:rPr>
                  </w:pPr>
                  <w:r w:rsidRPr="00485DFE">
                    <w:rPr>
                      <w:rFonts w:asciiTheme="minorHAnsi" w:hAnsiTheme="minorHAnsi" w:cstheme="minorHAnsi"/>
                      <w:b/>
                      <w:bCs/>
                      <w:color w:val="000000" w:themeColor="text1"/>
                      <w:rPrChange w:id="200" w:author="Elena Pourmal" w:date="2023-07-17T20:07:00Z">
                        <w:rPr>
                          <w:rFonts w:asciiTheme="minorHAnsi" w:hAnsiTheme="minorHAnsi" w:cstheme="minorHAnsi"/>
                          <w:color w:val="000000" w:themeColor="text1"/>
                        </w:rPr>
                      </w:rPrChange>
                    </w:rPr>
                    <w:t>0</w:t>
                  </w:r>
                </w:p>
              </w:tc>
              <w:tc>
                <w:tcPr>
                  <w:tcW w:w="3439" w:type="pct"/>
                  <w:vAlign w:val="center"/>
                  <w:hideMark/>
                </w:tcPr>
                <w:p w14:paraId="50490386" w14:textId="02D2EACD" w:rsidR="005D7148" w:rsidRPr="00485DFE" w:rsidRDefault="00D7302A" w:rsidP="007B6FEA">
                  <w:pPr>
                    <w:rPr>
                      <w:rFonts w:asciiTheme="minorHAnsi" w:hAnsiTheme="minorHAnsi" w:cstheme="minorHAnsi"/>
                      <w:b/>
                      <w:bCs/>
                      <w:color w:val="000000" w:themeColor="text1"/>
                      <w:rPrChange w:id="201" w:author="Elena Pourmal" w:date="2023-07-17T20:07:00Z">
                        <w:rPr>
                          <w:rFonts w:asciiTheme="minorHAnsi" w:hAnsiTheme="minorHAnsi" w:cstheme="minorHAnsi"/>
                          <w:color w:val="000000" w:themeColor="text1"/>
                        </w:rPr>
                      </w:rPrChange>
                    </w:rPr>
                  </w:pPr>
                  <w:r w:rsidRPr="00485DFE">
                    <w:rPr>
                      <w:rFonts w:asciiTheme="minorHAnsi" w:hAnsiTheme="minorHAnsi" w:cstheme="minorHAnsi"/>
                      <w:b/>
                      <w:bCs/>
                      <w:color w:val="000000" w:themeColor="text1"/>
                      <w:rPrChange w:id="202" w:author="Elena Pourmal" w:date="2023-07-17T20:07:00Z">
                        <w:rPr>
                          <w:rFonts w:asciiTheme="minorHAnsi" w:hAnsiTheme="minorHAnsi" w:cstheme="minorHAnsi"/>
                          <w:color w:val="000000" w:themeColor="text1"/>
                        </w:rPr>
                      </w:rPrChange>
                    </w:rPr>
                    <w:t>S</w:t>
                  </w:r>
                  <w:r w:rsidR="005D7148" w:rsidRPr="00485DFE">
                    <w:rPr>
                      <w:rFonts w:asciiTheme="minorHAnsi" w:hAnsiTheme="minorHAnsi" w:cstheme="minorHAnsi"/>
                      <w:b/>
                      <w:bCs/>
                      <w:color w:val="000000" w:themeColor="text1"/>
                      <w:rPrChange w:id="203" w:author="Elena Pourmal" w:date="2023-07-17T20:07:00Z">
                        <w:rPr>
                          <w:rFonts w:asciiTheme="minorHAnsi" w:hAnsiTheme="minorHAnsi" w:cstheme="minorHAnsi"/>
                          <w:color w:val="000000" w:themeColor="text1"/>
                        </w:rPr>
                      </w:rPrChange>
                    </w:rPr>
                    <w:t xml:space="preserve">parse Chunk Storage Property Description </w:t>
                  </w:r>
                </w:p>
              </w:tc>
            </w:tr>
            <w:tr w:rsidR="005D7148" w:rsidRPr="003E1974" w14:paraId="13780B67" w14:textId="77777777" w:rsidTr="00692164">
              <w:trPr>
                <w:trHeight w:val="105"/>
                <w:tblCellSpacing w:w="15" w:type="dxa"/>
              </w:trPr>
              <w:tc>
                <w:tcPr>
                  <w:tcW w:w="1508" w:type="pct"/>
                  <w:vAlign w:val="center"/>
                </w:tcPr>
                <w:p w14:paraId="11CC80C0" w14:textId="6D02922A" w:rsidR="005D7148" w:rsidRPr="005D4086" w:rsidRDefault="003B398E" w:rsidP="005D7148">
                  <w:pPr>
                    <w:jc w:val="center"/>
                    <w:rPr>
                      <w:rFonts w:asciiTheme="minorHAnsi" w:hAnsiTheme="minorHAnsi" w:cstheme="minorHAnsi"/>
                      <w:color w:val="000000" w:themeColor="text1"/>
                    </w:rPr>
                  </w:pPr>
                  <w:r>
                    <w:rPr>
                      <w:rFonts w:asciiTheme="minorHAnsi" w:hAnsiTheme="minorHAnsi" w:cstheme="minorHAnsi"/>
                      <w:color w:val="000000" w:themeColor="text1"/>
                    </w:rPr>
                    <w:t>1</w:t>
                  </w:r>
                </w:p>
              </w:tc>
              <w:tc>
                <w:tcPr>
                  <w:tcW w:w="3439" w:type="pct"/>
                  <w:vAlign w:val="center"/>
                </w:tcPr>
                <w:p w14:paraId="6D73EDD6" w14:textId="1267663B" w:rsidR="005D7148" w:rsidRPr="005D4086" w:rsidRDefault="0083115B" w:rsidP="00AE7201">
                  <w:pPr>
                    <w:rPr>
                      <w:rFonts w:asciiTheme="minorHAnsi" w:hAnsiTheme="minorHAnsi" w:cstheme="minorHAnsi"/>
                      <w:color w:val="000000" w:themeColor="text1"/>
                    </w:rPr>
                  </w:pPr>
                  <w:r>
                    <w:rPr>
                      <w:rFonts w:asciiTheme="minorHAnsi" w:hAnsiTheme="minorHAnsi" w:cstheme="minorHAnsi"/>
                      <w:color w:val="000000" w:themeColor="text1"/>
                    </w:rPr>
                    <w:t>HDF5 V</w:t>
                  </w:r>
                  <w:r w:rsidR="003B398E">
                    <w:rPr>
                      <w:rFonts w:asciiTheme="minorHAnsi" w:hAnsiTheme="minorHAnsi" w:cstheme="minorHAnsi"/>
                      <w:color w:val="000000" w:themeColor="text1"/>
                    </w:rPr>
                    <w:t>ariable-</w:t>
                  </w:r>
                  <w:r>
                    <w:rPr>
                      <w:rFonts w:asciiTheme="minorHAnsi" w:hAnsiTheme="minorHAnsi" w:cstheme="minorHAnsi"/>
                      <w:color w:val="000000" w:themeColor="text1"/>
                    </w:rPr>
                    <w:t>L</w:t>
                  </w:r>
                  <w:r w:rsidR="003B398E">
                    <w:rPr>
                      <w:rFonts w:asciiTheme="minorHAnsi" w:hAnsiTheme="minorHAnsi" w:cstheme="minorHAnsi"/>
                      <w:color w:val="000000" w:themeColor="text1"/>
                    </w:rPr>
                    <w:t>ength Chunk Storage Property Description</w:t>
                  </w:r>
                </w:p>
              </w:tc>
            </w:tr>
            <w:tr w:rsidR="009B052A" w:rsidRPr="003E1974" w14:paraId="4F0F8E47" w14:textId="77777777" w:rsidTr="00692164">
              <w:trPr>
                <w:trHeight w:val="105"/>
                <w:tblCellSpacing w:w="15" w:type="dxa"/>
              </w:trPr>
              <w:tc>
                <w:tcPr>
                  <w:tcW w:w="1508" w:type="pct"/>
                  <w:vAlign w:val="center"/>
                </w:tcPr>
                <w:p w14:paraId="2B6B742D" w14:textId="110810D7" w:rsidR="009B052A" w:rsidRDefault="00E44603" w:rsidP="009B052A">
                  <w:pPr>
                    <w:jc w:val="center"/>
                    <w:rPr>
                      <w:rFonts w:asciiTheme="minorHAnsi" w:hAnsiTheme="minorHAnsi" w:cstheme="minorHAnsi"/>
                      <w:color w:val="000000" w:themeColor="text1"/>
                    </w:rPr>
                  </w:pPr>
                  <w:r>
                    <w:rPr>
                      <w:rFonts w:asciiTheme="minorHAnsi" w:hAnsiTheme="minorHAnsi" w:cstheme="minorHAnsi"/>
                      <w:color w:val="000000" w:themeColor="text1"/>
                    </w:rPr>
                    <w:t>2</w:t>
                  </w:r>
                  <w:r w:rsidR="009B052A" w:rsidRPr="005D4086">
                    <w:rPr>
                      <w:rFonts w:asciiTheme="minorHAnsi" w:hAnsiTheme="minorHAnsi" w:cstheme="minorHAnsi"/>
                      <w:color w:val="000000" w:themeColor="text1"/>
                    </w:rPr>
                    <w:t xml:space="preserve">-15 </w:t>
                  </w:r>
                </w:p>
              </w:tc>
              <w:tc>
                <w:tcPr>
                  <w:tcW w:w="3439" w:type="pct"/>
                  <w:vAlign w:val="center"/>
                </w:tcPr>
                <w:p w14:paraId="5454AA21" w14:textId="0C71F7DC" w:rsidR="009B052A" w:rsidRPr="005D4086" w:rsidRDefault="009B052A" w:rsidP="009B052A">
                  <w:pPr>
                    <w:rPr>
                      <w:rFonts w:asciiTheme="minorHAnsi" w:hAnsiTheme="minorHAnsi" w:cstheme="minorHAnsi"/>
                      <w:color w:val="000000" w:themeColor="text1"/>
                    </w:rPr>
                  </w:pPr>
                  <w:r w:rsidRPr="005D4086">
                    <w:rPr>
                      <w:rFonts w:asciiTheme="minorHAnsi" w:hAnsiTheme="minorHAnsi" w:cstheme="minorHAnsi"/>
                      <w:color w:val="000000" w:themeColor="text1"/>
                    </w:rPr>
                    <w:t>Reserved</w:t>
                  </w:r>
                </w:p>
              </w:tc>
            </w:tr>
          </w:tbl>
          <w:p w14:paraId="56820AAC" w14:textId="193181FA" w:rsidR="00E44603" w:rsidRPr="007B6FEA" w:rsidRDefault="00E44603" w:rsidP="007B6FEA">
            <w:pPr>
              <w:rPr>
                <w:rFonts w:asciiTheme="minorHAnsi" w:hAnsiTheme="minorHAnsi" w:cstheme="minorHAnsi"/>
                <w:color w:val="000000" w:themeColor="text1"/>
              </w:rPr>
            </w:pPr>
          </w:p>
        </w:tc>
      </w:tr>
      <w:tr w:rsidR="007B6FEA" w14:paraId="35925F6E" w14:textId="77777777" w:rsidTr="00473112">
        <w:tc>
          <w:tcPr>
            <w:tcW w:w="1459" w:type="dxa"/>
          </w:tcPr>
          <w:p w14:paraId="1BA2FA95" w14:textId="3975FD2A" w:rsidR="007B6FEA" w:rsidRPr="007B6FEA" w:rsidRDefault="007B6FEA" w:rsidP="007B6FEA">
            <w:pPr>
              <w:pStyle w:val="Caption"/>
              <w:rPr>
                <w:b w:val="0"/>
                <w:bCs w:val="0"/>
                <w:color w:val="000000" w:themeColor="text1"/>
                <w:sz w:val="24"/>
                <w:szCs w:val="24"/>
              </w:rPr>
            </w:pPr>
            <w:r w:rsidRPr="007B6FEA">
              <w:rPr>
                <w:b w:val="0"/>
                <w:bCs w:val="0"/>
                <w:color w:val="000000" w:themeColor="text1"/>
                <w:sz w:val="24"/>
                <w:szCs w:val="24"/>
              </w:rPr>
              <w:t xml:space="preserve">Flags </w:t>
            </w:r>
          </w:p>
        </w:tc>
        <w:tc>
          <w:tcPr>
            <w:tcW w:w="8652" w:type="dxa"/>
          </w:tcPr>
          <w:p w14:paraId="5673DA81" w14:textId="6FE08012" w:rsidR="007B6FEA" w:rsidRPr="007B6FEA" w:rsidRDefault="007B6FEA" w:rsidP="007B6FEA">
            <w:pPr>
              <w:pStyle w:val="Caption"/>
              <w:rPr>
                <w:b w:val="0"/>
                <w:bCs w:val="0"/>
                <w:color w:val="000000" w:themeColor="text1"/>
                <w:sz w:val="24"/>
                <w:szCs w:val="24"/>
              </w:rPr>
            </w:pPr>
            <w:r w:rsidRPr="007B6FEA">
              <w:rPr>
                <w:b w:val="0"/>
                <w:bCs w:val="0"/>
                <w:color w:val="000000" w:themeColor="text1"/>
                <w:sz w:val="24"/>
                <w:szCs w:val="24"/>
              </w:rPr>
              <w:t>The same as in Chunked Storage Property Description</w:t>
            </w:r>
          </w:p>
        </w:tc>
      </w:tr>
      <w:tr w:rsidR="009B052A" w14:paraId="222E9C46" w14:textId="77777777" w:rsidTr="00473112">
        <w:tc>
          <w:tcPr>
            <w:tcW w:w="1459" w:type="dxa"/>
          </w:tcPr>
          <w:p w14:paraId="25BC8F0C" w14:textId="062D65F1" w:rsidR="009B052A" w:rsidRPr="007B6FEA" w:rsidRDefault="009B052A" w:rsidP="007B6FEA">
            <w:pPr>
              <w:pStyle w:val="Caption"/>
              <w:rPr>
                <w:b w:val="0"/>
                <w:bCs w:val="0"/>
                <w:color w:val="000000" w:themeColor="text1"/>
                <w:sz w:val="24"/>
                <w:szCs w:val="24"/>
              </w:rPr>
            </w:pPr>
            <w:r>
              <w:rPr>
                <w:b w:val="0"/>
                <w:bCs w:val="0"/>
                <w:color w:val="000000" w:themeColor="text1"/>
                <w:sz w:val="24"/>
                <w:szCs w:val="24"/>
              </w:rPr>
              <w:t>…</w:t>
            </w:r>
          </w:p>
        </w:tc>
        <w:tc>
          <w:tcPr>
            <w:tcW w:w="8652" w:type="dxa"/>
          </w:tcPr>
          <w:p w14:paraId="4DC88F4F" w14:textId="522FEFBC" w:rsidR="009B052A" w:rsidRPr="007B6FEA" w:rsidRDefault="009B052A" w:rsidP="007B6FEA">
            <w:pPr>
              <w:pStyle w:val="Caption"/>
              <w:rPr>
                <w:b w:val="0"/>
                <w:bCs w:val="0"/>
                <w:color w:val="000000" w:themeColor="text1"/>
                <w:sz w:val="24"/>
                <w:szCs w:val="24"/>
              </w:rPr>
            </w:pPr>
            <w:r w:rsidRPr="007B6FEA">
              <w:rPr>
                <w:b w:val="0"/>
                <w:bCs w:val="0"/>
                <w:color w:val="000000" w:themeColor="text1"/>
                <w:sz w:val="24"/>
                <w:szCs w:val="24"/>
              </w:rPr>
              <w:t>The same as in Chunked Storage Property Description</w:t>
            </w:r>
          </w:p>
        </w:tc>
      </w:tr>
      <w:tr w:rsidR="009B052A" w14:paraId="6BB2C837" w14:textId="77777777" w:rsidTr="00473112">
        <w:tc>
          <w:tcPr>
            <w:tcW w:w="1459" w:type="dxa"/>
          </w:tcPr>
          <w:p w14:paraId="5A2F4ECF" w14:textId="2361E568" w:rsidR="009B052A" w:rsidRPr="007B6FEA" w:rsidRDefault="009B052A" w:rsidP="007B6FEA">
            <w:pPr>
              <w:pStyle w:val="Caption"/>
              <w:rPr>
                <w:b w:val="0"/>
                <w:bCs w:val="0"/>
                <w:color w:val="000000" w:themeColor="text1"/>
                <w:sz w:val="24"/>
                <w:szCs w:val="24"/>
              </w:rPr>
            </w:pPr>
            <w:r w:rsidRPr="007B6FEA">
              <w:rPr>
                <w:b w:val="0"/>
                <w:bCs w:val="0"/>
                <w:color w:val="000000" w:themeColor="text1"/>
                <w:sz w:val="24"/>
                <w:szCs w:val="24"/>
              </w:rPr>
              <w:t>Address</w:t>
            </w:r>
          </w:p>
        </w:tc>
        <w:tc>
          <w:tcPr>
            <w:tcW w:w="8652" w:type="dxa"/>
          </w:tcPr>
          <w:p w14:paraId="63EF3AE1" w14:textId="04EC7516" w:rsidR="009B052A" w:rsidRPr="007B6FEA" w:rsidRDefault="009B052A" w:rsidP="007B6FEA">
            <w:pPr>
              <w:pStyle w:val="Caption"/>
              <w:rPr>
                <w:b w:val="0"/>
                <w:bCs w:val="0"/>
                <w:color w:val="000000" w:themeColor="text1"/>
                <w:sz w:val="24"/>
                <w:szCs w:val="24"/>
              </w:rPr>
            </w:pPr>
            <w:r w:rsidRPr="007B6FEA">
              <w:rPr>
                <w:b w:val="0"/>
                <w:bCs w:val="0"/>
                <w:color w:val="000000" w:themeColor="text1"/>
                <w:sz w:val="24"/>
                <w:szCs w:val="24"/>
              </w:rPr>
              <w:t>The same as in Chunked Storage Property Description</w:t>
            </w:r>
          </w:p>
        </w:tc>
      </w:tr>
      <w:tr w:rsidR="007B6FEA" w14:paraId="29E06BAC" w14:textId="77777777" w:rsidTr="00473112">
        <w:trPr>
          <w:trHeight w:val="3131"/>
        </w:trPr>
        <w:tc>
          <w:tcPr>
            <w:tcW w:w="1459" w:type="dxa"/>
          </w:tcPr>
          <w:p w14:paraId="4B63CD43" w14:textId="57DEFEFA" w:rsidR="007B6FEA" w:rsidRPr="00473112" w:rsidRDefault="007B6FEA" w:rsidP="007B6FEA">
            <w:pPr>
              <w:pStyle w:val="Caption"/>
              <w:rPr>
                <w:sz w:val="24"/>
                <w:szCs w:val="24"/>
              </w:rPr>
            </w:pPr>
            <w:r w:rsidRPr="00473112">
              <w:rPr>
                <w:color w:val="000000" w:themeColor="text1"/>
                <w:sz w:val="24"/>
                <w:szCs w:val="24"/>
              </w:rPr>
              <w:t>Properties</w:t>
            </w:r>
          </w:p>
        </w:tc>
        <w:tc>
          <w:tcPr>
            <w:tcW w:w="8652" w:type="dxa"/>
          </w:tcPr>
          <w:p w14:paraId="3A84BC52" w14:textId="7E7DFE6F" w:rsidR="007B6FEA" w:rsidRPr="007B6FEA" w:rsidRDefault="007B6FEA" w:rsidP="007B6FEA">
            <w:pPr>
              <w:pStyle w:val="NormalWeb"/>
              <w:rPr>
                <w:rFonts w:asciiTheme="minorHAnsi" w:hAnsiTheme="minorHAnsi" w:cstheme="minorHAnsi"/>
              </w:rPr>
            </w:pPr>
            <w:r w:rsidRPr="007B6FEA">
              <w:rPr>
                <w:rFonts w:asciiTheme="minorHAnsi" w:hAnsiTheme="minorHAnsi" w:cstheme="minorHAnsi"/>
              </w:rPr>
              <w:t>This variable-size</w:t>
            </w:r>
            <w:r w:rsidR="002F4572">
              <w:rPr>
                <w:rFonts w:asciiTheme="minorHAnsi" w:hAnsiTheme="minorHAnsi" w:cstheme="minorHAnsi"/>
              </w:rPr>
              <w:t xml:space="preserve"> </w:t>
            </w:r>
            <w:r w:rsidRPr="007B6FEA">
              <w:rPr>
                <w:rFonts w:asciiTheme="minorHAnsi" w:hAnsiTheme="minorHAnsi" w:cstheme="minorHAnsi"/>
              </w:rPr>
              <w:t xml:space="preserve">field encodes information specific to a </w:t>
            </w:r>
            <w:r w:rsidR="002F3EF2">
              <w:rPr>
                <w:rFonts w:asciiTheme="minorHAnsi" w:hAnsiTheme="minorHAnsi" w:cstheme="minorHAnsi"/>
              </w:rPr>
              <w:t xml:space="preserve">Structured </w:t>
            </w:r>
            <w:r>
              <w:rPr>
                <w:rFonts w:asciiTheme="minorHAnsi" w:hAnsiTheme="minorHAnsi" w:cstheme="minorHAnsi"/>
              </w:rPr>
              <w:t>Chunk Type</w:t>
            </w:r>
            <w:r w:rsidRPr="007B6FEA">
              <w:rPr>
                <w:rFonts w:asciiTheme="minorHAnsi" w:hAnsiTheme="minorHAnsi" w:cstheme="minorHAnsi"/>
              </w:rPr>
              <w:t xml:space="preserve"> as follows: </w:t>
            </w:r>
          </w:p>
          <w:tbl>
            <w:tblPr>
              <w:tblW w:w="8343"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482"/>
              <w:gridCol w:w="4861"/>
            </w:tblGrid>
            <w:tr w:rsidR="007B6FEA" w:rsidRPr="007B6FEA" w14:paraId="1820E8EC" w14:textId="77777777" w:rsidTr="00692164">
              <w:trPr>
                <w:tblCellSpacing w:w="15" w:type="dxa"/>
              </w:trPr>
              <w:tc>
                <w:tcPr>
                  <w:tcW w:w="2060" w:type="pct"/>
                  <w:vAlign w:val="center"/>
                  <w:hideMark/>
                </w:tcPr>
                <w:p w14:paraId="113964EB" w14:textId="0EEDA456" w:rsidR="007B6FEA" w:rsidRPr="007B6FEA" w:rsidRDefault="007B6FEA" w:rsidP="007B6FEA">
                  <w:pPr>
                    <w:rPr>
                      <w:rFonts w:asciiTheme="minorHAnsi" w:hAnsiTheme="minorHAnsi" w:cstheme="minorHAnsi"/>
                      <w:b/>
                      <w:bCs/>
                    </w:rPr>
                  </w:pPr>
                  <w:r w:rsidRPr="007B6FEA">
                    <w:rPr>
                      <w:rFonts w:asciiTheme="minorHAnsi" w:hAnsiTheme="minorHAnsi" w:cstheme="minorHAnsi"/>
                      <w:b/>
                      <w:bCs/>
                    </w:rPr>
                    <w:t xml:space="preserve">Layout </w:t>
                  </w:r>
                  <w:r w:rsidR="00F00267">
                    <w:rPr>
                      <w:rFonts w:asciiTheme="minorHAnsi" w:hAnsiTheme="minorHAnsi" w:cstheme="minorHAnsi"/>
                      <w:b/>
                      <w:bCs/>
                    </w:rPr>
                    <w:t>Type</w:t>
                  </w:r>
                </w:p>
              </w:tc>
              <w:tc>
                <w:tcPr>
                  <w:tcW w:w="2886" w:type="pct"/>
                  <w:vAlign w:val="center"/>
                  <w:hideMark/>
                </w:tcPr>
                <w:p w14:paraId="61E137A7" w14:textId="77777777" w:rsidR="007B6FEA" w:rsidRPr="007B6FEA" w:rsidRDefault="007B6FEA" w:rsidP="007B6FEA">
                  <w:pPr>
                    <w:rPr>
                      <w:rFonts w:asciiTheme="minorHAnsi" w:hAnsiTheme="minorHAnsi" w:cstheme="minorHAnsi"/>
                      <w:b/>
                      <w:bCs/>
                    </w:rPr>
                  </w:pPr>
                  <w:r w:rsidRPr="007B6FEA">
                    <w:rPr>
                      <w:rFonts w:asciiTheme="minorHAnsi" w:hAnsiTheme="minorHAnsi" w:cstheme="minorHAnsi"/>
                      <w:b/>
                      <w:bCs/>
                    </w:rPr>
                    <w:t>Description</w:t>
                  </w:r>
                </w:p>
              </w:tc>
            </w:tr>
            <w:tr w:rsidR="007B6FEA" w:rsidRPr="007B6FEA" w14:paraId="4CD1296F" w14:textId="77777777" w:rsidTr="00692164">
              <w:trPr>
                <w:tblCellSpacing w:w="15" w:type="dxa"/>
              </w:trPr>
              <w:tc>
                <w:tcPr>
                  <w:tcW w:w="2060" w:type="pct"/>
                  <w:vAlign w:val="center"/>
                  <w:hideMark/>
                </w:tcPr>
                <w:p w14:paraId="419464C0" w14:textId="5756DB6C" w:rsidR="007B6FEA" w:rsidRPr="00485DFE" w:rsidRDefault="007B6FEA" w:rsidP="007B6FEA">
                  <w:pPr>
                    <w:rPr>
                      <w:rFonts w:asciiTheme="minorHAnsi" w:hAnsiTheme="minorHAnsi" w:cstheme="minorHAnsi"/>
                      <w:b/>
                      <w:bCs/>
                      <w:color w:val="000000" w:themeColor="text1"/>
                      <w:rPrChange w:id="204" w:author="Elena Pourmal" w:date="2023-07-17T20:07:00Z">
                        <w:rPr>
                          <w:rFonts w:asciiTheme="minorHAnsi" w:hAnsiTheme="minorHAnsi" w:cstheme="minorHAnsi"/>
                          <w:color w:val="000000" w:themeColor="text1"/>
                        </w:rPr>
                      </w:rPrChange>
                    </w:rPr>
                  </w:pPr>
                  <w:r w:rsidRPr="00485DFE">
                    <w:rPr>
                      <w:rFonts w:asciiTheme="minorHAnsi" w:hAnsiTheme="minorHAnsi" w:cstheme="minorHAnsi"/>
                      <w:b/>
                      <w:bCs/>
                      <w:color w:val="000000" w:themeColor="text1"/>
                      <w:rPrChange w:id="205" w:author="Elena Pourmal" w:date="2023-07-17T20:07:00Z">
                        <w:rPr>
                          <w:rFonts w:asciiTheme="minorHAnsi" w:hAnsiTheme="minorHAnsi" w:cstheme="minorHAnsi"/>
                          <w:color w:val="000000" w:themeColor="text1"/>
                        </w:rPr>
                      </w:rPrChange>
                    </w:rPr>
                    <w:t>Sparse Chunk</w:t>
                  </w:r>
                </w:p>
              </w:tc>
              <w:tc>
                <w:tcPr>
                  <w:tcW w:w="2886" w:type="pct"/>
                  <w:vAlign w:val="center"/>
                  <w:hideMark/>
                </w:tcPr>
                <w:p w14:paraId="74E9EA5F" w14:textId="03B1642E" w:rsidR="007B6FEA" w:rsidRPr="005D4086" w:rsidRDefault="007B6FEA" w:rsidP="007B6FEA">
                  <w:pPr>
                    <w:rPr>
                      <w:rFonts w:asciiTheme="minorHAnsi" w:hAnsiTheme="minorHAnsi" w:cstheme="minorHAnsi"/>
                      <w:color w:val="000000" w:themeColor="text1"/>
                    </w:rPr>
                  </w:pPr>
                  <w:r w:rsidRPr="005D4086">
                    <w:rPr>
                      <w:rFonts w:asciiTheme="minorHAnsi" w:hAnsiTheme="minorHAnsi" w:cstheme="minorHAnsi"/>
                      <w:color w:val="000000" w:themeColor="text1"/>
                    </w:rPr>
                    <w:t xml:space="preserve">See Sparse Chunk Property Description </w:t>
                  </w:r>
                </w:p>
              </w:tc>
            </w:tr>
            <w:tr w:rsidR="00086DC9" w:rsidRPr="007B6FEA" w14:paraId="21F78B7C" w14:textId="77777777" w:rsidTr="00692164">
              <w:trPr>
                <w:tblCellSpacing w:w="15" w:type="dxa"/>
              </w:trPr>
              <w:tc>
                <w:tcPr>
                  <w:tcW w:w="2060" w:type="pct"/>
                  <w:vAlign w:val="center"/>
                </w:tcPr>
                <w:p w14:paraId="01F02397" w14:textId="300453CC" w:rsidR="00086DC9" w:rsidRPr="005F2E35" w:rsidRDefault="00E404D6" w:rsidP="00086DC9">
                  <w:pPr>
                    <w:rPr>
                      <w:rFonts w:asciiTheme="minorHAnsi" w:hAnsiTheme="minorHAnsi" w:cstheme="minorHAnsi"/>
                      <w:i/>
                      <w:iCs/>
                      <w:color w:val="000000" w:themeColor="text1"/>
                    </w:rPr>
                  </w:pPr>
                  <w:r>
                    <w:rPr>
                      <w:rFonts w:asciiTheme="minorHAnsi" w:hAnsiTheme="minorHAnsi" w:cstheme="minorHAnsi"/>
                      <w:i/>
                      <w:iCs/>
                      <w:color w:val="000000" w:themeColor="text1"/>
                    </w:rPr>
                    <w:t xml:space="preserve">Future: </w:t>
                  </w:r>
                  <w:r w:rsidR="00086DC9" w:rsidRPr="005F2E35">
                    <w:rPr>
                      <w:rFonts w:asciiTheme="minorHAnsi" w:hAnsiTheme="minorHAnsi" w:cstheme="minorHAnsi"/>
                      <w:i/>
                      <w:iCs/>
                      <w:color w:val="000000" w:themeColor="text1"/>
                    </w:rPr>
                    <w:t xml:space="preserve">Variable-Length </w:t>
                  </w:r>
                  <w:r w:rsidR="005D7148" w:rsidRPr="005F2E35">
                    <w:rPr>
                      <w:rFonts w:asciiTheme="minorHAnsi" w:hAnsiTheme="minorHAnsi" w:cstheme="minorHAnsi"/>
                      <w:i/>
                      <w:iCs/>
                      <w:color w:val="000000" w:themeColor="text1"/>
                    </w:rPr>
                    <w:t xml:space="preserve">Type </w:t>
                  </w:r>
                  <w:r w:rsidR="00086DC9" w:rsidRPr="005F2E35">
                    <w:rPr>
                      <w:rFonts w:asciiTheme="minorHAnsi" w:hAnsiTheme="minorHAnsi" w:cstheme="minorHAnsi"/>
                      <w:i/>
                      <w:iCs/>
                      <w:color w:val="000000" w:themeColor="text1"/>
                    </w:rPr>
                    <w:t>Data</w:t>
                  </w:r>
                </w:p>
              </w:tc>
              <w:tc>
                <w:tcPr>
                  <w:tcW w:w="2886" w:type="pct"/>
                  <w:vAlign w:val="center"/>
                </w:tcPr>
                <w:p w14:paraId="74920C87" w14:textId="7460B0D4" w:rsidR="00086DC9" w:rsidRPr="005F2E35" w:rsidRDefault="00086DC9" w:rsidP="00086DC9">
                  <w:pPr>
                    <w:rPr>
                      <w:rFonts w:asciiTheme="minorHAnsi" w:hAnsiTheme="minorHAnsi" w:cstheme="minorHAnsi"/>
                      <w:color w:val="000000" w:themeColor="text1"/>
                    </w:rPr>
                  </w:pPr>
                  <w:r w:rsidRPr="005F2E35">
                    <w:rPr>
                      <w:rFonts w:asciiTheme="minorHAnsi" w:hAnsiTheme="minorHAnsi" w:cstheme="minorHAnsi"/>
                      <w:color w:val="000000" w:themeColor="text1"/>
                    </w:rPr>
                    <w:t xml:space="preserve">See Variable-Length Data Property Description </w:t>
                  </w:r>
                </w:p>
              </w:tc>
            </w:tr>
            <w:tr w:rsidR="00086DC9" w:rsidRPr="007B6FEA" w14:paraId="401168E8" w14:textId="77777777" w:rsidTr="00692164">
              <w:trPr>
                <w:tblCellSpacing w:w="15" w:type="dxa"/>
              </w:trPr>
              <w:tc>
                <w:tcPr>
                  <w:tcW w:w="2060" w:type="pct"/>
                  <w:vAlign w:val="center"/>
                </w:tcPr>
                <w:p w14:paraId="1A405798" w14:textId="1BC4B799" w:rsidR="00086DC9" w:rsidRPr="005F2E35" w:rsidRDefault="00E404D6" w:rsidP="00086DC9">
                  <w:pPr>
                    <w:rPr>
                      <w:rFonts w:asciiTheme="minorHAnsi" w:hAnsiTheme="minorHAnsi" w:cstheme="minorHAnsi"/>
                      <w:i/>
                      <w:iCs/>
                      <w:color w:val="000000" w:themeColor="text1"/>
                    </w:rPr>
                  </w:pPr>
                  <w:r>
                    <w:rPr>
                      <w:rFonts w:asciiTheme="minorHAnsi" w:hAnsiTheme="minorHAnsi" w:cstheme="minorHAnsi"/>
                      <w:i/>
                      <w:iCs/>
                      <w:color w:val="000000" w:themeColor="text1"/>
                    </w:rPr>
                    <w:t xml:space="preserve">Future: </w:t>
                  </w:r>
                  <w:r w:rsidR="00086DC9" w:rsidRPr="005F2E35">
                    <w:rPr>
                      <w:rFonts w:asciiTheme="minorHAnsi" w:hAnsiTheme="minorHAnsi" w:cstheme="minorHAnsi"/>
                      <w:i/>
                      <w:iCs/>
                      <w:color w:val="000000" w:themeColor="text1"/>
                    </w:rPr>
                    <w:t>…</w:t>
                  </w:r>
                </w:p>
              </w:tc>
              <w:tc>
                <w:tcPr>
                  <w:tcW w:w="2886" w:type="pct"/>
                  <w:vAlign w:val="center"/>
                </w:tcPr>
                <w:p w14:paraId="316D1027" w14:textId="71C40323" w:rsidR="00086DC9" w:rsidRPr="005F2E35" w:rsidRDefault="00086DC9" w:rsidP="00086DC9">
                  <w:pPr>
                    <w:rPr>
                      <w:rFonts w:asciiTheme="minorHAnsi" w:hAnsiTheme="minorHAnsi" w:cstheme="minorHAnsi"/>
                      <w:color w:val="000000" w:themeColor="text1"/>
                    </w:rPr>
                  </w:pPr>
                  <w:r w:rsidRPr="005F2E35">
                    <w:rPr>
                      <w:rFonts w:asciiTheme="minorHAnsi" w:hAnsiTheme="minorHAnsi" w:cstheme="minorHAnsi"/>
                      <w:color w:val="000000" w:themeColor="text1"/>
                    </w:rPr>
                    <w:t xml:space="preserve">See … Property Description </w:t>
                  </w:r>
                </w:p>
              </w:tc>
            </w:tr>
            <w:tr w:rsidR="002F3EF2" w:rsidRPr="007B6FEA" w14:paraId="756CC731" w14:textId="77777777" w:rsidTr="00692164">
              <w:trPr>
                <w:tblCellSpacing w:w="15" w:type="dxa"/>
              </w:trPr>
              <w:tc>
                <w:tcPr>
                  <w:tcW w:w="2060" w:type="pct"/>
                  <w:vAlign w:val="center"/>
                </w:tcPr>
                <w:p w14:paraId="3E197322" w14:textId="77777777" w:rsidR="002F3EF2" w:rsidRPr="005F2E35" w:rsidRDefault="002F3EF2" w:rsidP="00086DC9">
                  <w:pPr>
                    <w:rPr>
                      <w:rFonts w:asciiTheme="minorHAnsi" w:hAnsiTheme="minorHAnsi" w:cstheme="minorHAnsi"/>
                      <w:i/>
                      <w:iCs/>
                      <w:color w:val="000000" w:themeColor="text1"/>
                    </w:rPr>
                  </w:pPr>
                </w:p>
              </w:tc>
              <w:tc>
                <w:tcPr>
                  <w:tcW w:w="2886" w:type="pct"/>
                  <w:vAlign w:val="center"/>
                </w:tcPr>
                <w:p w14:paraId="7162C6AD" w14:textId="77777777" w:rsidR="002F3EF2" w:rsidRPr="005F2E35" w:rsidRDefault="002F3EF2" w:rsidP="00086DC9">
                  <w:pPr>
                    <w:rPr>
                      <w:rFonts w:asciiTheme="minorHAnsi" w:hAnsiTheme="minorHAnsi" w:cstheme="minorHAnsi"/>
                      <w:color w:val="000000" w:themeColor="text1"/>
                    </w:rPr>
                  </w:pPr>
                </w:p>
              </w:tc>
            </w:tr>
          </w:tbl>
          <w:p w14:paraId="4EC6560F" w14:textId="64DE2636" w:rsidR="002E5F3A" w:rsidRPr="002E5F3A" w:rsidRDefault="002E5F3A" w:rsidP="00C853E5"/>
        </w:tc>
      </w:tr>
    </w:tbl>
    <w:p w14:paraId="25753A7A" w14:textId="3895336E" w:rsidR="003B5F98" w:rsidRDefault="003B5F98" w:rsidP="00C10721">
      <w:pPr>
        <w:pStyle w:val="Caption"/>
      </w:pPr>
    </w:p>
    <w:p w14:paraId="2218DD8E" w14:textId="652A4FA3" w:rsidR="006E387E" w:rsidRDefault="004873C1" w:rsidP="008C2439">
      <w:pPr>
        <w:pStyle w:val="Caption"/>
        <w:rPr>
          <w:ins w:id="206" w:author="Elena Pourmal" w:date="2023-07-17T18:53:00Z"/>
          <w:b w:val="0"/>
          <w:bCs w:val="0"/>
          <w:color w:val="000000" w:themeColor="text1"/>
          <w:sz w:val="24"/>
          <w:szCs w:val="24"/>
        </w:rPr>
      </w:pPr>
      <w:r>
        <w:rPr>
          <w:b w:val="0"/>
          <w:bCs w:val="0"/>
          <w:color w:val="000000" w:themeColor="text1"/>
          <w:sz w:val="24"/>
          <w:szCs w:val="24"/>
        </w:rPr>
        <w:fldChar w:fldCharType="begin"/>
      </w:r>
      <w:r>
        <w:rPr>
          <w:b w:val="0"/>
          <w:bCs w:val="0"/>
          <w:color w:val="000000" w:themeColor="text1"/>
          <w:sz w:val="24"/>
          <w:szCs w:val="24"/>
        </w:rPr>
        <w:instrText xml:space="preserve"> REF _Ref136171870 \h </w:instrText>
      </w:r>
      <w:r>
        <w:rPr>
          <w:b w:val="0"/>
          <w:bCs w:val="0"/>
          <w:color w:val="000000" w:themeColor="text1"/>
          <w:sz w:val="24"/>
          <w:szCs w:val="24"/>
        </w:rPr>
      </w:r>
      <w:r>
        <w:rPr>
          <w:b w:val="0"/>
          <w:bCs w:val="0"/>
          <w:color w:val="000000" w:themeColor="text1"/>
          <w:sz w:val="24"/>
          <w:szCs w:val="24"/>
        </w:rPr>
        <w:fldChar w:fldCharType="separate"/>
      </w:r>
      <w:r w:rsidR="00552575" w:rsidRPr="004873C1">
        <w:rPr>
          <w:sz w:val="24"/>
          <w:szCs w:val="24"/>
        </w:rPr>
        <w:t xml:space="preserve">Table </w:t>
      </w:r>
      <w:r w:rsidR="00552575">
        <w:rPr>
          <w:noProof/>
          <w:sz w:val="24"/>
          <w:szCs w:val="24"/>
        </w:rPr>
        <w:t>15</w:t>
      </w:r>
      <w:r>
        <w:rPr>
          <w:b w:val="0"/>
          <w:bCs w:val="0"/>
          <w:color w:val="000000" w:themeColor="text1"/>
          <w:sz w:val="24"/>
          <w:szCs w:val="24"/>
        </w:rPr>
        <w:fldChar w:fldCharType="end"/>
      </w:r>
      <w:r>
        <w:rPr>
          <w:b w:val="0"/>
          <w:bCs w:val="0"/>
          <w:color w:val="000000" w:themeColor="text1"/>
          <w:sz w:val="24"/>
          <w:szCs w:val="24"/>
        </w:rPr>
        <w:t xml:space="preserve"> </w:t>
      </w:r>
      <w:r w:rsidR="003B5F98" w:rsidRPr="00AC7992">
        <w:rPr>
          <w:b w:val="0"/>
          <w:bCs w:val="0"/>
          <w:color w:val="000000" w:themeColor="text1"/>
          <w:sz w:val="24"/>
          <w:szCs w:val="24"/>
        </w:rPr>
        <w:t xml:space="preserve">specifies </w:t>
      </w:r>
      <w:r w:rsidR="00AC7992" w:rsidRPr="00AC7992">
        <w:rPr>
          <w:b w:val="0"/>
          <w:bCs w:val="0"/>
          <w:color w:val="000000" w:themeColor="text1"/>
          <w:sz w:val="24"/>
          <w:szCs w:val="24"/>
        </w:rPr>
        <w:t xml:space="preserve">properties for </w:t>
      </w:r>
      <w:r w:rsidR="002E5F3A">
        <w:rPr>
          <w:b w:val="0"/>
          <w:bCs w:val="0"/>
          <w:color w:val="000000" w:themeColor="text1"/>
          <w:sz w:val="24"/>
          <w:szCs w:val="24"/>
        </w:rPr>
        <w:t xml:space="preserve">Structured </w:t>
      </w:r>
      <w:r w:rsidR="00AC7992" w:rsidRPr="00AC7992">
        <w:rPr>
          <w:b w:val="0"/>
          <w:bCs w:val="0"/>
          <w:color w:val="000000" w:themeColor="text1"/>
          <w:sz w:val="24"/>
          <w:szCs w:val="24"/>
        </w:rPr>
        <w:t xml:space="preserve">Chunk </w:t>
      </w:r>
      <w:r w:rsidR="002E5F3A">
        <w:rPr>
          <w:b w:val="0"/>
          <w:bCs w:val="0"/>
          <w:color w:val="000000" w:themeColor="text1"/>
          <w:sz w:val="24"/>
          <w:szCs w:val="24"/>
        </w:rPr>
        <w:t xml:space="preserve">that is applicable to the types listed in </w:t>
      </w:r>
      <w:bookmarkStart w:id="207" w:name="_Ref128651333"/>
      <w:bookmarkStart w:id="208" w:name="_Ref132297688"/>
      <w:r>
        <w:rPr>
          <w:b w:val="0"/>
          <w:bCs w:val="0"/>
          <w:color w:val="000000" w:themeColor="text1"/>
          <w:sz w:val="24"/>
          <w:szCs w:val="24"/>
        </w:rPr>
        <w:fldChar w:fldCharType="begin"/>
      </w:r>
      <w:r>
        <w:rPr>
          <w:b w:val="0"/>
          <w:bCs w:val="0"/>
          <w:color w:val="000000" w:themeColor="text1"/>
          <w:sz w:val="24"/>
          <w:szCs w:val="24"/>
        </w:rPr>
        <w:instrText xml:space="preserve"> REF _Ref136171762 \h </w:instrText>
      </w:r>
      <w:r>
        <w:rPr>
          <w:b w:val="0"/>
          <w:bCs w:val="0"/>
          <w:color w:val="000000" w:themeColor="text1"/>
          <w:sz w:val="24"/>
          <w:szCs w:val="24"/>
        </w:rPr>
      </w:r>
      <w:r>
        <w:rPr>
          <w:b w:val="0"/>
          <w:bCs w:val="0"/>
          <w:color w:val="000000" w:themeColor="text1"/>
          <w:sz w:val="24"/>
          <w:szCs w:val="24"/>
        </w:rPr>
        <w:fldChar w:fldCharType="separate"/>
      </w:r>
      <w:r w:rsidR="00552575" w:rsidRPr="003304EF">
        <w:rPr>
          <w:sz w:val="24"/>
          <w:szCs w:val="24"/>
        </w:rPr>
        <w:t xml:space="preserve">Table </w:t>
      </w:r>
      <w:r w:rsidR="00552575">
        <w:rPr>
          <w:noProof/>
          <w:sz w:val="24"/>
          <w:szCs w:val="24"/>
        </w:rPr>
        <w:t>14</w:t>
      </w:r>
      <w:r>
        <w:rPr>
          <w:b w:val="0"/>
          <w:bCs w:val="0"/>
          <w:color w:val="000000" w:themeColor="text1"/>
          <w:sz w:val="24"/>
          <w:szCs w:val="24"/>
        </w:rPr>
        <w:fldChar w:fldCharType="end"/>
      </w:r>
      <w:r>
        <w:rPr>
          <w:b w:val="0"/>
          <w:bCs w:val="0"/>
          <w:color w:val="000000" w:themeColor="text1"/>
          <w:sz w:val="24"/>
          <w:szCs w:val="24"/>
        </w:rPr>
        <w:t>.</w:t>
      </w:r>
    </w:p>
    <w:p w14:paraId="424C329A" w14:textId="77777777" w:rsidR="004117FE" w:rsidRDefault="004117FE" w:rsidP="004117FE">
      <w:pPr>
        <w:rPr>
          <w:ins w:id="209" w:author="Elena Pourmal" w:date="2023-07-17T18:53:00Z"/>
        </w:rPr>
      </w:pPr>
    </w:p>
    <w:p w14:paraId="742422F0" w14:textId="77777777" w:rsidR="004117FE" w:rsidRDefault="004117FE" w:rsidP="004117FE">
      <w:pPr>
        <w:rPr>
          <w:ins w:id="210" w:author="Elena Pourmal" w:date="2023-07-17T18:53:00Z"/>
        </w:rPr>
      </w:pPr>
    </w:p>
    <w:p w14:paraId="78B495E5" w14:textId="77777777" w:rsidR="004117FE" w:rsidRDefault="004117FE" w:rsidP="004117FE">
      <w:pPr>
        <w:rPr>
          <w:ins w:id="211" w:author="Elena Pourmal" w:date="2023-07-17T18:53:00Z"/>
        </w:rPr>
      </w:pPr>
    </w:p>
    <w:p w14:paraId="1D95F57E" w14:textId="77777777" w:rsidR="004117FE" w:rsidRDefault="004117FE" w:rsidP="004117FE">
      <w:pPr>
        <w:rPr>
          <w:ins w:id="212" w:author="Elena Pourmal" w:date="2023-07-17T18:53:00Z"/>
        </w:rPr>
      </w:pPr>
    </w:p>
    <w:p w14:paraId="06C96860" w14:textId="77777777" w:rsidR="004117FE" w:rsidRDefault="004117FE" w:rsidP="004117FE">
      <w:pPr>
        <w:rPr>
          <w:ins w:id="213" w:author="Elena Pourmal" w:date="2023-07-17T18:53:00Z"/>
        </w:rPr>
      </w:pPr>
    </w:p>
    <w:p w14:paraId="20E2AD09" w14:textId="77777777" w:rsidR="004117FE" w:rsidRDefault="004117FE" w:rsidP="004117FE">
      <w:pPr>
        <w:rPr>
          <w:ins w:id="214" w:author="Elena Pourmal" w:date="2023-07-17T18:53:00Z"/>
        </w:rPr>
      </w:pPr>
    </w:p>
    <w:p w14:paraId="76F38085" w14:textId="77777777" w:rsidR="004117FE" w:rsidRDefault="004117FE" w:rsidP="004117FE">
      <w:pPr>
        <w:rPr>
          <w:ins w:id="215" w:author="Elena Pourmal" w:date="2023-07-17T18:53:00Z"/>
        </w:rPr>
      </w:pPr>
    </w:p>
    <w:p w14:paraId="1986F051" w14:textId="77777777" w:rsidR="004117FE" w:rsidRDefault="004117FE" w:rsidP="004117FE">
      <w:pPr>
        <w:rPr>
          <w:ins w:id="216" w:author="Elena Pourmal" w:date="2023-07-17T18:53:00Z"/>
        </w:rPr>
      </w:pPr>
    </w:p>
    <w:p w14:paraId="4A344D80" w14:textId="77777777" w:rsidR="004117FE" w:rsidRPr="004117FE" w:rsidRDefault="004117FE" w:rsidP="004117FE"/>
    <w:p w14:paraId="29545F0D" w14:textId="2E9271E3" w:rsidR="00C10721" w:rsidRPr="00F06F31" w:rsidRDefault="003304EF" w:rsidP="003304EF">
      <w:pPr>
        <w:pStyle w:val="Caption"/>
        <w:rPr>
          <w:sz w:val="24"/>
          <w:szCs w:val="24"/>
        </w:rPr>
      </w:pPr>
      <w:bookmarkStart w:id="217" w:name="_Ref136171870"/>
      <w:bookmarkEnd w:id="207"/>
      <w:bookmarkEnd w:id="208"/>
      <w:r w:rsidRPr="004873C1">
        <w:rPr>
          <w:sz w:val="24"/>
          <w:szCs w:val="24"/>
        </w:rPr>
        <w:t xml:space="preserve">Table </w:t>
      </w:r>
      <w:r w:rsidRPr="004873C1">
        <w:rPr>
          <w:sz w:val="24"/>
          <w:szCs w:val="24"/>
        </w:rPr>
        <w:fldChar w:fldCharType="begin"/>
      </w:r>
      <w:r w:rsidRPr="004873C1">
        <w:rPr>
          <w:sz w:val="24"/>
          <w:szCs w:val="24"/>
        </w:rPr>
        <w:instrText xml:space="preserve"> SEQ Table \* ARABIC </w:instrText>
      </w:r>
      <w:r w:rsidRPr="004873C1">
        <w:rPr>
          <w:sz w:val="24"/>
          <w:szCs w:val="24"/>
        </w:rPr>
        <w:fldChar w:fldCharType="separate"/>
      </w:r>
      <w:r w:rsidR="00552575">
        <w:rPr>
          <w:noProof/>
          <w:sz w:val="24"/>
          <w:szCs w:val="24"/>
        </w:rPr>
        <w:t>15</w:t>
      </w:r>
      <w:r w:rsidRPr="004873C1">
        <w:rPr>
          <w:sz w:val="24"/>
          <w:szCs w:val="24"/>
        </w:rPr>
        <w:fldChar w:fldCharType="end"/>
      </w:r>
      <w:bookmarkEnd w:id="217"/>
      <w:r w:rsidRPr="004873C1">
        <w:rPr>
          <w:sz w:val="24"/>
          <w:szCs w:val="24"/>
        </w:rPr>
        <w:t>:</w:t>
      </w:r>
      <w:r>
        <w:t xml:space="preserve"> </w:t>
      </w:r>
      <w:r w:rsidR="00A11E78">
        <w:rPr>
          <w:sz w:val="24"/>
          <w:szCs w:val="24"/>
        </w:rPr>
        <w:t>Structured</w:t>
      </w:r>
      <w:r w:rsidR="0070002A" w:rsidRPr="00F06F31">
        <w:rPr>
          <w:sz w:val="24"/>
          <w:szCs w:val="24"/>
        </w:rPr>
        <w:t xml:space="preserve"> </w:t>
      </w:r>
      <w:r w:rsidR="00F06F31" w:rsidRPr="00F06F31">
        <w:rPr>
          <w:sz w:val="24"/>
          <w:szCs w:val="24"/>
        </w:rPr>
        <w:t>Chunk Property Description</w:t>
      </w:r>
    </w:p>
    <w:tbl>
      <w:tblPr>
        <w:tblStyle w:val="TableGrid"/>
        <w:tblW w:w="0" w:type="auto"/>
        <w:tblLook w:val="04A0" w:firstRow="1" w:lastRow="0" w:firstColumn="1" w:lastColumn="0" w:noHBand="0" w:noVBand="1"/>
      </w:tblPr>
      <w:tblGrid>
        <w:gridCol w:w="2480"/>
        <w:gridCol w:w="2480"/>
        <w:gridCol w:w="2480"/>
        <w:gridCol w:w="2480"/>
      </w:tblGrid>
      <w:tr w:rsidR="00E24406" w14:paraId="49295CA2" w14:textId="41AB8A5C" w:rsidTr="00AF1B0E">
        <w:tc>
          <w:tcPr>
            <w:tcW w:w="2480" w:type="dxa"/>
          </w:tcPr>
          <w:p w14:paraId="0669ACAF" w14:textId="3128A5F6" w:rsidR="00E24406" w:rsidRPr="007B6FEA" w:rsidRDefault="00E24406" w:rsidP="0076266E">
            <w:pPr>
              <w:rPr>
                <w:rFonts w:asciiTheme="minorHAnsi" w:hAnsiTheme="minorHAnsi" w:cstheme="minorHAnsi"/>
                <w:color w:val="000000" w:themeColor="text1"/>
              </w:rPr>
            </w:pPr>
            <w:r w:rsidRPr="007B6FEA">
              <w:rPr>
                <w:rFonts w:asciiTheme="minorHAnsi" w:hAnsiTheme="minorHAnsi" w:cstheme="minorHAnsi"/>
                <w:b/>
                <w:bCs/>
              </w:rPr>
              <w:t>byte</w:t>
            </w:r>
          </w:p>
        </w:tc>
        <w:tc>
          <w:tcPr>
            <w:tcW w:w="2480" w:type="dxa"/>
          </w:tcPr>
          <w:p w14:paraId="2028EBAB" w14:textId="25B7031D" w:rsidR="00E24406" w:rsidRPr="007B6FEA" w:rsidRDefault="00E24406" w:rsidP="0076266E">
            <w:pPr>
              <w:rPr>
                <w:rFonts w:asciiTheme="minorHAnsi" w:hAnsiTheme="minorHAnsi" w:cstheme="minorHAnsi"/>
                <w:b/>
                <w:bCs/>
              </w:rPr>
            </w:pPr>
            <w:r>
              <w:rPr>
                <w:rFonts w:asciiTheme="minorHAnsi" w:hAnsiTheme="minorHAnsi" w:cstheme="minorHAnsi"/>
                <w:b/>
                <w:bCs/>
              </w:rPr>
              <w:t>byte</w:t>
            </w:r>
          </w:p>
        </w:tc>
        <w:tc>
          <w:tcPr>
            <w:tcW w:w="2480" w:type="dxa"/>
          </w:tcPr>
          <w:p w14:paraId="158DB9AE" w14:textId="64BB22AF" w:rsidR="00E24406" w:rsidRDefault="00E24406" w:rsidP="0076266E">
            <w:pPr>
              <w:rPr>
                <w:rFonts w:asciiTheme="minorHAnsi" w:hAnsiTheme="minorHAnsi" w:cstheme="minorHAnsi"/>
                <w:b/>
                <w:bCs/>
              </w:rPr>
            </w:pPr>
            <w:r>
              <w:rPr>
                <w:rFonts w:asciiTheme="minorHAnsi" w:hAnsiTheme="minorHAnsi" w:cstheme="minorHAnsi"/>
                <w:b/>
                <w:bCs/>
              </w:rPr>
              <w:t>byte</w:t>
            </w:r>
          </w:p>
        </w:tc>
        <w:tc>
          <w:tcPr>
            <w:tcW w:w="2480" w:type="dxa"/>
          </w:tcPr>
          <w:p w14:paraId="6CE7CA34" w14:textId="5CE5998A" w:rsidR="00E24406" w:rsidRDefault="00E24406" w:rsidP="0076266E">
            <w:pPr>
              <w:rPr>
                <w:rFonts w:asciiTheme="minorHAnsi" w:hAnsiTheme="minorHAnsi" w:cstheme="minorHAnsi"/>
                <w:b/>
                <w:bCs/>
              </w:rPr>
            </w:pPr>
            <w:r>
              <w:rPr>
                <w:rFonts w:asciiTheme="minorHAnsi" w:hAnsiTheme="minorHAnsi" w:cstheme="minorHAnsi"/>
                <w:b/>
                <w:bCs/>
              </w:rPr>
              <w:t>byte</w:t>
            </w:r>
          </w:p>
        </w:tc>
      </w:tr>
      <w:tr w:rsidR="00E24406" w14:paraId="56567F67" w14:textId="1345247B" w:rsidTr="008F7BFD">
        <w:tc>
          <w:tcPr>
            <w:tcW w:w="2480" w:type="dxa"/>
          </w:tcPr>
          <w:p w14:paraId="27EFEB4C" w14:textId="0FB91F8E" w:rsidR="00E24406" w:rsidRPr="00831AD2" w:rsidRDefault="00E24406" w:rsidP="0076266E">
            <w:pPr>
              <w:rPr>
                <w:rFonts w:asciiTheme="minorHAnsi" w:hAnsiTheme="minorHAnsi" w:cstheme="minorHAnsi"/>
                <w:strike/>
                <w:color w:val="000000" w:themeColor="text1"/>
              </w:rPr>
            </w:pPr>
            <w:r>
              <w:rPr>
                <w:rFonts w:asciiTheme="minorHAnsi" w:hAnsiTheme="minorHAnsi" w:cstheme="minorHAnsi"/>
                <w:color w:val="000000" w:themeColor="text1"/>
              </w:rPr>
              <w:t>Offset Size</w:t>
            </w:r>
          </w:p>
        </w:tc>
        <w:tc>
          <w:tcPr>
            <w:tcW w:w="2480" w:type="dxa"/>
          </w:tcPr>
          <w:p w14:paraId="7590CBC4" w14:textId="2733C1E5" w:rsidR="00E24406" w:rsidRDefault="00E24406" w:rsidP="0076266E">
            <w:pPr>
              <w:rPr>
                <w:rFonts w:asciiTheme="minorHAnsi" w:hAnsiTheme="minorHAnsi" w:cstheme="minorHAnsi"/>
                <w:color w:val="000000" w:themeColor="text1"/>
              </w:rPr>
            </w:pPr>
            <w:r>
              <w:rPr>
                <w:rFonts w:asciiTheme="minorHAnsi" w:hAnsiTheme="minorHAnsi" w:cstheme="minorHAnsi"/>
                <w:color w:val="000000" w:themeColor="text1"/>
              </w:rPr>
              <w:t>Number of Sections</w:t>
            </w:r>
          </w:p>
        </w:tc>
        <w:tc>
          <w:tcPr>
            <w:tcW w:w="2480" w:type="dxa"/>
          </w:tcPr>
          <w:p w14:paraId="511D0259" w14:textId="3E727F0D" w:rsidR="00E24406" w:rsidRDefault="00E24406" w:rsidP="00E24406">
            <w:pPr>
              <w:rPr>
                <w:rFonts w:asciiTheme="minorHAnsi" w:hAnsiTheme="minorHAnsi" w:cstheme="minorHAnsi"/>
                <w:color w:val="000000" w:themeColor="text1"/>
              </w:rPr>
            </w:pPr>
            <w:r>
              <w:rPr>
                <w:rFonts w:asciiTheme="minorHAnsi" w:hAnsiTheme="minorHAnsi" w:cstheme="minorHAnsi"/>
                <w:color w:val="000000" w:themeColor="text1"/>
              </w:rPr>
              <w:t>Number of Sections Containing Metadata</w:t>
            </w:r>
          </w:p>
        </w:tc>
        <w:tc>
          <w:tcPr>
            <w:tcW w:w="2480" w:type="dxa"/>
            <w:shd w:val="clear" w:color="auto" w:fill="BFBFBF" w:themeFill="background1" w:themeFillShade="BF"/>
          </w:tcPr>
          <w:p w14:paraId="5E953243" w14:textId="68EDCC6B" w:rsidR="00E24406" w:rsidRDefault="00E24406" w:rsidP="0076266E">
            <w:pPr>
              <w:rPr>
                <w:rFonts w:asciiTheme="minorHAnsi" w:hAnsiTheme="minorHAnsi" w:cstheme="minorHAnsi"/>
                <w:color w:val="000000" w:themeColor="text1"/>
              </w:rPr>
            </w:pPr>
            <w:r w:rsidRPr="00AE7201">
              <w:rPr>
                <w:rFonts w:asciiTheme="minorHAnsi" w:hAnsiTheme="minorHAnsi" w:cstheme="minorHAnsi"/>
                <w:color w:val="000000" w:themeColor="text1"/>
              </w:rPr>
              <w:t>This space inserted to align table nicely</w:t>
            </w:r>
          </w:p>
        </w:tc>
      </w:tr>
      <w:tr w:rsidR="00E24406" w14:paraId="78E5C848" w14:textId="77777777" w:rsidTr="008F7BFD">
        <w:tc>
          <w:tcPr>
            <w:tcW w:w="2480" w:type="dxa"/>
          </w:tcPr>
          <w:p w14:paraId="40DA2592" w14:textId="6EE18053" w:rsidR="00E24406" w:rsidRDefault="00E24406" w:rsidP="0076266E">
            <w:pPr>
              <w:rPr>
                <w:rFonts w:asciiTheme="minorHAnsi" w:hAnsiTheme="minorHAnsi" w:cstheme="minorHAnsi"/>
                <w:color w:val="000000" w:themeColor="text1"/>
              </w:rPr>
            </w:pPr>
            <w:r>
              <w:rPr>
                <w:rFonts w:asciiTheme="minorHAnsi" w:hAnsiTheme="minorHAnsi" w:cstheme="minorHAnsi"/>
                <w:color w:val="000000" w:themeColor="text1"/>
              </w:rPr>
              <w:t xml:space="preserve">Number of First Section with Metadata </w:t>
            </w:r>
          </w:p>
        </w:tc>
        <w:tc>
          <w:tcPr>
            <w:tcW w:w="2480" w:type="dxa"/>
          </w:tcPr>
          <w:p w14:paraId="0BE0237D" w14:textId="63DBAE7B" w:rsidR="00E24406" w:rsidRDefault="00884BA7" w:rsidP="000D0B98">
            <w:pPr>
              <w:jc w:val="center"/>
              <w:rPr>
                <w:rFonts w:asciiTheme="minorHAnsi" w:hAnsiTheme="minorHAnsi" w:cstheme="minorHAnsi"/>
                <w:color w:val="000000" w:themeColor="text1"/>
              </w:rPr>
            </w:pPr>
            <w:r>
              <w:rPr>
                <w:rFonts w:asciiTheme="minorHAnsi" w:hAnsiTheme="minorHAnsi" w:cstheme="minorHAnsi"/>
                <w:color w:val="000000" w:themeColor="text1"/>
              </w:rPr>
              <w:t>…</w:t>
            </w:r>
          </w:p>
        </w:tc>
        <w:tc>
          <w:tcPr>
            <w:tcW w:w="2480" w:type="dxa"/>
          </w:tcPr>
          <w:p w14:paraId="30BE36E5" w14:textId="55E33FB6" w:rsidR="00E24406" w:rsidRDefault="00884BA7" w:rsidP="00884BA7">
            <w:pPr>
              <w:rPr>
                <w:rFonts w:asciiTheme="minorHAnsi" w:hAnsiTheme="minorHAnsi" w:cstheme="minorHAnsi"/>
                <w:color w:val="000000" w:themeColor="text1"/>
              </w:rPr>
            </w:pPr>
            <w:r>
              <w:rPr>
                <w:rFonts w:asciiTheme="minorHAnsi" w:hAnsiTheme="minorHAnsi" w:cstheme="minorHAnsi"/>
                <w:color w:val="000000" w:themeColor="text1"/>
              </w:rPr>
              <w:t>Number of N</w:t>
            </w:r>
            <w:ins w:id="218" w:author="Elena Pourmal" w:date="2023-07-17T20:09:00Z">
              <w:r w:rsidR="00485DFE">
                <w:rPr>
                  <w:rFonts w:asciiTheme="minorHAnsi" w:hAnsiTheme="minorHAnsi" w:cstheme="minorHAnsi"/>
                  <w:color w:val="000000" w:themeColor="text1"/>
                </w:rPr>
                <w:t>-</w:t>
              </w:r>
            </w:ins>
            <w:proofErr w:type="spellStart"/>
            <w:r>
              <w:rPr>
                <w:rFonts w:asciiTheme="minorHAnsi" w:hAnsiTheme="minorHAnsi" w:cstheme="minorHAnsi"/>
                <w:color w:val="000000" w:themeColor="text1"/>
              </w:rPr>
              <w:t>th</w:t>
            </w:r>
            <w:proofErr w:type="spellEnd"/>
            <w:r>
              <w:rPr>
                <w:rFonts w:asciiTheme="minorHAnsi" w:hAnsiTheme="minorHAnsi" w:cstheme="minorHAnsi"/>
                <w:color w:val="000000" w:themeColor="text1"/>
              </w:rPr>
              <w:t xml:space="preserve"> Section with Metadata</w:t>
            </w:r>
          </w:p>
        </w:tc>
        <w:tc>
          <w:tcPr>
            <w:tcW w:w="2480" w:type="dxa"/>
            <w:shd w:val="clear" w:color="auto" w:fill="BFBFBF" w:themeFill="background1" w:themeFillShade="BF"/>
          </w:tcPr>
          <w:p w14:paraId="0C4CC9C8" w14:textId="1E4B9F70" w:rsidR="00E24406" w:rsidRPr="00AE7201" w:rsidRDefault="00884BA7" w:rsidP="0076266E">
            <w:pPr>
              <w:rPr>
                <w:rFonts w:asciiTheme="minorHAnsi" w:hAnsiTheme="minorHAnsi" w:cstheme="minorHAnsi"/>
                <w:color w:val="000000" w:themeColor="text1"/>
              </w:rPr>
            </w:pPr>
            <w:r w:rsidRPr="00AE7201">
              <w:rPr>
                <w:rFonts w:asciiTheme="minorHAnsi" w:hAnsiTheme="minorHAnsi" w:cstheme="minorHAnsi"/>
                <w:color w:val="000000" w:themeColor="text1"/>
              </w:rPr>
              <w:t>This space inserted to align table nicely</w:t>
            </w:r>
          </w:p>
        </w:tc>
      </w:tr>
    </w:tbl>
    <w:p w14:paraId="6C0C6A87" w14:textId="5389F8AD" w:rsidR="00A11E78" w:rsidRDefault="00A11E78" w:rsidP="0076266E">
      <w:pPr>
        <w:pStyle w:val="Caption"/>
        <w:jc w:val="left"/>
        <w:rPr>
          <w:sz w:val="24"/>
          <w:szCs w:val="24"/>
        </w:rPr>
      </w:pPr>
      <w:bookmarkStart w:id="219" w:name="_Ref129266723"/>
    </w:p>
    <w:bookmarkEnd w:id="219"/>
    <w:p w14:paraId="6F46CF2B" w14:textId="69224845" w:rsidR="00FB44D1" w:rsidRPr="00FB44D1" w:rsidRDefault="004873C1" w:rsidP="004873C1">
      <w:pPr>
        <w:pStyle w:val="Caption"/>
        <w:rPr>
          <w:sz w:val="24"/>
          <w:szCs w:val="24"/>
        </w:rPr>
      </w:pPr>
      <w:r w:rsidRPr="004873C1">
        <w:rPr>
          <w:sz w:val="24"/>
          <w:szCs w:val="24"/>
        </w:rPr>
        <w:t xml:space="preserve">Table </w:t>
      </w:r>
      <w:r w:rsidRPr="004873C1">
        <w:rPr>
          <w:sz w:val="24"/>
          <w:szCs w:val="24"/>
        </w:rPr>
        <w:fldChar w:fldCharType="begin"/>
      </w:r>
      <w:r w:rsidRPr="004873C1">
        <w:rPr>
          <w:sz w:val="24"/>
          <w:szCs w:val="24"/>
        </w:rPr>
        <w:instrText xml:space="preserve"> SEQ Table \* ARABIC </w:instrText>
      </w:r>
      <w:r w:rsidRPr="004873C1">
        <w:rPr>
          <w:sz w:val="24"/>
          <w:szCs w:val="24"/>
        </w:rPr>
        <w:fldChar w:fldCharType="separate"/>
      </w:r>
      <w:r w:rsidR="00552575">
        <w:rPr>
          <w:noProof/>
          <w:sz w:val="24"/>
          <w:szCs w:val="24"/>
        </w:rPr>
        <w:t>16</w:t>
      </w:r>
      <w:r w:rsidRPr="004873C1">
        <w:rPr>
          <w:sz w:val="24"/>
          <w:szCs w:val="24"/>
        </w:rPr>
        <w:fldChar w:fldCharType="end"/>
      </w:r>
      <w:r w:rsidRPr="004873C1">
        <w:rPr>
          <w:sz w:val="24"/>
          <w:szCs w:val="24"/>
        </w:rPr>
        <w:t>:</w:t>
      </w:r>
      <w:r>
        <w:t xml:space="preserve"> </w:t>
      </w:r>
      <w:r w:rsidR="00FB44D1">
        <w:rPr>
          <w:sz w:val="24"/>
          <w:szCs w:val="24"/>
        </w:rPr>
        <w:t xml:space="preserve">Fields: </w:t>
      </w:r>
      <w:r w:rsidR="008D2DE9">
        <w:rPr>
          <w:sz w:val="24"/>
          <w:szCs w:val="24"/>
        </w:rPr>
        <w:t xml:space="preserve">Structured </w:t>
      </w:r>
      <w:r w:rsidR="00FB44D1">
        <w:rPr>
          <w:sz w:val="24"/>
          <w:szCs w:val="24"/>
        </w:rPr>
        <w:t>Chunk Property Description</w:t>
      </w:r>
    </w:p>
    <w:tbl>
      <w:tblPr>
        <w:tblStyle w:val="TableGrid"/>
        <w:tblW w:w="0" w:type="auto"/>
        <w:tblLook w:val="04A0" w:firstRow="1" w:lastRow="0" w:firstColumn="1" w:lastColumn="0" w:noHBand="0" w:noVBand="1"/>
      </w:tblPr>
      <w:tblGrid>
        <w:gridCol w:w="1795"/>
        <w:gridCol w:w="8131"/>
      </w:tblGrid>
      <w:tr w:rsidR="00FB44D1" w:rsidRPr="007B6FEA" w14:paraId="4D39EAC4" w14:textId="77777777" w:rsidTr="00606B47">
        <w:tc>
          <w:tcPr>
            <w:tcW w:w="1795" w:type="dxa"/>
          </w:tcPr>
          <w:p w14:paraId="239034A9" w14:textId="77777777" w:rsidR="00FB44D1" w:rsidRPr="007B6FEA" w:rsidRDefault="00FB44D1" w:rsidP="00606B47">
            <w:pPr>
              <w:pStyle w:val="Caption"/>
              <w:rPr>
                <w:rFonts w:cstheme="minorHAnsi"/>
                <w:color w:val="000000" w:themeColor="text1"/>
                <w:sz w:val="24"/>
                <w:szCs w:val="24"/>
              </w:rPr>
            </w:pPr>
            <w:r w:rsidRPr="007B6FEA">
              <w:rPr>
                <w:rFonts w:cstheme="minorHAnsi"/>
                <w:color w:val="000000" w:themeColor="text1"/>
                <w:sz w:val="24"/>
                <w:szCs w:val="24"/>
              </w:rPr>
              <w:t xml:space="preserve">Field Name </w:t>
            </w:r>
          </w:p>
        </w:tc>
        <w:tc>
          <w:tcPr>
            <w:tcW w:w="8131" w:type="dxa"/>
          </w:tcPr>
          <w:p w14:paraId="6E40F668" w14:textId="77777777" w:rsidR="00FB44D1" w:rsidRPr="007B6FEA" w:rsidRDefault="00FB44D1" w:rsidP="00606B47">
            <w:pPr>
              <w:pStyle w:val="Caption"/>
              <w:rPr>
                <w:rFonts w:cstheme="minorHAnsi"/>
                <w:color w:val="000000" w:themeColor="text1"/>
                <w:sz w:val="24"/>
                <w:szCs w:val="24"/>
              </w:rPr>
            </w:pPr>
            <w:r w:rsidRPr="007B6FEA">
              <w:rPr>
                <w:rFonts w:cstheme="minorHAnsi"/>
                <w:color w:val="000000" w:themeColor="text1"/>
                <w:sz w:val="24"/>
                <w:szCs w:val="24"/>
              </w:rPr>
              <w:t>Description</w:t>
            </w:r>
          </w:p>
        </w:tc>
      </w:tr>
      <w:tr w:rsidR="00FB44D1" w:rsidRPr="007B6FEA" w14:paraId="71F55694" w14:textId="77777777" w:rsidTr="00606B47">
        <w:tc>
          <w:tcPr>
            <w:tcW w:w="1795" w:type="dxa"/>
          </w:tcPr>
          <w:p w14:paraId="41F04C20" w14:textId="39F4ECC1" w:rsidR="00FB44D1" w:rsidRPr="00FF6647" w:rsidRDefault="00FB44D1" w:rsidP="00DA2524">
            <w:pPr>
              <w:pStyle w:val="Caption"/>
              <w:jc w:val="left"/>
              <w:rPr>
                <w:rFonts w:cstheme="minorHAnsi"/>
                <w:b w:val="0"/>
                <w:bCs w:val="0"/>
                <w:sz w:val="24"/>
                <w:szCs w:val="24"/>
              </w:rPr>
            </w:pPr>
            <w:r>
              <w:rPr>
                <w:rFonts w:cstheme="minorHAnsi"/>
                <w:b w:val="0"/>
                <w:bCs w:val="0"/>
                <w:color w:val="000000" w:themeColor="text1"/>
                <w:sz w:val="24"/>
                <w:szCs w:val="24"/>
              </w:rPr>
              <w:t>Offset size</w:t>
            </w:r>
          </w:p>
        </w:tc>
        <w:tc>
          <w:tcPr>
            <w:tcW w:w="8131" w:type="dxa"/>
          </w:tcPr>
          <w:p w14:paraId="3AA5492F" w14:textId="74CBE6CD" w:rsidR="00FB44D1" w:rsidRPr="00DA2524" w:rsidRDefault="00FB44D1" w:rsidP="00606B47">
            <w:pPr>
              <w:pStyle w:val="Caption"/>
              <w:rPr>
                <w:rFonts w:cstheme="minorHAnsi"/>
                <w:b w:val="0"/>
                <w:bCs w:val="0"/>
                <w:color w:val="000000" w:themeColor="text1"/>
                <w:sz w:val="24"/>
                <w:szCs w:val="24"/>
              </w:rPr>
            </w:pPr>
            <w:r w:rsidRPr="00DA2524">
              <w:rPr>
                <w:rFonts w:cstheme="minorHAnsi"/>
                <w:b w:val="0"/>
                <w:bCs w:val="0"/>
                <w:color w:val="000000" w:themeColor="text1"/>
                <w:sz w:val="24"/>
                <w:szCs w:val="24"/>
              </w:rPr>
              <w:t>Number of bytes used to store offsets in the structured chunk</w:t>
            </w:r>
            <w:r w:rsidR="001F7C45" w:rsidRPr="00DA2524">
              <w:rPr>
                <w:rFonts w:cstheme="minorHAnsi"/>
                <w:b w:val="0"/>
                <w:bCs w:val="0"/>
                <w:color w:val="000000" w:themeColor="text1"/>
                <w:sz w:val="24"/>
                <w:szCs w:val="24"/>
              </w:rPr>
              <w:t xml:space="preserve">; currently </w:t>
            </w:r>
            <w:r w:rsidR="006E387E" w:rsidRPr="00DA2524">
              <w:rPr>
                <w:rFonts w:cstheme="minorHAnsi"/>
                <w:b w:val="0"/>
                <w:bCs w:val="0"/>
                <w:color w:val="000000" w:themeColor="text1"/>
                <w:sz w:val="24"/>
                <w:szCs w:val="24"/>
              </w:rPr>
              <w:t xml:space="preserve">it is </w:t>
            </w:r>
            <w:r w:rsidR="001F7C45" w:rsidRPr="00DA2524">
              <w:rPr>
                <w:rFonts w:cstheme="minorHAnsi"/>
                <w:b w:val="0"/>
                <w:bCs w:val="0"/>
                <w:color w:val="000000" w:themeColor="text1"/>
                <w:sz w:val="24"/>
                <w:szCs w:val="24"/>
              </w:rPr>
              <w:t xml:space="preserve">4 </w:t>
            </w:r>
            <w:r w:rsidR="0070002A" w:rsidRPr="00DA2524">
              <w:rPr>
                <w:rFonts w:cstheme="minorHAnsi"/>
                <w:b w:val="0"/>
                <w:bCs w:val="0"/>
                <w:color w:val="000000" w:themeColor="text1"/>
                <w:sz w:val="24"/>
                <w:szCs w:val="24"/>
              </w:rPr>
              <w:t xml:space="preserve">bytes </w:t>
            </w:r>
            <w:r w:rsidR="001F7C45" w:rsidRPr="00DA2524">
              <w:rPr>
                <w:rFonts w:cstheme="minorHAnsi"/>
                <w:b w:val="0"/>
                <w:bCs w:val="0"/>
                <w:color w:val="000000" w:themeColor="text1"/>
                <w:sz w:val="24"/>
                <w:szCs w:val="24"/>
              </w:rPr>
              <w:t xml:space="preserve">due to </w:t>
            </w:r>
            <w:r w:rsidR="009E773C" w:rsidRPr="00DA2524">
              <w:rPr>
                <w:rFonts w:cstheme="minorHAnsi"/>
                <w:b w:val="0"/>
                <w:bCs w:val="0"/>
                <w:color w:val="000000" w:themeColor="text1"/>
                <w:sz w:val="24"/>
                <w:szCs w:val="24"/>
              </w:rPr>
              <w:t xml:space="preserve">API </w:t>
            </w:r>
            <w:r w:rsidR="001F7C45" w:rsidRPr="00DA2524">
              <w:rPr>
                <w:rFonts w:cstheme="minorHAnsi"/>
                <w:b w:val="0"/>
                <w:bCs w:val="0"/>
                <w:color w:val="000000" w:themeColor="text1"/>
                <w:sz w:val="24"/>
                <w:szCs w:val="24"/>
              </w:rPr>
              <w:t>limitation</w:t>
            </w:r>
            <w:r w:rsidR="009E773C" w:rsidRPr="00DA2524">
              <w:rPr>
                <w:rFonts w:cstheme="minorHAnsi"/>
                <w:b w:val="0"/>
                <w:bCs w:val="0"/>
                <w:color w:val="000000" w:themeColor="text1"/>
                <w:sz w:val="24"/>
                <w:szCs w:val="24"/>
              </w:rPr>
              <w:t xml:space="preserve">; </w:t>
            </w:r>
            <w:r w:rsidR="0083115B" w:rsidRPr="00DA2524">
              <w:rPr>
                <w:rFonts w:cstheme="minorHAnsi"/>
                <w:b w:val="0"/>
                <w:bCs w:val="0"/>
                <w:color w:val="000000" w:themeColor="text1"/>
                <w:sz w:val="24"/>
                <w:szCs w:val="24"/>
              </w:rPr>
              <w:t>HDF5 File Format</w:t>
            </w:r>
            <w:r w:rsidR="009E773C" w:rsidRPr="00DA2524">
              <w:rPr>
                <w:rFonts w:cstheme="minorHAnsi"/>
                <w:b w:val="0"/>
                <w:bCs w:val="0"/>
                <w:color w:val="000000" w:themeColor="text1"/>
                <w:sz w:val="24"/>
                <w:szCs w:val="24"/>
              </w:rPr>
              <w:t xml:space="preserve"> allows </w:t>
            </w:r>
            <w:r w:rsidR="001F7C45" w:rsidRPr="00DA2524">
              <w:rPr>
                <w:rFonts w:cstheme="minorHAnsi"/>
                <w:b w:val="0"/>
                <w:bCs w:val="0"/>
                <w:color w:val="000000" w:themeColor="text1"/>
                <w:sz w:val="24"/>
                <w:szCs w:val="24"/>
              </w:rPr>
              <w:t xml:space="preserve">chunk size </w:t>
            </w:r>
            <w:r w:rsidR="009E773C" w:rsidRPr="00DA2524">
              <w:rPr>
                <w:rFonts w:cstheme="minorHAnsi"/>
                <w:b w:val="0"/>
                <w:bCs w:val="0"/>
                <w:color w:val="000000" w:themeColor="text1"/>
                <w:sz w:val="24"/>
                <w:szCs w:val="24"/>
              </w:rPr>
              <w:t>bigger than 4</w:t>
            </w:r>
            <w:r w:rsidR="001F7C45" w:rsidRPr="00DA2524">
              <w:rPr>
                <w:rFonts w:cstheme="minorHAnsi"/>
                <w:b w:val="0"/>
                <w:bCs w:val="0"/>
                <w:color w:val="000000" w:themeColor="text1"/>
                <w:sz w:val="24"/>
                <w:szCs w:val="24"/>
              </w:rPr>
              <w:t>GB</w:t>
            </w:r>
            <w:r w:rsidR="009E773C" w:rsidRPr="00DA2524">
              <w:rPr>
                <w:rFonts w:cstheme="minorHAnsi"/>
                <w:b w:val="0"/>
                <w:bCs w:val="0"/>
                <w:color w:val="000000" w:themeColor="text1"/>
                <w:sz w:val="24"/>
                <w:szCs w:val="24"/>
              </w:rPr>
              <w:t>.</w:t>
            </w:r>
          </w:p>
        </w:tc>
      </w:tr>
      <w:tr w:rsidR="00E24406" w:rsidRPr="007B6FEA" w14:paraId="0FBAEC6C" w14:textId="77777777" w:rsidTr="00606B47">
        <w:tc>
          <w:tcPr>
            <w:tcW w:w="1795" w:type="dxa"/>
          </w:tcPr>
          <w:p w14:paraId="0C316647" w14:textId="74561AD7" w:rsidR="00E24406" w:rsidRDefault="00E24406" w:rsidP="00DA2524">
            <w:pPr>
              <w:pStyle w:val="Caption"/>
              <w:jc w:val="left"/>
              <w:rPr>
                <w:rFonts w:cstheme="minorHAnsi"/>
                <w:b w:val="0"/>
                <w:bCs w:val="0"/>
                <w:color w:val="000000" w:themeColor="text1"/>
                <w:sz w:val="24"/>
                <w:szCs w:val="24"/>
              </w:rPr>
            </w:pPr>
            <w:r>
              <w:rPr>
                <w:rFonts w:cstheme="minorHAnsi"/>
                <w:b w:val="0"/>
                <w:bCs w:val="0"/>
                <w:color w:val="000000" w:themeColor="text1"/>
                <w:sz w:val="24"/>
                <w:szCs w:val="24"/>
              </w:rPr>
              <w:t>Number of Sections</w:t>
            </w:r>
          </w:p>
        </w:tc>
        <w:tc>
          <w:tcPr>
            <w:tcW w:w="8131" w:type="dxa"/>
          </w:tcPr>
          <w:p w14:paraId="6E1C57C7" w14:textId="77777777" w:rsidR="00E24406" w:rsidRPr="00DA2524" w:rsidRDefault="00E24406" w:rsidP="00606B47">
            <w:pPr>
              <w:pStyle w:val="Caption"/>
              <w:rPr>
                <w:rFonts w:cstheme="minorHAnsi"/>
                <w:b w:val="0"/>
                <w:bCs w:val="0"/>
                <w:color w:val="000000" w:themeColor="text1"/>
                <w:sz w:val="24"/>
                <w:szCs w:val="24"/>
              </w:rPr>
            </w:pPr>
            <w:r w:rsidRPr="00DA2524">
              <w:rPr>
                <w:rFonts w:cstheme="minorHAnsi"/>
                <w:b w:val="0"/>
                <w:bCs w:val="0"/>
                <w:color w:val="000000" w:themeColor="text1"/>
                <w:sz w:val="24"/>
                <w:szCs w:val="24"/>
              </w:rPr>
              <w:t xml:space="preserve">Number of sections in each structured chunk in the dataset.  </w:t>
            </w:r>
          </w:p>
          <w:p w14:paraId="5E2D6CFC" w14:textId="012A3A0D" w:rsidR="00E24406" w:rsidRPr="00DA2524" w:rsidRDefault="00E24406" w:rsidP="000D0B98">
            <w:pPr>
              <w:rPr>
                <w:rFonts w:asciiTheme="minorHAnsi" w:hAnsiTheme="minorHAnsi" w:cstheme="minorHAnsi"/>
                <w:b/>
                <w:bCs/>
              </w:rPr>
            </w:pPr>
            <w:r w:rsidRPr="00DA2524">
              <w:rPr>
                <w:rFonts w:asciiTheme="minorHAnsi" w:hAnsiTheme="minorHAnsi" w:cstheme="minorHAnsi"/>
              </w:rPr>
              <w:t>At present, this number is implied by the Structured Chunk Type above.  However, this need not always be the case.</w:t>
            </w:r>
          </w:p>
        </w:tc>
      </w:tr>
      <w:tr w:rsidR="00E24406" w:rsidRPr="007B6FEA" w14:paraId="20ED85DE" w14:textId="77777777" w:rsidTr="00606B47">
        <w:tc>
          <w:tcPr>
            <w:tcW w:w="1795" w:type="dxa"/>
          </w:tcPr>
          <w:p w14:paraId="52F8F8EC" w14:textId="78202FDF" w:rsidR="00E24406" w:rsidRDefault="00E24406" w:rsidP="00DA2524">
            <w:pPr>
              <w:pStyle w:val="Caption"/>
              <w:jc w:val="left"/>
              <w:rPr>
                <w:rFonts w:cstheme="minorHAnsi"/>
                <w:b w:val="0"/>
                <w:bCs w:val="0"/>
                <w:color w:val="000000" w:themeColor="text1"/>
                <w:sz w:val="24"/>
                <w:szCs w:val="24"/>
              </w:rPr>
            </w:pPr>
            <w:r>
              <w:rPr>
                <w:rFonts w:cstheme="minorHAnsi"/>
                <w:b w:val="0"/>
                <w:bCs w:val="0"/>
                <w:color w:val="000000" w:themeColor="text1"/>
                <w:sz w:val="24"/>
                <w:szCs w:val="24"/>
              </w:rPr>
              <w:t>Number of Sections Containing Metadata</w:t>
            </w:r>
          </w:p>
        </w:tc>
        <w:tc>
          <w:tcPr>
            <w:tcW w:w="8131" w:type="dxa"/>
          </w:tcPr>
          <w:p w14:paraId="3FEB1E6B" w14:textId="091F0EFE" w:rsidR="00E24406" w:rsidRPr="00DA2524" w:rsidRDefault="00E24406" w:rsidP="00606B47">
            <w:pPr>
              <w:pStyle w:val="Caption"/>
              <w:rPr>
                <w:rFonts w:cstheme="minorHAnsi"/>
                <w:b w:val="0"/>
                <w:bCs w:val="0"/>
                <w:color w:val="000000" w:themeColor="text1"/>
                <w:sz w:val="24"/>
                <w:szCs w:val="24"/>
              </w:rPr>
            </w:pPr>
            <w:r w:rsidRPr="00DA2524">
              <w:rPr>
                <w:rFonts w:cstheme="minorHAnsi"/>
                <w:b w:val="0"/>
                <w:bCs w:val="0"/>
                <w:color w:val="000000" w:themeColor="text1"/>
                <w:sz w:val="24"/>
                <w:szCs w:val="24"/>
              </w:rPr>
              <w:t>Number of sections which may contain metadata, and which therefore require a checksum if non-empty.</w:t>
            </w:r>
          </w:p>
          <w:p w14:paraId="3472532C" w14:textId="64CF087C" w:rsidR="00E24406" w:rsidRPr="00DA2524" w:rsidRDefault="00E24406" w:rsidP="000D0B98">
            <w:pPr>
              <w:rPr>
                <w:rFonts w:asciiTheme="minorHAnsi" w:hAnsiTheme="minorHAnsi" w:cstheme="minorHAnsi"/>
                <w:b/>
                <w:bCs/>
              </w:rPr>
            </w:pPr>
            <w:r w:rsidRPr="00DA2524">
              <w:rPr>
                <w:rFonts w:asciiTheme="minorHAnsi" w:hAnsiTheme="minorHAnsi" w:cstheme="minorHAnsi"/>
              </w:rPr>
              <w:t>At present, this number and the list of sections with metadata below is implied by the Structured Chunk Type above.  However, this need not always be the case.</w:t>
            </w:r>
          </w:p>
        </w:tc>
      </w:tr>
      <w:tr w:rsidR="00E24406" w:rsidRPr="007B6FEA" w14:paraId="4CAE2E37" w14:textId="77777777" w:rsidTr="00606B47">
        <w:tc>
          <w:tcPr>
            <w:tcW w:w="1795" w:type="dxa"/>
          </w:tcPr>
          <w:p w14:paraId="30438543" w14:textId="3D215D64" w:rsidR="00E24406" w:rsidRDefault="00E24406" w:rsidP="00DA2524">
            <w:pPr>
              <w:pStyle w:val="Caption"/>
              <w:jc w:val="left"/>
              <w:rPr>
                <w:rFonts w:cstheme="minorHAnsi"/>
                <w:b w:val="0"/>
                <w:bCs w:val="0"/>
                <w:color w:val="000000" w:themeColor="text1"/>
                <w:sz w:val="24"/>
                <w:szCs w:val="24"/>
              </w:rPr>
            </w:pPr>
            <w:r>
              <w:rPr>
                <w:rFonts w:cstheme="minorHAnsi"/>
                <w:b w:val="0"/>
                <w:bCs w:val="0"/>
                <w:color w:val="000000" w:themeColor="text1"/>
                <w:sz w:val="24"/>
                <w:szCs w:val="24"/>
              </w:rPr>
              <w:t>Number of First Section with Metadata</w:t>
            </w:r>
          </w:p>
        </w:tc>
        <w:tc>
          <w:tcPr>
            <w:tcW w:w="8131" w:type="dxa"/>
          </w:tcPr>
          <w:p w14:paraId="295C1569" w14:textId="35CD1086" w:rsidR="00E24406" w:rsidRPr="00DA2524" w:rsidRDefault="00E24406" w:rsidP="00606B47">
            <w:pPr>
              <w:pStyle w:val="Caption"/>
              <w:rPr>
                <w:rFonts w:cstheme="minorHAnsi"/>
                <w:b w:val="0"/>
                <w:bCs w:val="0"/>
                <w:color w:val="000000" w:themeColor="text1"/>
                <w:sz w:val="24"/>
                <w:szCs w:val="24"/>
              </w:rPr>
            </w:pPr>
            <w:r w:rsidRPr="00DA2524">
              <w:rPr>
                <w:rFonts w:cstheme="minorHAnsi"/>
                <w:b w:val="0"/>
                <w:bCs w:val="0"/>
                <w:color w:val="000000" w:themeColor="text1"/>
                <w:sz w:val="24"/>
                <w:szCs w:val="24"/>
              </w:rPr>
              <w:t>Number of the first section that may contain metadata.</w:t>
            </w:r>
          </w:p>
        </w:tc>
      </w:tr>
      <w:tr w:rsidR="00E24406" w:rsidRPr="007B6FEA" w14:paraId="07687948" w14:textId="77777777" w:rsidTr="00606B47">
        <w:tc>
          <w:tcPr>
            <w:tcW w:w="1795" w:type="dxa"/>
          </w:tcPr>
          <w:p w14:paraId="4531FC83" w14:textId="7CFCA07A" w:rsidR="00E24406" w:rsidRDefault="00E24406" w:rsidP="00DA2524">
            <w:pPr>
              <w:pStyle w:val="Caption"/>
              <w:jc w:val="left"/>
              <w:rPr>
                <w:rFonts w:cstheme="minorHAnsi"/>
                <w:b w:val="0"/>
                <w:bCs w:val="0"/>
                <w:color w:val="000000" w:themeColor="text1"/>
                <w:sz w:val="24"/>
                <w:szCs w:val="24"/>
              </w:rPr>
            </w:pPr>
            <w:r>
              <w:rPr>
                <w:rFonts w:cstheme="minorHAnsi"/>
                <w:b w:val="0"/>
                <w:bCs w:val="0"/>
                <w:color w:val="000000" w:themeColor="text1"/>
                <w:sz w:val="24"/>
                <w:szCs w:val="24"/>
              </w:rPr>
              <w:t>Number of N</w:t>
            </w:r>
            <w:ins w:id="220" w:author="Elena Pourmal" w:date="2023-07-17T20:09:00Z">
              <w:r w:rsidR="00485DFE">
                <w:rPr>
                  <w:rFonts w:cstheme="minorHAnsi"/>
                  <w:b w:val="0"/>
                  <w:bCs w:val="0"/>
                  <w:color w:val="000000" w:themeColor="text1"/>
                  <w:sz w:val="24"/>
                  <w:szCs w:val="24"/>
                </w:rPr>
                <w:t>-</w:t>
              </w:r>
            </w:ins>
            <w:proofErr w:type="spellStart"/>
            <w:r>
              <w:rPr>
                <w:rFonts w:cstheme="minorHAnsi"/>
                <w:b w:val="0"/>
                <w:bCs w:val="0"/>
                <w:color w:val="000000" w:themeColor="text1"/>
                <w:sz w:val="24"/>
                <w:szCs w:val="24"/>
              </w:rPr>
              <w:t>th</w:t>
            </w:r>
            <w:proofErr w:type="spellEnd"/>
            <w:r>
              <w:rPr>
                <w:rFonts w:cstheme="minorHAnsi"/>
                <w:b w:val="0"/>
                <w:bCs w:val="0"/>
                <w:color w:val="000000" w:themeColor="text1"/>
                <w:sz w:val="24"/>
                <w:szCs w:val="24"/>
              </w:rPr>
              <w:t xml:space="preserve"> Section with Metadata</w:t>
            </w:r>
          </w:p>
        </w:tc>
        <w:tc>
          <w:tcPr>
            <w:tcW w:w="8131" w:type="dxa"/>
          </w:tcPr>
          <w:p w14:paraId="29B1070E" w14:textId="7463C3B2" w:rsidR="00E24406" w:rsidRPr="00DA2524" w:rsidRDefault="00E24406" w:rsidP="00E24406">
            <w:pPr>
              <w:pStyle w:val="Caption"/>
              <w:rPr>
                <w:rFonts w:cstheme="minorHAnsi"/>
                <w:b w:val="0"/>
                <w:bCs w:val="0"/>
                <w:color w:val="000000" w:themeColor="text1"/>
                <w:sz w:val="24"/>
                <w:szCs w:val="24"/>
              </w:rPr>
            </w:pPr>
            <w:r w:rsidRPr="00DA2524">
              <w:rPr>
                <w:rFonts w:cstheme="minorHAnsi"/>
                <w:b w:val="0"/>
                <w:bCs w:val="0"/>
                <w:color w:val="000000" w:themeColor="text1"/>
                <w:sz w:val="24"/>
                <w:szCs w:val="24"/>
              </w:rPr>
              <w:t>Number of the N</w:t>
            </w:r>
            <w:ins w:id="221" w:author="Elena Pourmal" w:date="2023-07-17T20:07:00Z">
              <w:r w:rsidR="00485DFE">
                <w:rPr>
                  <w:rFonts w:cstheme="minorHAnsi"/>
                  <w:b w:val="0"/>
                  <w:bCs w:val="0"/>
                  <w:color w:val="000000" w:themeColor="text1"/>
                  <w:sz w:val="24"/>
                  <w:szCs w:val="24"/>
                </w:rPr>
                <w:t>-</w:t>
              </w:r>
            </w:ins>
            <w:proofErr w:type="spellStart"/>
            <w:r w:rsidRPr="00DA2524">
              <w:rPr>
                <w:rFonts w:cstheme="minorHAnsi"/>
                <w:b w:val="0"/>
                <w:bCs w:val="0"/>
                <w:color w:val="000000" w:themeColor="text1"/>
                <w:sz w:val="24"/>
                <w:szCs w:val="24"/>
              </w:rPr>
              <w:t>th</w:t>
            </w:r>
            <w:proofErr w:type="spellEnd"/>
            <w:r w:rsidRPr="00DA2524">
              <w:rPr>
                <w:rFonts w:cstheme="minorHAnsi"/>
                <w:b w:val="0"/>
                <w:bCs w:val="0"/>
                <w:color w:val="000000" w:themeColor="text1"/>
                <w:sz w:val="24"/>
                <w:szCs w:val="24"/>
              </w:rPr>
              <w:t xml:space="preserve"> section that may contain metadata, where N equals the “Number of Sections Containing Metadata” above.</w:t>
            </w:r>
          </w:p>
        </w:tc>
      </w:tr>
    </w:tbl>
    <w:p w14:paraId="7ED09FE2" w14:textId="39FAD333" w:rsidR="00AB2210" w:rsidRPr="00F306ED" w:rsidRDefault="00AB2210" w:rsidP="00DE0B97">
      <w:pPr>
        <w:rPr>
          <w:rFonts w:asciiTheme="minorHAnsi" w:hAnsiTheme="minorHAnsi" w:cstheme="minorHAnsi"/>
        </w:rPr>
      </w:pPr>
    </w:p>
    <w:p w14:paraId="46A71131" w14:textId="52AD9040" w:rsidR="00F306ED" w:rsidRPr="00D260E0" w:rsidRDefault="00F306ED" w:rsidP="00E44603">
      <w:pPr>
        <w:pStyle w:val="Heading3"/>
      </w:pPr>
      <w:bookmarkStart w:id="222" w:name="_Ref132974179"/>
      <w:bookmarkStart w:id="223" w:name="_Ref129599893"/>
      <w:bookmarkStart w:id="224" w:name="_Ref129601865"/>
      <w:bookmarkStart w:id="225" w:name="_Toc140514697"/>
      <w:r w:rsidRPr="00D260E0">
        <w:t xml:space="preserve">Filtering of </w:t>
      </w:r>
      <w:r w:rsidR="00BA7CE5" w:rsidRPr="00D260E0">
        <w:t>Sparse</w:t>
      </w:r>
      <w:r w:rsidR="00BD6603" w:rsidRPr="00D260E0">
        <w:t xml:space="preserve"> Data</w:t>
      </w:r>
      <w:r w:rsidR="000F1925" w:rsidRPr="00D260E0">
        <w:t xml:space="preserve"> Arrays</w:t>
      </w:r>
      <w:bookmarkEnd w:id="222"/>
      <w:bookmarkEnd w:id="225"/>
    </w:p>
    <w:p w14:paraId="17A2DC01" w14:textId="199453FE" w:rsidR="00E16711" w:rsidRDefault="00F306ED" w:rsidP="00E16711">
      <w:pPr>
        <w:rPr>
          <w:rFonts w:asciiTheme="minorHAnsi" w:hAnsiTheme="minorHAnsi" w:cstheme="minorHAnsi"/>
        </w:rPr>
      </w:pPr>
      <w:r w:rsidRPr="00F306ED">
        <w:rPr>
          <w:rFonts w:asciiTheme="minorHAnsi" w:hAnsiTheme="minorHAnsi" w:cstheme="minorHAnsi"/>
        </w:rPr>
        <w:t>HDF5 library</w:t>
      </w:r>
      <w:r>
        <w:rPr>
          <w:rFonts w:asciiTheme="minorHAnsi" w:hAnsiTheme="minorHAnsi" w:cstheme="minorHAnsi"/>
        </w:rPr>
        <w:t xml:space="preserve"> allows to defined up to 32 filters to be applied to dense dataset’s data during I/O operation</w:t>
      </w:r>
      <w:r w:rsidR="00EA0B61">
        <w:rPr>
          <w:rFonts w:asciiTheme="minorHAnsi" w:hAnsiTheme="minorHAnsi" w:cstheme="minorHAnsi"/>
        </w:rPr>
        <w:t>s</w:t>
      </w:r>
      <w:r>
        <w:rPr>
          <w:rFonts w:asciiTheme="minorHAnsi" w:hAnsiTheme="minorHAnsi" w:cstheme="minorHAnsi"/>
        </w:rPr>
        <w:t xml:space="preserve">. We would like to extend this capability for datasets that use Structured Chunk </w:t>
      </w:r>
      <w:r w:rsidR="00FE299E">
        <w:rPr>
          <w:rFonts w:asciiTheme="minorHAnsi" w:hAnsiTheme="minorHAnsi" w:cstheme="minorHAnsi"/>
        </w:rPr>
        <w:t>S</w:t>
      </w:r>
      <w:r>
        <w:rPr>
          <w:rFonts w:asciiTheme="minorHAnsi" w:hAnsiTheme="minorHAnsi" w:cstheme="minorHAnsi"/>
        </w:rPr>
        <w:t>torage</w:t>
      </w:r>
      <w:r w:rsidR="00BA7CE5">
        <w:rPr>
          <w:rFonts w:asciiTheme="minorHAnsi" w:hAnsiTheme="minorHAnsi" w:cstheme="minorHAnsi"/>
        </w:rPr>
        <w:t xml:space="preserve"> </w:t>
      </w:r>
      <w:r w:rsidR="007747F8">
        <w:rPr>
          <w:rFonts w:asciiTheme="minorHAnsi" w:hAnsiTheme="minorHAnsi" w:cstheme="minorHAnsi"/>
        </w:rPr>
        <w:t xml:space="preserve">by applying </w:t>
      </w:r>
      <w:r w:rsidR="00D95030">
        <w:rPr>
          <w:rFonts w:asciiTheme="minorHAnsi" w:hAnsiTheme="minorHAnsi" w:cstheme="minorHAnsi"/>
        </w:rPr>
        <w:t xml:space="preserve">a </w:t>
      </w:r>
      <w:r w:rsidR="007747F8">
        <w:rPr>
          <w:rFonts w:asciiTheme="minorHAnsi" w:hAnsiTheme="minorHAnsi" w:cstheme="minorHAnsi"/>
        </w:rPr>
        <w:t xml:space="preserve">filter pipeline to each </w:t>
      </w:r>
      <w:r w:rsidR="007747F8" w:rsidRPr="00E612EB">
        <w:rPr>
          <w:rFonts w:asciiTheme="minorHAnsi" w:hAnsiTheme="minorHAnsi" w:cstheme="minorHAnsi"/>
          <w:i/>
          <w:iCs/>
        </w:rPr>
        <w:t>section</w:t>
      </w:r>
      <w:r w:rsidR="007747F8">
        <w:rPr>
          <w:rFonts w:asciiTheme="minorHAnsi" w:hAnsiTheme="minorHAnsi" w:cstheme="minorHAnsi"/>
        </w:rPr>
        <w:t xml:space="preserve"> of the Structured Chunk.</w:t>
      </w:r>
      <w:r w:rsidR="00E612EB">
        <w:rPr>
          <w:rFonts w:asciiTheme="minorHAnsi" w:hAnsiTheme="minorHAnsi" w:cstheme="minorHAnsi"/>
        </w:rPr>
        <w:t xml:space="preserve"> For example, </w:t>
      </w:r>
      <w:r w:rsidR="00884BA7">
        <w:rPr>
          <w:rFonts w:asciiTheme="minorHAnsi" w:hAnsiTheme="minorHAnsi" w:cstheme="minorHAnsi"/>
        </w:rPr>
        <w:t xml:space="preserve">for sparse datasets </w:t>
      </w:r>
      <w:r w:rsidR="00E612EB">
        <w:rPr>
          <w:rFonts w:asciiTheme="minorHAnsi" w:hAnsiTheme="minorHAnsi" w:cstheme="minorHAnsi"/>
        </w:rPr>
        <w:t xml:space="preserve">we should anticipate scenarios where users may want to apply one set of filters (if any) to HDF5 dataspace selection and another set of filters to data elements.  For variable-length data one would anticipate compression benefits of applying one compression method to </w:t>
      </w:r>
      <w:r w:rsidR="00E0434B">
        <w:rPr>
          <w:rFonts w:asciiTheme="minorHAnsi" w:hAnsiTheme="minorHAnsi" w:cstheme="minorHAnsi"/>
        </w:rPr>
        <w:t xml:space="preserve">the section that contains </w:t>
      </w:r>
      <w:r w:rsidR="00E612EB">
        <w:rPr>
          <w:rFonts w:asciiTheme="minorHAnsi" w:hAnsiTheme="minorHAnsi" w:cstheme="minorHAnsi"/>
        </w:rPr>
        <w:t xml:space="preserve">elements’ offset / length pairs, and another one to the </w:t>
      </w:r>
      <w:r w:rsidR="00E0434B">
        <w:rPr>
          <w:rFonts w:asciiTheme="minorHAnsi" w:hAnsiTheme="minorHAnsi" w:cstheme="minorHAnsi"/>
        </w:rPr>
        <w:t xml:space="preserve">section that contains </w:t>
      </w:r>
      <w:r w:rsidR="00E612EB">
        <w:rPr>
          <w:rFonts w:asciiTheme="minorHAnsi" w:hAnsiTheme="minorHAnsi" w:cstheme="minorHAnsi"/>
        </w:rPr>
        <w:t xml:space="preserve">variable-length values themselves. </w:t>
      </w:r>
      <w:ins w:id="226" w:author="Elena Pourmal" w:date="2023-07-17T19:11:00Z">
        <w:r w:rsidR="00B364B9">
          <w:rPr>
            <w:rFonts w:asciiTheme="minorHAnsi" w:hAnsiTheme="minorHAnsi" w:cstheme="minorHAnsi"/>
          </w:rPr>
          <w:t>W</w:t>
        </w:r>
      </w:ins>
      <w:r w:rsidR="00E16711">
        <w:rPr>
          <w:rFonts w:asciiTheme="minorHAnsi" w:hAnsiTheme="minorHAnsi" w:cstheme="minorHAnsi"/>
        </w:rPr>
        <w:t xml:space="preserve">e </w:t>
      </w:r>
      <w:ins w:id="227" w:author="Elena Pourmal" w:date="2023-07-17T19:11:00Z">
        <w:r w:rsidR="00B364B9">
          <w:rPr>
            <w:rFonts w:asciiTheme="minorHAnsi" w:hAnsiTheme="minorHAnsi" w:cstheme="minorHAnsi"/>
          </w:rPr>
          <w:t>discuss</w:t>
        </w:r>
      </w:ins>
      <w:r w:rsidR="00E16711">
        <w:rPr>
          <w:rFonts w:asciiTheme="minorHAnsi" w:hAnsiTheme="minorHAnsi" w:cstheme="minorHAnsi"/>
        </w:rPr>
        <w:t xml:space="preserve"> APIs to manage filtering of the datasets with structured chunk storage </w:t>
      </w:r>
      <w:ins w:id="228" w:author="Elena Pourmal" w:date="2023-07-17T19:11:00Z">
        <w:r w:rsidR="00B364B9">
          <w:rPr>
            <w:rFonts w:asciiTheme="minorHAnsi" w:hAnsiTheme="minorHAnsi" w:cstheme="minorHAnsi"/>
          </w:rPr>
          <w:t>i</w:t>
        </w:r>
        <w:r w:rsidR="00B364B9">
          <w:rPr>
            <w:rFonts w:asciiTheme="minorHAnsi" w:hAnsiTheme="minorHAnsi" w:cstheme="minorHAnsi"/>
          </w:rPr>
          <w:t>n [</w:t>
        </w:r>
        <w:r w:rsidR="00B364B9">
          <w:rPr>
            <w:rFonts w:asciiTheme="minorHAnsi" w:hAnsiTheme="minorHAnsi" w:cstheme="minorHAnsi"/>
          </w:rPr>
          <w:fldChar w:fldCharType="begin"/>
        </w:r>
        <w:r w:rsidR="00B364B9">
          <w:rPr>
            <w:rFonts w:asciiTheme="minorHAnsi" w:hAnsiTheme="minorHAnsi" w:cstheme="minorHAnsi"/>
          </w:rPr>
          <w:instrText xml:space="preserve"> REF _Ref132298073 \r \h </w:instrText>
        </w:r>
        <w:r w:rsidR="00B364B9">
          <w:rPr>
            <w:rFonts w:asciiTheme="minorHAnsi" w:hAnsiTheme="minorHAnsi" w:cstheme="minorHAnsi"/>
          </w:rPr>
        </w:r>
        <w:r w:rsidR="00B364B9">
          <w:rPr>
            <w:rFonts w:asciiTheme="minorHAnsi" w:hAnsiTheme="minorHAnsi" w:cstheme="minorHAnsi"/>
          </w:rPr>
          <w:fldChar w:fldCharType="separate"/>
        </w:r>
        <w:r w:rsidR="00B364B9">
          <w:rPr>
            <w:rFonts w:asciiTheme="minorHAnsi" w:hAnsiTheme="minorHAnsi" w:cstheme="minorHAnsi"/>
          </w:rPr>
          <w:t>4</w:t>
        </w:r>
        <w:r w:rsidR="00B364B9">
          <w:rPr>
            <w:rFonts w:asciiTheme="minorHAnsi" w:hAnsiTheme="minorHAnsi" w:cstheme="minorHAnsi"/>
          </w:rPr>
          <w:fldChar w:fldCharType="end"/>
        </w:r>
        <w:r w:rsidR="00B364B9">
          <w:rPr>
            <w:rFonts w:asciiTheme="minorHAnsi" w:hAnsiTheme="minorHAnsi" w:cstheme="minorHAnsi"/>
          </w:rPr>
          <w:t>]</w:t>
        </w:r>
      </w:ins>
      <w:r w:rsidR="00E16711">
        <w:rPr>
          <w:rFonts w:asciiTheme="minorHAnsi" w:hAnsiTheme="minorHAnsi" w:cstheme="minorHAnsi"/>
        </w:rPr>
        <w:t xml:space="preserve">. </w:t>
      </w:r>
    </w:p>
    <w:p w14:paraId="7CFE2ECF" w14:textId="77777777" w:rsidR="00E612EB" w:rsidRDefault="00E612EB" w:rsidP="00E612EB">
      <w:pPr>
        <w:rPr>
          <w:rFonts w:asciiTheme="minorHAnsi" w:hAnsiTheme="minorHAnsi" w:cstheme="minorHAnsi"/>
        </w:rPr>
      </w:pPr>
    </w:p>
    <w:p w14:paraId="66F49805" w14:textId="0248C13F" w:rsidR="00B364B9" w:rsidRDefault="00E16711" w:rsidP="00DE0B97">
      <w:pPr>
        <w:rPr>
          <w:ins w:id="229" w:author="Elena Pourmal" w:date="2023-07-17T19:13:00Z"/>
          <w:rFonts w:asciiTheme="minorHAnsi" w:hAnsiTheme="minorHAnsi" w:cstheme="minorHAnsi"/>
        </w:rPr>
      </w:pPr>
      <w:r w:rsidRPr="00E16711">
        <w:rPr>
          <w:rFonts w:asciiTheme="minorHAnsi" w:hAnsiTheme="minorHAnsi" w:cstheme="minorHAnsi"/>
        </w:rPr>
        <w:lastRenderedPageBreak/>
        <w:fldChar w:fldCharType="begin"/>
      </w:r>
      <w:r w:rsidRPr="00E16711">
        <w:rPr>
          <w:rFonts w:asciiTheme="minorHAnsi" w:hAnsiTheme="minorHAnsi" w:cstheme="minorHAnsi"/>
        </w:rPr>
        <w:instrText xml:space="preserve"> REF _Ref138275416 \h  \* MERGEFORMAT </w:instrText>
      </w:r>
      <w:r w:rsidRPr="00E16711">
        <w:rPr>
          <w:rFonts w:asciiTheme="minorHAnsi" w:hAnsiTheme="minorHAnsi" w:cstheme="minorHAnsi"/>
        </w:rPr>
      </w:r>
      <w:r w:rsidRPr="00E16711">
        <w:rPr>
          <w:rFonts w:asciiTheme="minorHAnsi" w:hAnsiTheme="minorHAnsi" w:cstheme="minorHAnsi"/>
        </w:rPr>
        <w:fldChar w:fldCharType="separate"/>
      </w:r>
      <w:r w:rsidR="00552575" w:rsidRPr="00552575">
        <w:rPr>
          <w:rFonts w:asciiTheme="minorHAnsi" w:hAnsiTheme="minorHAnsi" w:cstheme="minorHAnsi"/>
        </w:rPr>
        <w:t xml:space="preserve">Table </w:t>
      </w:r>
      <w:r w:rsidR="00552575" w:rsidRPr="00552575">
        <w:rPr>
          <w:rFonts w:asciiTheme="minorHAnsi" w:hAnsiTheme="minorHAnsi" w:cstheme="minorHAnsi"/>
          <w:noProof/>
        </w:rPr>
        <w:t>17</w:t>
      </w:r>
      <w:r w:rsidRPr="00E16711">
        <w:rPr>
          <w:rFonts w:asciiTheme="minorHAnsi" w:hAnsiTheme="minorHAnsi" w:cstheme="minorHAnsi"/>
        </w:rPr>
        <w:fldChar w:fldCharType="end"/>
      </w:r>
      <w:r>
        <w:rPr>
          <w:rFonts w:asciiTheme="minorHAnsi" w:hAnsiTheme="minorHAnsi" w:cstheme="minorHAnsi"/>
        </w:rPr>
        <w:t xml:space="preserve"> b</w:t>
      </w:r>
      <w:r w:rsidR="00E612EB">
        <w:rPr>
          <w:rFonts w:asciiTheme="minorHAnsi" w:hAnsiTheme="minorHAnsi" w:cstheme="minorHAnsi"/>
        </w:rPr>
        <w:t xml:space="preserve">elow </w:t>
      </w:r>
      <w:r>
        <w:rPr>
          <w:rFonts w:asciiTheme="minorHAnsi" w:hAnsiTheme="minorHAnsi" w:cstheme="minorHAnsi"/>
        </w:rPr>
        <w:t>shows</w:t>
      </w:r>
      <w:r w:rsidR="00E612EB">
        <w:rPr>
          <w:rFonts w:asciiTheme="minorHAnsi" w:hAnsiTheme="minorHAnsi" w:cstheme="minorHAnsi"/>
        </w:rPr>
        <w:t xml:space="preserve"> version 0 </w:t>
      </w:r>
      <w:r w:rsidR="007747F8">
        <w:rPr>
          <w:rFonts w:asciiTheme="minorHAnsi" w:hAnsiTheme="minorHAnsi" w:cstheme="minorHAnsi"/>
        </w:rPr>
        <w:t xml:space="preserve">of </w:t>
      </w:r>
      <w:r w:rsidR="00CD262F">
        <w:rPr>
          <w:rFonts w:asciiTheme="minorHAnsi" w:hAnsiTheme="minorHAnsi" w:cstheme="minorHAnsi"/>
        </w:rPr>
        <w:t xml:space="preserve">Structured Chunk </w:t>
      </w:r>
      <w:r w:rsidR="00F306ED">
        <w:rPr>
          <w:rFonts w:asciiTheme="minorHAnsi" w:hAnsiTheme="minorHAnsi" w:cstheme="minorHAnsi"/>
        </w:rPr>
        <w:t>Filter Pipel</w:t>
      </w:r>
      <w:r w:rsidR="00BA7CE5">
        <w:rPr>
          <w:rFonts w:asciiTheme="minorHAnsi" w:hAnsiTheme="minorHAnsi" w:cstheme="minorHAnsi"/>
        </w:rPr>
        <w:t>i</w:t>
      </w:r>
      <w:r w:rsidR="00F306ED">
        <w:rPr>
          <w:rFonts w:asciiTheme="minorHAnsi" w:hAnsiTheme="minorHAnsi" w:cstheme="minorHAnsi"/>
        </w:rPr>
        <w:t>ne</w:t>
      </w:r>
      <w:r w:rsidR="00E612EB">
        <w:rPr>
          <w:rFonts w:asciiTheme="minorHAnsi" w:hAnsiTheme="minorHAnsi" w:cstheme="minorHAnsi"/>
        </w:rPr>
        <w:t xml:space="preserve"> Message</w:t>
      </w:r>
      <w:r w:rsidR="00CD262F">
        <w:rPr>
          <w:rFonts w:asciiTheme="minorHAnsi" w:hAnsiTheme="minorHAnsi" w:cstheme="minorHAnsi"/>
        </w:rPr>
        <w:t xml:space="preserve">. </w:t>
      </w:r>
      <w:bookmarkEnd w:id="223"/>
      <w:bookmarkEnd w:id="224"/>
    </w:p>
    <w:p w14:paraId="5C898E0C" w14:textId="77777777" w:rsidR="00884BA7" w:rsidRPr="004873C1" w:rsidRDefault="00884BA7" w:rsidP="004873C1">
      <w:pPr>
        <w:rPr>
          <w:rFonts w:asciiTheme="minorHAnsi" w:hAnsiTheme="minorHAnsi" w:cstheme="minorHAnsi"/>
        </w:rPr>
      </w:pPr>
    </w:p>
    <w:p w14:paraId="5CB2D5F8" w14:textId="5C803BD2" w:rsidR="00AB2210" w:rsidRDefault="004873C1" w:rsidP="004873C1">
      <w:pPr>
        <w:pStyle w:val="Caption"/>
        <w:rPr>
          <w:sz w:val="24"/>
          <w:szCs w:val="24"/>
        </w:rPr>
      </w:pPr>
      <w:bookmarkStart w:id="230" w:name="_Ref138275416"/>
      <w:r w:rsidRPr="004873C1">
        <w:rPr>
          <w:sz w:val="24"/>
          <w:szCs w:val="24"/>
        </w:rPr>
        <w:t xml:space="preserve">Table </w:t>
      </w:r>
      <w:r w:rsidRPr="004873C1">
        <w:rPr>
          <w:sz w:val="24"/>
          <w:szCs w:val="24"/>
        </w:rPr>
        <w:fldChar w:fldCharType="begin"/>
      </w:r>
      <w:r w:rsidRPr="004873C1">
        <w:rPr>
          <w:sz w:val="24"/>
          <w:szCs w:val="24"/>
        </w:rPr>
        <w:instrText xml:space="preserve"> SEQ Table \* ARABIC </w:instrText>
      </w:r>
      <w:r w:rsidRPr="004873C1">
        <w:rPr>
          <w:sz w:val="24"/>
          <w:szCs w:val="24"/>
        </w:rPr>
        <w:fldChar w:fldCharType="separate"/>
      </w:r>
      <w:r w:rsidR="00552575">
        <w:rPr>
          <w:noProof/>
          <w:sz w:val="24"/>
          <w:szCs w:val="24"/>
        </w:rPr>
        <w:t>17</w:t>
      </w:r>
      <w:r w:rsidRPr="004873C1">
        <w:rPr>
          <w:sz w:val="24"/>
          <w:szCs w:val="24"/>
        </w:rPr>
        <w:fldChar w:fldCharType="end"/>
      </w:r>
      <w:bookmarkEnd w:id="230"/>
      <w:r w:rsidRPr="004873C1">
        <w:rPr>
          <w:sz w:val="24"/>
          <w:szCs w:val="24"/>
        </w:rPr>
        <w:t>:</w:t>
      </w:r>
      <w:r>
        <w:t xml:space="preserve"> </w:t>
      </w:r>
      <w:r w:rsidR="00CD262F" w:rsidRPr="00E16711">
        <w:rPr>
          <w:sz w:val="24"/>
          <w:szCs w:val="24"/>
        </w:rPr>
        <w:t>Structured Chunk</w:t>
      </w:r>
      <w:r w:rsidR="00CD262F">
        <w:t xml:space="preserve"> </w:t>
      </w:r>
      <w:r w:rsidR="00C104DB">
        <w:rPr>
          <w:sz w:val="24"/>
          <w:szCs w:val="24"/>
        </w:rPr>
        <w:t xml:space="preserve">Filter </w:t>
      </w:r>
      <w:r w:rsidR="00AB2210">
        <w:rPr>
          <w:sz w:val="24"/>
          <w:szCs w:val="24"/>
        </w:rPr>
        <w:t xml:space="preserve">Pipeline Message – Version </w:t>
      </w:r>
      <w:r w:rsidR="00CD262F">
        <w:rPr>
          <w:sz w:val="24"/>
          <w:szCs w:val="24"/>
        </w:rPr>
        <w:t>0</w:t>
      </w:r>
    </w:p>
    <w:p w14:paraId="278C052D" w14:textId="1A36DF68" w:rsidR="0022272D" w:rsidRPr="009638E6" w:rsidDel="00B364B9" w:rsidRDefault="0022272D" w:rsidP="009638E6">
      <w:pPr>
        <w:pStyle w:val="NormalWeb"/>
        <w:rPr>
          <w:rFonts w:asciiTheme="minorHAnsi" w:hAnsiTheme="minorHAnsi" w:cstheme="minorHAnsi"/>
        </w:rPr>
      </w:pPr>
      <w:r w:rsidDel="00B364B9">
        <w:rPr>
          <w:rFonts w:asciiTheme="minorHAnsi" w:hAnsiTheme="minorHAnsi" w:cstheme="minorHAnsi"/>
        </w:rPr>
        <w:t xml:space="preserve">Version </w:t>
      </w:r>
      <w:r w:rsidR="00CD262F" w:rsidDel="00B364B9">
        <w:rPr>
          <w:rFonts w:asciiTheme="minorHAnsi" w:hAnsiTheme="minorHAnsi" w:cstheme="minorHAnsi"/>
        </w:rPr>
        <w:t xml:space="preserve">0 </w:t>
      </w:r>
      <w:r w:rsidDel="00B364B9">
        <w:rPr>
          <w:rFonts w:asciiTheme="minorHAnsi" w:hAnsiTheme="minorHAnsi" w:cstheme="minorHAnsi"/>
        </w:rPr>
        <w:t xml:space="preserve">of </w:t>
      </w:r>
      <w:r w:rsidR="00CD262F" w:rsidDel="00B364B9">
        <w:rPr>
          <w:rFonts w:asciiTheme="minorHAnsi" w:hAnsiTheme="minorHAnsi" w:cstheme="minorHAnsi"/>
        </w:rPr>
        <w:t xml:space="preserve">Structured Chunk </w:t>
      </w:r>
      <w:r w:rsidDel="00B364B9">
        <w:rPr>
          <w:rFonts w:asciiTheme="minorHAnsi" w:hAnsiTheme="minorHAnsi" w:cstheme="minorHAnsi"/>
        </w:rPr>
        <w:t xml:space="preserve">Filter Pipeline Message may </w:t>
      </w:r>
      <w:r w:rsidRPr="0022272D" w:rsidDel="00B364B9">
        <w:rPr>
          <w:rFonts w:asciiTheme="minorHAnsi" w:hAnsiTheme="minorHAnsi" w:cstheme="minorHAnsi"/>
        </w:rPr>
        <w:t xml:space="preserve">be present in the object headers of </w:t>
      </w:r>
      <w:r w:rsidDel="00B364B9">
        <w:rPr>
          <w:rFonts w:asciiTheme="minorHAnsi" w:hAnsiTheme="minorHAnsi" w:cstheme="minorHAnsi"/>
        </w:rPr>
        <w:t xml:space="preserve">a </w:t>
      </w:r>
      <w:r w:rsidRPr="0022272D" w:rsidDel="00B364B9">
        <w:rPr>
          <w:rFonts w:asciiTheme="minorHAnsi" w:hAnsiTheme="minorHAnsi" w:cstheme="minorHAnsi"/>
        </w:rPr>
        <w:t xml:space="preserve">dataset </w:t>
      </w:r>
      <w:r w:rsidDel="00B364B9">
        <w:rPr>
          <w:rFonts w:asciiTheme="minorHAnsi" w:hAnsiTheme="minorHAnsi" w:cstheme="minorHAnsi"/>
        </w:rPr>
        <w:t>that uses structured chunk storage</w:t>
      </w:r>
      <w:r w:rsidRPr="0022272D" w:rsidDel="00B364B9">
        <w:rPr>
          <w:rFonts w:asciiTheme="minorHAnsi" w:hAnsiTheme="minorHAnsi" w:cstheme="minorHAnsi"/>
        </w:rPr>
        <w:t xml:space="preserve">. </w:t>
      </w:r>
      <w:r w:rsidDel="00B364B9">
        <w:rPr>
          <w:rFonts w:asciiTheme="minorHAnsi" w:hAnsiTheme="minorHAnsi" w:cstheme="minorHAnsi"/>
        </w:rPr>
        <w:t>It</w:t>
      </w:r>
      <w:r w:rsidRPr="0022272D" w:rsidDel="00B364B9">
        <w:rPr>
          <w:rFonts w:asciiTheme="minorHAnsi" w:hAnsiTheme="minorHAnsi" w:cstheme="minorHAnsi"/>
        </w:rPr>
        <w:t xml:space="preserve"> specifies the filters to apply to </w:t>
      </w:r>
      <w:r w:rsidDel="00B364B9">
        <w:rPr>
          <w:rFonts w:asciiTheme="minorHAnsi" w:hAnsiTheme="minorHAnsi" w:cstheme="minorHAnsi"/>
        </w:rPr>
        <w:t xml:space="preserve">each section of the structured chunk by providing </w:t>
      </w:r>
      <w:r w:rsidR="00D95030" w:rsidDel="00B364B9">
        <w:rPr>
          <w:rFonts w:asciiTheme="minorHAnsi" w:hAnsiTheme="minorHAnsi" w:cstheme="minorHAnsi"/>
        </w:rPr>
        <w:t xml:space="preserve">a </w:t>
      </w:r>
      <w:r w:rsidDel="00B364B9">
        <w:rPr>
          <w:rFonts w:asciiTheme="minorHAnsi" w:hAnsiTheme="minorHAnsi" w:cstheme="minorHAnsi"/>
        </w:rPr>
        <w:t xml:space="preserve">filter </w:t>
      </w:r>
      <w:r w:rsidR="00884BA7" w:rsidDel="00B364B9">
        <w:rPr>
          <w:rFonts w:asciiTheme="minorHAnsi" w:hAnsiTheme="minorHAnsi" w:cstheme="minorHAnsi"/>
        </w:rPr>
        <w:t xml:space="preserve">description. </w:t>
      </w:r>
      <w:r w:rsidR="00D95030" w:rsidDel="00B364B9">
        <w:rPr>
          <w:rFonts w:asciiTheme="minorHAnsi" w:hAnsiTheme="minorHAnsi" w:cstheme="minorHAnsi"/>
        </w:rPr>
        <w:t>A f</w:t>
      </w:r>
      <w:r w:rsidR="00884BA7" w:rsidDel="00B364B9">
        <w:rPr>
          <w:rFonts w:asciiTheme="minorHAnsi" w:hAnsiTheme="minorHAnsi" w:cstheme="minorHAnsi"/>
        </w:rPr>
        <w:t xml:space="preserve">ilter description is the same as in Filter Pipeline Message Version 2 (i.e., filter </w:t>
      </w:r>
      <w:r w:rsidDel="00B364B9">
        <w:rPr>
          <w:rFonts w:asciiTheme="minorHAnsi" w:hAnsiTheme="minorHAnsi" w:cstheme="minorHAnsi"/>
        </w:rPr>
        <w:t>identification numbers, flags, a name, and client data</w:t>
      </w:r>
      <w:r w:rsidR="00884BA7" w:rsidDel="00B364B9">
        <w:rPr>
          <w:rFonts w:asciiTheme="minorHAnsi" w:hAnsiTheme="minorHAnsi" w:cstheme="minorHAnsi"/>
        </w:rPr>
        <w:t>)</w:t>
      </w:r>
      <w:r w:rsidDel="00B364B9">
        <w:rPr>
          <w:rFonts w:asciiTheme="minorHAnsi" w:hAnsiTheme="minorHAnsi" w:cstheme="minorHAnsi"/>
        </w:rPr>
        <w:t>.</w:t>
      </w:r>
      <w:r w:rsidR="007747F8" w:rsidDel="00B364B9">
        <w:rPr>
          <w:rFonts w:asciiTheme="minorHAnsi" w:hAnsiTheme="minorHAnsi" w:cstheme="minorHAnsi"/>
        </w:rPr>
        <w:t xml:space="preserve"> </w:t>
      </w:r>
    </w:p>
    <w:p w14:paraId="54C66D99" w14:textId="77777777" w:rsidR="0022272D" w:rsidRPr="0022272D" w:rsidRDefault="0022272D" w:rsidP="0022272D"/>
    <w:tbl>
      <w:tblPr>
        <w:tblStyle w:val="TableGrid"/>
        <w:tblW w:w="9927" w:type="dxa"/>
        <w:tblLayout w:type="fixed"/>
        <w:tblLook w:val="04A0" w:firstRow="1" w:lastRow="0" w:firstColumn="1" w:lastColumn="0" w:noHBand="0" w:noVBand="1"/>
      </w:tblPr>
      <w:tblGrid>
        <w:gridCol w:w="2481"/>
        <w:gridCol w:w="2482"/>
        <w:gridCol w:w="2482"/>
        <w:gridCol w:w="2482"/>
      </w:tblGrid>
      <w:tr w:rsidR="00AB2210" w:rsidRPr="006F71E2" w14:paraId="4EBD9374" w14:textId="77777777" w:rsidTr="000B7047">
        <w:trPr>
          <w:trHeight w:val="382"/>
        </w:trPr>
        <w:tc>
          <w:tcPr>
            <w:tcW w:w="2481" w:type="dxa"/>
          </w:tcPr>
          <w:p w14:paraId="2A4D420B" w14:textId="77777777" w:rsidR="00AB2210" w:rsidRPr="006F71E2" w:rsidRDefault="00AB2210" w:rsidP="00606B47">
            <w:pPr>
              <w:jc w:val="center"/>
              <w:rPr>
                <w:rFonts w:asciiTheme="minorHAnsi" w:hAnsiTheme="minorHAnsi" w:cstheme="minorHAnsi"/>
                <w:b/>
                <w:bCs/>
              </w:rPr>
            </w:pPr>
            <w:r>
              <w:rPr>
                <w:rFonts w:asciiTheme="minorHAnsi" w:hAnsiTheme="minorHAnsi" w:cstheme="minorHAnsi"/>
                <w:b/>
                <w:bCs/>
              </w:rPr>
              <w:t>byte</w:t>
            </w:r>
          </w:p>
        </w:tc>
        <w:tc>
          <w:tcPr>
            <w:tcW w:w="2482" w:type="dxa"/>
          </w:tcPr>
          <w:p w14:paraId="70EB5EC9" w14:textId="77777777" w:rsidR="00AB2210" w:rsidRPr="006F71E2" w:rsidRDefault="00AB2210" w:rsidP="00606B47">
            <w:pPr>
              <w:jc w:val="center"/>
              <w:rPr>
                <w:rFonts w:asciiTheme="minorHAnsi" w:hAnsiTheme="minorHAnsi" w:cstheme="minorHAnsi"/>
                <w:b/>
                <w:bCs/>
              </w:rPr>
            </w:pPr>
            <w:r>
              <w:rPr>
                <w:rFonts w:asciiTheme="minorHAnsi" w:hAnsiTheme="minorHAnsi" w:cstheme="minorHAnsi"/>
                <w:b/>
                <w:bCs/>
              </w:rPr>
              <w:t>byte</w:t>
            </w:r>
          </w:p>
        </w:tc>
        <w:tc>
          <w:tcPr>
            <w:tcW w:w="2482" w:type="dxa"/>
          </w:tcPr>
          <w:p w14:paraId="10A0271B" w14:textId="77777777" w:rsidR="00AB2210" w:rsidRPr="006F71E2" w:rsidRDefault="00AB2210" w:rsidP="00606B47">
            <w:pPr>
              <w:jc w:val="center"/>
              <w:rPr>
                <w:rFonts w:asciiTheme="minorHAnsi" w:hAnsiTheme="minorHAnsi" w:cstheme="minorHAnsi"/>
                <w:b/>
                <w:bCs/>
              </w:rPr>
            </w:pPr>
            <w:r>
              <w:rPr>
                <w:rFonts w:asciiTheme="minorHAnsi" w:hAnsiTheme="minorHAnsi" w:cstheme="minorHAnsi"/>
                <w:b/>
                <w:bCs/>
              </w:rPr>
              <w:t>byte</w:t>
            </w:r>
          </w:p>
        </w:tc>
        <w:tc>
          <w:tcPr>
            <w:tcW w:w="2482" w:type="dxa"/>
          </w:tcPr>
          <w:p w14:paraId="6B08E171" w14:textId="77777777" w:rsidR="00AB2210" w:rsidRPr="006F71E2" w:rsidRDefault="00AB2210" w:rsidP="00606B47">
            <w:pPr>
              <w:jc w:val="center"/>
              <w:rPr>
                <w:rFonts w:asciiTheme="minorHAnsi" w:hAnsiTheme="minorHAnsi" w:cstheme="minorHAnsi"/>
                <w:b/>
                <w:bCs/>
              </w:rPr>
            </w:pPr>
            <w:r>
              <w:rPr>
                <w:rFonts w:asciiTheme="minorHAnsi" w:hAnsiTheme="minorHAnsi" w:cstheme="minorHAnsi"/>
                <w:b/>
                <w:bCs/>
              </w:rPr>
              <w:t>byte</w:t>
            </w:r>
          </w:p>
        </w:tc>
      </w:tr>
      <w:tr w:rsidR="0022272D" w:rsidRPr="006F71E2" w14:paraId="0669A727" w14:textId="77777777" w:rsidTr="0022272D">
        <w:trPr>
          <w:trHeight w:val="382"/>
        </w:trPr>
        <w:tc>
          <w:tcPr>
            <w:tcW w:w="2481" w:type="dxa"/>
          </w:tcPr>
          <w:p w14:paraId="505BADC1" w14:textId="1799024D" w:rsidR="0022272D" w:rsidRPr="006F71E2" w:rsidRDefault="0022272D" w:rsidP="00EF257F">
            <w:pPr>
              <w:jc w:val="center"/>
              <w:rPr>
                <w:rFonts w:asciiTheme="minorHAnsi" w:hAnsiTheme="minorHAnsi" w:cstheme="minorHAnsi"/>
              </w:rPr>
            </w:pPr>
            <w:r>
              <w:rPr>
                <w:rFonts w:asciiTheme="minorHAnsi" w:hAnsiTheme="minorHAnsi" w:cstheme="minorHAnsi"/>
              </w:rPr>
              <w:t>Version</w:t>
            </w:r>
          </w:p>
        </w:tc>
        <w:tc>
          <w:tcPr>
            <w:tcW w:w="2482" w:type="dxa"/>
            <w:shd w:val="clear" w:color="auto" w:fill="auto"/>
          </w:tcPr>
          <w:p w14:paraId="35A4A98B" w14:textId="4D58BEAC" w:rsidR="0022272D" w:rsidRPr="006F71E2" w:rsidRDefault="0022272D" w:rsidP="00606B47">
            <w:pPr>
              <w:rPr>
                <w:rFonts w:asciiTheme="minorHAnsi" w:hAnsiTheme="minorHAnsi" w:cstheme="minorHAnsi"/>
              </w:rPr>
            </w:pPr>
            <w:r>
              <w:rPr>
                <w:rFonts w:asciiTheme="minorHAnsi" w:hAnsiTheme="minorHAnsi" w:cstheme="minorHAnsi"/>
              </w:rPr>
              <w:t>Number of Filtered Sections</w:t>
            </w:r>
            <w:r w:rsidR="009638E6">
              <w:rPr>
                <w:rFonts w:asciiTheme="minorHAnsi" w:hAnsiTheme="minorHAnsi" w:cstheme="minorHAnsi"/>
              </w:rPr>
              <w:t xml:space="preserve"> </w:t>
            </w:r>
          </w:p>
        </w:tc>
        <w:tc>
          <w:tcPr>
            <w:tcW w:w="4964" w:type="dxa"/>
            <w:gridSpan w:val="2"/>
            <w:shd w:val="clear" w:color="auto" w:fill="D9D9D9" w:themeFill="background1" w:themeFillShade="D9"/>
          </w:tcPr>
          <w:p w14:paraId="68259FA0" w14:textId="4FC596E2" w:rsidR="0022272D" w:rsidRPr="006F71E2" w:rsidRDefault="0022272D" w:rsidP="00606B47">
            <w:pPr>
              <w:rPr>
                <w:rFonts w:asciiTheme="minorHAnsi" w:hAnsiTheme="minorHAnsi" w:cstheme="minorHAnsi"/>
              </w:rPr>
            </w:pPr>
            <w:r w:rsidRPr="00AE7201">
              <w:rPr>
                <w:rFonts w:asciiTheme="minorHAnsi" w:hAnsiTheme="minorHAnsi" w:cstheme="minorHAnsi"/>
                <w:color w:val="000000" w:themeColor="text1"/>
              </w:rPr>
              <w:t>This space inserted to align table nicely</w:t>
            </w:r>
          </w:p>
        </w:tc>
      </w:tr>
      <w:tr w:rsidR="0022272D" w:rsidRPr="006F71E2" w14:paraId="7C4A1F53" w14:textId="77777777" w:rsidTr="008E7EB7">
        <w:trPr>
          <w:trHeight w:val="382"/>
        </w:trPr>
        <w:tc>
          <w:tcPr>
            <w:tcW w:w="2481" w:type="dxa"/>
          </w:tcPr>
          <w:p w14:paraId="3F6D6EFE" w14:textId="76749362" w:rsidR="0022272D" w:rsidRPr="008E7EB7" w:rsidRDefault="00090291" w:rsidP="009638E6">
            <w:pPr>
              <w:jc w:val="center"/>
              <w:rPr>
                <w:rFonts w:asciiTheme="minorHAnsi" w:hAnsiTheme="minorHAnsi" w:cstheme="minorHAnsi"/>
                <w:color w:val="000000" w:themeColor="text1"/>
              </w:rPr>
            </w:pPr>
            <w:r w:rsidRPr="008E7EB7">
              <w:rPr>
                <w:rFonts w:asciiTheme="minorHAnsi" w:hAnsiTheme="minorHAnsi" w:cstheme="minorHAnsi"/>
                <w:color w:val="000000" w:themeColor="text1"/>
              </w:rPr>
              <w:t xml:space="preserve">Number of First Filtered </w:t>
            </w:r>
            <w:r w:rsidR="0022272D" w:rsidRPr="008E7EB7">
              <w:rPr>
                <w:rFonts w:asciiTheme="minorHAnsi" w:hAnsiTheme="minorHAnsi" w:cstheme="minorHAnsi"/>
                <w:color w:val="000000" w:themeColor="text1"/>
              </w:rPr>
              <w:t xml:space="preserve">Section </w:t>
            </w:r>
          </w:p>
        </w:tc>
        <w:tc>
          <w:tcPr>
            <w:tcW w:w="2482" w:type="dxa"/>
          </w:tcPr>
          <w:p w14:paraId="6447D612" w14:textId="235899AE" w:rsidR="0022272D" w:rsidRPr="008E7EB7" w:rsidRDefault="0022272D" w:rsidP="00606B47">
            <w:pPr>
              <w:jc w:val="center"/>
              <w:rPr>
                <w:rFonts w:asciiTheme="minorHAnsi" w:hAnsiTheme="minorHAnsi" w:cstheme="minorHAnsi"/>
              </w:rPr>
            </w:pPr>
            <w:r w:rsidRPr="008E7EB7">
              <w:rPr>
                <w:rFonts w:asciiTheme="minorHAnsi" w:hAnsiTheme="minorHAnsi" w:cstheme="minorHAnsi"/>
              </w:rPr>
              <w:t xml:space="preserve">Number of filters for </w:t>
            </w:r>
            <w:r w:rsidR="00A222EB">
              <w:rPr>
                <w:rFonts w:asciiTheme="minorHAnsi" w:hAnsiTheme="minorHAnsi" w:cstheme="minorHAnsi"/>
              </w:rPr>
              <w:t>F</w:t>
            </w:r>
            <w:r w:rsidR="00090291" w:rsidRPr="008E7EB7">
              <w:rPr>
                <w:rFonts w:asciiTheme="minorHAnsi" w:hAnsiTheme="minorHAnsi" w:cstheme="minorHAnsi"/>
              </w:rPr>
              <w:t xml:space="preserve">irst </w:t>
            </w:r>
            <w:r w:rsidR="00A222EB">
              <w:rPr>
                <w:rFonts w:asciiTheme="minorHAnsi" w:hAnsiTheme="minorHAnsi" w:cstheme="minorHAnsi"/>
              </w:rPr>
              <w:t>F</w:t>
            </w:r>
            <w:r w:rsidR="00090291" w:rsidRPr="008E7EB7">
              <w:rPr>
                <w:rFonts w:asciiTheme="minorHAnsi" w:hAnsiTheme="minorHAnsi" w:cstheme="minorHAnsi"/>
              </w:rPr>
              <w:t xml:space="preserve">iltered </w:t>
            </w:r>
            <w:r w:rsidR="00A222EB">
              <w:rPr>
                <w:rFonts w:asciiTheme="minorHAnsi" w:hAnsiTheme="minorHAnsi" w:cstheme="minorHAnsi"/>
              </w:rPr>
              <w:t>S</w:t>
            </w:r>
            <w:r w:rsidRPr="008E7EB7">
              <w:rPr>
                <w:rFonts w:asciiTheme="minorHAnsi" w:hAnsiTheme="minorHAnsi" w:cstheme="minorHAnsi"/>
              </w:rPr>
              <w:t>ection</w:t>
            </w:r>
            <w:r w:rsidR="009638E6" w:rsidRPr="008E7EB7">
              <w:rPr>
                <w:rFonts w:asciiTheme="minorHAnsi" w:hAnsiTheme="minorHAnsi" w:cstheme="minorHAnsi"/>
              </w:rPr>
              <w:t xml:space="preserve"> </w:t>
            </w:r>
          </w:p>
        </w:tc>
        <w:tc>
          <w:tcPr>
            <w:tcW w:w="4964" w:type="dxa"/>
            <w:gridSpan w:val="2"/>
            <w:shd w:val="clear" w:color="auto" w:fill="auto"/>
          </w:tcPr>
          <w:p w14:paraId="77FB3C6D" w14:textId="77DAC898" w:rsidR="0022272D" w:rsidRPr="008E7EB7" w:rsidRDefault="008E7EB7" w:rsidP="008E7EB7">
            <w:pPr>
              <w:tabs>
                <w:tab w:val="center" w:pos="2374"/>
              </w:tabs>
              <w:rPr>
                <w:rFonts w:asciiTheme="minorHAnsi" w:hAnsiTheme="minorHAnsi" w:cstheme="minorHAnsi"/>
              </w:rPr>
            </w:pPr>
            <w:r>
              <w:rPr>
                <w:rFonts w:asciiTheme="minorHAnsi" w:hAnsiTheme="minorHAnsi" w:cstheme="minorHAnsi"/>
                <w:color w:val="000000" w:themeColor="text1"/>
              </w:rPr>
              <w:tab/>
            </w:r>
            <w:r w:rsidR="006C0C1E" w:rsidRPr="008E7EB7">
              <w:rPr>
                <w:rFonts w:asciiTheme="minorHAnsi" w:hAnsiTheme="minorHAnsi" w:cstheme="minorHAnsi"/>
                <w:color w:val="000000" w:themeColor="text1"/>
              </w:rPr>
              <w:t xml:space="preserve">Size of the first </w:t>
            </w:r>
            <w:r w:rsidR="00432131">
              <w:rPr>
                <w:rFonts w:asciiTheme="minorHAnsi" w:hAnsiTheme="minorHAnsi" w:cstheme="minorHAnsi"/>
                <w:color w:val="000000" w:themeColor="text1"/>
              </w:rPr>
              <w:t>Filter Description List</w:t>
            </w:r>
            <w:r w:rsidR="006C0C1E" w:rsidRPr="008E7EB7">
              <w:rPr>
                <w:rStyle w:val="FootnoteReference"/>
                <w:rFonts w:asciiTheme="minorHAnsi" w:hAnsiTheme="minorHAnsi" w:cstheme="minorHAnsi"/>
                <w:color w:val="000000" w:themeColor="text1"/>
              </w:rPr>
              <w:footnoteReference w:id="9"/>
            </w:r>
          </w:p>
        </w:tc>
      </w:tr>
      <w:tr w:rsidR="00AB2210" w:rsidRPr="006F71E2" w14:paraId="53E2C831" w14:textId="77777777" w:rsidTr="000B7047">
        <w:trPr>
          <w:trHeight w:val="382"/>
        </w:trPr>
        <w:tc>
          <w:tcPr>
            <w:tcW w:w="9927" w:type="dxa"/>
            <w:gridSpan w:val="4"/>
          </w:tcPr>
          <w:p w14:paraId="1E3E3778" w14:textId="5DA72049" w:rsidR="00AB2210" w:rsidRPr="006F71E2" w:rsidRDefault="00AB2210" w:rsidP="00606B47">
            <w:pPr>
              <w:jc w:val="center"/>
              <w:rPr>
                <w:rFonts w:asciiTheme="minorHAnsi" w:hAnsiTheme="minorHAnsi" w:cstheme="minorHAnsi"/>
              </w:rPr>
            </w:pPr>
            <w:r>
              <w:rPr>
                <w:rFonts w:asciiTheme="minorHAnsi" w:hAnsiTheme="minorHAnsi" w:cstheme="minorHAnsi"/>
              </w:rPr>
              <w:t xml:space="preserve">Filter </w:t>
            </w:r>
            <w:r w:rsidR="009C3BB0">
              <w:rPr>
                <w:rFonts w:asciiTheme="minorHAnsi" w:hAnsiTheme="minorHAnsi" w:cstheme="minorHAnsi"/>
              </w:rPr>
              <w:t>Description List (variable size)</w:t>
            </w:r>
          </w:p>
        </w:tc>
      </w:tr>
      <w:tr w:rsidR="009638E6" w:rsidRPr="006F71E2" w14:paraId="2E816D48" w14:textId="77777777" w:rsidTr="000B7047">
        <w:trPr>
          <w:trHeight w:val="382"/>
        </w:trPr>
        <w:tc>
          <w:tcPr>
            <w:tcW w:w="9927" w:type="dxa"/>
            <w:gridSpan w:val="4"/>
          </w:tcPr>
          <w:p w14:paraId="200D04E4" w14:textId="45FD2C32" w:rsidR="009638E6" w:rsidRDefault="009638E6" w:rsidP="00606B47">
            <w:pPr>
              <w:jc w:val="center"/>
              <w:rPr>
                <w:rFonts w:asciiTheme="minorHAnsi" w:hAnsiTheme="minorHAnsi" w:cstheme="minorHAnsi"/>
              </w:rPr>
            </w:pPr>
            <w:r>
              <w:rPr>
                <w:rFonts w:asciiTheme="minorHAnsi" w:hAnsiTheme="minorHAnsi" w:cstheme="minorHAnsi"/>
              </w:rPr>
              <w:t>…</w:t>
            </w:r>
          </w:p>
        </w:tc>
      </w:tr>
      <w:tr w:rsidR="009638E6" w:rsidRPr="006F71E2" w14:paraId="5458AAC1" w14:textId="77777777" w:rsidTr="008E7EB7">
        <w:trPr>
          <w:trHeight w:val="382"/>
        </w:trPr>
        <w:tc>
          <w:tcPr>
            <w:tcW w:w="2481" w:type="dxa"/>
          </w:tcPr>
          <w:p w14:paraId="08D1DC76" w14:textId="21D76A74" w:rsidR="009638E6" w:rsidRDefault="00090291" w:rsidP="00606B47">
            <w:pPr>
              <w:jc w:val="center"/>
              <w:rPr>
                <w:rFonts w:asciiTheme="minorHAnsi" w:hAnsiTheme="minorHAnsi" w:cstheme="minorHAnsi"/>
              </w:rPr>
            </w:pPr>
            <w:r>
              <w:rPr>
                <w:rFonts w:asciiTheme="minorHAnsi" w:hAnsiTheme="minorHAnsi" w:cstheme="minorHAnsi"/>
                <w:color w:val="000000" w:themeColor="text1"/>
              </w:rPr>
              <w:t>Number of N</w:t>
            </w:r>
            <w:ins w:id="231" w:author="Elena Pourmal" w:date="2023-07-17T20:09:00Z">
              <w:r w:rsidR="00485DFE">
                <w:rPr>
                  <w:rFonts w:asciiTheme="minorHAnsi" w:hAnsiTheme="minorHAnsi" w:cstheme="minorHAnsi"/>
                  <w:color w:val="000000" w:themeColor="text1"/>
                </w:rPr>
                <w:t>-</w:t>
              </w:r>
            </w:ins>
            <w:proofErr w:type="spellStart"/>
            <w:r w:rsidRPr="00223791">
              <w:rPr>
                <w:rFonts w:asciiTheme="minorHAnsi" w:hAnsiTheme="minorHAnsi" w:cstheme="minorHAnsi"/>
                <w:color w:val="000000" w:themeColor="text1"/>
              </w:rPr>
              <w:t>th</w:t>
            </w:r>
            <w:proofErr w:type="spellEnd"/>
            <w:r>
              <w:rPr>
                <w:rFonts w:asciiTheme="minorHAnsi" w:hAnsiTheme="minorHAnsi" w:cstheme="minorHAnsi"/>
                <w:color w:val="000000" w:themeColor="text1"/>
              </w:rPr>
              <w:t xml:space="preserve"> Filtered </w:t>
            </w:r>
            <w:r w:rsidRPr="0022272D">
              <w:rPr>
                <w:rFonts w:asciiTheme="minorHAnsi" w:hAnsiTheme="minorHAnsi" w:cstheme="minorHAnsi"/>
                <w:color w:val="000000" w:themeColor="text1"/>
              </w:rPr>
              <w:t>Section</w:t>
            </w:r>
          </w:p>
        </w:tc>
        <w:tc>
          <w:tcPr>
            <w:tcW w:w="2482" w:type="dxa"/>
          </w:tcPr>
          <w:p w14:paraId="260303FE" w14:textId="748E4B25" w:rsidR="009638E6" w:rsidRDefault="009638E6" w:rsidP="00606B47">
            <w:pPr>
              <w:jc w:val="center"/>
              <w:rPr>
                <w:rFonts w:asciiTheme="minorHAnsi" w:hAnsiTheme="minorHAnsi" w:cstheme="minorHAnsi"/>
              </w:rPr>
            </w:pPr>
            <w:r>
              <w:rPr>
                <w:rFonts w:asciiTheme="minorHAnsi" w:hAnsiTheme="minorHAnsi" w:cstheme="minorHAnsi"/>
              </w:rPr>
              <w:t xml:space="preserve">Number of filters for </w:t>
            </w:r>
            <w:r w:rsidR="00090291">
              <w:rPr>
                <w:rFonts w:asciiTheme="minorHAnsi" w:hAnsiTheme="minorHAnsi" w:cstheme="minorHAnsi"/>
              </w:rPr>
              <w:t>N</w:t>
            </w:r>
            <w:ins w:id="232" w:author="Elena Pourmal" w:date="2023-07-17T20:08:00Z">
              <w:r w:rsidR="00485DFE">
                <w:rPr>
                  <w:rFonts w:asciiTheme="minorHAnsi" w:hAnsiTheme="minorHAnsi" w:cstheme="minorHAnsi"/>
                </w:rPr>
                <w:t>-</w:t>
              </w:r>
            </w:ins>
            <w:proofErr w:type="spellStart"/>
            <w:r w:rsidR="00090291" w:rsidRPr="00223791">
              <w:rPr>
                <w:rFonts w:asciiTheme="minorHAnsi" w:hAnsiTheme="minorHAnsi" w:cstheme="minorHAnsi"/>
              </w:rPr>
              <w:t>th</w:t>
            </w:r>
            <w:proofErr w:type="spellEnd"/>
            <w:r w:rsidR="00090291">
              <w:rPr>
                <w:rFonts w:asciiTheme="minorHAnsi" w:hAnsiTheme="minorHAnsi" w:cstheme="minorHAnsi"/>
              </w:rPr>
              <w:t xml:space="preserve"> </w:t>
            </w:r>
            <w:r w:rsidR="00A222EB">
              <w:rPr>
                <w:rFonts w:asciiTheme="minorHAnsi" w:hAnsiTheme="minorHAnsi" w:cstheme="minorHAnsi"/>
              </w:rPr>
              <w:t>F</w:t>
            </w:r>
            <w:r w:rsidR="00223791">
              <w:rPr>
                <w:rFonts w:asciiTheme="minorHAnsi" w:hAnsiTheme="minorHAnsi" w:cstheme="minorHAnsi"/>
              </w:rPr>
              <w:t xml:space="preserve">iltered </w:t>
            </w:r>
            <w:r w:rsidR="00A222EB">
              <w:rPr>
                <w:rFonts w:asciiTheme="minorHAnsi" w:hAnsiTheme="minorHAnsi" w:cstheme="minorHAnsi"/>
              </w:rPr>
              <w:t>S</w:t>
            </w:r>
            <w:r>
              <w:rPr>
                <w:rFonts w:asciiTheme="minorHAnsi" w:hAnsiTheme="minorHAnsi" w:cstheme="minorHAnsi"/>
              </w:rPr>
              <w:t xml:space="preserve">ection </w:t>
            </w:r>
          </w:p>
        </w:tc>
        <w:tc>
          <w:tcPr>
            <w:tcW w:w="4964" w:type="dxa"/>
            <w:gridSpan w:val="2"/>
            <w:shd w:val="clear" w:color="auto" w:fill="auto"/>
          </w:tcPr>
          <w:p w14:paraId="364A1D74" w14:textId="5163C5C8" w:rsidR="009638E6" w:rsidRDefault="008E7EB7" w:rsidP="008E7EB7">
            <w:pPr>
              <w:tabs>
                <w:tab w:val="center" w:pos="2374"/>
              </w:tabs>
              <w:rPr>
                <w:rFonts w:asciiTheme="minorHAnsi" w:hAnsiTheme="minorHAnsi" w:cstheme="minorHAnsi"/>
              </w:rPr>
            </w:pPr>
            <w:r>
              <w:rPr>
                <w:rFonts w:asciiTheme="minorHAnsi" w:hAnsiTheme="minorHAnsi" w:cstheme="minorHAnsi"/>
                <w:color w:val="000000" w:themeColor="text1"/>
              </w:rPr>
              <w:tab/>
            </w:r>
            <w:r w:rsidRPr="008E7EB7">
              <w:rPr>
                <w:rFonts w:asciiTheme="minorHAnsi" w:hAnsiTheme="minorHAnsi" w:cstheme="minorHAnsi"/>
                <w:color w:val="000000" w:themeColor="text1"/>
              </w:rPr>
              <w:t xml:space="preserve">Size of the </w:t>
            </w:r>
            <w:r w:rsidR="00244F8A">
              <w:rPr>
                <w:rFonts w:asciiTheme="minorHAnsi" w:hAnsiTheme="minorHAnsi" w:cstheme="minorHAnsi"/>
                <w:color w:val="000000" w:themeColor="text1"/>
              </w:rPr>
              <w:t>N</w:t>
            </w:r>
            <w:ins w:id="233" w:author="Elena Pourmal" w:date="2023-07-17T20:08:00Z">
              <w:r w:rsidR="00485DFE">
                <w:rPr>
                  <w:rFonts w:asciiTheme="minorHAnsi" w:hAnsiTheme="minorHAnsi" w:cstheme="minorHAnsi"/>
                  <w:color w:val="000000" w:themeColor="text1"/>
                </w:rPr>
                <w:t>-</w:t>
              </w:r>
            </w:ins>
            <w:proofErr w:type="spellStart"/>
            <w:r w:rsidR="00244F8A">
              <w:rPr>
                <w:rFonts w:asciiTheme="minorHAnsi" w:hAnsiTheme="minorHAnsi" w:cstheme="minorHAnsi"/>
                <w:color w:val="000000" w:themeColor="text1"/>
              </w:rPr>
              <w:t>th</w:t>
            </w:r>
            <w:proofErr w:type="spellEnd"/>
            <w:r w:rsidR="00244F8A">
              <w:rPr>
                <w:rFonts w:asciiTheme="minorHAnsi" w:hAnsiTheme="minorHAnsi" w:cstheme="minorHAnsi"/>
                <w:color w:val="000000" w:themeColor="text1"/>
              </w:rPr>
              <w:t xml:space="preserve"> </w:t>
            </w:r>
            <w:r w:rsidR="00432131">
              <w:rPr>
                <w:rFonts w:asciiTheme="minorHAnsi" w:hAnsiTheme="minorHAnsi" w:cstheme="minorHAnsi"/>
                <w:color w:val="000000" w:themeColor="text1"/>
              </w:rPr>
              <w:t xml:space="preserve">Filter Description List </w:t>
            </w:r>
          </w:p>
        </w:tc>
      </w:tr>
      <w:tr w:rsidR="009638E6" w:rsidRPr="006F71E2" w14:paraId="7BC61812" w14:textId="77777777" w:rsidTr="000B7047">
        <w:trPr>
          <w:trHeight w:val="382"/>
        </w:trPr>
        <w:tc>
          <w:tcPr>
            <w:tcW w:w="9927" w:type="dxa"/>
            <w:gridSpan w:val="4"/>
          </w:tcPr>
          <w:p w14:paraId="050068EE" w14:textId="315C63B9" w:rsidR="009638E6" w:rsidRDefault="009638E6" w:rsidP="00606B47">
            <w:pPr>
              <w:jc w:val="center"/>
              <w:rPr>
                <w:rFonts w:asciiTheme="minorHAnsi" w:hAnsiTheme="minorHAnsi" w:cstheme="minorHAnsi"/>
              </w:rPr>
            </w:pPr>
            <w:r>
              <w:rPr>
                <w:rFonts w:asciiTheme="minorHAnsi" w:hAnsiTheme="minorHAnsi" w:cstheme="minorHAnsi"/>
              </w:rPr>
              <w:t>Filter Description List (variable size)</w:t>
            </w:r>
          </w:p>
        </w:tc>
      </w:tr>
    </w:tbl>
    <w:p w14:paraId="09B7E3A3" w14:textId="77777777" w:rsidR="009C3BB0" w:rsidRDefault="009C3BB0" w:rsidP="00DE0B97"/>
    <w:p w14:paraId="07B4593A" w14:textId="34332109" w:rsidR="00E16711" w:rsidRDefault="000C07A9" w:rsidP="000C07A9">
      <w:pPr>
        <w:pStyle w:val="Caption"/>
        <w:rPr>
          <w:sz w:val="24"/>
          <w:szCs w:val="24"/>
        </w:rPr>
      </w:pPr>
      <w:r w:rsidRPr="00090291">
        <w:rPr>
          <w:sz w:val="24"/>
          <w:szCs w:val="24"/>
        </w:rPr>
        <w:t xml:space="preserve">Table </w:t>
      </w:r>
      <w:r w:rsidRPr="00090291">
        <w:rPr>
          <w:sz w:val="24"/>
          <w:szCs w:val="24"/>
        </w:rPr>
        <w:fldChar w:fldCharType="begin"/>
      </w:r>
      <w:r w:rsidRPr="00090291">
        <w:rPr>
          <w:sz w:val="24"/>
          <w:szCs w:val="24"/>
        </w:rPr>
        <w:instrText xml:space="preserve"> SEQ Table \* ARABIC </w:instrText>
      </w:r>
      <w:r w:rsidRPr="00090291">
        <w:rPr>
          <w:sz w:val="24"/>
          <w:szCs w:val="24"/>
        </w:rPr>
        <w:fldChar w:fldCharType="separate"/>
      </w:r>
      <w:r w:rsidR="00552575">
        <w:rPr>
          <w:noProof/>
          <w:sz w:val="24"/>
          <w:szCs w:val="24"/>
        </w:rPr>
        <w:t>18</w:t>
      </w:r>
      <w:r w:rsidRPr="00090291">
        <w:rPr>
          <w:sz w:val="24"/>
          <w:szCs w:val="24"/>
        </w:rPr>
        <w:fldChar w:fldCharType="end"/>
      </w:r>
      <w:r>
        <w:rPr>
          <w:sz w:val="24"/>
          <w:szCs w:val="24"/>
        </w:rPr>
        <w:t xml:space="preserve">: Fields: </w:t>
      </w:r>
      <w:r w:rsidRPr="00E16711">
        <w:rPr>
          <w:sz w:val="24"/>
          <w:szCs w:val="24"/>
        </w:rPr>
        <w:t>Structured Chunk</w:t>
      </w:r>
      <w:r>
        <w:t xml:space="preserve"> </w:t>
      </w:r>
      <w:r>
        <w:rPr>
          <w:sz w:val="24"/>
          <w:szCs w:val="24"/>
        </w:rPr>
        <w:t>Filter Pipeline Message</w:t>
      </w:r>
    </w:p>
    <w:tbl>
      <w:tblPr>
        <w:tblStyle w:val="TableGrid"/>
        <w:tblW w:w="0" w:type="auto"/>
        <w:tblLook w:val="04A0" w:firstRow="1" w:lastRow="0" w:firstColumn="1" w:lastColumn="0" w:noHBand="0" w:noVBand="1"/>
      </w:tblPr>
      <w:tblGrid>
        <w:gridCol w:w="2425"/>
        <w:gridCol w:w="7501"/>
      </w:tblGrid>
      <w:tr w:rsidR="000C07A9" w:rsidRPr="007B6FEA" w14:paraId="3335AB94" w14:textId="77777777" w:rsidTr="00B364B9">
        <w:trPr>
          <w:tblHeader/>
        </w:trPr>
        <w:tc>
          <w:tcPr>
            <w:tcW w:w="2425" w:type="dxa"/>
          </w:tcPr>
          <w:p w14:paraId="2DC52B66" w14:textId="77777777" w:rsidR="000C07A9" w:rsidRPr="007B6FEA" w:rsidRDefault="000C07A9" w:rsidP="00AF1B0E">
            <w:pPr>
              <w:pStyle w:val="Caption"/>
              <w:rPr>
                <w:rFonts w:cstheme="minorHAnsi"/>
                <w:color w:val="000000" w:themeColor="text1"/>
                <w:sz w:val="24"/>
                <w:szCs w:val="24"/>
              </w:rPr>
            </w:pPr>
            <w:r w:rsidRPr="007B6FEA">
              <w:rPr>
                <w:rFonts w:cstheme="minorHAnsi"/>
                <w:color w:val="000000" w:themeColor="text1"/>
                <w:sz w:val="24"/>
                <w:szCs w:val="24"/>
              </w:rPr>
              <w:t xml:space="preserve">Field Name </w:t>
            </w:r>
          </w:p>
        </w:tc>
        <w:tc>
          <w:tcPr>
            <w:tcW w:w="7501" w:type="dxa"/>
          </w:tcPr>
          <w:p w14:paraId="001EA892" w14:textId="77777777" w:rsidR="000C07A9" w:rsidRPr="007B6FEA" w:rsidRDefault="000C07A9" w:rsidP="00AF1B0E">
            <w:pPr>
              <w:pStyle w:val="Caption"/>
              <w:rPr>
                <w:rFonts w:cstheme="minorHAnsi"/>
                <w:color w:val="000000" w:themeColor="text1"/>
                <w:sz w:val="24"/>
                <w:szCs w:val="24"/>
              </w:rPr>
            </w:pPr>
            <w:r w:rsidRPr="007B6FEA">
              <w:rPr>
                <w:rFonts w:cstheme="minorHAnsi"/>
                <w:color w:val="000000" w:themeColor="text1"/>
                <w:sz w:val="24"/>
                <w:szCs w:val="24"/>
              </w:rPr>
              <w:t>Description</w:t>
            </w:r>
          </w:p>
        </w:tc>
      </w:tr>
      <w:tr w:rsidR="000C07A9" w:rsidRPr="007B6FEA" w14:paraId="025F4A1C" w14:textId="77777777" w:rsidTr="00223791">
        <w:tc>
          <w:tcPr>
            <w:tcW w:w="2425" w:type="dxa"/>
          </w:tcPr>
          <w:p w14:paraId="2D040BA2" w14:textId="3E43A2E3" w:rsidR="000C07A9" w:rsidRPr="00FF6647" w:rsidRDefault="000C07A9" w:rsidP="00AF1B0E">
            <w:pPr>
              <w:pStyle w:val="Caption"/>
              <w:jc w:val="left"/>
              <w:rPr>
                <w:rFonts w:cstheme="minorHAnsi"/>
                <w:b w:val="0"/>
                <w:bCs w:val="0"/>
                <w:sz w:val="24"/>
                <w:szCs w:val="24"/>
              </w:rPr>
            </w:pPr>
            <w:r>
              <w:rPr>
                <w:rFonts w:cstheme="minorHAnsi"/>
                <w:b w:val="0"/>
                <w:bCs w:val="0"/>
                <w:color w:val="000000" w:themeColor="text1"/>
                <w:sz w:val="24"/>
                <w:szCs w:val="24"/>
              </w:rPr>
              <w:t>Version</w:t>
            </w:r>
          </w:p>
        </w:tc>
        <w:tc>
          <w:tcPr>
            <w:tcW w:w="7501" w:type="dxa"/>
          </w:tcPr>
          <w:p w14:paraId="0F3F16ED" w14:textId="37F58EAF" w:rsidR="000C07A9" w:rsidRPr="00DA2524" w:rsidRDefault="00884BA7" w:rsidP="00AF1B0E">
            <w:pPr>
              <w:pStyle w:val="Caption"/>
              <w:rPr>
                <w:rFonts w:cstheme="minorHAnsi"/>
                <w:b w:val="0"/>
                <w:bCs w:val="0"/>
                <w:color w:val="000000" w:themeColor="text1"/>
                <w:sz w:val="24"/>
                <w:szCs w:val="24"/>
              </w:rPr>
            </w:pPr>
            <w:r>
              <w:rPr>
                <w:rFonts w:cstheme="minorHAnsi"/>
                <w:b w:val="0"/>
                <w:bCs w:val="0"/>
                <w:color w:val="000000" w:themeColor="text1"/>
                <w:sz w:val="24"/>
                <w:szCs w:val="24"/>
              </w:rPr>
              <w:t>The version number of this message</w:t>
            </w:r>
            <w:r w:rsidR="000C07A9" w:rsidRPr="00A222EB">
              <w:rPr>
                <w:rFonts w:cstheme="minorHAnsi"/>
                <w:b w:val="0"/>
                <w:bCs w:val="0"/>
                <w:color w:val="000000" w:themeColor="text1"/>
                <w:sz w:val="24"/>
                <w:szCs w:val="24"/>
              </w:rPr>
              <w:t>; currently 0</w:t>
            </w:r>
            <w:r w:rsidR="00223791" w:rsidRPr="00A222EB">
              <w:rPr>
                <w:rFonts w:cstheme="minorHAnsi"/>
                <w:b w:val="0"/>
                <w:bCs w:val="0"/>
                <w:color w:val="000000" w:themeColor="text1"/>
                <w:sz w:val="24"/>
                <w:szCs w:val="24"/>
              </w:rPr>
              <w:t>.</w:t>
            </w:r>
          </w:p>
        </w:tc>
      </w:tr>
      <w:tr w:rsidR="000C07A9" w:rsidRPr="007B6FEA" w14:paraId="3E162C1D" w14:textId="77777777" w:rsidTr="00223791">
        <w:tc>
          <w:tcPr>
            <w:tcW w:w="2425" w:type="dxa"/>
          </w:tcPr>
          <w:p w14:paraId="1CAAB6A4" w14:textId="1BA6C583" w:rsidR="000C07A9" w:rsidRPr="000C07A9" w:rsidRDefault="000C07A9" w:rsidP="00AF1B0E">
            <w:pPr>
              <w:pStyle w:val="Caption"/>
              <w:jc w:val="left"/>
              <w:rPr>
                <w:rFonts w:cstheme="minorHAnsi"/>
                <w:b w:val="0"/>
                <w:bCs w:val="0"/>
                <w:color w:val="000000" w:themeColor="text1"/>
                <w:sz w:val="24"/>
                <w:szCs w:val="24"/>
              </w:rPr>
            </w:pPr>
            <w:r w:rsidRPr="00A222EB">
              <w:rPr>
                <w:rFonts w:cstheme="minorHAnsi"/>
                <w:b w:val="0"/>
                <w:bCs w:val="0"/>
                <w:color w:val="000000" w:themeColor="text1"/>
                <w:sz w:val="24"/>
                <w:szCs w:val="24"/>
              </w:rPr>
              <w:t>Number of Filtered Sections</w:t>
            </w:r>
          </w:p>
        </w:tc>
        <w:tc>
          <w:tcPr>
            <w:tcW w:w="7501" w:type="dxa"/>
          </w:tcPr>
          <w:p w14:paraId="57BB0E08" w14:textId="7BA87AE5" w:rsidR="000C07A9" w:rsidRPr="00090291" w:rsidRDefault="00884BA7" w:rsidP="00AF1B0E">
            <w:pPr>
              <w:rPr>
                <w:rFonts w:asciiTheme="minorHAnsi" w:hAnsiTheme="minorHAnsi" w:cstheme="minorHAnsi"/>
              </w:rPr>
            </w:pPr>
            <w:r>
              <w:rPr>
                <w:rFonts w:asciiTheme="minorHAnsi" w:hAnsiTheme="minorHAnsi" w:cstheme="minorHAnsi"/>
              </w:rPr>
              <w:t>Total n</w:t>
            </w:r>
            <w:r w:rsidR="000C07A9" w:rsidRPr="00090291">
              <w:rPr>
                <w:rFonts w:asciiTheme="minorHAnsi" w:hAnsiTheme="minorHAnsi" w:cstheme="minorHAnsi"/>
              </w:rPr>
              <w:t xml:space="preserve">umber </w:t>
            </w:r>
            <w:r w:rsidR="00223791">
              <w:rPr>
                <w:rFonts w:asciiTheme="minorHAnsi" w:hAnsiTheme="minorHAnsi" w:cstheme="minorHAnsi"/>
              </w:rPr>
              <w:t xml:space="preserve">N </w:t>
            </w:r>
            <w:r w:rsidR="000C07A9" w:rsidRPr="00090291">
              <w:rPr>
                <w:rFonts w:asciiTheme="minorHAnsi" w:hAnsiTheme="minorHAnsi" w:cstheme="minorHAnsi"/>
              </w:rPr>
              <w:t xml:space="preserve">of the </w:t>
            </w:r>
            <w:r w:rsidR="000C07A9">
              <w:rPr>
                <w:rFonts w:asciiTheme="minorHAnsi" w:hAnsiTheme="minorHAnsi" w:cstheme="minorHAnsi"/>
              </w:rPr>
              <w:t xml:space="preserve">filtered </w:t>
            </w:r>
            <w:r w:rsidR="000C07A9" w:rsidRPr="00090291">
              <w:rPr>
                <w:rFonts w:asciiTheme="minorHAnsi" w:hAnsiTheme="minorHAnsi" w:cstheme="minorHAnsi"/>
              </w:rPr>
              <w:t>sections in structured chunk</w:t>
            </w:r>
            <w:r w:rsidR="00223791">
              <w:rPr>
                <w:rFonts w:asciiTheme="minorHAnsi" w:hAnsiTheme="minorHAnsi" w:cstheme="minorHAnsi"/>
              </w:rPr>
              <w:t>.</w:t>
            </w:r>
          </w:p>
        </w:tc>
      </w:tr>
      <w:tr w:rsidR="000C07A9" w:rsidRPr="007B6FEA" w14:paraId="144AAED5" w14:textId="77777777" w:rsidTr="00223791">
        <w:tc>
          <w:tcPr>
            <w:tcW w:w="2425" w:type="dxa"/>
          </w:tcPr>
          <w:p w14:paraId="73A71AE4" w14:textId="29388477" w:rsidR="000C07A9" w:rsidRDefault="000C07A9" w:rsidP="00AF1B0E">
            <w:pPr>
              <w:pStyle w:val="Caption"/>
              <w:jc w:val="left"/>
              <w:rPr>
                <w:rFonts w:cstheme="minorHAnsi"/>
                <w:b w:val="0"/>
                <w:bCs w:val="0"/>
                <w:color w:val="000000" w:themeColor="text1"/>
                <w:sz w:val="24"/>
                <w:szCs w:val="24"/>
              </w:rPr>
            </w:pPr>
            <w:r>
              <w:rPr>
                <w:rFonts w:cstheme="minorHAnsi"/>
                <w:b w:val="0"/>
                <w:bCs w:val="0"/>
                <w:color w:val="000000" w:themeColor="text1"/>
                <w:sz w:val="24"/>
                <w:szCs w:val="24"/>
              </w:rPr>
              <w:t xml:space="preserve">Number of First Filtered Section </w:t>
            </w:r>
          </w:p>
        </w:tc>
        <w:tc>
          <w:tcPr>
            <w:tcW w:w="7501" w:type="dxa"/>
          </w:tcPr>
          <w:p w14:paraId="0B714AAE" w14:textId="046BC6D8" w:rsidR="000C07A9" w:rsidRPr="00090291" w:rsidRDefault="00090291" w:rsidP="00AF1B0E">
            <w:pPr>
              <w:rPr>
                <w:rFonts w:asciiTheme="minorHAnsi" w:hAnsiTheme="minorHAnsi" w:cstheme="minorHAnsi"/>
                <w:b/>
                <w:bCs/>
              </w:rPr>
            </w:pPr>
            <w:r w:rsidRPr="00090291">
              <w:rPr>
                <w:rFonts w:asciiTheme="minorHAnsi" w:hAnsiTheme="minorHAnsi" w:cstheme="minorHAnsi"/>
                <w:color w:val="000000" w:themeColor="text1"/>
              </w:rPr>
              <w:t xml:space="preserve">Number of the first </w:t>
            </w:r>
            <w:r>
              <w:rPr>
                <w:rFonts w:asciiTheme="minorHAnsi" w:hAnsiTheme="minorHAnsi" w:cstheme="minorHAnsi"/>
                <w:color w:val="000000" w:themeColor="text1"/>
              </w:rPr>
              <w:t xml:space="preserve">filtered </w:t>
            </w:r>
            <w:r w:rsidRPr="00090291">
              <w:rPr>
                <w:rFonts w:asciiTheme="minorHAnsi" w:hAnsiTheme="minorHAnsi" w:cstheme="minorHAnsi"/>
                <w:color w:val="000000" w:themeColor="text1"/>
              </w:rPr>
              <w:t>section</w:t>
            </w:r>
            <w:r>
              <w:rPr>
                <w:rFonts w:asciiTheme="minorHAnsi" w:hAnsiTheme="minorHAnsi" w:cstheme="minorHAnsi"/>
                <w:color w:val="000000" w:themeColor="text1"/>
              </w:rPr>
              <w:t>.</w:t>
            </w:r>
            <w:r w:rsidRPr="00090291">
              <w:rPr>
                <w:rFonts w:asciiTheme="minorHAnsi" w:hAnsiTheme="minorHAnsi" w:cstheme="minorHAnsi"/>
                <w:color w:val="000000" w:themeColor="text1"/>
              </w:rPr>
              <w:t xml:space="preserve"> </w:t>
            </w:r>
          </w:p>
        </w:tc>
      </w:tr>
      <w:tr w:rsidR="00223791" w:rsidRPr="007B6FEA" w14:paraId="6940E051" w14:textId="77777777" w:rsidTr="00223791">
        <w:tc>
          <w:tcPr>
            <w:tcW w:w="2425" w:type="dxa"/>
          </w:tcPr>
          <w:p w14:paraId="166D74CE" w14:textId="458A6FA4" w:rsidR="00223791" w:rsidRPr="00223791" w:rsidRDefault="00223791" w:rsidP="00AF1B0E">
            <w:pPr>
              <w:pStyle w:val="Caption"/>
              <w:jc w:val="left"/>
              <w:rPr>
                <w:rFonts w:cstheme="minorHAnsi"/>
                <w:b w:val="0"/>
                <w:bCs w:val="0"/>
                <w:sz w:val="24"/>
                <w:szCs w:val="24"/>
              </w:rPr>
            </w:pPr>
            <w:r w:rsidRPr="00A222EB">
              <w:rPr>
                <w:rFonts w:cstheme="minorHAnsi"/>
                <w:b w:val="0"/>
                <w:bCs w:val="0"/>
                <w:color w:val="000000" w:themeColor="text1"/>
                <w:sz w:val="24"/>
                <w:szCs w:val="24"/>
              </w:rPr>
              <w:t xml:space="preserve">Number of filters for </w:t>
            </w:r>
            <w:r w:rsidR="00A222EB">
              <w:rPr>
                <w:rFonts w:cstheme="minorHAnsi"/>
                <w:b w:val="0"/>
                <w:bCs w:val="0"/>
                <w:color w:val="000000" w:themeColor="text1"/>
                <w:sz w:val="24"/>
                <w:szCs w:val="24"/>
              </w:rPr>
              <w:t>f</w:t>
            </w:r>
            <w:r w:rsidRPr="00A222EB">
              <w:rPr>
                <w:rFonts w:cstheme="minorHAnsi"/>
                <w:b w:val="0"/>
                <w:bCs w:val="0"/>
                <w:color w:val="000000" w:themeColor="text1"/>
                <w:sz w:val="24"/>
                <w:szCs w:val="24"/>
              </w:rPr>
              <w:t xml:space="preserve">irst </w:t>
            </w:r>
            <w:r w:rsidR="00A222EB">
              <w:rPr>
                <w:rFonts w:cstheme="minorHAnsi"/>
                <w:b w:val="0"/>
                <w:bCs w:val="0"/>
                <w:color w:val="000000" w:themeColor="text1"/>
                <w:sz w:val="24"/>
                <w:szCs w:val="24"/>
              </w:rPr>
              <w:t>F</w:t>
            </w:r>
            <w:r w:rsidRPr="00A222EB">
              <w:rPr>
                <w:rFonts w:cstheme="minorHAnsi"/>
                <w:b w:val="0"/>
                <w:bCs w:val="0"/>
                <w:color w:val="000000" w:themeColor="text1"/>
                <w:sz w:val="24"/>
                <w:szCs w:val="24"/>
              </w:rPr>
              <w:t xml:space="preserve">iltered </w:t>
            </w:r>
            <w:r w:rsidR="00A222EB">
              <w:rPr>
                <w:rFonts w:cstheme="minorHAnsi"/>
                <w:b w:val="0"/>
                <w:bCs w:val="0"/>
                <w:color w:val="000000" w:themeColor="text1"/>
                <w:sz w:val="24"/>
                <w:szCs w:val="24"/>
              </w:rPr>
              <w:t>S</w:t>
            </w:r>
            <w:r w:rsidRPr="00A222EB">
              <w:rPr>
                <w:rFonts w:cstheme="minorHAnsi"/>
                <w:b w:val="0"/>
                <w:bCs w:val="0"/>
                <w:color w:val="000000" w:themeColor="text1"/>
                <w:sz w:val="24"/>
                <w:szCs w:val="24"/>
              </w:rPr>
              <w:t>ection</w:t>
            </w:r>
          </w:p>
        </w:tc>
        <w:tc>
          <w:tcPr>
            <w:tcW w:w="7501" w:type="dxa"/>
          </w:tcPr>
          <w:p w14:paraId="0026BD82" w14:textId="0954B4FE" w:rsidR="00223791" w:rsidRPr="00223791" w:rsidRDefault="00223791" w:rsidP="00AF1B0E">
            <w:pPr>
              <w:rPr>
                <w:rFonts w:asciiTheme="minorHAnsi" w:hAnsiTheme="minorHAnsi" w:cstheme="minorHAnsi"/>
                <w:color w:val="000000" w:themeColor="text1"/>
              </w:rPr>
            </w:pPr>
            <w:r w:rsidRPr="00223791">
              <w:rPr>
                <w:rFonts w:asciiTheme="minorHAnsi" w:hAnsiTheme="minorHAnsi" w:cstheme="minorHAnsi"/>
              </w:rPr>
              <w:t>The total number of filters specified for the first filtered section. The maximum possible number of filters in a message is 32.</w:t>
            </w:r>
          </w:p>
        </w:tc>
      </w:tr>
      <w:tr w:rsidR="00244F8A" w:rsidRPr="007B6FEA" w14:paraId="2C4CF266" w14:textId="77777777" w:rsidTr="00223791">
        <w:tc>
          <w:tcPr>
            <w:tcW w:w="2425" w:type="dxa"/>
          </w:tcPr>
          <w:p w14:paraId="36AA19FD" w14:textId="7DD6BBE8" w:rsidR="00244F8A" w:rsidRPr="00244F8A" w:rsidRDefault="00244F8A" w:rsidP="00AF1B0E">
            <w:pPr>
              <w:pStyle w:val="Caption"/>
              <w:jc w:val="left"/>
              <w:rPr>
                <w:rFonts w:cstheme="minorHAnsi"/>
                <w:b w:val="0"/>
                <w:bCs w:val="0"/>
                <w:sz w:val="24"/>
                <w:szCs w:val="24"/>
              </w:rPr>
            </w:pPr>
            <w:r w:rsidRPr="00244F8A">
              <w:rPr>
                <w:rFonts w:cstheme="minorHAnsi"/>
                <w:b w:val="0"/>
                <w:bCs w:val="0"/>
                <w:color w:val="000000" w:themeColor="text1"/>
                <w:sz w:val="24"/>
                <w:szCs w:val="24"/>
              </w:rPr>
              <w:t xml:space="preserve">Size of the first </w:t>
            </w:r>
            <w:r w:rsidR="00B529CC" w:rsidRPr="00B529CC">
              <w:rPr>
                <w:rFonts w:cstheme="minorHAnsi"/>
                <w:b w:val="0"/>
                <w:bCs w:val="0"/>
                <w:color w:val="000000" w:themeColor="text1"/>
                <w:sz w:val="24"/>
                <w:szCs w:val="24"/>
              </w:rPr>
              <w:t xml:space="preserve">Filter Description List </w:t>
            </w:r>
          </w:p>
        </w:tc>
        <w:tc>
          <w:tcPr>
            <w:tcW w:w="7501" w:type="dxa"/>
          </w:tcPr>
          <w:p w14:paraId="36B3D707" w14:textId="322C1F63" w:rsidR="00244F8A" w:rsidRPr="00223791" w:rsidRDefault="00244F8A" w:rsidP="00AF1B0E">
            <w:pPr>
              <w:rPr>
                <w:rFonts w:asciiTheme="minorHAnsi" w:hAnsiTheme="minorHAnsi" w:cstheme="minorHAnsi"/>
              </w:rPr>
            </w:pPr>
            <w:r w:rsidRPr="008E7EB7">
              <w:rPr>
                <w:rFonts w:asciiTheme="minorHAnsi" w:hAnsiTheme="minorHAnsi" w:cstheme="minorHAnsi"/>
                <w:color w:val="000000" w:themeColor="text1"/>
              </w:rPr>
              <w:t xml:space="preserve">Size of the first </w:t>
            </w:r>
            <w:r w:rsidR="00B529CC">
              <w:rPr>
                <w:rFonts w:asciiTheme="minorHAnsi" w:hAnsiTheme="minorHAnsi" w:cstheme="minorHAnsi"/>
                <w:color w:val="000000" w:themeColor="text1"/>
              </w:rPr>
              <w:t xml:space="preserve">Filter Description List </w:t>
            </w:r>
            <w:r>
              <w:rPr>
                <w:rFonts w:asciiTheme="minorHAnsi" w:hAnsiTheme="minorHAnsi" w:cstheme="minorHAnsi"/>
                <w:color w:val="000000" w:themeColor="text1"/>
              </w:rPr>
              <w:t>in bytes</w:t>
            </w:r>
            <w:ins w:id="234" w:author="Elena Pourmal" w:date="2023-07-17T19:14:00Z">
              <w:r w:rsidR="00B364B9">
                <w:rPr>
                  <w:rFonts w:asciiTheme="minorHAnsi" w:hAnsiTheme="minorHAnsi" w:cstheme="minorHAnsi"/>
                  <w:color w:val="000000" w:themeColor="text1"/>
                </w:rPr>
                <w:t>.</w:t>
              </w:r>
            </w:ins>
          </w:p>
        </w:tc>
      </w:tr>
      <w:tr w:rsidR="00941E27" w:rsidRPr="007B6FEA" w14:paraId="65F8CE8A" w14:textId="77777777" w:rsidTr="00223791">
        <w:tc>
          <w:tcPr>
            <w:tcW w:w="2425" w:type="dxa"/>
          </w:tcPr>
          <w:p w14:paraId="24360823" w14:textId="1ACD685D" w:rsidR="00941E27" w:rsidRPr="00A222EB" w:rsidRDefault="00941E27" w:rsidP="00AF1B0E">
            <w:pPr>
              <w:pStyle w:val="Caption"/>
              <w:jc w:val="left"/>
              <w:rPr>
                <w:rFonts w:cstheme="minorHAnsi"/>
                <w:b w:val="0"/>
                <w:bCs w:val="0"/>
                <w:color w:val="000000" w:themeColor="text1"/>
                <w:sz w:val="24"/>
                <w:szCs w:val="24"/>
              </w:rPr>
            </w:pPr>
            <w:r w:rsidRPr="00A222EB">
              <w:rPr>
                <w:rFonts w:cstheme="minorHAnsi"/>
                <w:b w:val="0"/>
                <w:bCs w:val="0"/>
                <w:color w:val="000000" w:themeColor="text1"/>
                <w:sz w:val="24"/>
                <w:szCs w:val="24"/>
              </w:rPr>
              <w:t>Filter Description List</w:t>
            </w:r>
          </w:p>
        </w:tc>
        <w:tc>
          <w:tcPr>
            <w:tcW w:w="7501" w:type="dxa"/>
          </w:tcPr>
          <w:p w14:paraId="47E2E1AF" w14:textId="6541F45C" w:rsidR="00941E27" w:rsidRPr="00223791" w:rsidRDefault="00223791" w:rsidP="00AF1B0E">
            <w:pPr>
              <w:rPr>
                <w:rFonts w:asciiTheme="minorHAnsi" w:hAnsiTheme="minorHAnsi" w:cstheme="minorHAnsi"/>
                <w:color w:val="000000" w:themeColor="text1"/>
              </w:rPr>
            </w:pPr>
            <w:r w:rsidRPr="00223791">
              <w:rPr>
                <w:rFonts w:asciiTheme="minorHAnsi" w:hAnsiTheme="minorHAnsi" w:cstheme="minorHAnsi"/>
              </w:rPr>
              <w:t>A description of each filter. A filter description as it appears in Filter Pip</w:t>
            </w:r>
            <w:r>
              <w:rPr>
                <w:rFonts w:asciiTheme="minorHAnsi" w:hAnsiTheme="minorHAnsi" w:cstheme="minorHAnsi"/>
              </w:rPr>
              <w:t>e</w:t>
            </w:r>
            <w:r w:rsidRPr="00223791">
              <w:rPr>
                <w:rFonts w:asciiTheme="minorHAnsi" w:hAnsiTheme="minorHAnsi" w:cstheme="minorHAnsi"/>
              </w:rPr>
              <w:t>l</w:t>
            </w:r>
            <w:r>
              <w:rPr>
                <w:rFonts w:asciiTheme="minorHAnsi" w:hAnsiTheme="minorHAnsi" w:cstheme="minorHAnsi"/>
              </w:rPr>
              <w:t>in</w:t>
            </w:r>
            <w:r w:rsidRPr="00223791">
              <w:rPr>
                <w:rFonts w:asciiTheme="minorHAnsi" w:hAnsiTheme="minorHAnsi" w:cstheme="minorHAnsi"/>
              </w:rPr>
              <w:t>e Message Version 2</w:t>
            </w:r>
            <w:r>
              <w:rPr>
                <w:rFonts w:asciiTheme="minorHAnsi" w:hAnsiTheme="minorHAnsi" w:cstheme="minorHAnsi"/>
              </w:rPr>
              <w:t>.  See [</w:t>
            </w:r>
            <w:r>
              <w:rPr>
                <w:rFonts w:asciiTheme="minorHAnsi" w:hAnsiTheme="minorHAnsi" w:cstheme="minorHAnsi"/>
              </w:rPr>
              <w:fldChar w:fldCharType="begin"/>
            </w:r>
            <w:r>
              <w:rPr>
                <w:rFonts w:asciiTheme="minorHAnsi" w:hAnsiTheme="minorHAnsi" w:cstheme="minorHAnsi"/>
              </w:rPr>
              <w:instrText xml:space="preserve"> REF _Ref128647731 \r \h </w:instrText>
            </w:r>
            <w:r>
              <w:rPr>
                <w:rFonts w:asciiTheme="minorHAnsi" w:hAnsiTheme="minorHAnsi" w:cstheme="minorHAnsi"/>
              </w:rPr>
            </w:r>
            <w:r>
              <w:rPr>
                <w:rFonts w:asciiTheme="minorHAnsi" w:hAnsiTheme="minorHAnsi" w:cstheme="minorHAnsi"/>
              </w:rPr>
              <w:fldChar w:fldCharType="separate"/>
            </w:r>
            <w:r w:rsidR="00552575">
              <w:rPr>
                <w:rFonts w:asciiTheme="minorHAnsi" w:hAnsiTheme="minorHAnsi" w:cstheme="minorHAnsi"/>
              </w:rPr>
              <w:t>2</w:t>
            </w:r>
            <w:r>
              <w:rPr>
                <w:rFonts w:asciiTheme="minorHAnsi" w:hAnsiTheme="minorHAnsi" w:cstheme="minorHAnsi"/>
              </w:rPr>
              <w:fldChar w:fldCharType="end"/>
            </w:r>
            <w:r>
              <w:rPr>
                <w:rFonts w:asciiTheme="minorHAnsi" w:hAnsiTheme="minorHAnsi" w:cstheme="minorHAnsi"/>
              </w:rPr>
              <w:t>] for details.</w:t>
            </w:r>
          </w:p>
        </w:tc>
      </w:tr>
      <w:tr w:rsidR="000C07A9" w:rsidRPr="007B6FEA" w14:paraId="21F9DA50" w14:textId="77777777" w:rsidTr="00223791">
        <w:tc>
          <w:tcPr>
            <w:tcW w:w="2425" w:type="dxa"/>
          </w:tcPr>
          <w:p w14:paraId="48ABD2A5" w14:textId="0C8B62A5" w:rsidR="000C07A9" w:rsidRDefault="000C07A9" w:rsidP="00AF1B0E">
            <w:pPr>
              <w:pStyle w:val="Caption"/>
              <w:jc w:val="left"/>
              <w:rPr>
                <w:rFonts w:cstheme="minorHAnsi"/>
                <w:b w:val="0"/>
                <w:bCs w:val="0"/>
                <w:color w:val="000000" w:themeColor="text1"/>
                <w:sz w:val="24"/>
                <w:szCs w:val="24"/>
              </w:rPr>
            </w:pPr>
            <w:r>
              <w:rPr>
                <w:rFonts w:cstheme="minorHAnsi"/>
                <w:b w:val="0"/>
                <w:bCs w:val="0"/>
                <w:color w:val="000000" w:themeColor="text1"/>
                <w:sz w:val="24"/>
                <w:szCs w:val="24"/>
              </w:rPr>
              <w:t>Number of N</w:t>
            </w:r>
            <w:ins w:id="235" w:author="Elena Pourmal" w:date="2023-07-17T20:08:00Z">
              <w:r w:rsidR="00485DFE">
                <w:rPr>
                  <w:rFonts w:cstheme="minorHAnsi"/>
                  <w:b w:val="0"/>
                  <w:bCs w:val="0"/>
                  <w:color w:val="000000" w:themeColor="text1"/>
                  <w:sz w:val="24"/>
                  <w:szCs w:val="24"/>
                </w:rPr>
                <w:t>-</w:t>
              </w:r>
            </w:ins>
            <w:proofErr w:type="spellStart"/>
            <w:r>
              <w:rPr>
                <w:rFonts w:cstheme="minorHAnsi"/>
                <w:b w:val="0"/>
                <w:bCs w:val="0"/>
                <w:color w:val="000000" w:themeColor="text1"/>
                <w:sz w:val="24"/>
                <w:szCs w:val="24"/>
              </w:rPr>
              <w:t>th</w:t>
            </w:r>
            <w:proofErr w:type="spellEnd"/>
            <w:r>
              <w:rPr>
                <w:rFonts w:cstheme="minorHAnsi"/>
                <w:b w:val="0"/>
                <w:bCs w:val="0"/>
                <w:color w:val="000000" w:themeColor="text1"/>
                <w:sz w:val="24"/>
                <w:szCs w:val="24"/>
              </w:rPr>
              <w:t xml:space="preserve"> </w:t>
            </w:r>
            <w:r w:rsidR="00941E27">
              <w:rPr>
                <w:rFonts w:cstheme="minorHAnsi"/>
                <w:b w:val="0"/>
                <w:bCs w:val="0"/>
                <w:color w:val="000000" w:themeColor="text1"/>
                <w:sz w:val="24"/>
                <w:szCs w:val="24"/>
              </w:rPr>
              <w:t xml:space="preserve">Filtered </w:t>
            </w:r>
            <w:r>
              <w:rPr>
                <w:rFonts w:cstheme="minorHAnsi"/>
                <w:b w:val="0"/>
                <w:bCs w:val="0"/>
                <w:color w:val="000000" w:themeColor="text1"/>
                <w:sz w:val="24"/>
                <w:szCs w:val="24"/>
              </w:rPr>
              <w:t xml:space="preserve">Section </w:t>
            </w:r>
          </w:p>
        </w:tc>
        <w:tc>
          <w:tcPr>
            <w:tcW w:w="7501" w:type="dxa"/>
          </w:tcPr>
          <w:p w14:paraId="02BCD9BD" w14:textId="530A4FFF" w:rsidR="000C07A9" w:rsidRPr="00DA2524" w:rsidRDefault="000C07A9" w:rsidP="00AF1B0E">
            <w:pPr>
              <w:pStyle w:val="Caption"/>
              <w:rPr>
                <w:rFonts w:cstheme="minorHAnsi"/>
                <w:b w:val="0"/>
                <w:bCs w:val="0"/>
                <w:color w:val="000000" w:themeColor="text1"/>
                <w:sz w:val="24"/>
                <w:szCs w:val="24"/>
              </w:rPr>
            </w:pPr>
            <w:r w:rsidRPr="00DA2524">
              <w:rPr>
                <w:rFonts w:cstheme="minorHAnsi"/>
                <w:b w:val="0"/>
                <w:bCs w:val="0"/>
                <w:color w:val="000000" w:themeColor="text1"/>
                <w:sz w:val="24"/>
                <w:szCs w:val="24"/>
              </w:rPr>
              <w:t>Number of the N</w:t>
            </w:r>
            <w:ins w:id="236" w:author="Elena Pourmal" w:date="2023-07-17T19:14:00Z">
              <w:r w:rsidR="00B364B9">
                <w:rPr>
                  <w:rFonts w:cstheme="minorHAnsi"/>
                  <w:b w:val="0"/>
                  <w:bCs w:val="0"/>
                  <w:color w:val="000000" w:themeColor="text1"/>
                  <w:sz w:val="24"/>
                  <w:szCs w:val="24"/>
                </w:rPr>
                <w:t>-</w:t>
              </w:r>
            </w:ins>
            <w:proofErr w:type="spellStart"/>
            <w:r w:rsidRPr="00DA2524">
              <w:rPr>
                <w:rFonts w:cstheme="minorHAnsi"/>
                <w:b w:val="0"/>
                <w:bCs w:val="0"/>
                <w:color w:val="000000" w:themeColor="text1"/>
                <w:sz w:val="24"/>
                <w:szCs w:val="24"/>
              </w:rPr>
              <w:t>th</w:t>
            </w:r>
            <w:proofErr w:type="spellEnd"/>
            <w:r w:rsidRPr="00DA2524">
              <w:rPr>
                <w:rFonts w:cstheme="minorHAnsi"/>
                <w:b w:val="0"/>
                <w:bCs w:val="0"/>
                <w:color w:val="000000" w:themeColor="text1"/>
                <w:sz w:val="24"/>
                <w:szCs w:val="24"/>
              </w:rPr>
              <w:t xml:space="preserve"> </w:t>
            </w:r>
            <w:r w:rsidR="00941E27">
              <w:rPr>
                <w:rFonts w:cstheme="minorHAnsi"/>
                <w:b w:val="0"/>
                <w:bCs w:val="0"/>
                <w:color w:val="000000" w:themeColor="text1"/>
                <w:sz w:val="24"/>
                <w:szCs w:val="24"/>
              </w:rPr>
              <w:t xml:space="preserve">filtered </w:t>
            </w:r>
            <w:r w:rsidRPr="00DA2524">
              <w:rPr>
                <w:rFonts w:cstheme="minorHAnsi"/>
                <w:b w:val="0"/>
                <w:bCs w:val="0"/>
                <w:color w:val="000000" w:themeColor="text1"/>
                <w:sz w:val="24"/>
                <w:szCs w:val="24"/>
              </w:rPr>
              <w:t>section.</w:t>
            </w:r>
          </w:p>
        </w:tc>
      </w:tr>
      <w:tr w:rsidR="00223791" w:rsidRPr="007B6FEA" w14:paraId="02FFEB2D" w14:textId="77777777" w:rsidTr="00223791">
        <w:tc>
          <w:tcPr>
            <w:tcW w:w="2425" w:type="dxa"/>
          </w:tcPr>
          <w:p w14:paraId="46A51FE6" w14:textId="1C078F42" w:rsidR="00223791" w:rsidRDefault="00223791" w:rsidP="00223791">
            <w:pPr>
              <w:pStyle w:val="Caption"/>
              <w:jc w:val="left"/>
              <w:rPr>
                <w:rFonts w:cstheme="minorHAnsi"/>
                <w:b w:val="0"/>
                <w:bCs w:val="0"/>
                <w:color w:val="000000" w:themeColor="text1"/>
                <w:sz w:val="24"/>
                <w:szCs w:val="24"/>
              </w:rPr>
            </w:pPr>
            <w:r w:rsidRPr="00A222EB">
              <w:rPr>
                <w:rFonts w:cstheme="minorHAnsi"/>
                <w:b w:val="0"/>
                <w:bCs w:val="0"/>
                <w:color w:val="000000" w:themeColor="text1"/>
                <w:sz w:val="24"/>
                <w:szCs w:val="24"/>
              </w:rPr>
              <w:lastRenderedPageBreak/>
              <w:t>Number of filters for N</w:t>
            </w:r>
            <w:ins w:id="237" w:author="Elena Pourmal" w:date="2023-07-17T20:09:00Z">
              <w:r w:rsidR="00485DFE">
                <w:rPr>
                  <w:rFonts w:cstheme="minorHAnsi"/>
                  <w:b w:val="0"/>
                  <w:bCs w:val="0"/>
                  <w:color w:val="000000" w:themeColor="text1"/>
                  <w:sz w:val="24"/>
                  <w:szCs w:val="24"/>
                </w:rPr>
                <w:t>-</w:t>
              </w:r>
            </w:ins>
            <w:proofErr w:type="spellStart"/>
            <w:r w:rsidRPr="00A222EB">
              <w:rPr>
                <w:rFonts w:cstheme="minorHAnsi"/>
                <w:b w:val="0"/>
                <w:bCs w:val="0"/>
                <w:color w:val="000000" w:themeColor="text1"/>
                <w:sz w:val="24"/>
                <w:szCs w:val="24"/>
              </w:rPr>
              <w:t>th</w:t>
            </w:r>
            <w:proofErr w:type="spellEnd"/>
            <w:r w:rsidRPr="00A222EB">
              <w:rPr>
                <w:rFonts w:cstheme="minorHAnsi"/>
                <w:b w:val="0"/>
                <w:bCs w:val="0"/>
                <w:color w:val="000000" w:themeColor="text1"/>
                <w:sz w:val="24"/>
                <w:szCs w:val="24"/>
              </w:rPr>
              <w:t xml:space="preserve"> </w:t>
            </w:r>
            <w:r w:rsidR="00A222EB">
              <w:rPr>
                <w:rFonts w:cstheme="minorHAnsi"/>
                <w:b w:val="0"/>
                <w:bCs w:val="0"/>
                <w:color w:val="000000" w:themeColor="text1"/>
                <w:sz w:val="24"/>
                <w:szCs w:val="24"/>
              </w:rPr>
              <w:t>F</w:t>
            </w:r>
            <w:r w:rsidRPr="00A222EB">
              <w:rPr>
                <w:rFonts w:cstheme="minorHAnsi"/>
                <w:b w:val="0"/>
                <w:bCs w:val="0"/>
                <w:color w:val="000000" w:themeColor="text1"/>
                <w:sz w:val="24"/>
                <w:szCs w:val="24"/>
              </w:rPr>
              <w:t xml:space="preserve">iltered </w:t>
            </w:r>
            <w:r w:rsidR="00A222EB">
              <w:rPr>
                <w:rFonts w:cstheme="minorHAnsi"/>
                <w:b w:val="0"/>
                <w:bCs w:val="0"/>
                <w:color w:val="000000" w:themeColor="text1"/>
                <w:sz w:val="24"/>
                <w:szCs w:val="24"/>
              </w:rPr>
              <w:t>S</w:t>
            </w:r>
            <w:r w:rsidRPr="00A222EB">
              <w:rPr>
                <w:rFonts w:cstheme="minorHAnsi"/>
                <w:b w:val="0"/>
                <w:bCs w:val="0"/>
                <w:color w:val="000000" w:themeColor="text1"/>
                <w:sz w:val="24"/>
                <w:szCs w:val="24"/>
              </w:rPr>
              <w:t>ection</w:t>
            </w:r>
          </w:p>
        </w:tc>
        <w:tc>
          <w:tcPr>
            <w:tcW w:w="7501" w:type="dxa"/>
          </w:tcPr>
          <w:p w14:paraId="47C59C09" w14:textId="5E5629B2" w:rsidR="00223791" w:rsidRPr="00223791" w:rsidRDefault="00223791" w:rsidP="00223791">
            <w:pPr>
              <w:pStyle w:val="Caption"/>
              <w:rPr>
                <w:rFonts w:cstheme="minorHAnsi"/>
                <w:b w:val="0"/>
                <w:bCs w:val="0"/>
                <w:color w:val="000000" w:themeColor="text1"/>
                <w:sz w:val="24"/>
                <w:szCs w:val="24"/>
              </w:rPr>
            </w:pPr>
            <w:r w:rsidRPr="00A222EB">
              <w:rPr>
                <w:rFonts w:cstheme="minorHAnsi"/>
                <w:b w:val="0"/>
                <w:bCs w:val="0"/>
                <w:color w:val="000000" w:themeColor="text1"/>
                <w:sz w:val="24"/>
                <w:szCs w:val="24"/>
              </w:rPr>
              <w:t>The total number of filters specified for the N</w:t>
            </w:r>
            <w:ins w:id="238" w:author="Elena Pourmal" w:date="2023-07-17T19:14:00Z">
              <w:r w:rsidR="00B364B9">
                <w:rPr>
                  <w:rFonts w:cstheme="minorHAnsi"/>
                  <w:b w:val="0"/>
                  <w:bCs w:val="0"/>
                  <w:color w:val="000000" w:themeColor="text1"/>
                  <w:sz w:val="24"/>
                  <w:szCs w:val="24"/>
                </w:rPr>
                <w:t>-</w:t>
              </w:r>
            </w:ins>
            <w:proofErr w:type="spellStart"/>
            <w:r w:rsidRPr="00A222EB">
              <w:rPr>
                <w:rFonts w:cstheme="minorHAnsi"/>
                <w:b w:val="0"/>
                <w:bCs w:val="0"/>
                <w:color w:val="000000" w:themeColor="text1"/>
                <w:sz w:val="24"/>
                <w:szCs w:val="24"/>
              </w:rPr>
              <w:t>th</w:t>
            </w:r>
            <w:proofErr w:type="spellEnd"/>
            <w:r w:rsidRPr="00A222EB">
              <w:rPr>
                <w:rFonts w:cstheme="minorHAnsi"/>
                <w:b w:val="0"/>
                <w:bCs w:val="0"/>
                <w:color w:val="000000" w:themeColor="text1"/>
                <w:sz w:val="24"/>
                <w:szCs w:val="24"/>
              </w:rPr>
              <w:t xml:space="preserve"> filtered section. The maximum possible number of filters in a message is 32.</w:t>
            </w:r>
          </w:p>
        </w:tc>
      </w:tr>
      <w:tr w:rsidR="00244F8A" w:rsidRPr="007B6FEA" w14:paraId="385E5050" w14:textId="77777777" w:rsidTr="00223791">
        <w:tc>
          <w:tcPr>
            <w:tcW w:w="2425" w:type="dxa"/>
          </w:tcPr>
          <w:p w14:paraId="631AD794" w14:textId="74D367EE" w:rsidR="00244F8A" w:rsidRPr="00223791" w:rsidRDefault="00244F8A" w:rsidP="00244F8A">
            <w:pPr>
              <w:pStyle w:val="Caption"/>
              <w:jc w:val="left"/>
              <w:rPr>
                <w:rFonts w:cstheme="minorHAnsi"/>
                <w:b w:val="0"/>
                <w:bCs w:val="0"/>
                <w:sz w:val="24"/>
                <w:szCs w:val="24"/>
              </w:rPr>
            </w:pPr>
            <w:r w:rsidRPr="006901A5">
              <w:rPr>
                <w:rFonts w:cstheme="minorHAnsi"/>
                <w:b w:val="0"/>
                <w:bCs w:val="0"/>
                <w:color w:val="000000" w:themeColor="text1"/>
                <w:sz w:val="24"/>
                <w:szCs w:val="24"/>
              </w:rPr>
              <w:t xml:space="preserve">Size of the </w:t>
            </w:r>
            <w:r>
              <w:rPr>
                <w:rFonts w:cstheme="minorHAnsi"/>
                <w:b w:val="0"/>
                <w:bCs w:val="0"/>
                <w:color w:val="000000" w:themeColor="text1"/>
                <w:sz w:val="24"/>
                <w:szCs w:val="24"/>
              </w:rPr>
              <w:t>N</w:t>
            </w:r>
            <w:ins w:id="239" w:author="Elena Pourmal" w:date="2023-07-17T20:09:00Z">
              <w:r w:rsidR="00485DFE">
                <w:rPr>
                  <w:rFonts w:cstheme="minorHAnsi"/>
                  <w:b w:val="0"/>
                  <w:bCs w:val="0"/>
                  <w:color w:val="000000" w:themeColor="text1"/>
                  <w:sz w:val="24"/>
                  <w:szCs w:val="24"/>
                </w:rPr>
                <w:t>-</w:t>
              </w:r>
            </w:ins>
            <w:proofErr w:type="spellStart"/>
            <w:r>
              <w:rPr>
                <w:rFonts w:cstheme="minorHAnsi"/>
                <w:b w:val="0"/>
                <w:bCs w:val="0"/>
                <w:color w:val="000000" w:themeColor="text1"/>
                <w:sz w:val="24"/>
                <w:szCs w:val="24"/>
              </w:rPr>
              <w:t>th</w:t>
            </w:r>
            <w:proofErr w:type="spellEnd"/>
            <w:r w:rsidRPr="006901A5">
              <w:rPr>
                <w:rFonts w:cstheme="minorHAnsi"/>
                <w:b w:val="0"/>
                <w:bCs w:val="0"/>
                <w:color w:val="000000" w:themeColor="text1"/>
                <w:sz w:val="24"/>
                <w:szCs w:val="24"/>
              </w:rPr>
              <w:t xml:space="preserve"> </w:t>
            </w:r>
            <w:r w:rsidR="00B529CC" w:rsidRPr="00B529CC">
              <w:rPr>
                <w:rFonts w:cstheme="minorHAnsi"/>
                <w:b w:val="0"/>
                <w:bCs w:val="0"/>
                <w:color w:val="000000" w:themeColor="text1"/>
                <w:sz w:val="24"/>
                <w:szCs w:val="24"/>
              </w:rPr>
              <w:t xml:space="preserve">Filter Description List </w:t>
            </w:r>
          </w:p>
        </w:tc>
        <w:tc>
          <w:tcPr>
            <w:tcW w:w="7501" w:type="dxa"/>
          </w:tcPr>
          <w:p w14:paraId="17CD41B4" w14:textId="75C2CD58" w:rsidR="00244F8A" w:rsidRPr="00244F8A" w:rsidRDefault="00244F8A" w:rsidP="00244F8A">
            <w:pPr>
              <w:pStyle w:val="Caption"/>
              <w:rPr>
                <w:rFonts w:cstheme="minorHAnsi"/>
                <w:b w:val="0"/>
                <w:bCs w:val="0"/>
                <w:sz w:val="24"/>
                <w:szCs w:val="24"/>
              </w:rPr>
            </w:pPr>
            <w:r w:rsidRPr="00244F8A">
              <w:rPr>
                <w:rFonts w:cstheme="minorHAnsi"/>
                <w:b w:val="0"/>
                <w:bCs w:val="0"/>
                <w:color w:val="000000" w:themeColor="text1"/>
                <w:sz w:val="24"/>
                <w:szCs w:val="24"/>
              </w:rPr>
              <w:t>Size of the N</w:t>
            </w:r>
            <w:ins w:id="240" w:author="Elena Pourmal" w:date="2023-07-17T20:08:00Z">
              <w:r w:rsidR="00485DFE">
                <w:rPr>
                  <w:rFonts w:cstheme="minorHAnsi"/>
                  <w:b w:val="0"/>
                  <w:bCs w:val="0"/>
                  <w:color w:val="000000" w:themeColor="text1"/>
                  <w:sz w:val="24"/>
                  <w:szCs w:val="24"/>
                </w:rPr>
                <w:t>-</w:t>
              </w:r>
            </w:ins>
            <w:proofErr w:type="spellStart"/>
            <w:r w:rsidRPr="00244F8A">
              <w:rPr>
                <w:rFonts w:cstheme="minorHAnsi"/>
                <w:b w:val="0"/>
                <w:bCs w:val="0"/>
                <w:color w:val="000000" w:themeColor="text1"/>
                <w:sz w:val="24"/>
                <w:szCs w:val="24"/>
              </w:rPr>
              <w:t>th</w:t>
            </w:r>
            <w:proofErr w:type="spellEnd"/>
            <w:r w:rsidRPr="00244F8A">
              <w:rPr>
                <w:rFonts w:cstheme="minorHAnsi"/>
                <w:b w:val="0"/>
                <w:bCs w:val="0"/>
                <w:color w:val="000000" w:themeColor="text1"/>
                <w:sz w:val="24"/>
                <w:szCs w:val="24"/>
              </w:rPr>
              <w:t xml:space="preserve"> </w:t>
            </w:r>
            <w:r w:rsidR="00B529CC" w:rsidRPr="00B529CC">
              <w:rPr>
                <w:rFonts w:cstheme="minorHAnsi"/>
                <w:b w:val="0"/>
                <w:bCs w:val="0"/>
                <w:color w:val="000000" w:themeColor="text1"/>
                <w:sz w:val="24"/>
                <w:szCs w:val="24"/>
              </w:rPr>
              <w:t xml:space="preserve">Filter Description List </w:t>
            </w:r>
            <w:r w:rsidRPr="00244F8A">
              <w:rPr>
                <w:rFonts w:cstheme="minorHAnsi"/>
                <w:b w:val="0"/>
                <w:bCs w:val="0"/>
                <w:color w:val="000000" w:themeColor="text1"/>
                <w:sz w:val="24"/>
                <w:szCs w:val="24"/>
              </w:rPr>
              <w:t>in bytes</w:t>
            </w:r>
            <w:ins w:id="241" w:author="Elena Pourmal" w:date="2023-07-17T19:14:00Z">
              <w:r w:rsidR="00B364B9">
                <w:rPr>
                  <w:rFonts w:cstheme="minorHAnsi"/>
                  <w:b w:val="0"/>
                  <w:bCs w:val="0"/>
                  <w:color w:val="000000" w:themeColor="text1"/>
                  <w:sz w:val="24"/>
                  <w:szCs w:val="24"/>
                </w:rPr>
                <w:t>.</w:t>
              </w:r>
            </w:ins>
          </w:p>
        </w:tc>
      </w:tr>
      <w:tr w:rsidR="00244F8A" w:rsidRPr="007B6FEA" w14:paraId="07C73F1F" w14:textId="77777777" w:rsidTr="00223791">
        <w:tc>
          <w:tcPr>
            <w:tcW w:w="2425" w:type="dxa"/>
          </w:tcPr>
          <w:p w14:paraId="551A823A" w14:textId="026796E1" w:rsidR="00244F8A" w:rsidRPr="00223791" w:rsidRDefault="00244F8A" w:rsidP="00244F8A">
            <w:pPr>
              <w:pStyle w:val="Caption"/>
              <w:jc w:val="left"/>
              <w:rPr>
                <w:rFonts w:cstheme="minorHAnsi"/>
                <w:b w:val="0"/>
                <w:bCs w:val="0"/>
                <w:color w:val="000000" w:themeColor="text1"/>
                <w:sz w:val="24"/>
                <w:szCs w:val="24"/>
              </w:rPr>
            </w:pPr>
            <w:r w:rsidRPr="00A222EB">
              <w:rPr>
                <w:rFonts w:cstheme="minorHAnsi"/>
                <w:b w:val="0"/>
                <w:bCs w:val="0"/>
                <w:color w:val="000000" w:themeColor="text1"/>
                <w:sz w:val="24"/>
                <w:szCs w:val="24"/>
              </w:rPr>
              <w:t>Filter Description List</w:t>
            </w:r>
          </w:p>
        </w:tc>
        <w:tc>
          <w:tcPr>
            <w:tcW w:w="7501" w:type="dxa"/>
          </w:tcPr>
          <w:p w14:paraId="7502CEDF" w14:textId="2849CB56" w:rsidR="00244F8A" w:rsidRPr="00223791" w:rsidRDefault="00244F8A" w:rsidP="00244F8A">
            <w:pPr>
              <w:pStyle w:val="Caption"/>
              <w:rPr>
                <w:rFonts w:cstheme="minorHAnsi"/>
                <w:b w:val="0"/>
                <w:bCs w:val="0"/>
                <w:color w:val="000000" w:themeColor="text1"/>
                <w:sz w:val="24"/>
                <w:szCs w:val="24"/>
              </w:rPr>
            </w:pPr>
            <w:r w:rsidRPr="00A222EB">
              <w:rPr>
                <w:rFonts w:cstheme="minorHAnsi"/>
                <w:b w:val="0"/>
                <w:bCs w:val="0"/>
                <w:color w:val="000000" w:themeColor="text1"/>
                <w:sz w:val="24"/>
                <w:szCs w:val="24"/>
              </w:rPr>
              <w:t>A description of each filter. A filter description as it appears in Filter Pipeline Message Version 2. See [</w:t>
            </w:r>
            <w:r w:rsidRPr="00A222EB">
              <w:rPr>
                <w:rFonts w:cstheme="minorHAnsi"/>
                <w:b w:val="0"/>
                <w:bCs w:val="0"/>
                <w:color w:val="000000" w:themeColor="text1"/>
                <w:sz w:val="24"/>
                <w:szCs w:val="24"/>
              </w:rPr>
              <w:fldChar w:fldCharType="begin"/>
            </w:r>
            <w:r w:rsidRPr="00A222EB">
              <w:rPr>
                <w:rFonts w:cstheme="minorHAnsi"/>
                <w:b w:val="0"/>
                <w:bCs w:val="0"/>
                <w:color w:val="000000" w:themeColor="text1"/>
                <w:sz w:val="24"/>
                <w:szCs w:val="24"/>
              </w:rPr>
              <w:instrText xml:space="preserve"> REF _Ref128647731 \r \h  \* MERGEFORMAT </w:instrText>
            </w:r>
            <w:r w:rsidRPr="00A222EB">
              <w:rPr>
                <w:rFonts w:cstheme="minorHAnsi"/>
                <w:b w:val="0"/>
                <w:bCs w:val="0"/>
                <w:color w:val="000000" w:themeColor="text1"/>
                <w:sz w:val="24"/>
                <w:szCs w:val="24"/>
              </w:rPr>
            </w:r>
            <w:r w:rsidRPr="00A222EB">
              <w:rPr>
                <w:rFonts w:cstheme="minorHAnsi"/>
                <w:b w:val="0"/>
                <w:bCs w:val="0"/>
                <w:color w:val="000000" w:themeColor="text1"/>
                <w:sz w:val="24"/>
                <w:szCs w:val="24"/>
              </w:rPr>
              <w:fldChar w:fldCharType="separate"/>
            </w:r>
            <w:r w:rsidR="00552575">
              <w:rPr>
                <w:rFonts w:cstheme="minorHAnsi"/>
                <w:b w:val="0"/>
                <w:bCs w:val="0"/>
                <w:color w:val="000000" w:themeColor="text1"/>
                <w:sz w:val="24"/>
                <w:szCs w:val="24"/>
              </w:rPr>
              <w:t>2</w:t>
            </w:r>
            <w:r w:rsidRPr="00A222EB">
              <w:rPr>
                <w:rFonts w:cstheme="minorHAnsi"/>
                <w:b w:val="0"/>
                <w:bCs w:val="0"/>
                <w:color w:val="000000" w:themeColor="text1"/>
                <w:sz w:val="24"/>
                <w:szCs w:val="24"/>
              </w:rPr>
              <w:fldChar w:fldCharType="end"/>
            </w:r>
            <w:r w:rsidRPr="00A222EB">
              <w:rPr>
                <w:rFonts w:cstheme="minorHAnsi"/>
                <w:b w:val="0"/>
                <w:bCs w:val="0"/>
                <w:color w:val="000000" w:themeColor="text1"/>
                <w:sz w:val="24"/>
                <w:szCs w:val="24"/>
              </w:rPr>
              <w:t>] for details.</w:t>
            </w:r>
          </w:p>
        </w:tc>
      </w:tr>
    </w:tbl>
    <w:p w14:paraId="1213AE6A" w14:textId="77777777" w:rsidR="00E0434B" w:rsidRPr="008C2439" w:rsidRDefault="00E0434B" w:rsidP="007747F8">
      <w:pPr>
        <w:rPr>
          <w:rFonts w:asciiTheme="minorHAnsi" w:eastAsiaTheme="minorHAnsi" w:hAnsiTheme="minorHAnsi" w:cstheme="minorBidi"/>
          <w:b/>
          <w:bCs/>
          <w:color w:val="4F81BD" w:themeColor="accent1"/>
        </w:rPr>
      </w:pPr>
    </w:p>
    <w:p w14:paraId="61651821" w14:textId="70E73DC1" w:rsidR="009C351F" w:rsidRDefault="008C2439" w:rsidP="008C2439">
      <w:pPr>
        <w:pStyle w:val="Heading1"/>
      </w:pPr>
      <w:bookmarkStart w:id="242" w:name="_Ref136164029"/>
      <w:bookmarkStart w:id="243" w:name="_Ref136164298"/>
      <w:bookmarkStart w:id="244" w:name="_Toc140514698"/>
      <w:r>
        <w:t>Structured Chunk Indexing</w:t>
      </w:r>
      <w:bookmarkEnd w:id="242"/>
      <w:bookmarkEnd w:id="243"/>
      <w:bookmarkEnd w:id="244"/>
    </w:p>
    <w:p w14:paraId="41233D30" w14:textId="33964181" w:rsidR="008C2439" w:rsidRDefault="008C2439" w:rsidP="008C2439">
      <w:pPr>
        <w:rPr>
          <w:rFonts w:asciiTheme="minorHAnsi" w:hAnsiTheme="minorHAnsi" w:cstheme="minorHAnsi"/>
        </w:rPr>
      </w:pPr>
      <w:r w:rsidRPr="00B25E93">
        <w:rPr>
          <w:rFonts w:asciiTheme="minorHAnsi" w:hAnsiTheme="minorHAnsi" w:cstheme="minorHAnsi"/>
          <w:color w:val="000000" w:themeColor="text1"/>
        </w:rPr>
        <w:t>We will need to modify existing chunk indexing to accommodate non-filtered and filtered structured chunks</w:t>
      </w:r>
      <w:ins w:id="245" w:author="Elena Pourmal" w:date="2023-07-17T19:15:00Z">
        <w:r w:rsidR="00B364B9">
          <w:rPr>
            <w:rFonts w:asciiTheme="minorHAnsi" w:hAnsiTheme="minorHAnsi" w:cstheme="minorHAnsi"/>
            <w:color w:val="000000" w:themeColor="text1"/>
          </w:rPr>
          <w:t xml:space="preserve"> metadata</w:t>
        </w:r>
      </w:ins>
      <w:r w:rsidRPr="00B25E93">
        <w:rPr>
          <w:rFonts w:asciiTheme="minorHAnsi" w:hAnsiTheme="minorHAnsi" w:cstheme="minorHAnsi"/>
          <w:color w:val="000000" w:themeColor="text1"/>
        </w:rPr>
        <w:t xml:space="preserve">. Next sections discuss changes to for indexing schemas: Single Chunk Indexing, Fixed Array Indexing, Extensible Array Indexing and Version 2 B-tree Chunk Indexing. </w:t>
      </w:r>
      <w:r w:rsidRPr="00AE3320">
        <w:rPr>
          <w:rFonts w:asciiTheme="minorHAnsi" w:hAnsiTheme="minorHAnsi" w:cstheme="minorHAnsi"/>
        </w:rPr>
        <w:t>Implicit indexing cannot be used for structured chunk due to its variable-size nature. Version 1 B-tree Chunk Indexing is obsolete and is not considered for new features.</w:t>
      </w:r>
    </w:p>
    <w:p w14:paraId="5DC792D0" w14:textId="77777777" w:rsidR="00E24406" w:rsidRDefault="00E24406" w:rsidP="008C2439">
      <w:pPr>
        <w:rPr>
          <w:rFonts w:asciiTheme="minorHAnsi" w:hAnsiTheme="minorHAnsi" w:cstheme="minorHAnsi"/>
        </w:rPr>
      </w:pPr>
    </w:p>
    <w:p w14:paraId="197976AB" w14:textId="56B475CD" w:rsidR="00E24406" w:rsidRPr="00AE3320" w:rsidRDefault="00E24406" w:rsidP="008C2439">
      <w:pPr>
        <w:rPr>
          <w:rFonts w:asciiTheme="minorHAnsi" w:hAnsiTheme="minorHAnsi" w:cstheme="minorHAnsi"/>
        </w:rPr>
      </w:pPr>
      <w:r>
        <w:rPr>
          <w:rFonts w:asciiTheme="minorHAnsi" w:hAnsiTheme="minorHAnsi" w:cstheme="minorHAnsi"/>
        </w:rPr>
        <w:t>Throughout this section, we refer to both Structured Chunk Metadata and Filtered Structured Chunk Metadata</w:t>
      </w:r>
      <w:ins w:id="246" w:author="Elena Pourmal" w:date="2023-07-17T19:16:00Z">
        <w:r w:rsidR="00B364B9">
          <w:rPr>
            <w:rFonts w:asciiTheme="minorHAnsi" w:hAnsiTheme="minorHAnsi" w:cstheme="minorHAnsi"/>
          </w:rPr>
          <w:t xml:space="preserve"> as described in sections </w:t>
        </w:r>
        <w:r w:rsidR="00B364B9">
          <w:rPr>
            <w:rFonts w:asciiTheme="minorHAnsi" w:hAnsiTheme="minorHAnsi" w:cstheme="minorHAnsi"/>
          </w:rPr>
          <w:fldChar w:fldCharType="begin"/>
        </w:r>
        <w:r w:rsidR="00B364B9">
          <w:rPr>
            <w:rFonts w:asciiTheme="minorHAnsi" w:hAnsiTheme="minorHAnsi" w:cstheme="minorHAnsi"/>
          </w:rPr>
          <w:instrText xml:space="preserve"> REF _Ref140513805 \r \h </w:instrText>
        </w:r>
        <w:r w:rsidR="00B364B9">
          <w:rPr>
            <w:rFonts w:asciiTheme="minorHAnsi" w:hAnsiTheme="minorHAnsi" w:cstheme="minorHAnsi"/>
          </w:rPr>
        </w:r>
      </w:ins>
      <w:r w:rsidR="00B364B9">
        <w:rPr>
          <w:rFonts w:asciiTheme="minorHAnsi" w:hAnsiTheme="minorHAnsi" w:cstheme="minorHAnsi"/>
        </w:rPr>
        <w:fldChar w:fldCharType="separate"/>
      </w:r>
      <w:ins w:id="247" w:author="Elena Pourmal" w:date="2023-07-17T19:16:00Z">
        <w:r w:rsidR="00B364B9">
          <w:rPr>
            <w:rFonts w:asciiTheme="minorHAnsi" w:hAnsiTheme="minorHAnsi" w:cstheme="minorHAnsi"/>
          </w:rPr>
          <w:t>2.1.1</w:t>
        </w:r>
        <w:r w:rsidR="00B364B9">
          <w:rPr>
            <w:rFonts w:asciiTheme="minorHAnsi" w:hAnsiTheme="minorHAnsi" w:cstheme="minorHAnsi"/>
          </w:rPr>
          <w:fldChar w:fldCharType="end"/>
        </w:r>
        <w:r w:rsidR="00B364B9">
          <w:rPr>
            <w:rFonts w:asciiTheme="minorHAnsi" w:hAnsiTheme="minorHAnsi" w:cstheme="minorHAnsi"/>
          </w:rPr>
          <w:t xml:space="preserve"> and </w:t>
        </w:r>
        <w:r w:rsidR="00B364B9">
          <w:rPr>
            <w:rFonts w:asciiTheme="minorHAnsi" w:hAnsiTheme="minorHAnsi" w:cstheme="minorHAnsi"/>
          </w:rPr>
          <w:fldChar w:fldCharType="begin"/>
        </w:r>
        <w:r w:rsidR="00B364B9">
          <w:rPr>
            <w:rFonts w:asciiTheme="minorHAnsi" w:hAnsiTheme="minorHAnsi" w:cstheme="minorHAnsi"/>
          </w:rPr>
          <w:instrText xml:space="preserve"> REF _Ref140513817 \r \h </w:instrText>
        </w:r>
        <w:r w:rsidR="00B364B9">
          <w:rPr>
            <w:rFonts w:asciiTheme="minorHAnsi" w:hAnsiTheme="minorHAnsi" w:cstheme="minorHAnsi"/>
          </w:rPr>
        </w:r>
      </w:ins>
      <w:r w:rsidR="00B364B9">
        <w:rPr>
          <w:rFonts w:asciiTheme="minorHAnsi" w:hAnsiTheme="minorHAnsi" w:cstheme="minorHAnsi"/>
        </w:rPr>
        <w:fldChar w:fldCharType="separate"/>
      </w:r>
      <w:ins w:id="248" w:author="Elena Pourmal" w:date="2023-07-17T19:16:00Z">
        <w:r w:rsidR="00B364B9">
          <w:rPr>
            <w:rFonts w:asciiTheme="minorHAnsi" w:hAnsiTheme="minorHAnsi" w:cstheme="minorHAnsi"/>
          </w:rPr>
          <w:t>2.2.1</w:t>
        </w:r>
        <w:r w:rsidR="00B364B9">
          <w:rPr>
            <w:rFonts w:asciiTheme="minorHAnsi" w:hAnsiTheme="minorHAnsi" w:cstheme="minorHAnsi"/>
          </w:rPr>
          <w:fldChar w:fldCharType="end"/>
        </w:r>
        <w:r w:rsidR="00B364B9">
          <w:rPr>
            <w:rFonts w:asciiTheme="minorHAnsi" w:hAnsiTheme="minorHAnsi" w:cstheme="minorHAnsi"/>
          </w:rPr>
          <w:t xml:space="preserve"> correspondingly</w:t>
        </w:r>
      </w:ins>
      <w:r>
        <w:rPr>
          <w:rFonts w:asciiTheme="minorHAnsi" w:hAnsiTheme="minorHAnsi" w:cstheme="minorHAnsi"/>
        </w:rPr>
        <w:t>.  While the size of this metadata is variable, it is a function of the number of sections – which is specified in the Data Layout message, and is constant within any dataset.</w:t>
      </w:r>
      <w:ins w:id="249" w:author="Elena Pourmal" w:date="2023-07-17T19:17:00Z">
        <w:r w:rsidR="00B364B9">
          <w:rPr>
            <w:rFonts w:asciiTheme="minorHAnsi" w:hAnsiTheme="minorHAnsi" w:cstheme="minorHAnsi"/>
          </w:rPr>
          <w:t xml:space="preserve"> All extensions are shown in </w:t>
        </w:r>
        <w:r w:rsidR="00B364B9" w:rsidRPr="00B364B9">
          <w:rPr>
            <w:rFonts w:asciiTheme="minorHAnsi" w:hAnsiTheme="minorHAnsi" w:cstheme="minorHAnsi"/>
            <w:b/>
            <w:bCs/>
          </w:rPr>
          <w:t>bold</w:t>
        </w:r>
        <w:r w:rsidR="00B364B9">
          <w:rPr>
            <w:rFonts w:asciiTheme="minorHAnsi" w:hAnsiTheme="minorHAnsi" w:cstheme="minorHAnsi"/>
          </w:rPr>
          <w:t>.</w:t>
        </w:r>
      </w:ins>
    </w:p>
    <w:p w14:paraId="7FEF4282" w14:textId="77777777" w:rsidR="008C2439" w:rsidRDefault="008C2439" w:rsidP="00A65793">
      <w:pPr>
        <w:pStyle w:val="Heading2"/>
      </w:pPr>
      <w:bookmarkStart w:id="250" w:name="_Toc136158746"/>
      <w:bookmarkStart w:id="251" w:name="_Toc140514699"/>
      <w:r>
        <w:t>Single Chunk Indexing</w:t>
      </w:r>
      <w:bookmarkEnd w:id="250"/>
      <w:bookmarkEnd w:id="251"/>
    </w:p>
    <w:p w14:paraId="18D780E5" w14:textId="34791140" w:rsidR="008C2439" w:rsidRPr="002E3BE2" w:rsidRDefault="008C2439" w:rsidP="008C2439">
      <w:pPr>
        <w:rPr>
          <w:rFonts w:asciiTheme="minorHAnsi" w:hAnsiTheme="minorHAnsi" w:cstheme="minorHAnsi"/>
        </w:rPr>
      </w:pPr>
      <w:r>
        <w:rPr>
          <w:rFonts w:asciiTheme="minorHAnsi" w:hAnsiTheme="minorHAnsi" w:cstheme="minorHAnsi"/>
        </w:rPr>
        <w:t xml:space="preserve">For Single Chunk Index we will need change “Single Chunk Indexing Information” in Layout message as shown in </w:t>
      </w:r>
      <w:r w:rsidR="004873C1" w:rsidRPr="004873C1">
        <w:rPr>
          <w:rFonts w:asciiTheme="minorHAnsi" w:hAnsiTheme="minorHAnsi" w:cstheme="minorHAnsi"/>
        </w:rPr>
        <w:fldChar w:fldCharType="begin"/>
      </w:r>
      <w:r w:rsidR="004873C1" w:rsidRPr="004873C1">
        <w:rPr>
          <w:rFonts w:asciiTheme="minorHAnsi" w:hAnsiTheme="minorHAnsi" w:cstheme="minorHAnsi"/>
        </w:rPr>
        <w:instrText xml:space="preserve"> REF _Ref136172212 \h </w:instrText>
      </w:r>
      <w:r w:rsidR="004873C1">
        <w:rPr>
          <w:rFonts w:asciiTheme="minorHAnsi" w:hAnsiTheme="minorHAnsi" w:cstheme="minorHAnsi"/>
        </w:rPr>
        <w:instrText xml:space="preserve"> \* MERGEFORMAT </w:instrText>
      </w:r>
      <w:r w:rsidR="004873C1" w:rsidRPr="004873C1">
        <w:rPr>
          <w:rFonts w:asciiTheme="minorHAnsi" w:hAnsiTheme="minorHAnsi" w:cstheme="minorHAnsi"/>
        </w:rPr>
      </w:r>
      <w:r w:rsidR="004873C1" w:rsidRPr="004873C1">
        <w:rPr>
          <w:rFonts w:asciiTheme="minorHAnsi" w:hAnsiTheme="minorHAnsi" w:cstheme="minorHAnsi"/>
        </w:rPr>
        <w:fldChar w:fldCharType="separate"/>
      </w:r>
      <w:r w:rsidR="00552575" w:rsidRPr="00552575">
        <w:rPr>
          <w:rFonts w:asciiTheme="minorHAnsi" w:hAnsiTheme="minorHAnsi" w:cstheme="minorHAnsi"/>
        </w:rPr>
        <w:t xml:space="preserve">Table </w:t>
      </w:r>
      <w:r w:rsidR="00552575" w:rsidRPr="00552575">
        <w:rPr>
          <w:rFonts w:asciiTheme="minorHAnsi" w:hAnsiTheme="minorHAnsi" w:cstheme="minorHAnsi"/>
          <w:noProof/>
        </w:rPr>
        <w:t>19</w:t>
      </w:r>
      <w:r w:rsidR="004873C1" w:rsidRPr="004873C1">
        <w:rPr>
          <w:rFonts w:asciiTheme="minorHAnsi" w:hAnsiTheme="minorHAnsi" w:cstheme="minorHAnsi"/>
        </w:rPr>
        <w:fldChar w:fldCharType="end"/>
      </w:r>
      <w:r w:rsidR="000F1D58" w:rsidRPr="004873C1">
        <w:rPr>
          <w:rFonts w:asciiTheme="minorHAnsi" w:hAnsiTheme="minorHAnsi" w:cstheme="minorHAnsi"/>
        </w:rPr>
        <w:t xml:space="preserve"> </w:t>
      </w:r>
      <w:r w:rsidRPr="004873C1">
        <w:rPr>
          <w:rFonts w:asciiTheme="minorHAnsi" w:hAnsiTheme="minorHAnsi" w:cstheme="minorHAnsi"/>
        </w:rPr>
        <w:t>and</w:t>
      </w:r>
      <w:r w:rsidR="000F1D58" w:rsidRPr="004873C1">
        <w:rPr>
          <w:rFonts w:asciiTheme="minorHAnsi" w:hAnsiTheme="minorHAnsi" w:cstheme="minorHAnsi"/>
        </w:rPr>
        <w:t xml:space="preserve"> </w:t>
      </w:r>
      <w:r w:rsidR="004873C1" w:rsidRPr="004873C1">
        <w:rPr>
          <w:rFonts w:asciiTheme="minorHAnsi" w:hAnsiTheme="minorHAnsi" w:cstheme="minorHAnsi"/>
        </w:rPr>
        <w:fldChar w:fldCharType="begin"/>
      </w:r>
      <w:r w:rsidR="004873C1" w:rsidRPr="004873C1">
        <w:rPr>
          <w:rFonts w:asciiTheme="minorHAnsi" w:hAnsiTheme="minorHAnsi" w:cstheme="minorHAnsi"/>
        </w:rPr>
        <w:instrText xml:space="preserve"> REF _Ref136172225 \h </w:instrText>
      </w:r>
      <w:r w:rsidR="004873C1">
        <w:rPr>
          <w:rFonts w:asciiTheme="minorHAnsi" w:hAnsiTheme="minorHAnsi" w:cstheme="minorHAnsi"/>
        </w:rPr>
        <w:instrText xml:space="preserve"> \* MERGEFORMAT </w:instrText>
      </w:r>
      <w:r w:rsidR="004873C1" w:rsidRPr="004873C1">
        <w:rPr>
          <w:rFonts w:asciiTheme="minorHAnsi" w:hAnsiTheme="minorHAnsi" w:cstheme="minorHAnsi"/>
        </w:rPr>
      </w:r>
      <w:r w:rsidR="004873C1" w:rsidRPr="004873C1">
        <w:rPr>
          <w:rFonts w:asciiTheme="minorHAnsi" w:hAnsiTheme="minorHAnsi" w:cstheme="minorHAnsi"/>
        </w:rPr>
        <w:fldChar w:fldCharType="separate"/>
      </w:r>
      <w:r w:rsidR="00552575" w:rsidRPr="00552575">
        <w:rPr>
          <w:rFonts w:asciiTheme="minorHAnsi" w:hAnsiTheme="minorHAnsi" w:cstheme="minorHAnsi"/>
        </w:rPr>
        <w:t xml:space="preserve">Table </w:t>
      </w:r>
      <w:r w:rsidR="00552575" w:rsidRPr="00552575">
        <w:rPr>
          <w:rFonts w:asciiTheme="minorHAnsi" w:hAnsiTheme="minorHAnsi" w:cstheme="minorHAnsi"/>
          <w:noProof/>
        </w:rPr>
        <w:t>20</w:t>
      </w:r>
      <w:r w:rsidR="004873C1" w:rsidRPr="004873C1">
        <w:rPr>
          <w:rFonts w:asciiTheme="minorHAnsi" w:hAnsiTheme="minorHAnsi" w:cstheme="minorHAnsi"/>
        </w:rPr>
        <w:fldChar w:fldCharType="end"/>
      </w:r>
      <w:r>
        <w:rPr>
          <w:rFonts w:asciiTheme="minorHAnsi" w:hAnsiTheme="minorHAnsi" w:cstheme="minorHAnsi"/>
        </w:rPr>
        <w:t>.</w:t>
      </w:r>
    </w:p>
    <w:p w14:paraId="1E789AD9" w14:textId="77777777" w:rsidR="008C2439" w:rsidRDefault="008C2439" w:rsidP="008C2439">
      <w:pPr>
        <w:rPr>
          <w:rFonts w:asciiTheme="minorHAnsi" w:eastAsiaTheme="minorHAnsi" w:hAnsiTheme="minorHAnsi" w:cstheme="minorBidi"/>
          <w:b/>
          <w:bCs/>
          <w:color w:val="4F81BD" w:themeColor="accent1"/>
        </w:rPr>
      </w:pPr>
    </w:p>
    <w:p w14:paraId="13D93F84" w14:textId="42A11003" w:rsidR="008C2439" w:rsidRPr="002E78AC" w:rsidRDefault="004873C1" w:rsidP="004873C1">
      <w:pPr>
        <w:pStyle w:val="Caption"/>
        <w:rPr>
          <w:rFonts w:cstheme="minorHAnsi"/>
          <w:sz w:val="24"/>
          <w:szCs w:val="24"/>
        </w:rPr>
      </w:pPr>
      <w:bookmarkStart w:id="252" w:name="_Ref136172212"/>
      <w:r w:rsidRPr="004873C1">
        <w:rPr>
          <w:sz w:val="24"/>
          <w:szCs w:val="24"/>
        </w:rPr>
        <w:t xml:space="preserve">Table </w:t>
      </w:r>
      <w:r w:rsidRPr="004873C1">
        <w:rPr>
          <w:sz w:val="24"/>
          <w:szCs w:val="24"/>
        </w:rPr>
        <w:fldChar w:fldCharType="begin"/>
      </w:r>
      <w:r w:rsidRPr="004873C1">
        <w:rPr>
          <w:sz w:val="24"/>
          <w:szCs w:val="24"/>
        </w:rPr>
        <w:instrText xml:space="preserve"> SEQ Table \* ARABIC </w:instrText>
      </w:r>
      <w:r w:rsidRPr="004873C1">
        <w:rPr>
          <w:sz w:val="24"/>
          <w:szCs w:val="24"/>
        </w:rPr>
        <w:fldChar w:fldCharType="separate"/>
      </w:r>
      <w:r w:rsidR="00552575">
        <w:rPr>
          <w:noProof/>
          <w:sz w:val="24"/>
          <w:szCs w:val="24"/>
        </w:rPr>
        <w:t>19</w:t>
      </w:r>
      <w:r w:rsidRPr="004873C1">
        <w:rPr>
          <w:sz w:val="24"/>
          <w:szCs w:val="24"/>
        </w:rPr>
        <w:fldChar w:fldCharType="end"/>
      </w:r>
      <w:bookmarkEnd w:id="252"/>
      <w:r w:rsidRPr="004873C1">
        <w:rPr>
          <w:sz w:val="24"/>
          <w:szCs w:val="24"/>
        </w:rPr>
        <w:t>:</w:t>
      </w:r>
      <w:r>
        <w:t xml:space="preserve"> </w:t>
      </w:r>
      <w:r w:rsidR="008C2439">
        <w:rPr>
          <w:sz w:val="24"/>
          <w:szCs w:val="24"/>
        </w:rPr>
        <w:t>Layout: Structured Chunk Indexing Information</w:t>
      </w:r>
    </w:p>
    <w:tbl>
      <w:tblPr>
        <w:tblStyle w:val="TableGrid"/>
        <w:tblW w:w="0" w:type="auto"/>
        <w:tblLayout w:type="fixed"/>
        <w:tblLook w:val="04A0" w:firstRow="1" w:lastRow="0" w:firstColumn="1" w:lastColumn="0" w:noHBand="0" w:noVBand="1"/>
      </w:tblPr>
      <w:tblGrid>
        <w:gridCol w:w="2481"/>
        <w:gridCol w:w="2482"/>
        <w:gridCol w:w="2481"/>
        <w:gridCol w:w="2482"/>
      </w:tblGrid>
      <w:tr w:rsidR="008C2439" w:rsidRPr="006F71E2" w14:paraId="12381AAB" w14:textId="77777777" w:rsidTr="00AF1B0E">
        <w:trPr>
          <w:trHeight w:val="382"/>
        </w:trPr>
        <w:tc>
          <w:tcPr>
            <w:tcW w:w="2481" w:type="dxa"/>
          </w:tcPr>
          <w:p w14:paraId="106665C6" w14:textId="77777777" w:rsidR="008C2439" w:rsidRPr="006F71E2" w:rsidRDefault="008C2439" w:rsidP="00AF1B0E">
            <w:pPr>
              <w:jc w:val="center"/>
              <w:rPr>
                <w:rFonts w:asciiTheme="minorHAnsi" w:hAnsiTheme="minorHAnsi" w:cstheme="minorHAnsi"/>
                <w:b/>
                <w:bCs/>
              </w:rPr>
            </w:pPr>
            <w:r>
              <w:rPr>
                <w:rFonts w:asciiTheme="minorHAnsi" w:hAnsiTheme="minorHAnsi" w:cstheme="minorHAnsi"/>
                <w:b/>
                <w:bCs/>
              </w:rPr>
              <w:t>byte</w:t>
            </w:r>
          </w:p>
        </w:tc>
        <w:tc>
          <w:tcPr>
            <w:tcW w:w="2482" w:type="dxa"/>
          </w:tcPr>
          <w:p w14:paraId="435B26F5" w14:textId="77777777" w:rsidR="008C2439" w:rsidRPr="006F71E2" w:rsidRDefault="008C2439" w:rsidP="00AF1B0E">
            <w:pPr>
              <w:jc w:val="center"/>
              <w:rPr>
                <w:rFonts w:asciiTheme="minorHAnsi" w:hAnsiTheme="minorHAnsi" w:cstheme="minorHAnsi"/>
                <w:b/>
                <w:bCs/>
              </w:rPr>
            </w:pPr>
            <w:r>
              <w:rPr>
                <w:rFonts w:asciiTheme="minorHAnsi" w:hAnsiTheme="minorHAnsi" w:cstheme="minorHAnsi"/>
                <w:b/>
                <w:bCs/>
              </w:rPr>
              <w:t>byte</w:t>
            </w:r>
          </w:p>
        </w:tc>
        <w:tc>
          <w:tcPr>
            <w:tcW w:w="2481" w:type="dxa"/>
          </w:tcPr>
          <w:p w14:paraId="1AF27087" w14:textId="77777777" w:rsidR="008C2439" w:rsidRPr="006F71E2" w:rsidRDefault="008C2439" w:rsidP="00AF1B0E">
            <w:pPr>
              <w:jc w:val="center"/>
              <w:rPr>
                <w:rFonts w:asciiTheme="minorHAnsi" w:hAnsiTheme="minorHAnsi" w:cstheme="minorHAnsi"/>
                <w:b/>
                <w:bCs/>
              </w:rPr>
            </w:pPr>
            <w:r>
              <w:rPr>
                <w:rFonts w:asciiTheme="minorHAnsi" w:hAnsiTheme="minorHAnsi" w:cstheme="minorHAnsi"/>
                <w:b/>
                <w:bCs/>
              </w:rPr>
              <w:t>byte</w:t>
            </w:r>
          </w:p>
        </w:tc>
        <w:tc>
          <w:tcPr>
            <w:tcW w:w="2482" w:type="dxa"/>
          </w:tcPr>
          <w:p w14:paraId="61D3B79E" w14:textId="77777777" w:rsidR="008C2439" w:rsidRPr="006F71E2" w:rsidRDefault="008C2439" w:rsidP="00AF1B0E">
            <w:pPr>
              <w:jc w:val="center"/>
              <w:rPr>
                <w:rFonts w:asciiTheme="minorHAnsi" w:hAnsiTheme="minorHAnsi" w:cstheme="minorHAnsi"/>
                <w:b/>
                <w:bCs/>
              </w:rPr>
            </w:pPr>
            <w:r>
              <w:rPr>
                <w:rFonts w:asciiTheme="minorHAnsi" w:hAnsiTheme="minorHAnsi" w:cstheme="minorHAnsi"/>
                <w:b/>
                <w:bCs/>
              </w:rPr>
              <w:t>byte</w:t>
            </w:r>
          </w:p>
        </w:tc>
      </w:tr>
      <w:tr w:rsidR="008C2439" w14:paraId="47A33020" w14:textId="77777777" w:rsidTr="00692164">
        <w:trPr>
          <w:trHeight w:val="382"/>
        </w:trPr>
        <w:tc>
          <w:tcPr>
            <w:tcW w:w="9926" w:type="dxa"/>
            <w:gridSpan w:val="4"/>
            <w:shd w:val="clear" w:color="auto" w:fill="auto"/>
          </w:tcPr>
          <w:p w14:paraId="0D63C5AD" w14:textId="77777777" w:rsidR="008C2439" w:rsidRDefault="008C2439" w:rsidP="00AF1B0E">
            <w:pPr>
              <w:jc w:val="center"/>
              <w:rPr>
                <w:rFonts w:asciiTheme="minorHAnsi" w:hAnsiTheme="minorHAnsi" w:cstheme="minorHAnsi"/>
              </w:rPr>
            </w:pPr>
            <w:r>
              <w:rPr>
                <w:rFonts w:asciiTheme="minorHAnsi" w:hAnsiTheme="minorHAnsi" w:cstheme="minorHAnsi"/>
              </w:rPr>
              <w:t>Chunk Size (variable size; at most 8 bytes)</w:t>
            </w:r>
          </w:p>
        </w:tc>
      </w:tr>
      <w:tr w:rsidR="008C2439" w14:paraId="17E6EFCB" w14:textId="77777777" w:rsidTr="00692164">
        <w:trPr>
          <w:trHeight w:val="382"/>
        </w:trPr>
        <w:tc>
          <w:tcPr>
            <w:tcW w:w="9926" w:type="dxa"/>
            <w:gridSpan w:val="4"/>
            <w:shd w:val="clear" w:color="auto" w:fill="auto"/>
          </w:tcPr>
          <w:p w14:paraId="5A7A10E4" w14:textId="730B3DBC" w:rsidR="008C2439" w:rsidRDefault="008C2439" w:rsidP="00E24406">
            <w:pPr>
              <w:jc w:val="center"/>
              <w:rPr>
                <w:rFonts w:asciiTheme="minorHAnsi" w:hAnsiTheme="minorHAnsi" w:cstheme="minorHAnsi"/>
              </w:rPr>
            </w:pPr>
            <w:r w:rsidRPr="002308A5">
              <w:rPr>
                <w:rFonts w:asciiTheme="minorHAnsi" w:hAnsiTheme="minorHAnsi" w:cstheme="minorHAnsi"/>
                <w:b/>
                <w:bCs/>
              </w:rPr>
              <w:t xml:space="preserve">Structured Chunk </w:t>
            </w:r>
            <w:r w:rsidR="00605277" w:rsidRPr="002308A5">
              <w:rPr>
                <w:rFonts w:asciiTheme="minorHAnsi" w:hAnsiTheme="minorHAnsi" w:cstheme="minorHAnsi"/>
                <w:b/>
                <w:bCs/>
              </w:rPr>
              <w:t>Metadata</w:t>
            </w:r>
            <w:r>
              <w:rPr>
                <w:rFonts w:asciiTheme="minorHAnsi" w:hAnsiTheme="minorHAnsi" w:cstheme="minorHAnsi"/>
              </w:rPr>
              <w:t xml:space="preserve"> (</w:t>
            </w:r>
            <w:r w:rsidR="00E24406">
              <w:rPr>
                <w:rFonts w:asciiTheme="minorHAnsi" w:hAnsiTheme="minorHAnsi" w:cstheme="minorHAnsi"/>
              </w:rPr>
              <w:t>variable</w:t>
            </w:r>
            <w:r>
              <w:rPr>
                <w:rFonts w:asciiTheme="minorHAnsi" w:hAnsiTheme="minorHAnsi" w:cstheme="minorHAnsi"/>
              </w:rPr>
              <w:t>)</w:t>
            </w:r>
          </w:p>
        </w:tc>
      </w:tr>
    </w:tbl>
    <w:p w14:paraId="1AAF6458" w14:textId="77777777" w:rsidR="008C2439" w:rsidRDefault="008C2439" w:rsidP="008C2439"/>
    <w:p w14:paraId="55A94707" w14:textId="77777777" w:rsidR="008C2439" w:rsidRDefault="008C2439" w:rsidP="008C2439">
      <w:pPr>
        <w:rPr>
          <w:rFonts w:asciiTheme="minorHAnsi" w:eastAsiaTheme="minorHAnsi" w:hAnsiTheme="minorHAnsi" w:cstheme="minorBidi"/>
          <w:b/>
          <w:bCs/>
          <w:color w:val="4F81BD" w:themeColor="accent1"/>
        </w:rPr>
      </w:pPr>
    </w:p>
    <w:p w14:paraId="36E448A4" w14:textId="28D99B96" w:rsidR="008C2439" w:rsidRPr="004873C1" w:rsidRDefault="004873C1" w:rsidP="004873C1">
      <w:pPr>
        <w:pStyle w:val="Caption"/>
        <w:rPr>
          <w:rFonts w:cstheme="minorHAnsi"/>
          <w:sz w:val="24"/>
          <w:szCs w:val="24"/>
        </w:rPr>
      </w:pPr>
      <w:bookmarkStart w:id="253" w:name="_Ref136172225"/>
      <w:r w:rsidRPr="004873C1">
        <w:rPr>
          <w:sz w:val="24"/>
          <w:szCs w:val="24"/>
        </w:rPr>
        <w:t xml:space="preserve">Table </w:t>
      </w:r>
      <w:r w:rsidRPr="004873C1">
        <w:rPr>
          <w:sz w:val="24"/>
          <w:szCs w:val="24"/>
        </w:rPr>
        <w:fldChar w:fldCharType="begin"/>
      </w:r>
      <w:r w:rsidRPr="004873C1">
        <w:rPr>
          <w:sz w:val="24"/>
          <w:szCs w:val="24"/>
        </w:rPr>
        <w:instrText xml:space="preserve"> SEQ Table \* ARABIC </w:instrText>
      </w:r>
      <w:r w:rsidRPr="004873C1">
        <w:rPr>
          <w:sz w:val="24"/>
          <w:szCs w:val="24"/>
        </w:rPr>
        <w:fldChar w:fldCharType="separate"/>
      </w:r>
      <w:r w:rsidR="00552575">
        <w:rPr>
          <w:noProof/>
          <w:sz w:val="24"/>
          <w:szCs w:val="24"/>
        </w:rPr>
        <w:t>20</w:t>
      </w:r>
      <w:r w:rsidRPr="004873C1">
        <w:rPr>
          <w:sz w:val="24"/>
          <w:szCs w:val="24"/>
        </w:rPr>
        <w:fldChar w:fldCharType="end"/>
      </w:r>
      <w:bookmarkEnd w:id="253"/>
      <w:r w:rsidRPr="004873C1">
        <w:rPr>
          <w:sz w:val="24"/>
          <w:szCs w:val="24"/>
        </w:rPr>
        <w:t>:</w:t>
      </w:r>
      <w:r>
        <w:t xml:space="preserve"> </w:t>
      </w:r>
      <w:r w:rsidR="008C2439" w:rsidRPr="00B25E93">
        <w:rPr>
          <w:rFonts w:cstheme="minorHAnsi"/>
          <w:sz w:val="24"/>
          <w:szCs w:val="24"/>
        </w:rPr>
        <w:t xml:space="preserve">Layout: </w:t>
      </w:r>
      <w:r w:rsidR="001A4FE5">
        <w:rPr>
          <w:rFonts w:cstheme="minorHAnsi"/>
          <w:sz w:val="24"/>
          <w:szCs w:val="24"/>
        </w:rPr>
        <w:t>Filtered Structured Chunk</w:t>
      </w:r>
      <w:r w:rsidR="008C2439" w:rsidRPr="00B25E93">
        <w:rPr>
          <w:rFonts w:cstheme="minorHAnsi"/>
          <w:sz w:val="24"/>
          <w:szCs w:val="24"/>
        </w:rPr>
        <w:t xml:space="preserve"> Indexing Information</w:t>
      </w:r>
    </w:p>
    <w:tbl>
      <w:tblPr>
        <w:tblStyle w:val="TableGrid"/>
        <w:tblW w:w="0" w:type="auto"/>
        <w:tblLayout w:type="fixed"/>
        <w:tblLook w:val="04A0" w:firstRow="1" w:lastRow="0" w:firstColumn="1" w:lastColumn="0" w:noHBand="0" w:noVBand="1"/>
      </w:tblPr>
      <w:tblGrid>
        <w:gridCol w:w="2481"/>
        <w:gridCol w:w="2482"/>
        <w:gridCol w:w="2481"/>
        <w:gridCol w:w="2482"/>
      </w:tblGrid>
      <w:tr w:rsidR="008C2439" w:rsidRPr="006F71E2" w14:paraId="7EF0D1A6" w14:textId="77777777" w:rsidTr="00AF1B0E">
        <w:trPr>
          <w:trHeight w:val="382"/>
        </w:trPr>
        <w:tc>
          <w:tcPr>
            <w:tcW w:w="2481" w:type="dxa"/>
          </w:tcPr>
          <w:p w14:paraId="6EC38B00" w14:textId="77777777" w:rsidR="008C2439" w:rsidRPr="006F71E2" w:rsidRDefault="008C2439" w:rsidP="00AF1B0E">
            <w:pPr>
              <w:jc w:val="center"/>
              <w:rPr>
                <w:rFonts w:asciiTheme="minorHAnsi" w:hAnsiTheme="minorHAnsi" w:cstheme="minorHAnsi"/>
                <w:b/>
                <w:bCs/>
              </w:rPr>
            </w:pPr>
            <w:r>
              <w:rPr>
                <w:rFonts w:asciiTheme="minorHAnsi" w:hAnsiTheme="minorHAnsi" w:cstheme="minorHAnsi"/>
                <w:b/>
                <w:bCs/>
              </w:rPr>
              <w:t>byte</w:t>
            </w:r>
          </w:p>
        </w:tc>
        <w:tc>
          <w:tcPr>
            <w:tcW w:w="2482" w:type="dxa"/>
          </w:tcPr>
          <w:p w14:paraId="5EB86D85" w14:textId="77777777" w:rsidR="008C2439" w:rsidRPr="006F71E2" w:rsidRDefault="008C2439" w:rsidP="00AF1B0E">
            <w:pPr>
              <w:jc w:val="center"/>
              <w:rPr>
                <w:rFonts w:asciiTheme="minorHAnsi" w:hAnsiTheme="minorHAnsi" w:cstheme="minorHAnsi"/>
                <w:b/>
                <w:bCs/>
              </w:rPr>
            </w:pPr>
            <w:r>
              <w:rPr>
                <w:rFonts w:asciiTheme="minorHAnsi" w:hAnsiTheme="minorHAnsi" w:cstheme="minorHAnsi"/>
                <w:b/>
                <w:bCs/>
              </w:rPr>
              <w:t>byte</w:t>
            </w:r>
          </w:p>
        </w:tc>
        <w:tc>
          <w:tcPr>
            <w:tcW w:w="2481" w:type="dxa"/>
          </w:tcPr>
          <w:p w14:paraId="644E5E28" w14:textId="77777777" w:rsidR="008C2439" w:rsidRPr="006F71E2" w:rsidRDefault="008C2439" w:rsidP="00AF1B0E">
            <w:pPr>
              <w:jc w:val="center"/>
              <w:rPr>
                <w:rFonts w:asciiTheme="minorHAnsi" w:hAnsiTheme="minorHAnsi" w:cstheme="minorHAnsi"/>
                <w:b/>
                <w:bCs/>
              </w:rPr>
            </w:pPr>
            <w:r>
              <w:rPr>
                <w:rFonts w:asciiTheme="minorHAnsi" w:hAnsiTheme="minorHAnsi" w:cstheme="minorHAnsi"/>
                <w:b/>
                <w:bCs/>
              </w:rPr>
              <w:t>byte</w:t>
            </w:r>
          </w:p>
        </w:tc>
        <w:tc>
          <w:tcPr>
            <w:tcW w:w="2482" w:type="dxa"/>
          </w:tcPr>
          <w:p w14:paraId="2D7F1261" w14:textId="77777777" w:rsidR="008C2439" w:rsidRPr="006F71E2" w:rsidRDefault="008C2439" w:rsidP="00AF1B0E">
            <w:pPr>
              <w:jc w:val="center"/>
              <w:rPr>
                <w:rFonts w:asciiTheme="minorHAnsi" w:hAnsiTheme="minorHAnsi" w:cstheme="minorHAnsi"/>
                <w:b/>
                <w:bCs/>
              </w:rPr>
            </w:pPr>
            <w:r>
              <w:rPr>
                <w:rFonts w:asciiTheme="minorHAnsi" w:hAnsiTheme="minorHAnsi" w:cstheme="minorHAnsi"/>
                <w:b/>
                <w:bCs/>
              </w:rPr>
              <w:t>byte</w:t>
            </w:r>
          </w:p>
        </w:tc>
      </w:tr>
      <w:tr w:rsidR="008C2439" w14:paraId="7D471197" w14:textId="77777777" w:rsidTr="00692164">
        <w:trPr>
          <w:trHeight w:val="382"/>
        </w:trPr>
        <w:tc>
          <w:tcPr>
            <w:tcW w:w="9926" w:type="dxa"/>
            <w:gridSpan w:val="4"/>
            <w:shd w:val="clear" w:color="auto" w:fill="auto"/>
          </w:tcPr>
          <w:p w14:paraId="77A7D945" w14:textId="77777777" w:rsidR="008C2439" w:rsidRDefault="008C2439" w:rsidP="00AF1B0E">
            <w:pPr>
              <w:jc w:val="center"/>
              <w:rPr>
                <w:rFonts w:asciiTheme="minorHAnsi" w:hAnsiTheme="minorHAnsi" w:cstheme="minorHAnsi"/>
              </w:rPr>
            </w:pPr>
            <w:r>
              <w:rPr>
                <w:rFonts w:asciiTheme="minorHAnsi" w:hAnsiTheme="minorHAnsi" w:cstheme="minorHAnsi"/>
              </w:rPr>
              <w:t>Chunk Size (variable size; at most 8 bytes)</w:t>
            </w:r>
          </w:p>
        </w:tc>
      </w:tr>
      <w:tr w:rsidR="008C2439" w14:paraId="44F7DEEB" w14:textId="77777777" w:rsidTr="00692164">
        <w:trPr>
          <w:trHeight w:val="382"/>
        </w:trPr>
        <w:tc>
          <w:tcPr>
            <w:tcW w:w="9926" w:type="dxa"/>
            <w:gridSpan w:val="4"/>
            <w:shd w:val="clear" w:color="auto" w:fill="auto"/>
          </w:tcPr>
          <w:p w14:paraId="2A7AD2DB" w14:textId="6AAC537B" w:rsidR="008C2439" w:rsidRPr="00CC5212" w:rsidRDefault="001A4FE5" w:rsidP="00AF1B0E">
            <w:pPr>
              <w:jc w:val="center"/>
              <w:rPr>
                <w:rFonts w:asciiTheme="minorHAnsi" w:hAnsiTheme="minorHAnsi" w:cstheme="minorHAnsi"/>
              </w:rPr>
            </w:pPr>
            <w:r w:rsidRPr="002308A5">
              <w:rPr>
                <w:rFonts w:asciiTheme="minorHAnsi" w:hAnsiTheme="minorHAnsi" w:cstheme="minorHAnsi"/>
                <w:b/>
                <w:bCs/>
              </w:rPr>
              <w:t>Filtered Structured Chunk</w:t>
            </w:r>
            <w:r w:rsidR="008C2439" w:rsidRPr="002308A5">
              <w:rPr>
                <w:rFonts w:asciiTheme="minorHAnsi" w:hAnsiTheme="minorHAnsi" w:cstheme="minorHAnsi"/>
                <w:b/>
                <w:bCs/>
              </w:rPr>
              <w:t xml:space="preserve"> </w:t>
            </w:r>
            <w:r w:rsidR="00605277" w:rsidRPr="002308A5">
              <w:rPr>
                <w:rFonts w:asciiTheme="minorHAnsi" w:hAnsiTheme="minorHAnsi" w:cstheme="minorHAnsi"/>
                <w:b/>
                <w:bCs/>
              </w:rPr>
              <w:t>Metadata</w:t>
            </w:r>
            <w:r w:rsidR="008C2439">
              <w:rPr>
                <w:rFonts w:asciiTheme="minorHAnsi" w:hAnsiTheme="minorHAnsi" w:cstheme="minorHAnsi"/>
              </w:rPr>
              <w:t xml:space="preserve"> (variable)</w:t>
            </w:r>
          </w:p>
        </w:tc>
      </w:tr>
    </w:tbl>
    <w:p w14:paraId="2043FB37" w14:textId="77777777" w:rsidR="008C2439" w:rsidRDefault="008C2439" w:rsidP="008C2439">
      <w:pPr>
        <w:rPr>
          <w:rFonts w:asciiTheme="minorHAnsi" w:hAnsiTheme="minorHAnsi" w:cstheme="minorHAnsi"/>
        </w:rPr>
      </w:pPr>
    </w:p>
    <w:p w14:paraId="6B092134" w14:textId="77777777" w:rsidR="008C2439" w:rsidRDefault="008C2439" w:rsidP="00A65793">
      <w:pPr>
        <w:pStyle w:val="Heading2"/>
      </w:pPr>
      <w:bookmarkStart w:id="254" w:name="_Toc136158747"/>
      <w:bookmarkStart w:id="255" w:name="_Toc140514700"/>
      <w:r>
        <w:lastRenderedPageBreak/>
        <w:t>Fixed Array Indexing Information</w:t>
      </w:r>
      <w:bookmarkEnd w:id="254"/>
      <w:bookmarkEnd w:id="255"/>
    </w:p>
    <w:p w14:paraId="009BEC99" w14:textId="4113D873" w:rsidR="004873C1" w:rsidRPr="004873C1" w:rsidRDefault="008C2439" w:rsidP="004873C1">
      <w:pPr>
        <w:rPr>
          <w:rFonts w:asciiTheme="minorHAnsi" w:hAnsiTheme="minorHAnsi" w:cstheme="minorHAnsi"/>
        </w:rPr>
      </w:pPr>
      <w:r>
        <w:rPr>
          <w:rFonts w:asciiTheme="minorHAnsi" w:hAnsiTheme="minorHAnsi" w:cstheme="minorHAnsi"/>
        </w:rPr>
        <w:t>This section outlines the changes to The Fixed Array Index described in the section VII.C of the File Format Document. We can use current layouts of Fixed Array Header, Fixed Array Data Block and Fixed Array Data Page, but we need to change the versions and introduce new element types as shown in the tables below.</w:t>
      </w:r>
      <w:bookmarkStart w:id="256" w:name="_Toc136158748"/>
    </w:p>
    <w:p w14:paraId="6C008CA4" w14:textId="017BACAC" w:rsidR="008C2439" w:rsidRDefault="008C2439" w:rsidP="00E44603">
      <w:pPr>
        <w:pStyle w:val="Heading3"/>
      </w:pPr>
      <w:bookmarkStart w:id="257" w:name="_Toc140514701"/>
      <w:r>
        <w:t>Changes to Fixed Array Header Fields</w:t>
      </w:r>
      <w:bookmarkEnd w:id="256"/>
      <w:bookmarkEnd w:id="257"/>
    </w:p>
    <w:p w14:paraId="5F9AD888" w14:textId="68225E98" w:rsidR="004873C1" w:rsidRDefault="008414D2" w:rsidP="008C2439">
      <w:pPr>
        <w:pStyle w:val="Caption"/>
        <w:rPr>
          <w:sz w:val="24"/>
          <w:szCs w:val="24"/>
        </w:rPr>
      </w:pPr>
      <w:bookmarkStart w:id="258" w:name="_Ref135746505"/>
      <w:r w:rsidRPr="008414D2">
        <w:rPr>
          <w:b w:val="0"/>
          <w:bCs w:val="0"/>
          <w:color w:val="000000" w:themeColor="text1"/>
          <w:sz w:val="24"/>
          <w:szCs w:val="24"/>
        </w:rPr>
        <w:t xml:space="preserve">The version is </w:t>
      </w:r>
      <w:ins w:id="259" w:author="Elena Pourmal" w:date="2023-07-17T19:29:00Z">
        <w:r w:rsidR="00825E32">
          <w:rPr>
            <w:b w:val="0"/>
            <w:bCs w:val="0"/>
            <w:color w:val="000000" w:themeColor="text1"/>
            <w:sz w:val="24"/>
            <w:szCs w:val="24"/>
          </w:rPr>
          <w:t>increased</w:t>
        </w:r>
        <w:r w:rsidR="00825E32" w:rsidRPr="008414D2">
          <w:rPr>
            <w:b w:val="0"/>
            <w:bCs w:val="0"/>
            <w:color w:val="000000" w:themeColor="text1"/>
            <w:sz w:val="24"/>
            <w:szCs w:val="24"/>
          </w:rPr>
          <w:t xml:space="preserve"> </w:t>
        </w:r>
      </w:ins>
      <w:r w:rsidRPr="008414D2">
        <w:rPr>
          <w:b w:val="0"/>
          <w:bCs w:val="0"/>
          <w:color w:val="000000" w:themeColor="text1"/>
          <w:sz w:val="24"/>
          <w:szCs w:val="24"/>
        </w:rPr>
        <w:t>to 1 and new clients IDs were added as show</w:t>
      </w:r>
      <w:ins w:id="260" w:author="Elena Pourmal" w:date="2023-07-17T19:17:00Z">
        <w:r w:rsidR="00B364B9">
          <w:rPr>
            <w:b w:val="0"/>
            <w:bCs w:val="0"/>
            <w:color w:val="000000" w:themeColor="text1"/>
            <w:sz w:val="24"/>
            <w:szCs w:val="24"/>
          </w:rPr>
          <w:t>n</w:t>
        </w:r>
      </w:ins>
      <w:r w:rsidRPr="008414D2">
        <w:rPr>
          <w:b w:val="0"/>
          <w:bCs w:val="0"/>
          <w:color w:val="000000" w:themeColor="text1"/>
          <w:sz w:val="24"/>
          <w:szCs w:val="24"/>
        </w:rPr>
        <w:t xml:space="preserve"> in </w:t>
      </w:r>
      <w:r>
        <w:rPr>
          <w:b w:val="0"/>
          <w:bCs w:val="0"/>
          <w:color w:val="000000" w:themeColor="text1"/>
          <w:sz w:val="24"/>
          <w:szCs w:val="24"/>
        </w:rPr>
        <w:fldChar w:fldCharType="begin"/>
      </w:r>
      <w:r>
        <w:rPr>
          <w:b w:val="0"/>
          <w:bCs w:val="0"/>
          <w:color w:val="000000" w:themeColor="text1"/>
          <w:sz w:val="24"/>
          <w:szCs w:val="24"/>
        </w:rPr>
        <w:instrText xml:space="preserve"> REF _Ref136172950 \h </w:instrText>
      </w:r>
      <w:r>
        <w:rPr>
          <w:b w:val="0"/>
          <w:bCs w:val="0"/>
          <w:color w:val="000000" w:themeColor="text1"/>
          <w:sz w:val="24"/>
          <w:szCs w:val="24"/>
        </w:rPr>
      </w:r>
      <w:r>
        <w:rPr>
          <w:b w:val="0"/>
          <w:bCs w:val="0"/>
          <w:color w:val="000000" w:themeColor="text1"/>
          <w:sz w:val="24"/>
          <w:szCs w:val="24"/>
        </w:rPr>
        <w:fldChar w:fldCharType="separate"/>
      </w:r>
      <w:r w:rsidR="00552575" w:rsidRPr="004873C1">
        <w:rPr>
          <w:sz w:val="24"/>
          <w:szCs w:val="24"/>
        </w:rPr>
        <w:t xml:space="preserve">Table </w:t>
      </w:r>
      <w:r w:rsidR="00552575">
        <w:rPr>
          <w:noProof/>
          <w:sz w:val="24"/>
          <w:szCs w:val="24"/>
        </w:rPr>
        <w:t>21</w:t>
      </w:r>
      <w:r>
        <w:rPr>
          <w:b w:val="0"/>
          <w:bCs w:val="0"/>
          <w:color w:val="000000" w:themeColor="text1"/>
          <w:sz w:val="24"/>
          <w:szCs w:val="24"/>
        </w:rPr>
        <w:fldChar w:fldCharType="end"/>
      </w:r>
      <w:r>
        <w:rPr>
          <w:b w:val="0"/>
          <w:bCs w:val="0"/>
          <w:color w:val="000000" w:themeColor="text1"/>
          <w:sz w:val="24"/>
          <w:szCs w:val="24"/>
        </w:rPr>
        <w:t>.</w:t>
      </w:r>
      <w:bookmarkEnd w:id="258"/>
    </w:p>
    <w:p w14:paraId="6C2067E9" w14:textId="25B29D51" w:rsidR="008C2439" w:rsidRPr="00AC5B42" w:rsidRDefault="004873C1" w:rsidP="004873C1">
      <w:pPr>
        <w:pStyle w:val="Caption"/>
        <w:rPr>
          <w:rFonts w:cstheme="minorHAnsi"/>
          <w:sz w:val="24"/>
          <w:szCs w:val="24"/>
        </w:rPr>
      </w:pPr>
      <w:bookmarkStart w:id="261" w:name="_Ref136172950"/>
      <w:r w:rsidRPr="004873C1">
        <w:rPr>
          <w:sz w:val="24"/>
          <w:szCs w:val="24"/>
        </w:rPr>
        <w:t xml:space="preserve">Table </w:t>
      </w:r>
      <w:r w:rsidRPr="004873C1">
        <w:rPr>
          <w:sz w:val="24"/>
          <w:szCs w:val="24"/>
        </w:rPr>
        <w:fldChar w:fldCharType="begin"/>
      </w:r>
      <w:r w:rsidRPr="004873C1">
        <w:rPr>
          <w:sz w:val="24"/>
          <w:szCs w:val="24"/>
        </w:rPr>
        <w:instrText xml:space="preserve"> SEQ Table \* ARABIC </w:instrText>
      </w:r>
      <w:r w:rsidRPr="004873C1">
        <w:rPr>
          <w:sz w:val="24"/>
          <w:szCs w:val="24"/>
        </w:rPr>
        <w:fldChar w:fldCharType="separate"/>
      </w:r>
      <w:r w:rsidR="00552575">
        <w:rPr>
          <w:noProof/>
          <w:sz w:val="24"/>
          <w:szCs w:val="24"/>
        </w:rPr>
        <w:t>21</w:t>
      </w:r>
      <w:r w:rsidRPr="004873C1">
        <w:rPr>
          <w:sz w:val="24"/>
          <w:szCs w:val="24"/>
        </w:rPr>
        <w:fldChar w:fldCharType="end"/>
      </w:r>
      <w:bookmarkEnd w:id="261"/>
      <w:r w:rsidRPr="004873C1">
        <w:rPr>
          <w:sz w:val="24"/>
          <w:szCs w:val="24"/>
        </w:rPr>
        <w:t>:</w:t>
      </w:r>
      <w:r>
        <w:t xml:space="preserve"> </w:t>
      </w:r>
      <w:r w:rsidR="008C2439">
        <w:rPr>
          <w:sz w:val="24"/>
          <w:szCs w:val="24"/>
        </w:rPr>
        <w:t>Fields</w:t>
      </w:r>
      <w:ins w:id="262" w:author="Elena Pourmal" w:date="2023-07-17T19:19:00Z">
        <w:r w:rsidR="00B364B9">
          <w:rPr>
            <w:rStyle w:val="FootnoteReference"/>
            <w:sz w:val="24"/>
            <w:szCs w:val="24"/>
          </w:rPr>
          <w:footnoteReference w:id="10"/>
        </w:r>
        <w:r w:rsidR="00B364B9">
          <w:rPr>
            <w:sz w:val="24"/>
            <w:szCs w:val="24"/>
          </w:rPr>
          <w:t xml:space="preserve"> </w:t>
        </w:r>
      </w:ins>
      <w:r w:rsidR="008C2439">
        <w:rPr>
          <w:sz w:val="24"/>
          <w:szCs w:val="24"/>
        </w:rPr>
        <w:t>: Fixed Array Header Version 1</w:t>
      </w:r>
      <w:ins w:id="266" w:author="Elena Pourmal" w:date="2023-07-17T19:18:00Z">
        <w:r w:rsidR="00B364B9">
          <w:rPr>
            <w:sz w:val="24"/>
            <w:szCs w:val="24"/>
          </w:rPr>
          <w:t xml:space="preserve"> </w:t>
        </w:r>
      </w:ins>
    </w:p>
    <w:tbl>
      <w:tblPr>
        <w:tblW w:w="9878"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50"/>
        <w:gridCol w:w="8528"/>
      </w:tblGrid>
      <w:tr w:rsidR="008C2439" w14:paraId="4E3E78DE" w14:textId="77777777" w:rsidTr="00692164">
        <w:trPr>
          <w:trHeight w:val="281"/>
          <w:tblCellSpacing w:w="15" w:type="dxa"/>
        </w:trPr>
        <w:tc>
          <w:tcPr>
            <w:tcW w:w="0" w:type="auto"/>
            <w:vAlign w:val="center"/>
            <w:hideMark/>
          </w:tcPr>
          <w:p w14:paraId="323F4B0F" w14:textId="77777777" w:rsidR="008C2439" w:rsidRPr="00AC5B42" w:rsidRDefault="008C2439" w:rsidP="00AF1B0E">
            <w:pPr>
              <w:pStyle w:val="NormalWeb"/>
              <w:rPr>
                <w:rFonts w:asciiTheme="minorHAnsi" w:hAnsiTheme="minorHAnsi" w:cstheme="minorHAnsi"/>
              </w:rPr>
            </w:pPr>
            <w:r w:rsidRPr="00AC5B42">
              <w:rPr>
                <w:rFonts w:asciiTheme="minorHAnsi" w:hAnsiTheme="minorHAnsi" w:cstheme="minorHAnsi"/>
              </w:rPr>
              <w:t>Version</w:t>
            </w:r>
          </w:p>
        </w:tc>
        <w:tc>
          <w:tcPr>
            <w:tcW w:w="0" w:type="auto"/>
            <w:vAlign w:val="center"/>
            <w:hideMark/>
          </w:tcPr>
          <w:p w14:paraId="412F4A34" w14:textId="77777777" w:rsidR="008C2439" w:rsidRPr="00AC5B42" w:rsidRDefault="008C2439" w:rsidP="00AF1B0E">
            <w:pPr>
              <w:pStyle w:val="NormalWeb"/>
              <w:rPr>
                <w:rFonts w:asciiTheme="minorHAnsi" w:hAnsiTheme="minorHAnsi" w:cstheme="minorHAnsi"/>
              </w:rPr>
            </w:pPr>
            <w:r w:rsidRPr="00AC5B42">
              <w:rPr>
                <w:rFonts w:asciiTheme="minorHAnsi" w:hAnsiTheme="minorHAnsi" w:cstheme="minorHAnsi"/>
              </w:rPr>
              <w:t xml:space="preserve">This document describes version </w:t>
            </w:r>
            <w:r w:rsidRPr="00AC5B42">
              <w:rPr>
                <w:rFonts w:asciiTheme="minorHAnsi" w:hAnsiTheme="minorHAnsi" w:cstheme="minorHAnsi"/>
                <w:b/>
                <w:bCs/>
              </w:rPr>
              <w:t>1</w:t>
            </w:r>
            <w:r w:rsidRPr="00AC5B42">
              <w:rPr>
                <w:rFonts w:asciiTheme="minorHAnsi" w:hAnsiTheme="minorHAnsi" w:cstheme="minorHAnsi"/>
              </w:rPr>
              <w:t>.</w:t>
            </w:r>
          </w:p>
        </w:tc>
      </w:tr>
      <w:tr w:rsidR="008C2439" w14:paraId="6CB34722" w14:textId="77777777" w:rsidTr="00692164">
        <w:trPr>
          <w:trHeight w:val="3057"/>
          <w:tblCellSpacing w:w="15" w:type="dxa"/>
        </w:trPr>
        <w:tc>
          <w:tcPr>
            <w:tcW w:w="0" w:type="auto"/>
            <w:vAlign w:val="center"/>
            <w:hideMark/>
          </w:tcPr>
          <w:p w14:paraId="4DAFBD88" w14:textId="77777777" w:rsidR="008C2439" w:rsidRPr="00AC5B42" w:rsidRDefault="008C2439" w:rsidP="00AF1B0E">
            <w:pPr>
              <w:pStyle w:val="NormalWeb"/>
              <w:rPr>
                <w:rFonts w:asciiTheme="minorHAnsi" w:hAnsiTheme="minorHAnsi" w:cstheme="minorHAnsi"/>
              </w:rPr>
            </w:pPr>
            <w:r w:rsidRPr="00AC5B42">
              <w:rPr>
                <w:rFonts w:asciiTheme="minorHAnsi" w:hAnsiTheme="minorHAnsi" w:cstheme="minorHAnsi"/>
              </w:rPr>
              <w:t>Client ID</w:t>
            </w:r>
          </w:p>
        </w:tc>
        <w:tc>
          <w:tcPr>
            <w:tcW w:w="0" w:type="auto"/>
            <w:vAlign w:val="center"/>
            <w:hideMark/>
          </w:tcPr>
          <w:p w14:paraId="6A06DEEC" w14:textId="77777777" w:rsidR="008C2439" w:rsidRPr="00AC5B42" w:rsidRDefault="008C2439" w:rsidP="00AF1B0E">
            <w:pPr>
              <w:pStyle w:val="NormalWeb"/>
              <w:rPr>
                <w:rFonts w:asciiTheme="minorHAnsi" w:hAnsiTheme="minorHAnsi" w:cstheme="minorHAnsi"/>
              </w:rPr>
            </w:pPr>
            <w:r w:rsidRPr="00AC5B42">
              <w:rPr>
                <w:rFonts w:asciiTheme="minorHAnsi" w:hAnsiTheme="minorHAnsi" w:cstheme="minorHAnsi"/>
              </w:rPr>
              <w:t xml:space="preserve">The ID for identifying the client of the Fixed Array: </w:t>
            </w:r>
          </w:p>
          <w:tbl>
            <w:tblPr>
              <w:tblW w:w="5630" w:type="dxa"/>
              <w:tblCellSpacing w:w="15"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70"/>
              <w:gridCol w:w="4460"/>
            </w:tblGrid>
            <w:tr w:rsidR="008C2439" w:rsidRPr="00AC5B42" w14:paraId="7463AA6E" w14:textId="77777777" w:rsidTr="00692164">
              <w:trPr>
                <w:trHeight w:val="281"/>
                <w:tblCellSpacing w:w="15" w:type="dxa"/>
              </w:trPr>
              <w:tc>
                <w:tcPr>
                  <w:tcW w:w="999" w:type="pct"/>
                  <w:vAlign w:val="center"/>
                  <w:hideMark/>
                </w:tcPr>
                <w:p w14:paraId="24A2FFBE" w14:textId="77777777" w:rsidR="008C2439" w:rsidRPr="00AC5B42" w:rsidRDefault="008C2439" w:rsidP="00AF1B0E">
                  <w:pPr>
                    <w:jc w:val="center"/>
                    <w:rPr>
                      <w:rFonts w:asciiTheme="minorHAnsi" w:hAnsiTheme="minorHAnsi" w:cstheme="minorHAnsi"/>
                      <w:b/>
                      <w:bCs/>
                    </w:rPr>
                  </w:pPr>
                  <w:r w:rsidRPr="00AC5B42">
                    <w:rPr>
                      <w:rFonts w:asciiTheme="minorHAnsi" w:hAnsiTheme="minorHAnsi" w:cstheme="minorHAnsi"/>
                      <w:b/>
                      <w:bCs/>
                    </w:rPr>
                    <w:t>ID</w:t>
                  </w:r>
                </w:p>
              </w:tc>
              <w:tc>
                <w:tcPr>
                  <w:tcW w:w="3921" w:type="pct"/>
                  <w:vAlign w:val="center"/>
                  <w:hideMark/>
                </w:tcPr>
                <w:p w14:paraId="1C39E71B" w14:textId="77777777" w:rsidR="008C2439" w:rsidRPr="00AC5B42" w:rsidRDefault="008C2439" w:rsidP="00AF1B0E">
                  <w:pPr>
                    <w:rPr>
                      <w:rFonts w:asciiTheme="minorHAnsi" w:hAnsiTheme="minorHAnsi" w:cstheme="minorHAnsi"/>
                      <w:b/>
                      <w:bCs/>
                    </w:rPr>
                  </w:pPr>
                  <w:r w:rsidRPr="00AC5B42">
                    <w:rPr>
                      <w:rFonts w:asciiTheme="minorHAnsi" w:hAnsiTheme="minorHAnsi" w:cstheme="minorHAnsi"/>
                      <w:b/>
                      <w:bCs/>
                    </w:rPr>
                    <w:t>Description</w:t>
                  </w:r>
                </w:p>
              </w:tc>
            </w:tr>
            <w:tr w:rsidR="008C2439" w:rsidRPr="00AC5B42" w14:paraId="45EC376E" w14:textId="77777777" w:rsidTr="00692164">
              <w:trPr>
                <w:trHeight w:val="281"/>
                <w:tblCellSpacing w:w="15" w:type="dxa"/>
              </w:trPr>
              <w:tc>
                <w:tcPr>
                  <w:tcW w:w="0" w:type="auto"/>
                  <w:vAlign w:val="center"/>
                  <w:hideMark/>
                </w:tcPr>
                <w:p w14:paraId="2E8E43EF" w14:textId="77777777" w:rsidR="008C2439" w:rsidRPr="00AC5B42" w:rsidRDefault="008C2439" w:rsidP="00AF1B0E">
                  <w:pPr>
                    <w:jc w:val="center"/>
                    <w:rPr>
                      <w:rFonts w:asciiTheme="minorHAnsi" w:hAnsiTheme="minorHAnsi" w:cstheme="minorHAnsi"/>
                    </w:rPr>
                  </w:pPr>
                  <w:r w:rsidRPr="00B25E93">
                    <w:rPr>
                      <w:rStyle w:val="HTMLCode"/>
                      <w:rFonts w:asciiTheme="minorHAnsi" w:hAnsiTheme="minorHAnsi" w:cstheme="minorHAnsi"/>
                      <w:sz w:val="24"/>
                      <w:szCs w:val="24"/>
                    </w:rPr>
                    <w:t>0</w:t>
                  </w:r>
                </w:p>
              </w:tc>
              <w:tc>
                <w:tcPr>
                  <w:tcW w:w="0" w:type="auto"/>
                  <w:vAlign w:val="center"/>
                  <w:hideMark/>
                </w:tcPr>
                <w:p w14:paraId="22D0F8F9" w14:textId="77777777" w:rsidR="008C2439" w:rsidRPr="00AC5B42" w:rsidRDefault="008C2439" w:rsidP="00AF1B0E">
                  <w:pPr>
                    <w:rPr>
                      <w:rFonts w:asciiTheme="minorHAnsi" w:hAnsiTheme="minorHAnsi" w:cstheme="minorHAnsi"/>
                    </w:rPr>
                  </w:pPr>
                  <w:r w:rsidRPr="00AC5B42">
                    <w:rPr>
                      <w:rFonts w:asciiTheme="minorHAnsi" w:hAnsiTheme="minorHAnsi" w:cstheme="minorHAnsi"/>
                    </w:rPr>
                    <w:t xml:space="preserve">Non-filtered dataset chunks </w:t>
                  </w:r>
                </w:p>
              </w:tc>
            </w:tr>
            <w:tr w:rsidR="008C2439" w:rsidRPr="00AC5B42" w14:paraId="1E0079B0" w14:textId="77777777" w:rsidTr="00692164">
              <w:trPr>
                <w:trHeight w:val="281"/>
                <w:tblCellSpacing w:w="15" w:type="dxa"/>
              </w:trPr>
              <w:tc>
                <w:tcPr>
                  <w:tcW w:w="0" w:type="auto"/>
                  <w:vAlign w:val="center"/>
                  <w:hideMark/>
                </w:tcPr>
                <w:p w14:paraId="12176209" w14:textId="77777777" w:rsidR="008C2439" w:rsidRPr="00AC5B42" w:rsidRDefault="008C2439" w:rsidP="00AF1B0E">
                  <w:pPr>
                    <w:jc w:val="center"/>
                    <w:rPr>
                      <w:rFonts w:asciiTheme="minorHAnsi" w:hAnsiTheme="minorHAnsi" w:cstheme="minorHAnsi"/>
                    </w:rPr>
                  </w:pPr>
                  <w:r w:rsidRPr="00B25E93">
                    <w:rPr>
                      <w:rStyle w:val="HTMLCode"/>
                      <w:rFonts w:asciiTheme="minorHAnsi" w:hAnsiTheme="minorHAnsi" w:cstheme="minorHAnsi"/>
                      <w:sz w:val="24"/>
                      <w:szCs w:val="24"/>
                    </w:rPr>
                    <w:t>1</w:t>
                  </w:r>
                </w:p>
              </w:tc>
              <w:tc>
                <w:tcPr>
                  <w:tcW w:w="0" w:type="auto"/>
                  <w:vAlign w:val="center"/>
                  <w:hideMark/>
                </w:tcPr>
                <w:p w14:paraId="2618BC67" w14:textId="77777777" w:rsidR="008C2439" w:rsidRPr="00AC5B42" w:rsidRDefault="008C2439" w:rsidP="00AF1B0E">
                  <w:pPr>
                    <w:rPr>
                      <w:rFonts w:asciiTheme="minorHAnsi" w:hAnsiTheme="minorHAnsi" w:cstheme="minorHAnsi"/>
                    </w:rPr>
                  </w:pPr>
                  <w:r w:rsidRPr="00AC5B42">
                    <w:rPr>
                      <w:rFonts w:asciiTheme="minorHAnsi" w:hAnsiTheme="minorHAnsi" w:cstheme="minorHAnsi"/>
                    </w:rPr>
                    <w:t xml:space="preserve">Filtered dataset chunks </w:t>
                  </w:r>
                </w:p>
              </w:tc>
            </w:tr>
            <w:tr w:rsidR="008C2439" w:rsidRPr="00AC5B42" w14:paraId="407E6B45" w14:textId="77777777" w:rsidTr="00692164">
              <w:trPr>
                <w:trHeight w:val="281"/>
                <w:tblCellSpacing w:w="15" w:type="dxa"/>
              </w:trPr>
              <w:tc>
                <w:tcPr>
                  <w:tcW w:w="0" w:type="auto"/>
                  <w:vAlign w:val="center"/>
                  <w:hideMark/>
                </w:tcPr>
                <w:p w14:paraId="1349063E" w14:textId="77777777" w:rsidR="008C2439" w:rsidRPr="00AC5B42" w:rsidRDefault="008C2439" w:rsidP="00AF1B0E">
                  <w:pPr>
                    <w:jc w:val="center"/>
                    <w:rPr>
                      <w:rFonts w:asciiTheme="minorHAnsi" w:hAnsiTheme="minorHAnsi" w:cstheme="minorHAnsi"/>
                      <w:b/>
                      <w:bCs/>
                    </w:rPr>
                  </w:pPr>
                  <w:r w:rsidRPr="00AC5B42">
                    <w:rPr>
                      <w:rStyle w:val="HTMLCode"/>
                      <w:rFonts w:asciiTheme="minorHAnsi" w:hAnsiTheme="minorHAnsi" w:cstheme="minorHAnsi"/>
                      <w:b/>
                      <w:bCs/>
                      <w:sz w:val="24"/>
                      <w:szCs w:val="24"/>
                    </w:rPr>
                    <w:t>2</w:t>
                  </w:r>
                </w:p>
              </w:tc>
              <w:tc>
                <w:tcPr>
                  <w:tcW w:w="0" w:type="auto"/>
                  <w:vAlign w:val="center"/>
                  <w:hideMark/>
                </w:tcPr>
                <w:p w14:paraId="73813FED" w14:textId="77777777" w:rsidR="008C2439" w:rsidRPr="00AC5B42" w:rsidRDefault="008C2439" w:rsidP="00AF1B0E">
                  <w:pPr>
                    <w:rPr>
                      <w:rFonts w:asciiTheme="minorHAnsi" w:hAnsiTheme="minorHAnsi" w:cstheme="minorHAnsi"/>
                      <w:b/>
                      <w:bCs/>
                    </w:rPr>
                  </w:pPr>
                  <w:r w:rsidRPr="00AC5B42">
                    <w:rPr>
                      <w:rFonts w:asciiTheme="minorHAnsi" w:hAnsiTheme="minorHAnsi" w:cstheme="minorHAnsi"/>
                      <w:b/>
                      <w:bCs/>
                    </w:rPr>
                    <w:t>Structured dataset chunks</w:t>
                  </w:r>
                </w:p>
              </w:tc>
            </w:tr>
            <w:tr w:rsidR="008C2439" w:rsidRPr="00AC5B42" w14:paraId="489D02DA" w14:textId="77777777" w:rsidTr="00692164">
              <w:trPr>
                <w:trHeight w:val="281"/>
                <w:tblCellSpacing w:w="15" w:type="dxa"/>
              </w:trPr>
              <w:tc>
                <w:tcPr>
                  <w:tcW w:w="0" w:type="auto"/>
                  <w:vAlign w:val="center"/>
                </w:tcPr>
                <w:p w14:paraId="4CE61FCA" w14:textId="77777777" w:rsidR="008C2439" w:rsidRPr="00AC5B42" w:rsidRDefault="008C2439" w:rsidP="00AF1B0E">
                  <w:pPr>
                    <w:jc w:val="center"/>
                    <w:rPr>
                      <w:rStyle w:val="HTMLCode"/>
                      <w:rFonts w:asciiTheme="minorHAnsi" w:hAnsiTheme="minorHAnsi" w:cstheme="minorHAnsi"/>
                      <w:b/>
                      <w:bCs/>
                      <w:sz w:val="24"/>
                      <w:szCs w:val="24"/>
                    </w:rPr>
                  </w:pPr>
                  <w:r w:rsidRPr="00AC5B42">
                    <w:rPr>
                      <w:rStyle w:val="HTMLCode"/>
                      <w:rFonts w:asciiTheme="minorHAnsi" w:hAnsiTheme="minorHAnsi" w:cstheme="minorHAnsi"/>
                      <w:b/>
                      <w:bCs/>
                      <w:sz w:val="24"/>
                      <w:szCs w:val="24"/>
                    </w:rPr>
                    <w:t>3</w:t>
                  </w:r>
                </w:p>
              </w:tc>
              <w:tc>
                <w:tcPr>
                  <w:tcW w:w="0" w:type="auto"/>
                  <w:vAlign w:val="center"/>
                </w:tcPr>
                <w:p w14:paraId="335E6D89" w14:textId="6CA2EE07" w:rsidR="008C2439" w:rsidRPr="00AC5B42" w:rsidRDefault="008C2439" w:rsidP="00E24406">
                  <w:pPr>
                    <w:rPr>
                      <w:rFonts w:asciiTheme="minorHAnsi" w:hAnsiTheme="minorHAnsi" w:cstheme="minorHAnsi"/>
                      <w:b/>
                      <w:bCs/>
                    </w:rPr>
                  </w:pPr>
                  <w:r w:rsidRPr="00AC5B42">
                    <w:rPr>
                      <w:rFonts w:asciiTheme="minorHAnsi" w:hAnsiTheme="minorHAnsi" w:cstheme="minorHAnsi"/>
                      <w:b/>
                      <w:bCs/>
                    </w:rPr>
                    <w:t xml:space="preserve">Filtered structured </w:t>
                  </w:r>
                  <w:r w:rsidR="00451746">
                    <w:rPr>
                      <w:rFonts w:asciiTheme="minorHAnsi" w:hAnsiTheme="minorHAnsi" w:cstheme="minorHAnsi"/>
                      <w:b/>
                      <w:bCs/>
                    </w:rPr>
                    <w:t xml:space="preserve">dataset </w:t>
                  </w:r>
                  <w:r w:rsidR="005B6EA1">
                    <w:rPr>
                      <w:rFonts w:asciiTheme="minorHAnsi" w:hAnsiTheme="minorHAnsi" w:cstheme="minorHAnsi"/>
                      <w:b/>
                      <w:bCs/>
                    </w:rPr>
                    <w:t>c</w:t>
                  </w:r>
                  <w:r w:rsidR="00E24406">
                    <w:rPr>
                      <w:rFonts w:asciiTheme="minorHAnsi" w:hAnsiTheme="minorHAnsi" w:cstheme="minorHAnsi"/>
                      <w:b/>
                      <w:bCs/>
                    </w:rPr>
                    <w:t>hunks</w:t>
                  </w:r>
                </w:p>
              </w:tc>
            </w:tr>
            <w:tr w:rsidR="008C2439" w:rsidRPr="00AC5B42" w14:paraId="2E6676F4" w14:textId="77777777" w:rsidTr="00692164">
              <w:trPr>
                <w:trHeight w:val="281"/>
                <w:tblCellSpacing w:w="15" w:type="dxa"/>
              </w:trPr>
              <w:tc>
                <w:tcPr>
                  <w:tcW w:w="0" w:type="auto"/>
                  <w:vAlign w:val="center"/>
                </w:tcPr>
                <w:p w14:paraId="4A83361E" w14:textId="77777777" w:rsidR="008C2439" w:rsidRPr="00AC5B42" w:rsidRDefault="008C2439" w:rsidP="00AF1B0E">
                  <w:pPr>
                    <w:jc w:val="center"/>
                    <w:rPr>
                      <w:rStyle w:val="HTMLCode"/>
                      <w:rFonts w:asciiTheme="minorHAnsi" w:hAnsiTheme="minorHAnsi" w:cstheme="minorHAnsi"/>
                      <w:b/>
                      <w:bCs/>
                      <w:sz w:val="24"/>
                      <w:szCs w:val="24"/>
                    </w:rPr>
                  </w:pPr>
                  <w:r w:rsidRPr="00AC5B42">
                    <w:rPr>
                      <w:rStyle w:val="HTMLCode"/>
                      <w:rFonts w:asciiTheme="minorHAnsi" w:hAnsiTheme="minorHAnsi" w:cstheme="minorHAnsi"/>
                      <w:b/>
                      <w:bCs/>
                      <w:sz w:val="24"/>
                      <w:szCs w:val="24"/>
                    </w:rPr>
                    <w:t>4+</w:t>
                  </w:r>
                </w:p>
              </w:tc>
              <w:tc>
                <w:tcPr>
                  <w:tcW w:w="0" w:type="auto"/>
                  <w:vAlign w:val="center"/>
                </w:tcPr>
                <w:p w14:paraId="26BFFD55" w14:textId="77777777" w:rsidR="008C2439" w:rsidRPr="00AC5B42" w:rsidRDefault="008C2439" w:rsidP="00AF1B0E">
                  <w:pPr>
                    <w:rPr>
                      <w:rFonts w:asciiTheme="minorHAnsi" w:hAnsiTheme="minorHAnsi" w:cstheme="minorHAnsi"/>
                      <w:b/>
                      <w:bCs/>
                    </w:rPr>
                  </w:pPr>
                  <w:r w:rsidRPr="00AC5B42">
                    <w:rPr>
                      <w:rFonts w:asciiTheme="minorHAnsi" w:hAnsiTheme="minorHAnsi" w:cstheme="minorHAnsi"/>
                      <w:b/>
                      <w:bCs/>
                    </w:rPr>
                    <w:t>Reserved</w:t>
                  </w:r>
                </w:p>
              </w:tc>
            </w:tr>
          </w:tbl>
          <w:p w14:paraId="2BEE36A6" w14:textId="77777777" w:rsidR="008C2439" w:rsidRPr="00AC5B42" w:rsidRDefault="008C2439" w:rsidP="00AF1B0E">
            <w:pPr>
              <w:rPr>
                <w:rFonts w:asciiTheme="minorHAnsi" w:hAnsiTheme="minorHAnsi" w:cstheme="minorHAnsi"/>
              </w:rPr>
            </w:pPr>
          </w:p>
        </w:tc>
      </w:tr>
    </w:tbl>
    <w:p w14:paraId="34BCD279" w14:textId="77777777" w:rsidR="008C2439" w:rsidRDefault="008C2439" w:rsidP="008C2439">
      <w:pPr>
        <w:rPr>
          <w:rFonts w:asciiTheme="minorHAnsi" w:hAnsiTheme="minorHAnsi" w:cstheme="minorHAnsi"/>
        </w:rPr>
      </w:pPr>
    </w:p>
    <w:p w14:paraId="4AE32DD2" w14:textId="68F389DC" w:rsidR="008C2439" w:rsidRDefault="008C2439" w:rsidP="008C2439">
      <w:pPr>
        <w:rPr>
          <w:rFonts w:asciiTheme="minorHAnsi" w:hAnsiTheme="minorHAnsi" w:cstheme="minorHAnsi"/>
        </w:rPr>
      </w:pPr>
      <w:r>
        <w:rPr>
          <w:rFonts w:asciiTheme="minorHAnsi" w:hAnsiTheme="minorHAnsi" w:cstheme="minorHAnsi"/>
        </w:rPr>
        <w:t xml:space="preserve">Similar changes are necessary for </w:t>
      </w:r>
      <w:ins w:id="267" w:author="Elena Pourmal" w:date="2023-07-17T19:19:00Z">
        <w:r w:rsidR="00B364B9">
          <w:rPr>
            <w:rFonts w:asciiTheme="minorHAnsi" w:hAnsiTheme="minorHAnsi" w:cstheme="minorHAnsi"/>
          </w:rPr>
          <w:t xml:space="preserve">the </w:t>
        </w:r>
      </w:ins>
      <w:r>
        <w:rPr>
          <w:rFonts w:asciiTheme="minorHAnsi" w:hAnsiTheme="minorHAnsi" w:cstheme="minorHAnsi"/>
        </w:rPr>
        <w:t xml:space="preserve">fields in Fixed Array Data Block and Fixed Array Data Block Page as described in the next sections. </w:t>
      </w:r>
    </w:p>
    <w:p w14:paraId="08619E2B" w14:textId="77777777" w:rsidR="008C2439" w:rsidRDefault="008C2439" w:rsidP="008C2439">
      <w:pPr>
        <w:rPr>
          <w:rFonts w:asciiTheme="minorHAnsi" w:hAnsiTheme="minorHAnsi" w:cstheme="minorHAnsi"/>
        </w:rPr>
      </w:pPr>
    </w:p>
    <w:p w14:paraId="23FD9909" w14:textId="77777777" w:rsidR="008C2439" w:rsidRDefault="008C2439" w:rsidP="008C2439">
      <w:pPr>
        <w:rPr>
          <w:rFonts w:asciiTheme="majorHAnsi" w:eastAsiaTheme="majorEastAsia" w:hAnsiTheme="majorHAnsi" w:cstheme="majorBidi"/>
          <w:b/>
          <w:bCs/>
          <w:color w:val="000000" w:themeColor="text1"/>
          <w:szCs w:val="22"/>
          <w:highlight w:val="lightGray"/>
        </w:rPr>
      </w:pPr>
      <w:r>
        <w:rPr>
          <w:highlight w:val="lightGray"/>
        </w:rPr>
        <w:br w:type="page"/>
      </w:r>
    </w:p>
    <w:p w14:paraId="52E4B7B3" w14:textId="77777777" w:rsidR="008C2439" w:rsidRDefault="008C2439" w:rsidP="00E44603">
      <w:pPr>
        <w:pStyle w:val="Heading3"/>
      </w:pPr>
      <w:bookmarkStart w:id="268" w:name="_Toc136158749"/>
      <w:bookmarkStart w:id="269" w:name="_Toc140514702"/>
      <w:r>
        <w:lastRenderedPageBreak/>
        <w:t>Changes to Fixed Array Data Block Fields</w:t>
      </w:r>
      <w:bookmarkEnd w:id="268"/>
      <w:bookmarkEnd w:id="269"/>
    </w:p>
    <w:p w14:paraId="2B68282B" w14:textId="3FC3A6CB" w:rsidR="008C2439" w:rsidRPr="008414D2" w:rsidRDefault="008414D2" w:rsidP="008C2439">
      <w:pPr>
        <w:rPr>
          <w:rFonts w:asciiTheme="minorHAnsi" w:hAnsiTheme="minorHAnsi" w:cstheme="minorHAnsi"/>
          <w:color w:val="000000" w:themeColor="text1"/>
        </w:rPr>
      </w:pPr>
      <w:r w:rsidRPr="008414D2">
        <w:rPr>
          <w:rFonts w:asciiTheme="minorHAnsi" w:hAnsiTheme="minorHAnsi" w:cstheme="minorHAnsi"/>
          <w:color w:val="000000" w:themeColor="text1"/>
        </w:rPr>
        <w:t xml:space="preserve">The version is </w:t>
      </w:r>
      <w:ins w:id="270" w:author="Elena Pourmal" w:date="2023-07-17T19:29:00Z">
        <w:r w:rsidR="00825E32">
          <w:rPr>
            <w:rFonts w:asciiTheme="minorHAnsi" w:hAnsiTheme="minorHAnsi" w:cstheme="minorHAnsi"/>
            <w:color w:val="000000" w:themeColor="text1"/>
          </w:rPr>
          <w:t>increased</w:t>
        </w:r>
        <w:r w:rsidR="00825E32" w:rsidRPr="008414D2">
          <w:rPr>
            <w:rFonts w:asciiTheme="minorHAnsi" w:hAnsiTheme="minorHAnsi" w:cstheme="minorHAnsi"/>
            <w:color w:val="000000" w:themeColor="text1"/>
          </w:rPr>
          <w:t xml:space="preserve"> </w:t>
        </w:r>
      </w:ins>
      <w:r w:rsidRPr="008414D2">
        <w:rPr>
          <w:rFonts w:asciiTheme="minorHAnsi" w:hAnsiTheme="minorHAnsi" w:cstheme="minorHAnsi"/>
          <w:color w:val="000000" w:themeColor="text1"/>
        </w:rPr>
        <w:t xml:space="preserve">to 1 and new clients IDs </w:t>
      </w:r>
      <w:r>
        <w:rPr>
          <w:rFonts w:asciiTheme="minorHAnsi" w:hAnsiTheme="minorHAnsi" w:cstheme="minorHAnsi"/>
          <w:color w:val="000000" w:themeColor="text1"/>
        </w:rPr>
        <w:t xml:space="preserve">and Elements </w:t>
      </w:r>
      <w:r w:rsidRPr="008414D2">
        <w:rPr>
          <w:rFonts w:asciiTheme="minorHAnsi" w:hAnsiTheme="minorHAnsi" w:cstheme="minorHAnsi"/>
          <w:color w:val="000000" w:themeColor="text1"/>
        </w:rPr>
        <w:t>were added as show</w:t>
      </w:r>
      <w:ins w:id="271" w:author="Elena Pourmal" w:date="2023-07-17T19:19:00Z">
        <w:r w:rsidR="00B364B9">
          <w:rPr>
            <w:rFonts w:asciiTheme="minorHAnsi" w:hAnsiTheme="minorHAnsi" w:cstheme="minorHAnsi"/>
            <w:color w:val="000000" w:themeColor="text1"/>
          </w:rPr>
          <w:t>n</w:t>
        </w:r>
      </w:ins>
      <w:r w:rsidRPr="008414D2">
        <w:rPr>
          <w:rFonts w:asciiTheme="minorHAnsi" w:hAnsiTheme="minorHAnsi" w:cstheme="minorHAnsi"/>
          <w:color w:val="000000" w:themeColor="text1"/>
        </w:rPr>
        <w:t xml:space="preserve"> in</w:t>
      </w:r>
      <w:r>
        <w:rPr>
          <w:rFonts w:asciiTheme="minorHAnsi" w:hAnsiTheme="minorHAnsi" w:cstheme="minorHAnsi"/>
          <w:color w:val="000000" w:themeColor="text1"/>
        </w:rPr>
        <w:t xml:space="preserve"> </w:t>
      </w:r>
      <w:r w:rsidRPr="008414D2">
        <w:rPr>
          <w:rFonts w:asciiTheme="minorHAnsi" w:hAnsiTheme="minorHAnsi" w:cstheme="minorHAnsi"/>
          <w:color w:val="000000" w:themeColor="text1"/>
        </w:rPr>
        <w:fldChar w:fldCharType="begin"/>
      </w:r>
      <w:r w:rsidRPr="008414D2">
        <w:rPr>
          <w:rFonts w:asciiTheme="minorHAnsi" w:hAnsiTheme="minorHAnsi" w:cstheme="minorHAnsi"/>
          <w:color w:val="000000" w:themeColor="text1"/>
        </w:rPr>
        <w:instrText xml:space="preserve"> REF _Ref136173058 \h </w:instrText>
      </w:r>
      <w:r>
        <w:rPr>
          <w:rFonts w:asciiTheme="minorHAnsi" w:hAnsiTheme="minorHAnsi" w:cstheme="minorHAnsi"/>
          <w:color w:val="000000" w:themeColor="text1"/>
        </w:rPr>
        <w:instrText xml:space="preserve"> \* MERGEFORMAT </w:instrText>
      </w:r>
      <w:r w:rsidRPr="008414D2">
        <w:rPr>
          <w:rFonts w:asciiTheme="minorHAnsi" w:hAnsiTheme="minorHAnsi" w:cstheme="minorHAnsi"/>
          <w:color w:val="000000" w:themeColor="text1"/>
        </w:rPr>
      </w:r>
      <w:r w:rsidRPr="008414D2">
        <w:rPr>
          <w:rFonts w:asciiTheme="minorHAnsi" w:hAnsiTheme="minorHAnsi" w:cstheme="minorHAnsi"/>
          <w:color w:val="000000" w:themeColor="text1"/>
        </w:rPr>
        <w:fldChar w:fldCharType="separate"/>
      </w:r>
      <w:r w:rsidR="00552575" w:rsidRPr="00552575">
        <w:rPr>
          <w:rFonts w:asciiTheme="minorHAnsi" w:hAnsiTheme="minorHAnsi" w:cstheme="minorHAnsi"/>
        </w:rPr>
        <w:t xml:space="preserve">Table </w:t>
      </w:r>
      <w:r w:rsidR="00552575" w:rsidRPr="00552575">
        <w:rPr>
          <w:rFonts w:asciiTheme="minorHAnsi" w:hAnsiTheme="minorHAnsi" w:cstheme="minorHAnsi"/>
          <w:noProof/>
        </w:rPr>
        <w:t>22</w:t>
      </w:r>
      <w:r w:rsidRPr="008414D2">
        <w:rPr>
          <w:rFonts w:asciiTheme="minorHAnsi" w:hAnsiTheme="minorHAnsi" w:cstheme="minorHAnsi"/>
          <w:color w:val="000000" w:themeColor="text1"/>
        </w:rPr>
        <w:fldChar w:fldCharType="end"/>
      </w:r>
      <w:r>
        <w:rPr>
          <w:rFonts w:asciiTheme="minorHAnsi" w:hAnsiTheme="minorHAnsi" w:cstheme="minorHAnsi"/>
          <w:color w:val="000000" w:themeColor="text1"/>
        </w:rPr>
        <w:t>.</w:t>
      </w:r>
    </w:p>
    <w:p w14:paraId="6DDEF2AB" w14:textId="77777777" w:rsidR="008414D2" w:rsidRDefault="008414D2" w:rsidP="008C2439">
      <w:pPr>
        <w:rPr>
          <w:rFonts w:asciiTheme="minorHAnsi" w:eastAsiaTheme="minorHAnsi" w:hAnsiTheme="minorHAnsi" w:cstheme="minorBidi"/>
          <w:b/>
          <w:bCs/>
          <w:color w:val="4F81BD" w:themeColor="accent1"/>
        </w:rPr>
      </w:pPr>
    </w:p>
    <w:p w14:paraId="55D9C0CD" w14:textId="0878FE3F" w:rsidR="008C2439" w:rsidRPr="002206D7" w:rsidRDefault="004873C1" w:rsidP="004873C1">
      <w:pPr>
        <w:pStyle w:val="Caption"/>
        <w:rPr>
          <w:szCs w:val="24"/>
        </w:rPr>
      </w:pPr>
      <w:bookmarkStart w:id="272" w:name="_Ref136173058"/>
      <w:r w:rsidRPr="004873C1">
        <w:rPr>
          <w:sz w:val="24"/>
          <w:szCs w:val="24"/>
        </w:rPr>
        <w:t xml:space="preserve">Table </w:t>
      </w:r>
      <w:r w:rsidRPr="004873C1">
        <w:rPr>
          <w:sz w:val="24"/>
          <w:szCs w:val="24"/>
        </w:rPr>
        <w:fldChar w:fldCharType="begin"/>
      </w:r>
      <w:r w:rsidRPr="004873C1">
        <w:rPr>
          <w:sz w:val="24"/>
          <w:szCs w:val="24"/>
        </w:rPr>
        <w:instrText xml:space="preserve"> SEQ Table \* ARABIC </w:instrText>
      </w:r>
      <w:r w:rsidRPr="004873C1">
        <w:rPr>
          <w:sz w:val="24"/>
          <w:szCs w:val="24"/>
        </w:rPr>
        <w:fldChar w:fldCharType="separate"/>
      </w:r>
      <w:r w:rsidR="00552575">
        <w:rPr>
          <w:noProof/>
          <w:sz w:val="24"/>
          <w:szCs w:val="24"/>
        </w:rPr>
        <w:t>22</w:t>
      </w:r>
      <w:r w:rsidRPr="004873C1">
        <w:rPr>
          <w:sz w:val="24"/>
          <w:szCs w:val="24"/>
        </w:rPr>
        <w:fldChar w:fldCharType="end"/>
      </w:r>
      <w:bookmarkEnd w:id="272"/>
      <w:r w:rsidRPr="004873C1">
        <w:rPr>
          <w:sz w:val="24"/>
          <w:szCs w:val="24"/>
        </w:rPr>
        <w:t>:</w:t>
      </w:r>
      <w:r>
        <w:t xml:space="preserve"> </w:t>
      </w:r>
      <w:r w:rsidR="008C2439">
        <w:rPr>
          <w:sz w:val="24"/>
          <w:szCs w:val="24"/>
        </w:rPr>
        <w:t>Fields: Fixed Array Data Block Version 1</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979"/>
        <w:gridCol w:w="5947"/>
      </w:tblGrid>
      <w:tr w:rsidR="008C2439" w14:paraId="4DAA8A6A" w14:textId="77777777" w:rsidTr="00692164">
        <w:trPr>
          <w:tblCellSpacing w:w="15" w:type="dxa"/>
        </w:trPr>
        <w:tc>
          <w:tcPr>
            <w:tcW w:w="2000" w:type="pct"/>
            <w:vAlign w:val="center"/>
            <w:hideMark/>
          </w:tcPr>
          <w:p w14:paraId="1DC667BE" w14:textId="77777777" w:rsidR="008C2439" w:rsidRPr="00B25E93" w:rsidRDefault="008C2439" w:rsidP="00AF1B0E">
            <w:pPr>
              <w:jc w:val="center"/>
              <w:rPr>
                <w:rFonts w:asciiTheme="minorHAnsi" w:hAnsiTheme="minorHAnsi" w:cstheme="minorHAnsi"/>
                <w:b/>
                <w:bCs/>
              </w:rPr>
            </w:pPr>
            <w:r w:rsidRPr="00B25E93">
              <w:rPr>
                <w:rFonts w:asciiTheme="minorHAnsi" w:hAnsiTheme="minorHAnsi" w:cstheme="minorHAnsi"/>
                <w:b/>
                <w:bCs/>
              </w:rPr>
              <w:t>Field Name</w:t>
            </w:r>
          </w:p>
        </w:tc>
        <w:tc>
          <w:tcPr>
            <w:tcW w:w="0" w:type="auto"/>
            <w:vAlign w:val="center"/>
            <w:hideMark/>
          </w:tcPr>
          <w:p w14:paraId="5F86B3BF" w14:textId="77777777" w:rsidR="008C2439" w:rsidRPr="00B25E93" w:rsidRDefault="008C2439" w:rsidP="00AF1B0E">
            <w:pPr>
              <w:jc w:val="center"/>
              <w:rPr>
                <w:rFonts w:asciiTheme="minorHAnsi" w:hAnsiTheme="minorHAnsi" w:cstheme="minorHAnsi"/>
                <w:b/>
                <w:bCs/>
              </w:rPr>
            </w:pPr>
            <w:r w:rsidRPr="00B25E93">
              <w:rPr>
                <w:rFonts w:asciiTheme="minorHAnsi" w:hAnsiTheme="minorHAnsi" w:cstheme="minorHAnsi"/>
                <w:b/>
                <w:bCs/>
              </w:rPr>
              <w:t>Description</w:t>
            </w:r>
          </w:p>
        </w:tc>
      </w:tr>
      <w:tr w:rsidR="008C2439" w14:paraId="3707A84F" w14:textId="77777777" w:rsidTr="00692164">
        <w:trPr>
          <w:tblCellSpacing w:w="15" w:type="dxa"/>
        </w:trPr>
        <w:tc>
          <w:tcPr>
            <w:tcW w:w="0" w:type="auto"/>
            <w:vAlign w:val="center"/>
            <w:hideMark/>
          </w:tcPr>
          <w:p w14:paraId="228CF128" w14:textId="77777777" w:rsidR="008C2439" w:rsidRPr="00B25E93" w:rsidRDefault="008C2439" w:rsidP="00AF1B0E">
            <w:pPr>
              <w:pStyle w:val="NormalWeb"/>
              <w:rPr>
                <w:rFonts w:asciiTheme="minorHAnsi" w:hAnsiTheme="minorHAnsi" w:cstheme="minorHAnsi"/>
              </w:rPr>
            </w:pPr>
            <w:r w:rsidRPr="00B25E93">
              <w:rPr>
                <w:rFonts w:asciiTheme="minorHAnsi" w:hAnsiTheme="minorHAnsi" w:cstheme="minorHAnsi"/>
              </w:rPr>
              <w:t>Signature</w:t>
            </w:r>
          </w:p>
        </w:tc>
        <w:tc>
          <w:tcPr>
            <w:tcW w:w="0" w:type="auto"/>
            <w:vAlign w:val="center"/>
            <w:hideMark/>
          </w:tcPr>
          <w:p w14:paraId="140C4D8C" w14:textId="77777777" w:rsidR="008C2439" w:rsidRPr="00B25E93" w:rsidRDefault="008C2439" w:rsidP="00AF1B0E">
            <w:pPr>
              <w:pStyle w:val="NormalWeb"/>
              <w:rPr>
                <w:rFonts w:asciiTheme="minorHAnsi" w:hAnsiTheme="minorHAnsi" w:cstheme="minorHAnsi"/>
              </w:rPr>
            </w:pPr>
            <w:r w:rsidRPr="00B25E93">
              <w:rPr>
                <w:rFonts w:asciiTheme="minorHAnsi" w:hAnsiTheme="minorHAnsi" w:cstheme="minorHAnsi"/>
              </w:rPr>
              <w:t>The ASCII character string “</w:t>
            </w:r>
            <w:r w:rsidRPr="00B25E93">
              <w:rPr>
                <w:rStyle w:val="HTMLCode"/>
                <w:rFonts w:asciiTheme="minorHAnsi" w:hAnsiTheme="minorHAnsi" w:cstheme="minorHAnsi"/>
                <w:sz w:val="24"/>
                <w:szCs w:val="24"/>
              </w:rPr>
              <w:t>FADB</w:t>
            </w:r>
            <w:r w:rsidRPr="00B25E93">
              <w:rPr>
                <w:rFonts w:asciiTheme="minorHAnsi" w:hAnsiTheme="minorHAnsi" w:cstheme="minorHAnsi"/>
              </w:rPr>
              <w:t xml:space="preserve">” is used to indicate the beginning of a Fixed Array data block. This gives file consistency checking utilities a better chance of reconstructing a damaged file. </w:t>
            </w:r>
          </w:p>
        </w:tc>
      </w:tr>
      <w:tr w:rsidR="008C2439" w14:paraId="02D0C2EB" w14:textId="77777777" w:rsidTr="00692164">
        <w:trPr>
          <w:tblCellSpacing w:w="15" w:type="dxa"/>
        </w:trPr>
        <w:tc>
          <w:tcPr>
            <w:tcW w:w="0" w:type="auto"/>
            <w:vAlign w:val="center"/>
            <w:hideMark/>
          </w:tcPr>
          <w:p w14:paraId="3BD0BE3C" w14:textId="77777777" w:rsidR="008C2439" w:rsidRPr="00B25E93" w:rsidRDefault="008C2439" w:rsidP="00AF1B0E">
            <w:pPr>
              <w:pStyle w:val="NormalWeb"/>
              <w:rPr>
                <w:rFonts w:asciiTheme="minorHAnsi" w:hAnsiTheme="minorHAnsi" w:cstheme="minorHAnsi"/>
              </w:rPr>
            </w:pPr>
            <w:r w:rsidRPr="00B25E93">
              <w:rPr>
                <w:rFonts w:asciiTheme="minorHAnsi" w:hAnsiTheme="minorHAnsi" w:cstheme="minorHAnsi"/>
              </w:rPr>
              <w:t>Version</w:t>
            </w:r>
          </w:p>
        </w:tc>
        <w:tc>
          <w:tcPr>
            <w:tcW w:w="0" w:type="auto"/>
            <w:vAlign w:val="center"/>
            <w:hideMark/>
          </w:tcPr>
          <w:p w14:paraId="521ECDFA" w14:textId="77777777" w:rsidR="008C2439" w:rsidRPr="00B25E93" w:rsidRDefault="008C2439" w:rsidP="00AF1B0E">
            <w:pPr>
              <w:pStyle w:val="NormalWeb"/>
              <w:rPr>
                <w:rFonts w:asciiTheme="minorHAnsi" w:hAnsiTheme="minorHAnsi" w:cstheme="minorHAnsi"/>
              </w:rPr>
            </w:pPr>
            <w:r w:rsidRPr="00B25E93">
              <w:rPr>
                <w:rFonts w:asciiTheme="minorHAnsi" w:hAnsiTheme="minorHAnsi" w:cstheme="minorHAnsi"/>
              </w:rPr>
              <w:t xml:space="preserve">This document describes version </w:t>
            </w:r>
            <w:r w:rsidRPr="00B25E93">
              <w:rPr>
                <w:rFonts w:asciiTheme="minorHAnsi" w:hAnsiTheme="minorHAnsi" w:cstheme="minorHAnsi"/>
                <w:b/>
                <w:bCs/>
              </w:rPr>
              <w:t>1</w:t>
            </w:r>
            <w:r w:rsidRPr="00B25E93">
              <w:rPr>
                <w:rFonts w:asciiTheme="minorHAnsi" w:hAnsiTheme="minorHAnsi" w:cstheme="minorHAnsi"/>
              </w:rPr>
              <w:t>.</w:t>
            </w:r>
          </w:p>
        </w:tc>
      </w:tr>
      <w:tr w:rsidR="008C2439" w14:paraId="29AF5E9D" w14:textId="77777777" w:rsidTr="00692164">
        <w:trPr>
          <w:trHeight w:val="2904"/>
          <w:tblCellSpacing w:w="15" w:type="dxa"/>
        </w:trPr>
        <w:tc>
          <w:tcPr>
            <w:tcW w:w="0" w:type="auto"/>
            <w:vAlign w:val="center"/>
            <w:hideMark/>
          </w:tcPr>
          <w:p w14:paraId="1DD275B5" w14:textId="77777777" w:rsidR="008C2439" w:rsidRPr="00B25E93" w:rsidRDefault="008C2439" w:rsidP="00AF1B0E">
            <w:pPr>
              <w:pStyle w:val="NormalWeb"/>
              <w:rPr>
                <w:rFonts w:asciiTheme="minorHAnsi" w:hAnsiTheme="minorHAnsi" w:cstheme="minorHAnsi"/>
              </w:rPr>
            </w:pPr>
            <w:r w:rsidRPr="00B25E93">
              <w:rPr>
                <w:rFonts w:asciiTheme="minorHAnsi" w:hAnsiTheme="minorHAnsi" w:cstheme="minorHAnsi"/>
              </w:rPr>
              <w:t>Client ID</w:t>
            </w:r>
          </w:p>
        </w:tc>
        <w:tc>
          <w:tcPr>
            <w:tcW w:w="0" w:type="auto"/>
            <w:vAlign w:val="center"/>
            <w:hideMark/>
          </w:tcPr>
          <w:p w14:paraId="2DFA6D69" w14:textId="77777777" w:rsidR="008C2439" w:rsidRPr="00B25E93" w:rsidRDefault="008C2439" w:rsidP="00AF1B0E">
            <w:pPr>
              <w:pStyle w:val="NormalWeb"/>
              <w:rPr>
                <w:rFonts w:asciiTheme="minorHAnsi" w:hAnsiTheme="minorHAnsi" w:cstheme="minorHAnsi"/>
              </w:rPr>
            </w:pPr>
            <w:r w:rsidRPr="00B25E93">
              <w:rPr>
                <w:rFonts w:asciiTheme="minorHAnsi" w:hAnsiTheme="minorHAnsi" w:cstheme="minorHAnsi"/>
              </w:rPr>
              <w:t xml:space="preserve">The ID for identifying the client of the Fixed Array: </w:t>
            </w:r>
          </w:p>
          <w:tbl>
            <w:tblPr>
              <w:tblW w:w="3934" w:type="pc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21"/>
              <w:gridCol w:w="3875"/>
            </w:tblGrid>
            <w:tr w:rsidR="008C2439" w:rsidRPr="00327DD3" w14:paraId="111A3952" w14:textId="77777777" w:rsidTr="00692164">
              <w:trPr>
                <w:trHeight w:val="291"/>
                <w:tblCellSpacing w:w="15" w:type="dxa"/>
              </w:trPr>
              <w:tc>
                <w:tcPr>
                  <w:tcW w:w="735" w:type="pct"/>
                  <w:vAlign w:val="center"/>
                  <w:hideMark/>
                </w:tcPr>
                <w:p w14:paraId="7B4418A7" w14:textId="77777777" w:rsidR="008C2439" w:rsidRPr="00B25E93" w:rsidRDefault="008C2439" w:rsidP="00AF1B0E">
                  <w:pPr>
                    <w:jc w:val="center"/>
                    <w:rPr>
                      <w:rFonts w:asciiTheme="minorHAnsi" w:hAnsiTheme="minorHAnsi" w:cstheme="minorHAnsi"/>
                      <w:b/>
                      <w:bCs/>
                    </w:rPr>
                  </w:pPr>
                  <w:r w:rsidRPr="00327DD3">
                    <w:rPr>
                      <w:rFonts w:asciiTheme="minorHAnsi" w:hAnsiTheme="minorHAnsi" w:cstheme="minorHAnsi"/>
                      <w:b/>
                      <w:bCs/>
                    </w:rPr>
                    <w:t>ID</w:t>
                  </w:r>
                </w:p>
              </w:tc>
              <w:tc>
                <w:tcPr>
                  <w:tcW w:w="4168" w:type="pct"/>
                  <w:vAlign w:val="center"/>
                  <w:hideMark/>
                </w:tcPr>
                <w:p w14:paraId="7E72B1C1" w14:textId="77777777" w:rsidR="008C2439" w:rsidRPr="00B25E93" w:rsidRDefault="008C2439" w:rsidP="00AF1B0E">
                  <w:pPr>
                    <w:rPr>
                      <w:rFonts w:asciiTheme="minorHAnsi" w:hAnsiTheme="minorHAnsi" w:cstheme="minorHAnsi"/>
                      <w:b/>
                      <w:bCs/>
                    </w:rPr>
                  </w:pPr>
                  <w:r w:rsidRPr="00327DD3">
                    <w:rPr>
                      <w:rFonts w:asciiTheme="minorHAnsi" w:hAnsiTheme="minorHAnsi" w:cstheme="minorHAnsi"/>
                      <w:b/>
                      <w:bCs/>
                    </w:rPr>
                    <w:t>Description</w:t>
                  </w:r>
                </w:p>
              </w:tc>
            </w:tr>
            <w:tr w:rsidR="008C2439" w:rsidRPr="00327DD3" w14:paraId="20810C13" w14:textId="77777777" w:rsidTr="00692164">
              <w:trPr>
                <w:trHeight w:val="596"/>
                <w:tblCellSpacing w:w="15" w:type="dxa"/>
              </w:trPr>
              <w:tc>
                <w:tcPr>
                  <w:tcW w:w="0" w:type="auto"/>
                  <w:vAlign w:val="center"/>
                  <w:hideMark/>
                </w:tcPr>
                <w:p w14:paraId="3615AA2C" w14:textId="77777777" w:rsidR="008C2439" w:rsidRPr="00B25E93" w:rsidRDefault="008C2439" w:rsidP="00AF1B0E">
                  <w:pPr>
                    <w:jc w:val="center"/>
                    <w:rPr>
                      <w:rFonts w:asciiTheme="minorHAnsi" w:hAnsiTheme="minorHAnsi" w:cstheme="minorHAnsi"/>
                    </w:rPr>
                  </w:pPr>
                  <w:r w:rsidRPr="00327DD3">
                    <w:rPr>
                      <w:rStyle w:val="HTMLCode"/>
                      <w:rFonts w:asciiTheme="minorHAnsi" w:hAnsiTheme="minorHAnsi" w:cstheme="minorHAnsi"/>
                      <w:sz w:val="24"/>
                      <w:szCs w:val="24"/>
                    </w:rPr>
                    <w:t>0</w:t>
                  </w:r>
                </w:p>
              </w:tc>
              <w:tc>
                <w:tcPr>
                  <w:tcW w:w="4168" w:type="pct"/>
                  <w:vAlign w:val="center"/>
                  <w:hideMark/>
                </w:tcPr>
                <w:p w14:paraId="782E3A57" w14:textId="77777777" w:rsidR="008C2439" w:rsidRPr="00B25E93" w:rsidRDefault="008C2439" w:rsidP="00AF1B0E">
                  <w:pPr>
                    <w:rPr>
                      <w:rFonts w:asciiTheme="minorHAnsi" w:hAnsiTheme="minorHAnsi" w:cstheme="minorHAnsi"/>
                    </w:rPr>
                  </w:pPr>
                  <w:r w:rsidRPr="00327DD3">
                    <w:rPr>
                      <w:rFonts w:asciiTheme="minorHAnsi" w:hAnsiTheme="minorHAnsi" w:cstheme="minorHAnsi"/>
                    </w:rPr>
                    <w:t xml:space="preserve">Non-filtered dataset chunks </w:t>
                  </w:r>
                </w:p>
              </w:tc>
            </w:tr>
            <w:tr w:rsidR="008C2439" w:rsidRPr="00327DD3" w14:paraId="2FB61DF4" w14:textId="77777777" w:rsidTr="00692164">
              <w:trPr>
                <w:trHeight w:val="291"/>
                <w:tblCellSpacing w:w="15" w:type="dxa"/>
              </w:trPr>
              <w:tc>
                <w:tcPr>
                  <w:tcW w:w="0" w:type="auto"/>
                  <w:vAlign w:val="center"/>
                  <w:hideMark/>
                </w:tcPr>
                <w:p w14:paraId="11B9011C" w14:textId="77777777" w:rsidR="008C2439" w:rsidRPr="00B25E93" w:rsidRDefault="008C2439" w:rsidP="00AF1B0E">
                  <w:pPr>
                    <w:jc w:val="center"/>
                    <w:rPr>
                      <w:rFonts w:asciiTheme="minorHAnsi" w:hAnsiTheme="minorHAnsi" w:cstheme="minorHAnsi"/>
                    </w:rPr>
                  </w:pPr>
                  <w:r w:rsidRPr="00327DD3">
                    <w:rPr>
                      <w:rStyle w:val="HTMLCode"/>
                      <w:rFonts w:asciiTheme="minorHAnsi" w:hAnsiTheme="minorHAnsi" w:cstheme="minorHAnsi"/>
                      <w:sz w:val="24"/>
                      <w:szCs w:val="24"/>
                    </w:rPr>
                    <w:t>1</w:t>
                  </w:r>
                </w:p>
              </w:tc>
              <w:tc>
                <w:tcPr>
                  <w:tcW w:w="4168" w:type="pct"/>
                  <w:vAlign w:val="center"/>
                  <w:hideMark/>
                </w:tcPr>
                <w:p w14:paraId="016C383D" w14:textId="77777777" w:rsidR="008C2439" w:rsidRPr="00B25E93" w:rsidRDefault="008C2439" w:rsidP="00AF1B0E">
                  <w:pPr>
                    <w:rPr>
                      <w:rFonts w:asciiTheme="minorHAnsi" w:hAnsiTheme="minorHAnsi" w:cstheme="minorHAnsi"/>
                    </w:rPr>
                  </w:pPr>
                  <w:r w:rsidRPr="00327DD3">
                    <w:rPr>
                      <w:rFonts w:asciiTheme="minorHAnsi" w:hAnsiTheme="minorHAnsi" w:cstheme="minorHAnsi"/>
                    </w:rPr>
                    <w:t xml:space="preserve">Filtered dataset chunks </w:t>
                  </w:r>
                </w:p>
              </w:tc>
            </w:tr>
            <w:tr w:rsidR="008C2439" w:rsidRPr="00327DD3" w14:paraId="78ABCE30" w14:textId="77777777" w:rsidTr="00692164">
              <w:trPr>
                <w:trHeight w:val="291"/>
                <w:tblCellSpacing w:w="15" w:type="dxa"/>
              </w:trPr>
              <w:tc>
                <w:tcPr>
                  <w:tcW w:w="0" w:type="auto"/>
                  <w:vAlign w:val="center"/>
                  <w:hideMark/>
                </w:tcPr>
                <w:p w14:paraId="78A7F068" w14:textId="77777777" w:rsidR="008C2439" w:rsidRPr="00B25E93" w:rsidRDefault="008C2439" w:rsidP="00AF1B0E">
                  <w:pPr>
                    <w:jc w:val="center"/>
                    <w:rPr>
                      <w:rFonts w:asciiTheme="minorHAnsi" w:hAnsiTheme="minorHAnsi" w:cstheme="minorHAnsi"/>
                    </w:rPr>
                  </w:pPr>
                  <w:r w:rsidRPr="00327DD3">
                    <w:rPr>
                      <w:rStyle w:val="HTMLCode"/>
                      <w:rFonts w:asciiTheme="minorHAnsi" w:hAnsiTheme="minorHAnsi" w:cstheme="minorHAnsi"/>
                      <w:b/>
                      <w:bCs/>
                      <w:sz w:val="24"/>
                      <w:szCs w:val="24"/>
                    </w:rPr>
                    <w:t>2</w:t>
                  </w:r>
                </w:p>
              </w:tc>
              <w:tc>
                <w:tcPr>
                  <w:tcW w:w="4168" w:type="pct"/>
                  <w:vAlign w:val="center"/>
                  <w:hideMark/>
                </w:tcPr>
                <w:p w14:paraId="5DBEB828" w14:textId="77777777" w:rsidR="008C2439" w:rsidRPr="00B25E93" w:rsidRDefault="008C2439" w:rsidP="00AF1B0E">
                  <w:pPr>
                    <w:rPr>
                      <w:rFonts w:asciiTheme="minorHAnsi" w:hAnsiTheme="minorHAnsi" w:cstheme="minorHAnsi"/>
                    </w:rPr>
                  </w:pPr>
                  <w:r w:rsidRPr="00327DD3">
                    <w:rPr>
                      <w:rFonts w:asciiTheme="minorHAnsi" w:hAnsiTheme="minorHAnsi" w:cstheme="minorHAnsi"/>
                      <w:b/>
                      <w:bCs/>
                    </w:rPr>
                    <w:t>Structured dataset chunks</w:t>
                  </w:r>
                </w:p>
              </w:tc>
            </w:tr>
            <w:tr w:rsidR="008C2439" w:rsidRPr="00327DD3" w14:paraId="4643963B" w14:textId="77777777" w:rsidTr="00692164">
              <w:trPr>
                <w:trHeight w:val="305"/>
                <w:tblCellSpacing w:w="15" w:type="dxa"/>
              </w:trPr>
              <w:tc>
                <w:tcPr>
                  <w:tcW w:w="0" w:type="auto"/>
                  <w:vAlign w:val="center"/>
                </w:tcPr>
                <w:p w14:paraId="72120AB6" w14:textId="77777777" w:rsidR="008C2439" w:rsidRPr="00327DD3" w:rsidRDefault="008C2439" w:rsidP="00AF1B0E">
                  <w:pPr>
                    <w:jc w:val="center"/>
                    <w:rPr>
                      <w:rStyle w:val="HTMLCode"/>
                      <w:rFonts w:asciiTheme="minorHAnsi" w:hAnsiTheme="minorHAnsi" w:cstheme="minorHAnsi"/>
                      <w:b/>
                      <w:bCs/>
                      <w:sz w:val="24"/>
                      <w:szCs w:val="24"/>
                    </w:rPr>
                  </w:pPr>
                  <w:r w:rsidRPr="00327DD3">
                    <w:rPr>
                      <w:rStyle w:val="HTMLCode"/>
                      <w:rFonts w:asciiTheme="minorHAnsi" w:hAnsiTheme="minorHAnsi" w:cstheme="minorHAnsi"/>
                      <w:b/>
                      <w:bCs/>
                      <w:sz w:val="24"/>
                      <w:szCs w:val="24"/>
                    </w:rPr>
                    <w:t>3</w:t>
                  </w:r>
                </w:p>
              </w:tc>
              <w:tc>
                <w:tcPr>
                  <w:tcW w:w="4168" w:type="pct"/>
                  <w:vAlign w:val="center"/>
                </w:tcPr>
                <w:p w14:paraId="3931CAF3" w14:textId="2370A3F3" w:rsidR="008C2439" w:rsidRPr="00327DD3" w:rsidRDefault="008C2439" w:rsidP="00AF1B0E">
                  <w:pPr>
                    <w:rPr>
                      <w:rFonts w:asciiTheme="minorHAnsi" w:hAnsiTheme="minorHAnsi" w:cstheme="minorHAnsi"/>
                      <w:b/>
                      <w:bCs/>
                    </w:rPr>
                  </w:pPr>
                  <w:r w:rsidRPr="00327DD3">
                    <w:rPr>
                      <w:rFonts w:asciiTheme="minorHAnsi" w:hAnsiTheme="minorHAnsi" w:cstheme="minorHAnsi"/>
                      <w:b/>
                      <w:bCs/>
                    </w:rPr>
                    <w:t xml:space="preserve">Filtered structured </w:t>
                  </w:r>
                  <w:r w:rsidR="004E3F9B">
                    <w:rPr>
                      <w:rFonts w:asciiTheme="minorHAnsi" w:hAnsiTheme="minorHAnsi" w:cstheme="minorHAnsi"/>
                      <w:b/>
                      <w:bCs/>
                    </w:rPr>
                    <w:t>dataset chunks</w:t>
                  </w:r>
                </w:p>
              </w:tc>
            </w:tr>
            <w:tr w:rsidR="008C2439" w:rsidRPr="00327DD3" w14:paraId="26CE7F34" w14:textId="77777777" w:rsidTr="00692164">
              <w:trPr>
                <w:trHeight w:val="291"/>
                <w:tblCellSpacing w:w="15" w:type="dxa"/>
              </w:trPr>
              <w:tc>
                <w:tcPr>
                  <w:tcW w:w="0" w:type="auto"/>
                  <w:vAlign w:val="center"/>
                </w:tcPr>
                <w:p w14:paraId="29E739FD" w14:textId="77777777" w:rsidR="008C2439" w:rsidRPr="00327DD3" w:rsidRDefault="008C2439" w:rsidP="00AF1B0E">
                  <w:pPr>
                    <w:jc w:val="center"/>
                    <w:rPr>
                      <w:rStyle w:val="HTMLCode"/>
                      <w:rFonts w:asciiTheme="minorHAnsi" w:hAnsiTheme="minorHAnsi" w:cstheme="minorHAnsi"/>
                      <w:b/>
                      <w:bCs/>
                      <w:sz w:val="24"/>
                      <w:szCs w:val="24"/>
                    </w:rPr>
                  </w:pPr>
                  <w:r w:rsidRPr="00327DD3">
                    <w:rPr>
                      <w:rStyle w:val="HTMLCode"/>
                      <w:rFonts w:asciiTheme="minorHAnsi" w:hAnsiTheme="minorHAnsi" w:cstheme="minorHAnsi"/>
                      <w:b/>
                      <w:bCs/>
                      <w:sz w:val="24"/>
                      <w:szCs w:val="24"/>
                    </w:rPr>
                    <w:t>4+</w:t>
                  </w:r>
                </w:p>
              </w:tc>
              <w:tc>
                <w:tcPr>
                  <w:tcW w:w="4168" w:type="pct"/>
                  <w:vAlign w:val="center"/>
                </w:tcPr>
                <w:p w14:paraId="26A86F9C" w14:textId="77777777" w:rsidR="008C2439" w:rsidRPr="00327DD3" w:rsidRDefault="008C2439" w:rsidP="00AF1B0E">
                  <w:pPr>
                    <w:rPr>
                      <w:rFonts w:asciiTheme="minorHAnsi" w:hAnsiTheme="minorHAnsi" w:cstheme="minorHAnsi"/>
                      <w:b/>
                      <w:bCs/>
                    </w:rPr>
                  </w:pPr>
                  <w:r w:rsidRPr="00327DD3">
                    <w:rPr>
                      <w:rFonts w:asciiTheme="minorHAnsi" w:hAnsiTheme="minorHAnsi" w:cstheme="minorHAnsi"/>
                      <w:b/>
                      <w:bCs/>
                    </w:rPr>
                    <w:t>R</w:t>
                  </w:r>
                  <w:r w:rsidRPr="00B25E93">
                    <w:rPr>
                      <w:rFonts w:asciiTheme="minorHAnsi" w:hAnsiTheme="minorHAnsi" w:cstheme="minorHAnsi"/>
                      <w:b/>
                      <w:bCs/>
                    </w:rPr>
                    <w:t>eserved</w:t>
                  </w:r>
                </w:p>
              </w:tc>
            </w:tr>
          </w:tbl>
          <w:p w14:paraId="5AF2A4F6" w14:textId="77777777" w:rsidR="008C2439" w:rsidRPr="00B25E93" w:rsidRDefault="008C2439" w:rsidP="00AF1B0E">
            <w:pPr>
              <w:rPr>
                <w:rFonts w:asciiTheme="minorHAnsi" w:hAnsiTheme="minorHAnsi" w:cstheme="minorHAnsi"/>
              </w:rPr>
            </w:pPr>
          </w:p>
        </w:tc>
      </w:tr>
      <w:tr w:rsidR="008C2439" w14:paraId="683F4026" w14:textId="77777777" w:rsidTr="00692164">
        <w:trPr>
          <w:tblCellSpacing w:w="15" w:type="dxa"/>
        </w:trPr>
        <w:tc>
          <w:tcPr>
            <w:tcW w:w="0" w:type="auto"/>
            <w:vAlign w:val="center"/>
            <w:hideMark/>
          </w:tcPr>
          <w:p w14:paraId="47CD806E" w14:textId="77777777" w:rsidR="008C2439" w:rsidRPr="00B25E93" w:rsidRDefault="008C2439" w:rsidP="00AF1B0E">
            <w:pPr>
              <w:pStyle w:val="NormalWeb"/>
              <w:rPr>
                <w:rFonts w:asciiTheme="minorHAnsi" w:hAnsiTheme="minorHAnsi" w:cstheme="minorHAnsi"/>
              </w:rPr>
            </w:pPr>
            <w:r w:rsidRPr="00B25E93">
              <w:rPr>
                <w:rFonts w:asciiTheme="minorHAnsi" w:hAnsiTheme="minorHAnsi" w:cstheme="minorHAnsi"/>
              </w:rPr>
              <w:t>Header Address</w:t>
            </w:r>
          </w:p>
        </w:tc>
        <w:tc>
          <w:tcPr>
            <w:tcW w:w="0" w:type="auto"/>
            <w:vAlign w:val="center"/>
            <w:hideMark/>
          </w:tcPr>
          <w:p w14:paraId="31C4DC2C" w14:textId="77777777" w:rsidR="008C2439" w:rsidRPr="00B25E93" w:rsidRDefault="008C2439" w:rsidP="00AF1B0E">
            <w:pPr>
              <w:pStyle w:val="NormalWeb"/>
              <w:rPr>
                <w:rFonts w:asciiTheme="minorHAnsi" w:hAnsiTheme="minorHAnsi" w:cstheme="minorHAnsi"/>
              </w:rPr>
            </w:pPr>
            <w:r w:rsidRPr="00B25E93">
              <w:rPr>
                <w:rFonts w:asciiTheme="minorHAnsi" w:hAnsiTheme="minorHAnsi" w:cstheme="minorHAnsi"/>
              </w:rPr>
              <w:t xml:space="preserve">The address of the Fixed Array header. Principally used for file integrity checking. </w:t>
            </w:r>
          </w:p>
        </w:tc>
      </w:tr>
      <w:tr w:rsidR="008C2439" w14:paraId="65E2A6D6" w14:textId="77777777" w:rsidTr="00692164">
        <w:trPr>
          <w:tblCellSpacing w:w="15" w:type="dxa"/>
        </w:trPr>
        <w:tc>
          <w:tcPr>
            <w:tcW w:w="0" w:type="auto"/>
            <w:vAlign w:val="center"/>
            <w:hideMark/>
          </w:tcPr>
          <w:p w14:paraId="5D8CEC89" w14:textId="77777777" w:rsidR="008C2439" w:rsidRPr="00B25E93" w:rsidRDefault="008C2439" w:rsidP="00AF1B0E">
            <w:pPr>
              <w:pStyle w:val="NormalWeb"/>
              <w:rPr>
                <w:rFonts w:asciiTheme="minorHAnsi" w:hAnsiTheme="minorHAnsi" w:cstheme="minorHAnsi"/>
              </w:rPr>
            </w:pPr>
            <w:r w:rsidRPr="00B25E93">
              <w:rPr>
                <w:rFonts w:asciiTheme="minorHAnsi" w:hAnsiTheme="minorHAnsi" w:cstheme="minorHAnsi"/>
              </w:rPr>
              <w:t>Page Bitmap</w:t>
            </w:r>
          </w:p>
        </w:tc>
        <w:tc>
          <w:tcPr>
            <w:tcW w:w="0" w:type="auto"/>
            <w:vAlign w:val="center"/>
            <w:hideMark/>
          </w:tcPr>
          <w:p w14:paraId="025B31D8" w14:textId="77777777" w:rsidR="008C2439" w:rsidRPr="00B25E93" w:rsidRDefault="008C2439" w:rsidP="00AF1B0E">
            <w:pPr>
              <w:pStyle w:val="NormalWeb"/>
              <w:rPr>
                <w:rFonts w:asciiTheme="minorHAnsi" w:hAnsiTheme="minorHAnsi" w:cstheme="minorHAnsi"/>
              </w:rPr>
            </w:pPr>
            <w:r w:rsidRPr="00B25E93">
              <w:rPr>
                <w:rFonts w:asciiTheme="minorHAnsi" w:hAnsiTheme="minorHAnsi" w:cstheme="minorHAnsi"/>
              </w:rPr>
              <w:t>A bitmap indicating which data block pages are initialized.</w:t>
            </w:r>
          </w:p>
          <w:p w14:paraId="7F93D86C" w14:textId="77777777" w:rsidR="008C2439" w:rsidRPr="00B25E93" w:rsidRDefault="008C2439" w:rsidP="00AF1B0E">
            <w:pPr>
              <w:pStyle w:val="NormalWeb"/>
              <w:rPr>
                <w:rFonts w:asciiTheme="minorHAnsi" w:hAnsiTheme="minorHAnsi" w:cstheme="minorHAnsi"/>
              </w:rPr>
            </w:pPr>
            <w:r w:rsidRPr="00B25E93">
              <w:rPr>
                <w:rFonts w:asciiTheme="minorHAnsi" w:hAnsiTheme="minorHAnsi" w:cstheme="minorHAnsi"/>
              </w:rPr>
              <w:t>Exists only if the data block is paged.</w:t>
            </w:r>
          </w:p>
        </w:tc>
      </w:tr>
      <w:tr w:rsidR="008C2439" w14:paraId="644F78F6" w14:textId="77777777" w:rsidTr="00692164">
        <w:trPr>
          <w:tblCellSpacing w:w="15" w:type="dxa"/>
        </w:trPr>
        <w:tc>
          <w:tcPr>
            <w:tcW w:w="0" w:type="auto"/>
            <w:vAlign w:val="center"/>
            <w:hideMark/>
          </w:tcPr>
          <w:p w14:paraId="43275D66" w14:textId="77777777" w:rsidR="008C2439" w:rsidRPr="00B25E93" w:rsidRDefault="008C2439" w:rsidP="00AF1B0E">
            <w:pPr>
              <w:pStyle w:val="NormalWeb"/>
              <w:rPr>
                <w:rFonts w:asciiTheme="minorHAnsi" w:hAnsiTheme="minorHAnsi" w:cstheme="minorHAnsi"/>
              </w:rPr>
            </w:pPr>
            <w:r w:rsidRPr="00B25E93">
              <w:rPr>
                <w:rFonts w:asciiTheme="minorHAnsi" w:hAnsiTheme="minorHAnsi" w:cstheme="minorHAnsi"/>
              </w:rPr>
              <w:t>Elements</w:t>
            </w:r>
          </w:p>
        </w:tc>
        <w:tc>
          <w:tcPr>
            <w:tcW w:w="0" w:type="auto"/>
            <w:vAlign w:val="center"/>
            <w:hideMark/>
          </w:tcPr>
          <w:p w14:paraId="5836DCFB" w14:textId="77777777" w:rsidR="008C2439" w:rsidRDefault="008C2439" w:rsidP="00AF1B0E">
            <w:pPr>
              <w:pStyle w:val="NormalWeb"/>
              <w:rPr>
                <w:rFonts w:asciiTheme="minorHAnsi" w:hAnsiTheme="minorHAnsi" w:cstheme="minorHAnsi"/>
              </w:rPr>
            </w:pPr>
            <w:r w:rsidRPr="00B25E93">
              <w:rPr>
                <w:rFonts w:asciiTheme="minorHAnsi" w:hAnsiTheme="minorHAnsi" w:cstheme="minorHAnsi"/>
              </w:rPr>
              <w:t xml:space="preserve">Contains the elements stored in the data block and exists only if the data block is not paged. There are </w:t>
            </w:r>
            <w:r w:rsidRPr="00B25E93">
              <w:rPr>
                <w:rFonts w:asciiTheme="minorHAnsi" w:hAnsiTheme="minorHAnsi" w:cstheme="minorHAnsi"/>
                <w:b/>
                <w:bCs/>
              </w:rPr>
              <w:t xml:space="preserve">four </w:t>
            </w:r>
            <w:r w:rsidRPr="00B25E93">
              <w:rPr>
                <w:rFonts w:asciiTheme="minorHAnsi" w:hAnsiTheme="minorHAnsi" w:cstheme="minorHAnsi"/>
              </w:rPr>
              <w:t xml:space="preserve">element types: </w:t>
            </w:r>
          </w:p>
          <w:tbl>
            <w:tblPr>
              <w:tblW w:w="5630" w:type="dxa"/>
              <w:tblCellSpacing w:w="15"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70"/>
              <w:gridCol w:w="4460"/>
            </w:tblGrid>
            <w:tr w:rsidR="008C2439" w:rsidRPr="00BC5F8E" w14:paraId="10F766BA" w14:textId="77777777" w:rsidTr="00692164">
              <w:trPr>
                <w:trHeight w:val="281"/>
                <w:tblCellSpacing w:w="15" w:type="dxa"/>
              </w:trPr>
              <w:tc>
                <w:tcPr>
                  <w:tcW w:w="999" w:type="pct"/>
                  <w:vAlign w:val="center"/>
                  <w:hideMark/>
                </w:tcPr>
                <w:p w14:paraId="4BC87B99" w14:textId="77777777" w:rsidR="008C2439" w:rsidRPr="00AC5B42" w:rsidRDefault="008C2439" w:rsidP="00AF1B0E">
                  <w:pPr>
                    <w:jc w:val="center"/>
                    <w:rPr>
                      <w:rFonts w:asciiTheme="minorHAnsi" w:hAnsiTheme="minorHAnsi" w:cstheme="minorHAnsi"/>
                      <w:b/>
                      <w:bCs/>
                    </w:rPr>
                  </w:pPr>
                  <w:r w:rsidRPr="00AC5B42">
                    <w:rPr>
                      <w:rFonts w:asciiTheme="minorHAnsi" w:hAnsiTheme="minorHAnsi" w:cstheme="minorHAnsi"/>
                      <w:b/>
                      <w:bCs/>
                    </w:rPr>
                    <w:t>ID</w:t>
                  </w:r>
                </w:p>
              </w:tc>
              <w:tc>
                <w:tcPr>
                  <w:tcW w:w="3921" w:type="pct"/>
                  <w:vAlign w:val="center"/>
                  <w:hideMark/>
                </w:tcPr>
                <w:p w14:paraId="653A846E" w14:textId="77777777" w:rsidR="008C2439" w:rsidRPr="00AC5B42" w:rsidRDefault="008C2439" w:rsidP="00AF1B0E">
                  <w:pPr>
                    <w:rPr>
                      <w:rFonts w:asciiTheme="minorHAnsi" w:hAnsiTheme="minorHAnsi" w:cstheme="minorHAnsi"/>
                      <w:b/>
                      <w:bCs/>
                    </w:rPr>
                  </w:pPr>
                  <w:r w:rsidRPr="00AC5B42">
                    <w:rPr>
                      <w:rFonts w:asciiTheme="minorHAnsi" w:hAnsiTheme="minorHAnsi" w:cstheme="minorHAnsi"/>
                      <w:b/>
                      <w:bCs/>
                    </w:rPr>
                    <w:t>Description</w:t>
                  </w:r>
                </w:p>
              </w:tc>
            </w:tr>
            <w:tr w:rsidR="008C2439" w:rsidRPr="00BC5F8E" w14:paraId="45B1C2F2" w14:textId="77777777" w:rsidTr="00692164">
              <w:trPr>
                <w:trHeight w:val="281"/>
                <w:tblCellSpacing w:w="15" w:type="dxa"/>
              </w:trPr>
              <w:tc>
                <w:tcPr>
                  <w:tcW w:w="0" w:type="auto"/>
                  <w:vAlign w:val="center"/>
                  <w:hideMark/>
                </w:tcPr>
                <w:p w14:paraId="7E2C9D39" w14:textId="77777777" w:rsidR="008C2439" w:rsidRPr="00AC5B42" w:rsidRDefault="008C2439" w:rsidP="00AF1B0E">
                  <w:pPr>
                    <w:jc w:val="center"/>
                    <w:rPr>
                      <w:rFonts w:asciiTheme="minorHAnsi" w:hAnsiTheme="minorHAnsi" w:cstheme="minorHAnsi"/>
                    </w:rPr>
                  </w:pPr>
                  <w:r w:rsidRPr="00BC5F8E">
                    <w:rPr>
                      <w:rStyle w:val="HTMLCode"/>
                      <w:rFonts w:asciiTheme="minorHAnsi" w:hAnsiTheme="minorHAnsi" w:cstheme="minorHAnsi"/>
                      <w:sz w:val="24"/>
                      <w:szCs w:val="24"/>
                    </w:rPr>
                    <w:t>0</w:t>
                  </w:r>
                </w:p>
              </w:tc>
              <w:tc>
                <w:tcPr>
                  <w:tcW w:w="0" w:type="auto"/>
                  <w:vAlign w:val="center"/>
                  <w:hideMark/>
                </w:tcPr>
                <w:p w14:paraId="109881A1" w14:textId="77777777" w:rsidR="008C2439" w:rsidRPr="00AC5B42" w:rsidRDefault="008C2439" w:rsidP="00AF1B0E">
                  <w:pPr>
                    <w:rPr>
                      <w:rFonts w:asciiTheme="minorHAnsi" w:hAnsiTheme="minorHAnsi" w:cstheme="minorHAnsi"/>
                    </w:rPr>
                  </w:pPr>
                  <w:r w:rsidRPr="00AC5B42">
                    <w:rPr>
                      <w:rFonts w:asciiTheme="minorHAnsi" w:hAnsiTheme="minorHAnsi" w:cstheme="minorHAnsi"/>
                    </w:rPr>
                    <w:t xml:space="preserve">Non-filtered dataset chunks </w:t>
                  </w:r>
                </w:p>
              </w:tc>
            </w:tr>
            <w:tr w:rsidR="008C2439" w:rsidRPr="00BC5F8E" w14:paraId="0C06D917" w14:textId="77777777" w:rsidTr="00692164">
              <w:trPr>
                <w:trHeight w:val="281"/>
                <w:tblCellSpacing w:w="15" w:type="dxa"/>
              </w:trPr>
              <w:tc>
                <w:tcPr>
                  <w:tcW w:w="0" w:type="auto"/>
                  <w:vAlign w:val="center"/>
                  <w:hideMark/>
                </w:tcPr>
                <w:p w14:paraId="4F90A65D" w14:textId="77777777" w:rsidR="008C2439" w:rsidRPr="00AC5B42" w:rsidRDefault="008C2439" w:rsidP="00AF1B0E">
                  <w:pPr>
                    <w:jc w:val="center"/>
                    <w:rPr>
                      <w:rFonts w:asciiTheme="minorHAnsi" w:hAnsiTheme="minorHAnsi" w:cstheme="minorHAnsi"/>
                    </w:rPr>
                  </w:pPr>
                  <w:r w:rsidRPr="00BC5F8E">
                    <w:rPr>
                      <w:rStyle w:val="HTMLCode"/>
                      <w:rFonts w:asciiTheme="minorHAnsi" w:hAnsiTheme="minorHAnsi" w:cstheme="minorHAnsi"/>
                      <w:sz w:val="24"/>
                      <w:szCs w:val="24"/>
                    </w:rPr>
                    <w:t>1</w:t>
                  </w:r>
                </w:p>
              </w:tc>
              <w:tc>
                <w:tcPr>
                  <w:tcW w:w="0" w:type="auto"/>
                  <w:vAlign w:val="center"/>
                  <w:hideMark/>
                </w:tcPr>
                <w:p w14:paraId="7B4B1F90" w14:textId="77777777" w:rsidR="008C2439" w:rsidRPr="00AC5B42" w:rsidRDefault="008C2439" w:rsidP="00AF1B0E">
                  <w:pPr>
                    <w:rPr>
                      <w:rFonts w:asciiTheme="minorHAnsi" w:hAnsiTheme="minorHAnsi" w:cstheme="minorHAnsi"/>
                    </w:rPr>
                  </w:pPr>
                  <w:r w:rsidRPr="00AC5B42">
                    <w:rPr>
                      <w:rFonts w:asciiTheme="minorHAnsi" w:hAnsiTheme="minorHAnsi" w:cstheme="minorHAnsi"/>
                    </w:rPr>
                    <w:t xml:space="preserve">Filtered dataset chunks </w:t>
                  </w:r>
                </w:p>
              </w:tc>
            </w:tr>
            <w:tr w:rsidR="008C2439" w:rsidRPr="00BC5F8E" w14:paraId="01BD2597" w14:textId="77777777" w:rsidTr="00692164">
              <w:trPr>
                <w:trHeight w:val="281"/>
                <w:tblCellSpacing w:w="15" w:type="dxa"/>
              </w:trPr>
              <w:tc>
                <w:tcPr>
                  <w:tcW w:w="0" w:type="auto"/>
                  <w:vAlign w:val="center"/>
                  <w:hideMark/>
                </w:tcPr>
                <w:p w14:paraId="7DC311E8" w14:textId="77777777" w:rsidR="008C2439" w:rsidRPr="00AC5B42" w:rsidRDefault="008C2439" w:rsidP="00AF1B0E">
                  <w:pPr>
                    <w:jc w:val="center"/>
                    <w:rPr>
                      <w:rFonts w:asciiTheme="minorHAnsi" w:hAnsiTheme="minorHAnsi" w:cstheme="minorHAnsi"/>
                      <w:b/>
                      <w:bCs/>
                    </w:rPr>
                  </w:pPr>
                  <w:r w:rsidRPr="00AC5B42">
                    <w:rPr>
                      <w:rStyle w:val="HTMLCode"/>
                      <w:rFonts w:asciiTheme="minorHAnsi" w:hAnsiTheme="minorHAnsi" w:cstheme="minorHAnsi"/>
                      <w:b/>
                      <w:bCs/>
                      <w:sz w:val="24"/>
                      <w:szCs w:val="24"/>
                    </w:rPr>
                    <w:t>2</w:t>
                  </w:r>
                </w:p>
              </w:tc>
              <w:tc>
                <w:tcPr>
                  <w:tcW w:w="0" w:type="auto"/>
                  <w:vAlign w:val="center"/>
                  <w:hideMark/>
                </w:tcPr>
                <w:p w14:paraId="3F92E738" w14:textId="77777777" w:rsidR="008C2439" w:rsidRPr="00AC5B42" w:rsidRDefault="008C2439" w:rsidP="00AF1B0E">
                  <w:pPr>
                    <w:rPr>
                      <w:rFonts w:asciiTheme="minorHAnsi" w:hAnsiTheme="minorHAnsi" w:cstheme="minorHAnsi"/>
                      <w:b/>
                      <w:bCs/>
                    </w:rPr>
                  </w:pPr>
                  <w:r w:rsidRPr="00AC5B42">
                    <w:rPr>
                      <w:rFonts w:asciiTheme="minorHAnsi" w:hAnsiTheme="minorHAnsi" w:cstheme="minorHAnsi"/>
                      <w:b/>
                      <w:bCs/>
                    </w:rPr>
                    <w:t>Structured dataset chunks</w:t>
                  </w:r>
                </w:p>
              </w:tc>
            </w:tr>
            <w:tr w:rsidR="008C2439" w:rsidRPr="00BC5F8E" w14:paraId="2E79CECA" w14:textId="77777777" w:rsidTr="00692164">
              <w:trPr>
                <w:trHeight w:val="281"/>
                <w:tblCellSpacing w:w="15" w:type="dxa"/>
              </w:trPr>
              <w:tc>
                <w:tcPr>
                  <w:tcW w:w="0" w:type="auto"/>
                  <w:vAlign w:val="center"/>
                </w:tcPr>
                <w:p w14:paraId="5057C7F4" w14:textId="77777777" w:rsidR="008C2439" w:rsidRPr="00AC5B42" w:rsidRDefault="008C2439" w:rsidP="00AF1B0E">
                  <w:pPr>
                    <w:jc w:val="center"/>
                    <w:rPr>
                      <w:rStyle w:val="HTMLCode"/>
                      <w:rFonts w:asciiTheme="minorHAnsi" w:hAnsiTheme="minorHAnsi" w:cstheme="minorHAnsi"/>
                      <w:b/>
                      <w:bCs/>
                      <w:sz w:val="24"/>
                      <w:szCs w:val="24"/>
                    </w:rPr>
                  </w:pPr>
                  <w:r w:rsidRPr="00AC5B42">
                    <w:rPr>
                      <w:rStyle w:val="HTMLCode"/>
                      <w:rFonts w:asciiTheme="minorHAnsi" w:hAnsiTheme="minorHAnsi" w:cstheme="minorHAnsi"/>
                      <w:b/>
                      <w:bCs/>
                      <w:sz w:val="24"/>
                      <w:szCs w:val="24"/>
                    </w:rPr>
                    <w:t>3</w:t>
                  </w:r>
                </w:p>
              </w:tc>
              <w:tc>
                <w:tcPr>
                  <w:tcW w:w="0" w:type="auto"/>
                  <w:vAlign w:val="center"/>
                </w:tcPr>
                <w:p w14:paraId="529EBB07" w14:textId="451E9E2B" w:rsidR="008C2439" w:rsidRPr="00AC5B42" w:rsidRDefault="008C2439" w:rsidP="00AF1B0E">
                  <w:pPr>
                    <w:rPr>
                      <w:rFonts w:asciiTheme="minorHAnsi" w:hAnsiTheme="minorHAnsi" w:cstheme="minorHAnsi"/>
                      <w:b/>
                      <w:bCs/>
                    </w:rPr>
                  </w:pPr>
                  <w:r w:rsidRPr="00AC5B42">
                    <w:rPr>
                      <w:rFonts w:asciiTheme="minorHAnsi" w:hAnsiTheme="minorHAnsi" w:cstheme="minorHAnsi"/>
                      <w:b/>
                      <w:bCs/>
                    </w:rPr>
                    <w:t xml:space="preserve">Filtered structured dataset </w:t>
                  </w:r>
                  <w:r w:rsidR="004E3F9B">
                    <w:rPr>
                      <w:rFonts w:asciiTheme="minorHAnsi" w:hAnsiTheme="minorHAnsi" w:cstheme="minorHAnsi"/>
                      <w:b/>
                      <w:bCs/>
                    </w:rPr>
                    <w:t>chunks</w:t>
                  </w:r>
                </w:p>
              </w:tc>
            </w:tr>
            <w:tr w:rsidR="008C2439" w:rsidRPr="00BC5F8E" w14:paraId="42CD64AC" w14:textId="77777777" w:rsidTr="00692164">
              <w:trPr>
                <w:trHeight w:val="281"/>
                <w:tblCellSpacing w:w="15" w:type="dxa"/>
              </w:trPr>
              <w:tc>
                <w:tcPr>
                  <w:tcW w:w="0" w:type="auto"/>
                  <w:vAlign w:val="center"/>
                </w:tcPr>
                <w:p w14:paraId="11FEEDA8" w14:textId="77777777" w:rsidR="008C2439" w:rsidRPr="00AC5B42" w:rsidRDefault="008C2439" w:rsidP="00AF1B0E">
                  <w:pPr>
                    <w:jc w:val="center"/>
                    <w:rPr>
                      <w:rStyle w:val="HTMLCode"/>
                      <w:rFonts w:asciiTheme="minorHAnsi" w:hAnsiTheme="minorHAnsi" w:cstheme="minorHAnsi"/>
                      <w:b/>
                      <w:bCs/>
                      <w:sz w:val="24"/>
                      <w:szCs w:val="24"/>
                    </w:rPr>
                  </w:pPr>
                  <w:r w:rsidRPr="00AC5B42">
                    <w:rPr>
                      <w:rStyle w:val="HTMLCode"/>
                      <w:rFonts w:asciiTheme="minorHAnsi" w:hAnsiTheme="minorHAnsi" w:cstheme="minorHAnsi"/>
                      <w:b/>
                      <w:bCs/>
                      <w:sz w:val="24"/>
                      <w:szCs w:val="24"/>
                    </w:rPr>
                    <w:t>4+</w:t>
                  </w:r>
                </w:p>
              </w:tc>
              <w:tc>
                <w:tcPr>
                  <w:tcW w:w="0" w:type="auto"/>
                  <w:vAlign w:val="center"/>
                </w:tcPr>
                <w:p w14:paraId="7BF00A70" w14:textId="77777777" w:rsidR="008C2439" w:rsidRPr="00AC5B42" w:rsidRDefault="008C2439" w:rsidP="00AF1B0E">
                  <w:pPr>
                    <w:rPr>
                      <w:rFonts w:asciiTheme="minorHAnsi" w:hAnsiTheme="minorHAnsi" w:cstheme="minorHAnsi"/>
                      <w:b/>
                      <w:bCs/>
                    </w:rPr>
                  </w:pPr>
                  <w:r w:rsidRPr="00AC5B42">
                    <w:rPr>
                      <w:rFonts w:asciiTheme="minorHAnsi" w:hAnsiTheme="minorHAnsi" w:cstheme="minorHAnsi"/>
                      <w:b/>
                      <w:bCs/>
                    </w:rPr>
                    <w:t>Reserved</w:t>
                  </w:r>
                </w:p>
              </w:tc>
            </w:tr>
          </w:tbl>
          <w:p w14:paraId="5C9BE93C" w14:textId="77777777" w:rsidR="008C2439" w:rsidRPr="00B25E93" w:rsidRDefault="008C2439" w:rsidP="00AF1B0E">
            <w:pPr>
              <w:rPr>
                <w:rFonts w:asciiTheme="minorHAnsi" w:hAnsiTheme="minorHAnsi" w:cstheme="minorHAnsi"/>
              </w:rPr>
            </w:pPr>
          </w:p>
        </w:tc>
      </w:tr>
      <w:tr w:rsidR="008C2439" w14:paraId="21D7A8DA" w14:textId="77777777" w:rsidTr="00692164">
        <w:trPr>
          <w:tblCellSpacing w:w="15" w:type="dxa"/>
        </w:trPr>
        <w:tc>
          <w:tcPr>
            <w:tcW w:w="0" w:type="auto"/>
            <w:vAlign w:val="center"/>
            <w:hideMark/>
          </w:tcPr>
          <w:p w14:paraId="57E07139" w14:textId="77777777" w:rsidR="008C2439" w:rsidRPr="00B25E93" w:rsidRDefault="008C2439" w:rsidP="00AF1B0E">
            <w:pPr>
              <w:pStyle w:val="NormalWeb"/>
              <w:rPr>
                <w:rFonts w:asciiTheme="minorHAnsi" w:hAnsiTheme="minorHAnsi" w:cstheme="minorHAnsi"/>
              </w:rPr>
            </w:pPr>
            <w:r w:rsidRPr="00B25E93">
              <w:rPr>
                <w:rFonts w:asciiTheme="minorHAnsi" w:hAnsiTheme="minorHAnsi" w:cstheme="minorHAnsi"/>
              </w:rPr>
              <w:t>Checksum</w:t>
            </w:r>
          </w:p>
        </w:tc>
        <w:tc>
          <w:tcPr>
            <w:tcW w:w="0" w:type="auto"/>
            <w:vAlign w:val="center"/>
            <w:hideMark/>
          </w:tcPr>
          <w:p w14:paraId="58647B36" w14:textId="77777777" w:rsidR="008C2439" w:rsidRPr="00B25E93" w:rsidRDefault="008C2439" w:rsidP="00AF1B0E">
            <w:pPr>
              <w:pStyle w:val="NormalWeb"/>
              <w:rPr>
                <w:rFonts w:asciiTheme="minorHAnsi" w:hAnsiTheme="minorHAnsi" w:cstheme="minorHAnsi"/>
              </w:rPr>
            </w:pPr>
            <w:r w:rsidRPr="00B25E93">
              <w:rPr>
                <w:rFonts w:asciiTheme="minorHAnsi" w:hAnsiTheme="minorHAnsi" w:cstheme="minorHAnsi"/>
              </w:rPr>
              <w:t>The checksum for the Fixed Array data block.</w:t>
            </w:r>
          </w:p>
        </w:tc>
      </w:tr>
    </w:tbl>
    <w:p w14:paraId="69756BB0" w14:textId="77777777" w:rsidR="008C2439" w:rsidRDefault="008C2439" w:rsidP="008C2439">
      <w:pPr>
        <w:rPr>
          <w:rFonts w:asciiTheme="minorHAnsi" w:hAnsiTheme="minorHAnsi" w:cstheme="minorHAnsi"/>
        </w:rPr>
      </w:pPr>
    </w:p>
    <w:p w14:paraId="58B13D7D" w14:textId="77777777" w:rsidR="008C2439" w:rsidRDefault="008C2439" w:rsidP="008C2439">
      <w:pPr>
        <w:rPr>
          <w:rFonts w:asciiTheme="majorHAnsi" w:eastAsiaTheme="majorEastAsia" w:hAnsiTheme="majorHAnsi" w:cstheme="majorBidi"/>
          <w:b/>
          <w:bCs/>
          <w:color w:val="000000" w:themeColor="text1"/>
          <w:szCs w:val="22"/>
          <w:highlight w:val="lightGray"/>
        </w:rPr>
      </w:pPr>
      <w:r>
        <w:rPr>
          <w:highlight w:val="lightGray"/>
        </w:rPr>
        <w:br w:type="page"/>
      </w:r>
    </w:p>
    <w:p w14:paraId="2290DC99" w14:textId="77777777" w:rsidR="008C2439" w:rsidRDefault="008C2439" w:rsidP="00E44603">
      <w:pPr>
        <w:pStyle w:val="Heading3"/>
      </w:pPr>
      <w:bookmarkStart w:id="273" w:name="_Toc136158750"/>
      <w:bookmarkStart w:id="274" w:name="_Toc140514703"/>
      <w:r w:rsidRPr="00830325">
        <w:lastRenderedPageBreak/>
        <w:t>Changes to the layout of Fixed Array Data Block Page</w:t>
      </w:r>
      <w:bookmarkEnd w:id="273"/>
      <w:bookmarkEnd w:id="274"/>
    </w:p>
    <w:p w14:paraId="5D273DE6" w14:textId="0C06C3B6" w:rsidR="004147E1" w:rsidRPr="004147E1" w:rsidRDefault="00825E32" w:rsidP="004147E1">
      <w:pPr>
        <w:rPr>
          <w:rFonts w:asciiTheme="minorHAnsi" w:hAnsiTheme="minorHAnsi" w:cstheme="minorHAnsi"/>
        </w:rPr>
      </w:pPr>
      <w:ins w:id="275" w:author="Elena Pourmal" w:date="2023-07-17T19:27:00Z">
        <w:r>
          <w:rPr>
            <w:rFonts w:asciiTheme="minorHAnsi" w:hAnsiTheme="minorHAnsi" w:cstheme="minorHAnsi"/>
            <w:color w:val="000000" w:themeColor="text1"/>
          </w:rPr>
          <w:t xml:space="preserve">New </w:t>
        </w:r>
      </w:ins>
      <w:ins w:id="276" w:author="Elena Pourmal" w:date="2023-07-17T19:29:00Z">
        <w:r>
          <w:rPr>
            <w:rFonts w:asciiTheme="minorHAnsi" w:hAnsiTheme="minorHAnsi" w:cstheme="minorHAnsi"/>
            <w:color w:val="000000" w:themeColor="text1"/>
          </w:rPr>
          <w:t>e</w:t>
        </w:r>
      </w:ins>
      <w:r w:rsidR="004147E1">
        <w:rPr>
          <w:rFonts w:asciiTheme="minorHAnsi" w:hAnsiTheme="minorHAnsi" w:cstheme="minorHAnsi"/>
          <w:color w:val="000000" w:themeColor="text1"/>
        </w:rPr>
        <w:t xml:space="preserve">lements </w:t>
      </w:r>
      <w:r w:rsidR="004147E1" w:rsidRPr="008414D2">
        <w:rPr>
          <w:rFonts w:asciiTheme="minorHAnsi" w:hAnsiTheme="minorHAnsi" w:cstheme="minorHAnsi"/>
          <w:color w:val="000000" w:themeColor="text1"/>
        </w:rPr>
        <w:t>were added as show</w:t>
      </w:r>
      <w:ins w:id="277" w:author="Elena Pourmal" w:date="2023-07-17T19:20:00Z">
        <w:r w:rsidR="00B364B9">
          <w:rPr>
            <w:rFonts w:asciiTheme="minorHAnsi" w:hAnsiTheme="minorHAnsi" w:cstheme="minorHAnsi"/>
            <w:color w:val="000000" w:themeColor="text1"/>
          </w:rPr>
          <w:t>n</w:t>
        </w:r>
      </w:ins>
      <w:r w:rsidR="004147E1" w:rsidRPr="008414D2">
        <w:rPr>
          <w:rFonts w:asciiTheme="minorHAnsi" w:hAnsiTheme="minorHAnsi" w:cstheme="minorHAnsi"/>
          <w:color w:val="000000" w:themeColor="text1"/>
        </w:rPr>
        <w:t xml:space="preserve"> in</w:t>
      </w:r>
      <w:r w:rsidR="004147E1">
        <w:rPr>
          <w:rFonts w:asciiTheme="minorHAnsi" w:hAnsiTheme="minorHAnsi" w:cstheme="minorHAnsi"/>
          <w:color w:val="000000" w:themeColor="text1"/>
        </w:rPr>
        <w:t xml:space="preserve"> </w:t>
      </w:r>
      <w:r w:rsidR="004147E1" w:rsidRPr="004147E1">
        <w:rPr>
          <w:rFonts w:asciiTheme="minorHAnsi" w:hAnsiTheme="minorHAnsi" w:cstheme="minorHAnsi"/>
          <w:color w:val="000000" w:themeColor="text1"/>
        </w:rPr>
        <w:fldChar w:fldCharType="begin"/>
      </w:r>
      <w:r w:rsidR="004147E1" w:rsidRPr="004147E1">
        <w:rPr>
          <w:rFonts w:asciiTheme="minorHAnsi" w:hAnsiTheme="minorHAnsi" w:cstheme="minorHAnsi"/>
          <w:color w:val="000000" w:themeColor="text1"/>
        </w:rPr>
        <w:instrText xml:space="preserve"> REF _Ref136173134 \h </w:instrText>
      </w:r>
      <w:r w:rsidR="004147E1">
        <w:rPr>
          <w:rFonts w:asciiTheme="minorHAnsi" w:hAnsiTheme="minorHAnsi" w:cstheme="minorHAnsi"/>
          <w:color w:val="000000" w:themeColor="text1"/>
        </w:rPr>
        <w:instrText xml:space="preserve"> \* MERGEFORMAT </w:instrText>
      </w:r>
      <w:r w:rsidR="004147E1" w:rsidRPr="004147E1">
        <w:rPr>
          <w:rFonts w:asciiTheme="minorHAnsi" w:hAnsiTheme="minorHAnsi" w:cstheme="minorHAnsi"/>
          <w:color w:val="000000" w:themeColor="text1"/>
        </w:rPr>
      </w:r>
      <w:r w:rsidR="004147E1" w:rsidRPr="004147E1">
        <w:rPr>
          <w:rFonts w:asciiTheme="minorHAnsi" w:hAnsiTheme="minorHAnsi" w:cstheme="minorHAnsi"/>
          <w:color w:val="000000" w:themeColor="text1"/>
        </w:rPr>
        <w:fldChar w:fldCharType="separate"/>
      </w:r>
      <w:r w:rsidR="00552575" w:rsidRPr="00552575">
        <w:rPr>
          <w:rFonts w:asciiTheme="minorHAnsi" w:hAnsiTheme="minorHAnsi" w:cstheme="minorHAnsi"/>
        </w:rPr>
        <w:t xml:space="preserve">Table </w:t>
      </w:r>
      <w:r w:rsidR="00552575" w:rsidRPr="00552575">
        <w:rPr>
          <w:rFonts w:asciiTheme="minorHAnsi" w:hAnsiTheme="minorHAnsi" w:cstheme="minorHAnsi"/>
          <w:noProof/>
        </w:rPr>
        <w:t>23</w:t>
      </w:r>
      <w:r w:rsidR="004147E1" w:rsidRPr="004147E1">
        <w:rPr>
          <w:rFonts w:asciiTheme="minorHAnsi" w:hAnsiTheme="minorHAnsi" w:cstheme="minorHAnsi"/>
          <w:color w:val="000000" w:themeColor="text1"/>
        </w:rPr>
        <w:fldChar w:fldCharType="end"/>
      </w:r>
      <w:r w:rsidR="004147E1" w:rsidRPr="004147E1">
        <w:rPr>
          <w:rFonts w:asciiTheme="minorHAnsi" w:hAnsiTheme="minorHAnsi" w:cstheme="minorHAnsi"/>
          <w:color w:val="000000" w:themeColor="text1"/>
        </w:rPr>
        <w:t>.</w:t>
      </w:r>
    </w:p>
    <w:p w14:paraId="247CF493" w14:textId="77777777" w:rsidR="004147E1" w:rsidRPr="004147E1" w:rsidRDefault="004147E1" w:rsidP="004147E1"/>
    <w:p w14:paraId="2A6B9A8C" w14:textId="42A68CEF" w:rsidR="008C2439" w:rsidRPr="002206D7" w:rsidRDefault="004873C1" w:rsidP="004873C1">
      <w:pPr>
        <w:pStyle w:val="Caption"/>
        <w:rPr>
          <w:szCs w:val="24"/>
        </w:rPr>
      </w:pPr>
      <w:bookmarkStart w:id="278" w:name="_Ref136173134"/>
      <w:r w:rsidRPr="004873C1">
        <w:rPr>
          <w:sz w:val="24"/>
          <w:szCs w:val="24"/>
        </w:rPr>
        <w:t xml:space="preserve">Table </w:t>
      </w:r>
      <w:r w:rsidRPr="004873C1">
        <w:rPr>
          <w:sz w:val="24"/>
          <w:szCs w:val="24"/>
        </w:rPr>
        <w:fldChar w:fldCharType="begin"/>
      </w:r>
      <w:r w:rsidRPr="004873C1">
        <w:rPr>
          <w:sz w:val="24"/>
          <w:szCs w:val="24"/>
        </w:rPr>
        <w:instrText xml:space="preserve"> SEQ Table \* ARABIC </w:instrText>
      </w:r>
      <w:r w:rsidRPr="004873C1">
        <w:rPr>
          <w:sz w:val="24"/>
          <w:szCs w:val="24"/>
        </w:rPr>
        <w:fldChar w:fldCharType="separate"/>
      </w:r>
      <w:r w:rsidR="00552575">
        <w:rPr>
          <w:noProof/>
          <w:sz w:val="24"/>
          <w:szCs w:val="24"/>
        </w:rPr>
        <w:t>23</w:t>
      </w:r>
      <w:r w:rsidRPr="004873C1">
        <w:rPr>
          <w:sz w:val="24"/>
          <w:szCs w:val="24"/>
        </w:rPr>
        <w:fldChar w:fldCharType="end"/>
      </w:r>
      <w:bookmarkEnd w:id="278"/>
      <w:r w:rsidRPr="004873C1">
        <w:rPr>
          <w:sz w:val="24"/>
          <w:szCs w:val="24"/>
        </w:rPr>
        <w:t>:</w:t>
      </w:r>
      <w:r>
        <w:t xml:space="preserve"> </w:t>
      </w:r>
      <w:r w:rsidR="008C2439">
        <w:rPr>
          <w:sz w:val="24"/>
          <w:szCs w:val="24"/>
        </w:rPr>
        <w:t>Fields: Fixed Array Data Block Page Version 1</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979"/>
        <w:gridCol w:w="5947"/>
      </w:tblGrid>
      <w:tr w:rsidR="008C2439" w14:paraId="79801976" w14:textId="77777777" w:rsidTr="00692164">
        <w:trPr>
          <w:tblCellSpacing w:w="15" w:type="dxa"/>
        </w:trPr>
        <w:tc>
          <w:tcPr>
            <w:tcW w:w="2000" w:type="pct"/>
            <w:vAlign w:val="center"/>
            <w:hideMark/>
          </w:tcPr>
          <w:p w14:paraId="7D14B2D7" w14:textId="77777777" w:rsidR="008C2439" w:rsidRPr="00B25E93" w:rsidRDefault="008C2439" w:rsidP="00AF1B0E">
            <w:pPr>
              <w:jc w:val="center"/>
              <w:rPr>
                <w:rFonts w:asciiTheme="minorHAnsi" w:hAnsiTheme="minorHAnsi" w:cstheme="minorHAnsi"/>
                <w:b/>
                <w:bCs/>
              </w:rPr>
            </w:pPr>
            <w:r w:rsidRPr="00B25E93">
              <w:rPr>
                <w:rFonts w:asciiTheme="minorHAnsi" w:hAnsiTheme="minorHAnsi" w:cstheme="minorHAnsi"/>
                <w:b/>
                <w:bCs/>
              </w:rPr>
              <w:t>Field Name</w:t>
            </w:r>
          </w:p>
        </w:tc>
        <w:tc>
          <w:tcPr>
            <w:tcW w:w="0" w:type="auto"/>
            <w:vAlign w:val="center"/>
            <w:hideMark/>
          </w:tcPr>
          <w:p w14:paraId="1E1DD4F9" w14:textId="77777777" w:rsidR="008C2439" w:rsidRPr="00B25E93" w:rsidRDefault="008C2439" w:rsidP="00AF1B0E">
            <w:pPr>
              <w:jc w:val="center"/>
              <w:rPr>
                <w:rFonts w:asciiTheme="minorHAnsi" w:hAnsiTheme="minorHAnsi" w:cstheme="minorHAnsi"/>
                <w:b/>
                <w:bCs/>
              </w:rPr>
            </w:pPr>
            <w:r w:rsidRPr="00B25E93">
              <w:rPr>
                <w:rFonts w:asciiTheme="minorHAnsi" w:hAnsiTheme="minorHAnsi" w:cstheme="minorHAnsi"/>
                <w:b/>
                <w:bCs/>
              </w:rPr>
              <w:t>Description</w:t>
            </w:r>
          </w:p>
        </w:tc>
      </w:tr>
      <w:tr w:rsidR="008C2439" w14:paraId="74E8C0A0" w14:textId="77777777" w:rsidTr="00692164">
        <w:trPr>
          <w:tblCellSpacing w:w="15" w:type="dxa"/>
        </w:trPr>
        <w:tc>
          <w:tcPr>
            <w:tcW w:w="0" w:type="auto"/>
            <w:vAlign w:val="center"/>
            <w:hideMark/>
          </w:tcPr>
          <w:p w14:paraId="425DCF3C" w14:textId="77777777" w:rsidR="008C2439" w:rsidRPr="00B25E93" w:rsidRDefault="008C2439" w:rsidP="00AF1B0E">
            <w:pPr>
              <w:pStyle w:val="NormalWeb"/>
              <w:rPr>
                <w:rFonts w:asciiTheme="minorHAnsi" w:hAnsiTheme="minorHAnsi" w:cstheme="minorHAnsi"/>
              </w:rPr>
            </w:pPr>
            <w:r w:rsidRPr="00B25E93">
              <w:rPr>
                <w:rFonts w:asciiTheme="minorHAnsi" w:hAnsiTheme="minorHAnsi" w:cstheme="minorHAnsi"/>
              </w:rPr>
              <w:t>Elements</w:t>
            </w:r>
          </w:p>
        </w:tc>
        <w:tc>
          <w:tcPr>
            <w:tcW w:w="0" w:type="auto"/>
            <w:vAlign w:val="center"/>
            <w:hideMark/>
          </w:tcPr>
          <w:p w14:paraId="23E404F2" w14:textId="77777777" w:rsidR="008C2439" w:rsidRPr="00B25E93" w:rsidRDefault="008C2439" w:rsidP="00AF1B0E">
            <w:pPr>
              <w:pStyle w:val="NormalWeb"/>
              <w:rPr>
                <w:rFonts w:asciiTheme="minorHAnsi" w:hAnsiTheme="minorHAnsi" w:cstheme="minorHAnsi"/>
              </w:rPr>
            </w:pPr>
            <w:r w:rsidRPr="00B25E93">
              <w:rPr>
                <w:rFonts w:asciiTheme="minorHAnsi" w:hAnsiTheme="minorHAnsi" w:cstheme="minorHAnsi"/>
              </w:rPr>
              <w:t xml:space="preserve">Contains the elements stored in the data block page. There are four element types: </w:t>
            </w:r>
          </w:p>
          <w:tbl>
            <w:tblPr>
              <w:tblW w:w="5630" w:type="dxa"/>
              <w:tblCellSpacing w:w="15"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70"/>
              <w:gridCol w:w="4460"/>
            </w:tblGrid>
            <w:tr w:rsidR="008C2439" w:rsidRPr="006639B8" w14:paraId="1FA1F973" w14:textId="77777777" w:rsidTr="00692164">
              <w:trPr>
                <w:trHeight w:val="281"/>
                <w:tblCellSpacing w:w="15" w:type="dxa"/>
              </w:trPr>
              <w:tc>
                <w:tcPr>
                  <w:tcW w:w="999" w:type="pct"/>
                  <w:vAlign w:val="center"/>
                  <w:hideMark/>
                </w:tcPr>
                <w:p w14:paraId="7D9E6AB6" w14:textId="77777777" w:rsidR="008C2439" w:rsidRPr="006639B8" w:rsidRDefault="008C2439" w:rsidP="00AF1B0E">
                  <w:pPr>
                    <w:jc w:val="center"/>
                    <w:rPr>
                      <w:rFonts w:asciiTheme="minorHAnsi" w:hAnsiTheme="minorHAnsi" w:cstheme="minorHAnsi"/>
                      <w:b/>
                      <w:bCs/>
                    </w:rPr>
                  </w:pPr>
                  <w:r w:rsidRPr="006639B8">
                    <w:rPr>
                      <w:rFonts w:asciiTheme="minorHAnsi" w:hAnsiTheme="minorHAnsi" w:cstheme="minorHAnsi"/>
                      <w:b/>
                      <w:bCs/>
                    </w:rPr>
                    <w:t>ID</w:t>
                  </w:r>
                </w:p>
              </w:tc>
              <w:tc>
                <w:tcPr>
                  <w:tcW w:w="3921" w:type="pct"/>
                  <w:vAlign w:val="center"/>
                  <w:hideMark/>
                </w:tcPr>
                <w:p w14:paraId="4170CE2A" w14:textId="77777777" w:rsidR="008C2439" w:rsidRPr="006639B8" w:rsidRDefault="008C2439" w:rsidP="00AF1B0E">
                  <w:pPr>
                    <w:rPr>
                      <w:rFonts w:asciiTheme="minorHAnsi" w:hAnsiTheme="minorHAnsi" w:cstheme="minorHAnsi"/>
                      <w:b/>
                      <w:bCs/>
                    </w:rPr>
                  </w:pPr>
                  <w:r w:rsidRPr="006639B8">
                    <w:rPr>
                      <w:rFonts w:asciiTheme="minorHAnsi" w:hAnsiTheme="minorHAnsi" w:cstheme="minorHAnsi"/>
                      <w:b/>
                      <w:bCs/>
                    </w:rPr>
                    <w:t>Description</w:t>
                  </w:r>
                </w:p>
              </w:tc>
            </w:tr>
            <w:tr w:rsidR="008C2439" w:rsidRPr="006639B8" w14:paraId="598EC6A0" w14:textId="77777777" w:rsidTr="00692164">
              <w:trPr>
                <w:trHeight w:val="281"/>
                <w:tblCellSpacing w:w="15" w:type="dxa"/>
              </w:trPr>
              <w:tc>
                <w:tcPr>
                  <w:tcW w:w="0" w:type="auto"/>
                  <w:vAlign w:val="center"/>
                  <w:hideMark/>
                </w:tcPr>
                <w:p w14:paraId="23EB829A" w14:textId="77777777" w:rsidR="008C2439" w:rsidRPr="006639B8" w:rsidRDefault="008C2439" w:rsidP="00AF1B0E">
                  <w:pPr>
                    <w:jc w:val="center"/>
                    <w:rPr>
                      <w:rFonts w:asciiTheme="minorHAnsi" w:hAnsiTheme="minorHAnsi" w:cstheme="minorHAnsi"/>
                    </w:rPr>
                  </w:pPr>
                  <w:r w:rsidRPr="006639B8">
                    <w:rPr>
                      <w:rStyle w:val="HTMLCode"/>
                      <w:rFonts w:asciiTheme="minorHAnsi" w:hAnsiTheme="minorHAnsi" w:cstheme="minorHAnsi"/>
                      <w:sz w:val="24"/>
                      <w:szCs w:val="24"/>
                    </w:rPr>
                    <w:t>0</w:t>
                  </w:r>
                </w:p>
              </w:tc>
              <w:tc>
                <w:tcPr>
                  <w:tcW w:w="0" w:type="auto"/>
                  <w:vAlign w:val="center"/>
                  <w:hideMark/>
                </w:tcPr>
                <w:p w14:paraId="1CFE0EE9" w14:textId="77777777" w:rsidR="008C2439" w:rsidRPr="006639B8" w:rsidRDefault="008C2439" w:rsidP="00AF1B0E">
                  <w:pPr>
                    <w:rPr>
                      <w:rFonts w:asciiTheme="minorHAnsi" w:hAnsiTheme="minorHAnsi" w:cstheme="minorHAnsi"/>
                    </w:rPr>
                  </w:pPr>
                  <w:r w:rsidRPr="006639B8">
                    <w:rPr>
                      <w:rFonts w:asciiTheme="minorHAnsi" w:hAnsiTheme="minorHAnsi" w:cstheme="minorHAnsi"/>
                    </w:rPr>
                    <w:t xml:space="preserve">Non-filtered dataset chunks </w:t>
                  </w:r>
                </w:p>
              </w:tc>
            </w:tr>
            <w:tr w:rsidR="008C2439" w:rsidRPr="006639B8" w14:paraId="2ADD5A4A" w14:textId="77777777" w:rsidTr="00692164">
              <w:trPr>
                <w:trHeight w:val="281"/>
                <w:tblCellSpacing w:w="15" w:type="dxa"/>
              </w:trPr>
              <w:tc>
                <w:tcPr>
                  <w:tcW w:w="0" w:type="auto"/>
                  <w:vAlign w:val="center"/>
                  <w:hideMark/>
                </w:tcPr>
                <w:p w14:paraId="5566DAFD" w14:textId="77777777" w:rsidR="008C2439" w:rsidRPr="006639B8" w:rsidRDefault="008C2439" w:rsidP="00AF1B0E">
                  <w:pPr>
                    <w:jc w:val="center"/>
                    <w:rPr>
                      <w:rFonts w:asciiTheme="minorHAnsi" w:hAnsiTheme="minorHAnsi" w:cstheme="minorHAnsi"/>
                    </w:rPr>
                  </w:pPr>
                  <w:r w:rsidRPr="006639B8">
                    <w:rPr>
                      <w:rStyle w:val="HTMLCode"/>
                      <w:rFonts w:asciiTheme="minorHAnsi" w:hAnsiTheme="minorHAnsi" w:cstheme="minorHAnsi"/>
                      <w:sz w:val="24"/>
                      <w:szCs w:val="24"/>
                    </w:rPr>
                    <w:t>1</w:t>
                  </w:r>
                </w:p>
              </w:tc>
              <w:tc>
                <w:tcPr>
                  <w:tcW w:w="0" w:type="auto"/>
                  <w:vAlign w:val="center"/>
                  <w:hideMark/>
                </w:tcPr>
                <w:p w14:paraId="65EC0735" w14:textId="77777777" w:rsidR="008C2439" w:rsidRPr="006639B8" w:rsidRDefault="008C2439" w:rsidP="00AF1B0E">
                  <w:pPr>
                    <w:rPr>
                      <w:rFonts w:asciiTheme="minorHAnsi" w:hAnsiTheme="minorHAnsi" w:cstheme="minorHAnsi"/>
                    </w:rPr>
                  </w:pPr>
                  <w:r w:rsidRPr="006639B8">
                    <w:rPr>
                      <w:rFonts w:asciiTheme="minorHAnsi" w:hAnsiTheme="minorHAnsi" w:cstheme="minorHAnsi"/>
                    </w:rPr>
                    <w:t xml:space="preserve">Filtered dataset chunks </w:t>
                  </w:r>
                </w:p>
              </w:tc>
            </w:tr>
            <w:tr w:rsidR="008C2439" w:rsidRPr="006639B8" w14:paraId="663C356C" w14:textId="77777777" w:rsidTr="00692164">
              <w:trPr>
                <w:trHeight w:val="281"/>
                <w:tblCellSpacing w:w="15" w:type="dxa"/>
              </w:trPr>
              <w:tc>
                <w:tcPr>
                  <w:tcW w:w="0" w:type="auto"/>
                  <w:vAlign w:val="center"/>
                  <w:hideMark/>
                </w:tcPr>
                <w:p w14:paraId="08DDA127" w14:textId="77777777" w:rsidR="008C2439" w:rsidRPr="006639B8" w:rsidRDefault="008C2439" w:rsidP="00AF1B0E">
                  <w:pPr>
                    <w:jc w:val="center"/>
                    <w:rPr>
                      <w:rFonts w:asciiTheme="minorHAnsi" w:hAnsiTheme="minorHAnsi" w:cstheme="minorHAnsi"/>
                      <w:b/>
                      <w:bCs/>
                    </w:rPr>
                  </w:pPr>
                  <w:r w:rsidRPr="006639B8">
                    <w:rPr>
                      <w:rStyle w:val="HTMLCode"/>
                      <w:rFonts w:asciiTheme="minorHAnsi" w:hAnsiTheme="minorHAnsi" w:cstheme="minorHAnsi"/>
                      <w:b/>
                      <w:bCs/>
                      <w:sz w:val="24"/>
                      <w:szCs w:val="24"/>
                    </w:rPr>
                    <w:t>2</w:t>
                  </w:r>
                </w:p>
              </w:tc>
              <w:tc>
                <w:tcPr>
                  <w:tcW w:w="0" w:type="auto"/>
                  <w:vAlign w:val="center"/>
                  <w:hideMark/>
                </w:tcPr>
                <w:p w14:paraId="397C0798" w14:textId="05472AAA" w:rsidR="008C2439" w:rsidRPr="006639B8" w:rsidRDefault="008C2439" w:rsidP="00E24406">
                  <w:pPr>
                    <w:rPr>
                      <w:rFonts w:asciiTheme="minorHAnsi" w:hAnsiTheme="minorHAnsi" w:cstheme="minorHAnsi"/>
                      <w:b/>
                      <w:bCs/>
                    </w:rPr>
                  </w:pPr>
                  <w:r w:rsidRPr="006639B8">
                    <w:rPr>
                      <w:rFonts w:asciiTheme="minorHAnsi" w:hAnsiTheme="minorHAnsi" w:cstheme="minorHAnsi"/>
                      <w:b/>
                      <w:bCs/>
                    </w:rPr>
                    <w:t xml:space="preserve">Structured </w:t>
                  </w:r>
                  <w:r w:rsidR="004E3F9B">
                    <w:rPr>
                      <w:rFonts w:asciiTheme="minorHAnsi" w:hAnsiTheme="minorHAnsi" w:cstheme="minorHAnsi"/>
                      <w:b/>
                      <w:bCs/>
                    </w:rPr>
                    <w:t xml:space="preserve">dataset </w:t>
                  </w:r>
                  <w:r w:rsidRPr="006639B8">
                    <w:rPr>
                      <w:rFonts w:asciiTheme="minorHAnsi" w:hAnsiTheme="minorHAnsi" w:cstheme="minorHAnsi"/>
                      <w:b/>
                      <w:bCs/>
                    </w:rPr>
                    <w:t>chunks</w:t>
                  </w:r>
                </w:p>
              </w:tc>
            </w:tr>
            <w:tr w:rsidR="008C2439" w:rsidRPr="006639B8" w14:paraId="7865F93C" w14:textId="77777777" w:rsidTr="00692164">
              <w:trPr>
                <w:trHeight w:val="281"/>
                <w:tblCellSpacing w:w="15" w:type="dxa"/>
              </w:trPr>
              <w:tc>
                <w:tcPr>
                  <w:tcW w:w="0" w:type="auto"/>
                  <w:vAlign w:val="center"/>
                </w:tcPr>
                <w:p w14:paraId="2EDA5CF5" w14:textId="77777777" w:rsidR="008C2439" w:rsidRPr="006639B8" w:rsidRDefault="008C2439" w:rsidP="00AF1B0E">
                  <w:pPr>
                    <w:jc w:val="center"/>
                    <w:rPr>
                      <w:rStyle w:val="HTMLCode"/>
                      <w:rFonts w:asciiTheme="minorHAnsi" w:hAnsiTheme="minorHAnsi" w:cstheme="minorHAnsi"/>
                      <w:b/>
                      <w:bCs/>
                      <w:sz w:val="24"/>
                      <w:szCs w:val="24"/>
                    </w:rPr>
                  </w:pPr>
                  <w:r w:rsidRPr="006639B8">
                    <w:rPr>
                      <w:rStyle w:val="HTMLCode"/>
                      <w:rFonts w:asciiTheme="minorHAnsi" w:hAnsiTheme="minorHAnsi" w:cstheme="minorHAnsi"/>
                      <w:b/>
                      <w:bCs/>
                      <w:sz w:val="24"/>
                      <w:szCs w:val="24"/>
                    </w:rPr>
                    <w:t>3</w:t>
                  </w:r>
                </w:p>
              </w:tc>
              <w:tc>
                <w:tcPr>
                  <w:tcW w:w="0" w:type="auto"/>
                  <w:vAlign w:val="center"/>
                </w:tcPr>
                <w:p w14:paraId="0A2CEBFD" w14:textId="06993160" w:rsidR="008C2439" w:rsidRPr="006639B8" w:rsidRDefault="008C2439" w:rsidP="00E24406">
                  <w:pPr>
                    <w:rPr>
                      <w:rFonts w:asciiTheme="minorHAnsi" w:hAnsiTheme="minorHAnsi" w:cstheme="minorHAnsi"/>
                      <w:b/>
                      <w:bCs/>
                    </w:rPr>
                  </w:pPr>
                  <w:r w:rsidRPr="006639B8">
                    <w:rPr>
                      <w:rFonts w:asciiTheme="minorHAnsi" w:hAnsiTheme="minorHAnsi" w:cstheme="minorHAnsi"/>
                      <w:b/>
                      <w:bCs/>
                    </w:rPr>
                    <w:t xml:space="preserve">Filtered structured </w:t>
                  </w:r>
                  <w:r w:rsidR="004E3F9B">
                    <w:rPr>
                      <w:rFonts w:asciiTheme="minorHAnsi" w:hAnsiTheme="minorHAnsi" w:cstheme="minorHAnsi"/>
                      <w:b/>
                      <w:bCs/>
                    </w:rPr>
                    <w:t xml:space="preserve">dataset </w:t>
                  </w:r>
                  <w:r w:rsidR="00E24406">
                    <w:rPr>
                      <w:rFonts w:asciiTheme="minorHAnsi" w:hAnsiTheme="minorHAnsi" w:cstheme="minorHAnsi"/>
                      <w:b/>
                      <w:bCs/>
                    </w:rPr>
                    <w:t>chunks</w:t>
                  </w:r>
                </w:p>
              </w:tc>
            </w:tr>
            <w:tr w:rsidR="008C2439" w:rsidRPr="006639B8" w14:paraId="7C6C5917" w14:textId="77777777" w:rsidTr="00692164">
              <w:trPr>
                <w:trHeight w:val="281"/>
                <w:tblCellSpacing w:w="15" w:type="dxa"/>
              </w:trPr>
              <w:tc>
                <w:tcPr>
                  <w:tcW w:w="0" w:type="auto"/>
                  <w:vAlign w:val="center"/>
                </w:tcPr>
                <w:p w14:paraId="7B177911" w14:textId="77777777" w:rsidR="008C2439" w:rsidRPr="006639B8" w:rsidRDefault="008C2439" w:rsidP="00AF1B0E">
                  <w:pPr>
                    <w:jc w:val="center"/>
                    <w:rPr>
                      <w:rStyle w:val="HTMLCode"/>
                      <w:rFonts w:asciiTheme="minorHAnsi" w:hAnsiTheme="minorHAnsi" w:cstheme="minorHAnsi"/>
                      <w:b/>
                      <w:bCs/>
                      <w:sz w:val="24"/>
                      <w:szCs w:val="24"/>
                    </w:rPr>
                  </w:pPr>
                  <w:r w:rsidRPr="006639B8">
                    <w:rPr>
                      <w:rStyle w:val="HTMLCode"/>
                      <w:rFonts w:asciiTheme="minorHAnsi" w:hAnsiTheme="minorHAnsi" w:cstheme="minorHAnsi"/>
                      <w:b/>
                      <w:bCs/>
                      <w:sz w:val="24"/>
                      <w:szCs w:val="24"/>
                    </w:rPr>
                    <w:t>4+</w:t>
                  </w:r>
                </w:p>
              </w:tc>
              <w:tc>
                <w:tcPr>
                  <w:tcW w:w="0" w:type="auto"/>
                  <w:vAlign w:val="center"/>
                </w:tcPr>
                <w:p w14:paraId="4E8C6E32" w14:textId="77777777" w:rsidR="008C2439" w:rsidRPr="006639B8" w:rsidRDefault="008C2439" w:rsidP="00AF1B0E">
                  <w:pPr>
                    <w:rPr>
                      <w:rFonts w:asciiTheme="minorHAnsi" w:hAnsiTheme="minorHAnsi" w:cstheme="minorHAnsi"/>
                      <w:b/>
                      <w:bCs/>
                    </w:rPr>
                  </w:pPr>
                  <w:r w:rsidRPr="006639B8">
                    <w:rPr>
                      <w:rFonts w:asciiTheme="minorHAnsi" w:hAnsiTheme="minorHAnsi" w:cstheme="minorHAnsi"/>
                      <w:b/>
                      <w:bCs/>
                    </w:rPr>
                    <w:t>Reserved</w:t>
                  </w:r>
                </w:p>
              </w:tc>
            </w:tr>
          </w:tbl>
          <w:p w14:paraId="63A2BAE5" w14:textId="77777777" w:rsidR="008C2439" w:rsidRPr="00B25E93" w:rsidRDefault="008C2439" w:rsidP="00AF1B0E">
            <w:pPr>
              <w:rPr>
                <w:rFonts w:asciiTheme="minorHAnsi" w:hAnsiTheme="minorHAnsi" w:cstheme="minorHAnsi"/>
              </w:rPr>
            </w:pPr>
          </w:p>
        </w:tc>
      </w:tr>
      <w:tr w:rsidR="008C2439" w14:paraId="3E53F63B" w14:textId="77777777" w:rsidTr="00692164">
        <w:trPr>
          <w:tblCellSpacing w:w="15" w:type="dxa"/>
        </w:trPr>
        <w:tc>
          <w:tcPr>
            <w:tcW w:w="0" w:type="auto"/>
            <w:vAlign w:val="center"/>
            <w:hideMark/>
          </w:tcPr>
          <w:p w14:paraId="2032A75F" w14:textId="77777777" w:rsidR="008C2439" w:rsidRPr="00B25E93" w:rsidRDefault="008C2439" w:rsidP="00AF1B0E">
            <w:pPr>
              <w:pStyle w:val="NormalWeb"/>
              <w:rPr>
                <w:rFonts w:asciiTheme="minorHAnsi" w:hAnsiTheme="minorHAnsi" w:cstheme="minorHAnsi"/>
              </w:rPr>
            </w:pPr>
            <w:r w:rsidRPr="00B25E93">
              <w:rPr>
                <w:rFonts w:asciiTheme="minorHAnsi" w:hAnsiTheme="minorHAnsi" w:cstheme="minorHAnsi"/>
              </w:rPr>
              <w:t>Checksum</w:t>
            </w:r>
          </w:p>
        </w:tc>
        <w:tc>
          <w:tcPr>
            <w:tcW w:w="0" w:type="auto"/>
            <w:vAlign w:val="center"/>
            <w:hideMark/>
          </w:tcPr>
          <w:p w14:paraId="524BBB0E" w14:textId="77777777" w:rsidR="008C2439" w:rsidRPr="00B25E93" w:rsidRDefault="008C2439" w:rsidP="00AF1B0E">
            <w:pPr>
              <w:pStyle w:val="NormalWeb"/>
              <w:rPr>
                <w:rFonts w:asciiTheme="minorHAnsi" w:hAnsiTheme="minorHAnsi" w:cstheme="minorHAnsi"/>
              </w:rPr>
            </w:pPr>
            <w:r w:rsidRPr="00B25E93">
              <w:rPr>
                <w:rFonts w:asciiTheme="minorHAnsi" w:hAnsiTheme="minorHAnsi" w:cstheme="minorHAnsi"/>
              </w:rPr>
              <w:t>The checksum for a Fixed Array data block page.</w:t>
            </w:r>
          </w:p>
        </w:tc>
      </w:tr>
    </w:tbl>
    <w:p w14:paraId="361A0FB9" w14:textId="77777777" w:rsidR="008C2439" w:rsidRDefault="008C2439" w:rsidP="008C2439">
      <w:pPr>
        <w:rPr>
          <w:rFonts w:asciiTheme="minorHAnsi" w:hAnsiTheme="minorHAnsi" w:cstheme="minorHAnsi"/>
        </w:rPr>
      </w:pPr>
    </w:p>
    <w:p w14:paraId="20DA0154" w14:textId="1C5621F1" w:rsidR="008C2439" w:rsidRDefault="008C2439" w:rsidP="00E44603">
      <w:pPr>
        <w:pStyle w:val="Heading3"/>
      </w:pPr>
      <w:bookmarkStart w:id="279" w:name="_Toc136158751"/>
      <w:bookmarkStart w:id="280" w:name="_Toc140514704"/>
      <w:r>
        <w:t>Layout of Data Block Element for Structured Dataset Chunk</w:t>
      </w:r>
      <w:bookmarkEnd w:id="279"/>
      <w:bookmarkEnd w:id="280"/>
    </w:p>
    <w:p w14:paraId="59ACB2E6" w14:textId="6CF2201E" w:rsidR="004147E1" w:rsidRPr="004147E1" w:rsidRDefault="004147E1" w:rsidP="004147E1">
      <w:pPr>
        <w:rPr>
          <w:rFonts w:asciiTheme="minorHAnsi" w:hAnsiTheme="minorHAnsi" w:cstheme="minorHAnsi"/>
        </w:rPr>
      </w:pPr>
      <w:r w:rsidRPr="004147E1">
        <w:rPr>
          <w:rFonts w:asciiTheme="minorHAnsi" w:hAnsiTheme="minorHAnsi" w:cstheme="minorHAnsi"/>
        </w:rPr>
        <w:t xml:space="preserve">The layout of Data Block Element for Structured Dataset Chunk is shown in </w:t>
      </w:r>
      <w:r w:rsidRPr="004147E1">
        <w:rPr>
          <w:rFonts w:asciiTheme="minorHAnsi" w:hAnsiTheme="minorHAnsi" w:cstheme="minorHAnsi"/>
        </w:rPr>
        <w:fldChar w:fldCharType="begin"/>
      </w:r>
      <w:r w:rsidRPr="004147E1">
        <w:rPr>
          <w:rFonts w:asciiTheme="minorHAnsi" w:hAnsiTheme="minorHAnsi" w:cstheme="minorHAnsi"/>
        </w:rPr>
        <w:instrText xml:space="preserve"> REF _Ref136173349 \h </w:instrText>
      </w:r>
      <w:r>
        <w:rPr>
          <w:rFonts w:asciiTheme="minorHAnsi" w:hAnsiTheme="minorHAnsi" w:cstheme="minorHAnsi"/>
        </w:rPr>
        <w:instrText xml:space="preserve"> \* MERGEFORMAT </w:instrText>
      </w:r>
      <w:r w:rsidRPr="004147E1">
        <w:rPr>
          <w:rFonts w:asciiTheme="minorHAnsi" w:hAnsiTheme="minorHAnsi" w:cstheme="minorHAnsi"/>
        </w:rPr>
      </w:r>
      <w:r w:rsidRPr="004147E1">
        <w:rPr>
          <w:rFonts w:asciiTheme="minorHAnsi" w:hAnsiTheme="minorHAnsi" w:cstheme="minorHAnsi"/>
        </w:rPr>
        <w:fldChar w:fldCharType="separate"/>
      </w:r>
      <w:r w:rsidR="00552575" w:rsidRPr="00552575">
        <w:rPr>
          <w:rFonts w:asciiTheme="minorHAnsi" w:hAnsiTheme="minorHAnsi" w:cstheme="minorHAnsi"/>
        </w:rPr>
        <w:t xml:space="preserve">Table </w:t>
      </w:r>
      <w:r w:rsidR="00552575" w:rsidRPr="00552575">
        <w:rPr>
          <w:rFonts w:asciiTheme="minorHAnsi" w:hAnsiTheme="minorHAnsi" w:cstheme="minorHAnsi"/>
          <w:noProof/>
        </w:rPr>
        <w:t>24</w:t>
      </w:r>
      <w:r w:rsidRPr="004147E1">
        <w:rPr>
          <w:rFonts w:asciiTheme="minorHAnsi" w:hAnsiTheme="minorHAnsi" w:cstheme="minorHAnsi"/>
        </w:rPr>
        <w:fldChar w:fldCharType="end"/>
      </w:r>
      <w:r w:rsidRPr="004147E1">
        <w:rPr>
          <w:rFonts w:asciiTheme="minorHAnsi" w:hAnsiTheme="minorHAnsi" w:cstheme="minorHAnsi"/>
        </w:rPr>
        <w:t>.</w:t>
      </w:r>
      <w:ins w:id="281" w:author="Elena Pourmal" w:date="2023-07-17T19:27:00Z">
        <w:r w:rsidR="00825E32">
          <w:rPr>
            <w:rFonts w:asciiTheme="minorHAnsi" w:hAnsiTheme="minorHAnsi" w:cstheme="minorHAnsi"/>
          </w:rPr>
          <w:t xml:space="preserve"> </w:t>
        </w:r>
      </w:ins>
    </w:p>
    <w:p w14:paraId="36880C8C" w14:textId="77777777" w:rsidR="004147E1" w:rsidRPr="004147E1" w:rsidRDefault="004147E1" w:rsidP="004147E1"/>
    <w:p w14:paraId="6671B42D" w14:textId="41058E61" w:rsidR="008C2439" w:rsidRDefault="004873C1" w:rsidP="004873C1">
      <w:pPr>
        <w:pStyle w:val="Caption"/>
        <w:rPr>
          <w:sz w:val="24"/>
          <w:szCs w:val="24"/>
        </w:rPr>
      </w:pPr>
      <w:bookmarkStart w:id="282" w:name="_Ref136173349"/>
      <w:r w:rsidRPr="004873C1">
        <w:rPr>
          <w:sz w:val="24"/>
          <w:szCs w:val="24"/>
        </w:rPr>
        <w:t xml:space="preserve">Table </w:t>
      </w:r>
      <w:r w:rsidRPr="004873C1">
        <w:rPr>
          <w:sz w:val="24"/>
          <w:szCs w:val="24"/>
        </w:rPr>
        <w:fldChar w:fldCharType="begin"/>
      </w:r>
      <w:r w:rsidRPr="004873C1">
        <w:rPr>
          <w:sz w:val="24"/>
          <w:szCs w:val="24"/>
        </w:rPr>
        <w:instrText xml:space="preserve"> SEQ Table \* ARABIC </w:instrText>
      </w:r>
      <w:r w:rsidRPr="004873C1">
        <w:rPr>
          <w:sz w:val="24"/>
          <w:szCs w:val="24"/>
        </w:rPr>
        <w:fldChar w:fldCharType="separate"/>
      </w:r>
      <w:r w:rsidR="00552575">
        <w:rPr>
          <w:noProof/>
          <w:sz w:val="24"/>
          <w:szCs w:val="24"/>
        </w:rPr>
        <w:t>24</w:t>
      </w:r>
      <w:r w:rsidRPr="004873C1">
        <w:rPr>
          <w:sz w:val="24"/>
          <w:szCs w:val="24"/>
        </w:rPr>
        <w:fldChar w:fldCharType="end"/>
      </w:r>
      <w:bookmarkEnd w:id="282"/>
      <w:r w:rsidRPr="004873C1">
        <w:rPr>
          <w:sz w:val="24"/>
          <w:szCs w:val="24"/>
        </w:rPr>
        <w:t>:</w:t>
      </w:r>
      <w:r>
        <w:t xml:space="preserve"> </w:t>
      </w:r>
      <w:r w:rsidR="008C2439">
        <w:rPr>
          <w:sz w:val="24"/>
          <w:szCs w:val="24"/>
        </w:rPr>
        <w:t>Layout of Data Block Element for Structured Dataset Chunk</w:t>
      </w:r>
    </w:p>
    <w:tbl>
      <w:tblPr>
        <w:tblStyle w:val="TableGrid"/>
        <w:tblW w:w="0" w:type="auto"/>
        <w:tblLayout w:type="fixed"/>
        <w:tblLook w:val="04A0" w:firstRow="1" w:lastRow="0" w:firstColumn="1" w:lastColumn="0" w:noHBand="0" w:noVBand="1"/>
      </w:tblPr>
      <w:tblGrid>
        <w:gridCol w:w="2481"/>
        <w:gridCol w:w="2482"/>
        <w:gridCol w:w="2481"/>
        <w:gridCol w:w="2482"/>
      </w:tblGrid>
      <w:tr w:rsidR="008C2439" w:rsidRPr="006F71E2" w14:paraId="702815C2" w14:textId="77777777" w:rsidTr="00AF1B0E">
        <w:trPr>
          <w:trHeight w:val="382"/>
        </w:trPr>
        <w:tc>
          <w:tcPr>
            <w:tcW w:w="2481" w:type="dxa"/>
          </w:tcPr>
          <w:p w14:paraId="331A192F" w14:textId="77777777" w:rsidR="008C2439" w:rsidRPr="006F71E2" w:rsidRDefault="008C2439" w:rsidP="00AF1B0E">
            <w:pPr>
              <w:jc w:val="center"/>
              <w:rPr>
                <w:rFonts w:asciiTheme="minorHAnsi" w:hAnsiTheme="minorHAnsi" w:cstheme="minorHAnsi"/>
                <w:b/>
                <w:bCs/>
              </w:rPr>
            </w:pPr>
            <w:r>
              <w:rPr>
                <w:rFonts w:asciiTheme="minorHAnsi" w:hAnsiTheme="minorHAnsi" w:cstheme="minorHAnsi"/>
                <w:b/>
                <w:bCs/>
              </w:rPr>
              <w:t>byte</w:t>
            </w:r>
          </w:p>
        </w:tc>
        <w:tc>
          <w:tcPr>
            <w:tcW w:w="2482" w:type="dxa"/>
          </w:tcPr>
          <w:p w14:paraId="0B44FD10" w14:textId="77777777" w:rsidR="008C2439" w:rsidRPr="006F71E2" w:rsidRDefault="008C2439" w:rsidP="00AF1B0E">
            <w:pPr>
              <w:jc w:val="center"/>
              <w:rPr>
                <w:rFonts w:asciiTheme="minorHAnsi" w:hAnsiTheme="minorHAnsi" w:cstheme="minorHAnsi"/>
                <w:b/>
                <w:bCs/>
              </w:rPr>
            </w:pPr>
            <w:r>
              <w:rPr>
                <w:rFonts w:asciiTheme="minorHAnsi" w:hAnsiTheme="minorHAnsi" w:cstheme="minorHAnsi"/>
                <w:b/>
                <w:bCs/>
              </w:rPr>
              <w:t>byte</w:t>
            </w:r>
          </w:p>
        </w:tc>
        <w:tc>
          <w:tcPr>
            <w:tcW w:w="2481" w:type="dxa"/>
          </w:tcPr>
          <w:p w14:paraId="70AD123F" w14:textId="77777777" w:rsidR="008C2439" w:rsidRPr="006F71E2" w:rsidRDefault="008C2439" w:rsidP="00AF1B0E">
            <w:pPr>
              <w:jc w:val="center"/>
              <w:rPr>
                <w:rFonts w:asciiTheme="minorHAnsi" w:hAnsiTheme="minorHAnsi" w:cstheme="minorHAnsi"/>
                <w:b/>
                <w:bCs/>
              </w:rPr>
            </w:pPr>
            <w:r>
              <w:rPr>
                <w:rFonts w:asciiTheme="minorHAnsi" w:hAnsiTheme="minorHAnsi" w:cstheme="minorHAnsi"/>
                <w:b/>
                <w:bCs/>
              </w:rPr>
              <w:t>byte</w:t>
            </w:r>
          </w:p>
        </w:tc>
        <w:tc>
          <w:tcPr>
            <w:tcW w:w="2482" w:type="dxa"/>
          </w:tcPr>
          <w:p w14:paraId="3AA1E702" w14:textId="77777777" w:rsidR="008C2439" w:rsidRPr="006F71E2" w:rsidRDefault="008C2439" w:rsidP="00AF1B0E">
            <w:pPr>
              <w:jc w:val="center"/>
              <w:rPr>
                <w:rFonts w:asciiTheme="minorHAnsi" w:hAnsiTheme="minorHAnsi" w:cstheme="minorHAnsi"/>
                <w:b/>
                <w:bCs/>
              </w:rPr>
            </w:pPr>
            <w:r>
              <w:rPr>
                <w:rFonts w:asciiTheme="minorHAnsi" w:hAnsiTheme="minorHAnsi" w:cstheme="minorHAnsi"/>
                <w:b/>
                <w:bCs/>
              </w:rPr>
              <w:t>byte</w:t>
            </w:r>
          </w:p>
        </w:tc>
      </w:tr>
      <w:tr w:rsidR="008C2439" w14:paraId="09D88EC1" w14:textId="77777777" w:rsidTr="00AF1B0E">
        <w:trPr>
          <w:trHeight w:val="382"/>
        </w:trPr>
        <w:tc>
          <w:tcPr>
            <w:tcW w:w="9926" w:type="dxa"/>
            <w:gridSpan w:val="4"/>
            <w:shd w:val="clear" w:color="auto" w:fill="auto"/>
          </w:tcPr>
          <w:p w14:paraId="4CD7B21B" w14:textId="77777777" w:rsidR="008C2439" w:rsidRDefault="008C2439" w:rsidP="00AF1B0E">
            <w:pPr>
              <w:jc w:val="center"/>
              <w:rPr>
                <w:rFonts w:asciiTheme="minorHAnsi" w:hAnsiTheme="minorHAnsi" w:cstheme="minorHAnsi"/>
              </w:rPr>
            </w:pPr>
            <w:r>
              <w:rPr>
                <w:rFonts w:asciiTheme="minorHAnsi" w:hAnsiTheme="minorHAnsi" w:cstheme="minorHAnsi"/>
              </w:rPr>
              <w:t xml:space="preserve">Address </w:t>
            </w:r>
            <w:r w:rsidRPr="00B25E93">
              <w:rPr>
                <w:rFonts w:asciiTheme="minorHAnsi" w:hAnsiTheme="minorHAnsi" w:cstheme="minorHAnsi"/>
                <w:vertAlign w:val="superscript"/>
              </w:rPr>
              <w:t>O</w:t>
            </w:r>
          </w:p>
        </w:tc>
      </w:tr>
      <w:tr w:rsidR="008C2439" w14:paraId="3277ED86" w14:textId="77777777" w:rsidTr="00AF1B0E">
        <w:trPr>
          <w:trHeight w:val="382"/>
        </w:trPr>
        <w:tc>
          <w:tcPr>
            <w:tcW w:w="9926" w:type="dxa"/>
            <w:gridSpan w:val="4"/>
            <w:shd w:val="clear" w:color="auto" w:fill="auto"/>
          </w:tcPr>
          <w:p w14:paraId="53E92687" w14:textId="77777777" w:rsidR="008C2439" w:rsidRDefault="008C2439" w:rsidP="00AF1B0E">
            <w:pPr>
              <w:jc w:val="center"/>
              <w:rPr>
                <w:rFonts w:asciiTheme="minorHAnsi" w:hAnsiTheme="minorHAnsi" w:cstheme="minorHAnsi"/>
              </w:rPr>
            </w:pPr>
            <w:r>
              <w:rPr>
                <w:rFonts w:asciiTheme="minorHAnsi" w:hAnsiTheme="minorHAnsi" w:cstheme="minorHAnsi"/>
              </w:rPr>
              <w:t>Chunk Size (variable size; at most 8 bytes)</w:t>
            </w:r>
          </w:p>
        </w:tc>
      </w:tr>
      <w:tr w:rsidR="008C2439" w14:paraId="542346CB" w14:textId="77777777" w:rsidTr="00AF1B0E">
        <w:trPr>
          <w:trHeight w:val="382"/>
        </w:trPr>
        <w:tc>
          <w:tcPr>
            <w:tcW w:w="9926" w:type="dxa"/>
            <w:gridSpan w:val="4"/>
            <w:shd w:val="clear" w:color="auto" w:fill="auto"/>
          </w:tcPr>
          <w:p w14:paraId="288203DC" w14:textId="77777777" w:rsidR="003F099A" w:rsidRDefault="008C2439" w:rsidP="00E24406">
            <w:pPr>
              <w:jc w:val="center"/>
              <w:rPr>
                <w:ins w:id="283" w:author="Elena Pourmal" w:date="2023-07-17T19:20:00Z"/>
                <w:rFonts w:asciiTheme="minorHAnsi" w:hAnsiTheme="minorHAnsi" w:cstheme="minorHAnsi"/>
              </w:rPr>
            </w:pPr>
            <w:r w:rsidRPr="00B364B9">
              <w:rPr>
                <w:rFonts w:asciiTheme="minorHAnsi" w:hAnsiTheme="minorHAnsi" w:cstheme="minorHAnsi"/>
                <w:b/>
                <w:bCs/>
              </w:rPr>
              <w:t xml:space="preserve">Structured Chunk </w:t>
            </w:r>
            <w:r w:rsidR="00605277" w:rsidRPr="00B364B9">
              <w:rPr>
                <w:rFonts w:asciiTheme="minorHAnsi" w:hAnsiTheme="minorHAnsi" w:cstheme="minorHAnsi"/>
                <w:b/>
                <w:bCs/>
              </w:rPr>
              <w:t>Metadata</w:t>
            </w:r>
            <w:r>
              <w:rPr>
                <w:rFonts w:asciiTheme="minorHAnsi" w:hAnsiTheme="minorHAnsi" w:cstheme="minorHAnsi"/>
              </w:rPr>
              <w:t xml:space="preserve"> </w:t>
            </w:r>
          </w:p>
          <w:p w14:paraId="3DDFF769" w14:textId="153EE273" w:rsidR="008C2439" w:rsidRPr="00CC5212" w:rsidRDefault="008C2439" w:rsidP="00E24406">
            <w:pPr>
              <w:jc w:val="center"/>
              <w:rPr>
                <w:rFonts w:asciiTheme="minorHAnsi" w:hAnsiTheme="minorHAnsi" w:cstheme="minorHAnsi"/>
              </w:rPr>
            </w:pPr>
            <w:r>
              <w:rPr>
                <w:rFonts w:asciiTheme="minorHAnsi" w:hAnsiTheme="minorHAnsi" w:cstheme="minorHAnsi"/>
              </w:rPr>
              <w:t>(</w:t>
            </w:r>
            <w:proofErr w:type="gramStart"/>
            <w:r w:rsidR="00E24406">
              <w:rPr>
                <w:rFonts w:asciiTheme="minorHAnsi" w:hAnsiTheme="minorHAnsi" w:cstheme="minorHAnsi"/>
              </w:rPr>
              <w:t>variable</w:t>
            </w:r>
            <w:proofErr w:type="gramEnd"/>
            <w:r w:rsidR="00E24406">
              <w:rPr>
                <w:rFonts w:asciiTheme="minorHAnsi" w:hAnsiTheme="minorHAnsi" w:cstheme="minorHAnsi"/>
              </w:rPr>
              <w:t xml:space="preserve"> size, but fixed within any one index</w:t>
            </w:r>
            <w:r>
              <w:rPr>
                <w:rFonts w:asciiTheme="minorHAnsi" w:hAnsiTheme="minorHAnsi" w:cstheme="minorHAnsi"/>
              </w:rPr>
              <w:t>)</w:t>
            </w:r>
          </w:p>
        </w:tc>
      </w:tr>
    </w:tbl>
    <w:p w14:paraId="3ECC6640" w14:textId="77777777" w:rsidR="008C2439" w:rsidRPr="00BF0D80" w:rsidRDefault="008C2439" w:rsidP="008C2439"/>
    <w:p w14:paraId="427B7307" w14:textId="6C3E105D" w:rsidR="008C2439" w:rsidRDefault="008C2439" w:rsidP="00E44603">
      <w:pPr>
        <w:pStyle w:val="Heading3"/>
      </w:pPr>
      <w:bookmarkStart w:id="284" w:name="_Toc136158752"/>
      <w:bookmarkStart w:id="285" w:name="_Toc140514705"/>
      <w:r>
        <w:t xml:space="preserve">Layout of Data Block Element for Filtered Structured Dataset </w:t>
      </w:r>
      <w:bookmarkEnd w:id="284"/>
      <w:r w:rsidR="004E3F9B">
        <w:t>Chunk</w:t>
      </w:r>
      <w:bookmarkEnd w:id="285"/>
    </w:p>
    <w:p w14:paraId="6B4F7AA4" w14:textId="66D7E170" w:rsidR="004147E1" w:rsidRPr="004147E1" w:rsidRDefault="004147E1" w:rsidP="004147E1">
      <w:pPr>
        <w:rPr>
          <w:rFonts w:asciiTheme="minorHAnsi" w:hAnsiTheme="minorHAnsi" w:cstheme="minorHAnsi"/>
        </w:rPr>
      </w:pPr>
      <w:r w:rsidRPr="004147E1">
        <w:rPr>
          <w:rFonts w:asciiTheme="minorHAnsi" w:hAnsiTheme="minorHAnsi" w:cstheme="minorHAnsi"/>
        </w:rPr>
        <w:t>The layout of Data Block Element for</w:t>
      </w:r>
      <w:r>
        <w:rPr>
          <w:rFonts w:asciiTheme="minorHAnsi" w:hAnsiTheme="minorHAnsi" w:cstheme="minorHAnsi"/>
        </w:rPr>
        <w:t xml:space="preserve"> Filtered Structured Dataset Block is </w:t>
      </w:r>
      <w:r w:rsidRPr="004147E1">
        <w:rPr>
          <w:rFonts w:asciiTheme="minorHAnsi" w:hAnsiTheme="minorHAnsi" w:cstheme="minorHAnsi"/>
        </w:rPr>
        <w:t xml:space="preserve">shown in </w:t>
      </w:r>
      <w:r w:rsidRPr="004147E1">
        <w:rPr>
          <w:rFonts w:asciiTheme="minorHAnsi" w:hAnsiTheme="minorHAnsi" w:cstheme="minorHAnsi"/>
        </w:rPr>
        <w:fldChar w:fldCharType="begin"/>
      </w:r>
      <w:r w:rsidRPr="004147E1">
        <w:rPr>
          <w:rFonts w:asciiTheme="minorHAnsi" w:hAnsiTheme="minorHAnsi" w:cstheme="minorHAnsi"/>
        </w:rPr>
        <w:instrText xml:space="preserve"> REF _Ref136173439 \h </w:instrText>
      </w:r>
      <w:r>
        <w:rPr>
          <w:rFonts w:asciiTheme="minorHAnsi" w:hAnsiTheme="minorHAnsi" w:cstheme="minorHAnsi"/>
        </w:rPr>
        <w:instrText xml:space="preserve"> \* MERGEFORMAT </w:instrText>
      </w:r>
      <w:r w:rsidRPr="004147E1">
        <w:rPr>
          <w:rFonts w:asciiTheme="minorHAnsi" w:hAnsiTheme="minorHAnsi" w:cstheme="minorHAnsi"/>
        </w:rPr>
      </w:r>
      <w:r w:rsidRPr="004147E1">
        <w:rPr>
          <w:rFonts w:asciiTheme="minorHAnsi" w:hAnsiTheme="minorHAnsi" w:cstheme="minorHAnsi"/>
        </w:rPr>
        <w:fldChar w:fldCharType="separate"/>
      </w:r>
      <w:r w:rsidR="00552575" w:rsidRPr="00552575">
        <w:rPr>
          <w:rFonts w:asciiTheme="minorHAnsi" w:hAnsiTheme="minorHAnsi" w:cstheme="minorHAnsi"/>
        </w:rPr>
        <w:t xml:space="preserve">Table </w:t>
      </w:r>
      <w:r w:rsidR="00552575" w:rsidRPr="00552575">
        <w:rPr>
          <w:rFonts w:asciiTheme="minorHAnsi" w:hAnsiTheme="minorHAnsi" w:cstheme="minorHAnsi"/>
          <w:noProof/>
        </w:rPr>
        <w:t>25</w:t>
      </w:r>
      <w:r w:rsidRPr="004147E1">
        <w:rPr>
          <w:rFonts w:asciiTheme="minorHAnsi" w:hAnsiTheme="minorHAnsi" w:cstheme="minorHAnsi"/>
        </w:rPr>
        <w:fldChar w:fldCharType="end"/>
      </w:r>
      <w:r w:rsidRPr="004147E1">
        <w:rPr>
          <w:rFonts w:asciiTheme="minorHAnsi" w:hAnsiTheme="minorHAnsi" w:cstheme="minorHAnsi"/>
        </w:rPr>
        <w:t>.</w:t>
      </w:r>
    </w:p>
    <w:p w14:paraId="7C4AA75F" w14:textId="77777777" w:rsidR="004147E1" w:rsidRPr="004147E1" w:rsidRDefault="004147E1" w:rsidP="004147E1"/>
    <w:p w14:paraId="446025C4" w14:textId="4A46603A" w:rsidR="00504131" w:rsidRPr="00504131" w:rsidRDefault="00504131" w:rsidP="00504131">
      <w:pPr>
        <w:pStyle w:val="Caption"/>
        <w:rPr>
          <w:sz w:val="24"/>
          <w:szCs w:val="24"/>
        </w:rPr>
      </w:pPr>
      <w:bookmarkStart w:id="286" w:name="_Ref136173439"/>
      <w:r w:rsidRPr="00504131">
        <w:rPr>
          <w:sz w:val="24"/>
          <w:szCs w:val="24"/>
        </w:rPr>
        <w:t xml:space="preserve">Table </w:t>
      </w:r>
      <w:r w:rsidRPr="00504131">
        <w:rPr>
          <w:sz w:val="24"/>
          <w:szCs w:val="24"/>
        </w:rPr>
        <w:fldChar w:fldCharType="begin"/>
      </w:r>
      <w:r w:rsidRPr="00504131">
        <w:rPr>
          <w:sz w:val="24"/>
          <w:szCs w:val="24"/>
        </w:rPr>
        <w:instrText xml:space="preserve"> SEQ Table \* ARABIC </w:instrText>
      </w:r>
      <w:r w:rsidRPr="00504131">
        <w:rPr>
          <w:sz w:val="24"/>
          <w:szCs w:val="24"/>
        </w:rPr>
        <w:fldChar w:fldCharType="separate"/>
      </w:r>
      <w:r w:rsidR="00552575">
        <w:rPr>
          <w:noProof/>
          <w:sz w:val="24"/>
          <w:szCs w:val="24"/>
        </w:rPr>
        <w:t>25</w:t>
      </w:r>
      <w:r w:rsidRPr="00504131">
        <w:rPr>
          <w:sz w:val="24"/>
          <w:szCs w:val="24"/>
        </w:rPr>
        <w:fldChar w:fldCharType="end"/>
      </w:r>
      <w:bookmarkEnd w:id="286"/>
      <w:r w:rsidRPr="00504131">
        <w:rPr>
          <w:sz w:val="24"/>
          <w:szCs w:val="24"/>
        </w:rPr>
        <w:t xml:space="preserve">: Layout of Data Block Element for Filtered Structured Dataset </w:t>
      </w:r>
      <w:r w:rsidR="004E3F9B">
        <w:rPr>
          <w:sz w:val="24"/>
          <w:szCs w:val="24"/>
        </w:rPr>
        <w:t>Chunk</w:t>
      </w:r>
    </w:p>
    <w:tbl>
      <w:tblPr>
        <w:tblStyle w:val="TableGrid"/>
        <w:tblW w:w="9926" w:type="dxa"/>
        <w:tblLayout w:type="fixed"/>
        <w:tblLook w:val="04A0" w:firstRow="1" w:lastRow="0" w:firstColumn="1" w:lastColumn="0" w:noHBand="0" w:noVBand="1"/>
      </w:tblPr>
      <w:tblGrid>
        <w:gridCol w:w="2481"/>
        <w:gridCol w:w="2482"/>
        <w:gridCol w:w="2481"/>
        <w:gridCol w:w="2482"/>
      </w:tblGrid>
      <w:tr w:rsidR="008C2439" w14:paraId="4B576D5C" w14:textId="77777777" w:rsidTr="00AF1B0E">
        <w:trPr>
          <w:trHeight w:val="382"/>
        </w:trPr>
        <w:tc>
          <w:tcPr>
            <w:tcW w:w="2481" w:type="dxa"/>
          </w:tcPr>
          <w:p w14:paraId="14F89BDA" w14:textId="77777777" w:rsidR="008C2439" w:rsidRPr="006F71E2" w:rsidRDefault="008C2439" w:rsidP="00AF1B0E">
            <w:pPr>
              <w:jc w:val="center"/>
              <w:rPr>
                <w:rFonts w:asciiTheme="minorHAnsi" w:hAnsiTheme="minorHAnsi" w:cstheme="minorHAnsi"/>
                <w:b/>
                <w:bCs/>
              </w:rPr>
            </w:pPr>
            <w:r>
              <w:rPr>
                <w:rFonts w:asciiTheme="minorHAnsi" w:hAnsiTheme="minorHAnsi" w:cstheme="minorHAnsi"/>
                <w:b/>
                <w:bCs/>
              </w:rPr>
              <w:t>byte</w:t>
            </w:r>
          </w:p>
        </w:tc>
        <w:tc>
          <w:tcPr>
            <w:tcW w:w="2482" w:type="dxa"/>
          </w:tcPr>
          <w:p w14:paraId="207FB88A" w14:textId="77777777" w:rsidR="008C2439" w:rsidRPr="006F71E2" w:rsidRDefault="008C2439" w:rsidP="00AF1B0E">
            <w:pPr>
              <w:jc w:val="center"/>
              <w:rPr>
                <w:rFonts w:asciiTheme="minorHAnsi" w:hAnsiTheme="minorHAnsi" w:cstheme="minorHAnsi"/>
                <w:b/>
                <w:bCs/>
              </w:rPr>
            </w:pPr>
            <w:r>
              <w:rPr>
                <w:rFonts w:asciiTheme="minorHAnsi" w:hAnsiTheme="minorHAnsi" w:cstheme="minorHAnsi"/>
                <w:b/>
                <w:bCs/>
              </w:rPr>
              <w:t>byte</w:t>
            </w:r>
          </w:p>
        </w:tc>
        <w:tc>
          <w:tcPr>
            <w:tcW w:w="2481" w:type="dxa"/>
          </w:tcPr>
          <w:p w14:paraId="5ED73E67" w14:textId="77777777" w:rsidR="008C2439" w:rsidRPr="006F71E2" w:rsidRDefault="008C2439" w:rsidP="00AF1B0E">
            <w:pPr>
              <w:jc w:val="center"/>
              <w:rPr>
                <w:rFonts w:asciiTheme="minorHAnsi" w:hAnsiTheme="minorHAnsi" w:cstheme="minorHAnsi"/>
                <w:b/>
                <w:bCs/>
              </w:rPr>
            </w:pPr>
            <w:r>
              <w:rPr>
                <w:rFonts w:asciiTheme="minorHAnsi" w:hAnsiTheme="minorHAnsi" w:cstheme="minorHAnsi"/>
                <w:b/>
                <w:bCs/>
              </w:rPr>
              <w:t>byte</w:t>
            </w:r>
          </w:p>
        </w:tc>
        <w:tc>
          <w:tcPr>
            <w:tcW w:w="2482" w:type="dxa"/>
          </w:tcPr>
          <w:p w14:paraId="0281DF12" w14:textId="77777777" w:rsidR="008C2439" w:rsidRPr="006F71E2" w:rsidRDefault="008C2439" w:rsidP="00AF1B0E">
            <w:pPr>
              <w:jc w:val="center"/>
              <w:rPr>
                <w:rFonts w:asciiTheme="minorHAnsi" w:hAnsiTheme="minorHAnsi" w:cstheme="minorHAnsi"/>
                <w:b/>
                <w:bCs/>
              </w:rPr>
            </w:pPr>
            <w:r>
              <w:rPr>
                <w:rFonts w:asciiTheme="minorHAnsi" w:hAnsiTheme="minorHAnsi" w:cstheme="minorHAnsi"/>
                <w:b/>
                <w:bCs/>
              </w:rPr>
              <w:t>byte</w:t>
            </w:r>
          </w:p>
        </w:tc>
      </w:tr>
      <w:tr w:rsidR="008C2439" w14:paraId="6FEE09AC" w14:textId="77777777" w:rsidTr="00AF1B0E">
        <w:trPr>
          <w:trHeight w:val="382"/>
        </w:trPr>
        <w:tc>
          <w:tcPr>
            <w:tcW w:w="9926" w:type="dxa"/>
            <w:gridSpan w:val="4"/>
          </w:tcPr>
          <w:p w14:paraId="740B48A0" w14:textId="77777777" w:rsidR="008C2439" w:rsidRPr="00AE7201" w:rsidRDefault="008C2439" w:rsidP="00AF1B0E">
            <w:pPr>
              <w:jc w:val="center"/>
              <w:rPr>
                <w:rFonts w:asciiTheme="minorHAnsi" w:hAnsiTheme="minorHAnsi" w:cstheme="minorHAnsi"/>
                <w:color w:val="000000" w:themeColor="text1"/>
              </w:rPr>
            </w:pPr>
            <w:r>
              <w:rPr>
                <w:rFonts w:asciiTheme="minorHAnsi" w:hAnsiTheme="minorHAnsi" w:cstheme="minorHAnsi"/>
              </w:rPr>
              <w:t xml:space="preserve">Address </w:t>
            </w:r>
            <w:r w:rsidRPr="00BC5F8E">
              <w:rPr>
                <w:rFonts w:asciiTheme="minorHAnsi" w:hAnsiTheme="minorHAnsi" w:cstheme="minorHAnsi"/>
                <w:vertAlign w:val="superscript"/>
              </w:rPr>
              <w:t>O</w:t>
            </w:r>
          </w:p>
        </w:tc>
      </w:tr>
      <w:tr w:rsidR="008C2439" w14:paraId="0F592E9E" w14:textId="77777777" w:rsidTr="00AF1B0E">
        <w:trPr>
          <w:trHeight w:val="382"/>
        </w:trPr>
        <w:tc>
          <w:tcPr>
            <w:tcW w:w="9926" w:type="dxa"/>
            <w:gridSpan w:val="4"/>
          </w:tcPr>
          <w:p w14:paraId="19F60CE3" w14:textId="77777777" w:rsidR="008C2439" w:rsidRPr="00AE7201" w:rsidRDefault="008C2439" w:rsidP="00AF1B0E">
            <w:pPr>
              <w:jc w:val="center"/>
              <w:rPr>
                <w:rFonts w:asciiTheme="minorHAnsi" w:hAnsiTheme="minorHAnsi" w:cstheme="minorHAnsi"/>
                <w:color w:val="000000" w:themeColor="text1"/>
              </w:rPr>
            </w:pPr>
            <w:r>
              <w:rPr>
                <w:rFonts w:asciiTheme="minorHAnsi" w:hAnsiTheme="minorHAnsi" w:cstheme="minorHAnsi"/>
              </w:rPr>
              <w:t>Chunk Size (variable size; at most 8 bytes)</w:t>
            </w:r>
          </w:p>
        </w:tc>
      </w:tr>
      <w:tr w:rsidR="008C2439" w14:paraId="1638632D" w14:textId="77777777" w:rsidTr="00AF1B0E">
        <w:trPr>
          <w:trHeight w:val="382"/>
        </w:trPr>
        <w:tc>
          <w:tcPr>
            <w:tcW w:w="9926" w:type="dxa"/>
            <w:gridSpan w:val="4"/>
          </w:tcPr>
          <w:p w14:paraId="204F03F7" w14:textId="77777777" w:rsidR="003F099A" w:rsidRDefault="008C2439" w:rsidP="00AF1B0E">
            <w:pPr>
              <w:jc w:val="center"/>
              <w:rPr>
                <w:ins w:id="287" w:author="Elena Pourmal" w:date="2023-07-17T19:20:00Z"/>
                <w:rFonts w:asciiTheme="minorHAnsi" w:hAnsiTheme="minorHAnsi" w:cstheme="minorHAnsi"/>
              </w:rPr>
            </w:pPr>
            <w:r w:rsidRPr="00B364B9">
              <w:rPr>
                <w:rFonts w:asciiTheme="minorHAnsi" w:hAnsiTheme="minorHAnsi" w:cstheme="minorHAnsi"/>
                <w:b/>
                <w:bCs/>
              </w:rPr>
              <w:t xml:space="preserve">Filtered Structured </w:t>
            </w:r>
            <w:r w:rsidR="004E3F9B" w:rsidRPr="00B364B9">
              <w:rPr>
                <w:rFonts w:asciiTheme="minorHAnsi" w:hAnsiTheme="minorHAnsi" w:cstheme="minorHAnsi"/>
                <w:b/>
                <w:bCs/>
              </w:rPr>
              <w:t>Chunk</w:t>
            </w:r>
            <w:r w:rsidRPr="00B364B9">
              <w:rPr>
                <w:rFonts w:asciiTheme="minorHAnsi" w:hAnsiTheme="minorHAnsi" w:cstheme="minorHAnsi"/>
                <w:b/>
                <w:bCs/>
              </w:rPr>
              <w:t xml:space="preserve"> </w:t>
            </w:r>
            <w:r w:rsidR="00605277" w:rsidRPr="00B364B9">
              <w:rPr>
                <w:rFonts w:asciiTheme="minorHAnsi" w:hAnsiTheme="minorHAnsi" w:cstheme="minorHAnsi"/>
                <w:b/>
                <w:bCs/>
              </w:rPr>
              <w:t>Metadata</w:t>
            </w:r>
            <w:r>
              <w:rPr>
                <w:rFonts w:asciiTheme="minorHAnsi" w:hAnsiTheme="minorHAnsi" w:cstheme="minorHAnsi"/>
              </w:rPr>
              <w:t xml:space="preserve"> </w:t>
            </w:r>
          </w:p>
          <w:p w14:paraId="6B5E282E" w14:textId="6B75C68D" w:rsidR="008C2439" w:rsidDel="00980CFE" w:rsidRDefault="008C2439" w:rsidP="00AF1B0E">
            <w:pPr>
              <w:jc w:val="center"/>
              <w:rPr>
                <w:rFonts w:asciiTheme="minorHAnsi" w:hAnsiTheme="minorHAnsi" w:cstheme="minorHAnsi"/>
              </w:rPr>
            </w:pPr>
            <w:r>
              <w:rPr>
                <w:rFonts w:asciiTheme="minorHAnsi" w:hAnsiTheme="minorHAnsi" w:cstheme="minorHAnsi"/>
              </w:rPr>
              <w:t>(</w:t>
            </w:r>
            <w:proofErr w:type="gramStart"/>
            <w:r>
              <w:rPr>
                <w:rFonts w:asciiTheme="minorHAnsi" w:hAnsiTheme="minorHAnsi" w:cstheme="minorHAnsi"/>
              </w:rPr>
              <w:t>variable</w:t>
            </w:r>
            <w:proofErr w:type="gramEnd"/>
            <w:r>
              <w:rPr>
                <w:rFonts w:asciiTheme="minorHAnsi" w:hAnsiTheme="minorHAnsi" w:cstheme="minorHAnsi"/>
              </w:rPr>
              <w:t xml:space="preserve"> size</w:t>
            </w:r>
            <w:r w:rsidR="00E24406">
              <w:rPr>
                <w:rFonts w:asciiTheme="minorHAnsi" w:hAnsiTheme="minorHAnsi" w:cstheme="minorHAnsi"/>
              </w:rPr>
              <w:t>, but fixed within any one index</w:t>
            </w:r>
            <w:r>
              <w:rPr>
                <w:rFonts w:asciiTheme="minorHAnsi" w:hAnsiTheme="minorHAnsi" w:cstheme="minorHAnsi"/>
              </w:rPr>
              <w:t>)</w:t>
            </w:r>
          </w:p>
        </w:tc>
      </w:tr>
    </w:tbl>
    <w:p w14:paraId="58C1DBB3" w14:textId="77777777" w:rsidR="008C2439" w:rsidRDefault="008C2439" w:rsidP="008C2439">
      <w:pPr>
        <w:rPr>
          <w:rFonts w:asciiTheme="minorHAnsi" w:hAnsiTheme="minorHAnsi" w:cstheme="minorHAnsi"/>
        </w:rPr>
      </w:pPr>
    </w:p>
    <w:p w14:paraId="201651F9" w14:textId="77777777" w:rsidR="008C2439" w:rsidRDefault="008C2439" w:rsidP="00A65793">
      <w:pPr>
        <w:pStyle w:val="Heading2"/>
      </w:pPr>
      <w:bookmarkStart w:id="288" w:name="_Toc136158753"/>
      <w:bookmarkStart w:id="289" w:name="_Toc140514706"/>
      <w:r>
        <w:t>Extensible Array Indexing Information</w:t>
      </w:r>
      <w:bookmarkEnd w:id="288"/>
      <w:bookmarkEnd w:id="289"/>
    </w:p>
    <w:p w14:paraId="13537F2C" w14:textId="03475655" w:rsidR="008C2439" w:rsidRPr="00B524B8" w:rsidRDefault="008C2439" w:rsidP="008C2439">
      <w:pPr>
        <w:rPr>
          <w:rFonts w:asciiTheme="minorHAnsi" w:hAnsiTheme="minorHAnsi" w:cstheme="minorHAnsi"/>
        </w:rPr>
      </w:pPr>
      <w:r>
        <w:rPr>
          <w:rFonts w:asciiTheme="minorHAnsi" w:hAnsiTheme="minorHAnsi" w:cstheme="minorHAnsi"/>
        </w:rPr>
        <w:t xml:space="preserve">As with the Fixed Array Index, we will need to increase the versions of the Extensible Array Header, Index Block, Secondary Block, Data Block and add new element types as for the Fixed Array Index. Layout of the new </w:t>
      </w:r>
      <w:r w:rsidR="00786FC8">
        <w:rPr>
          <w:rFonts w:asciiTheme="minorHAnsi" w:hAnsiTheme="minorHAnsi" w:cstheme="minorHAnsi"/>
        </w:rPr>
        <w:t xml:space="preserve">data block </w:t>
      </w:r>
      <w:r>
        <w:rPr>
          <w:rFonts w:asciiTheme="minorHAnsi" w:hAnsiTheme="minorHAnsi" w:cstheme="minorHAnsi"/>
        </w:rPr>
        <w:t>elements as in the Fixed Array Index.</w:t>
      </w:r>
    </w:p>
    <w:p w14:paraId="054279EE" w14:textId="77777777" w:rsidR="008C2439" w:rsidRDefault="008C2439" w:rsidP="008C2439"/>
    <w:p w14:paraId="624C42C0" w14:textId="77777777" w:rsidR="008C2439" w:rsidRDefault="008C2439" w:rsidP="00A65793">
      <w:pPr>
        <w:pStyle w:val="Heading2"/>
      </w:pPr>
      <w:bookmarkStart w:id="290" w:name="_Toc136158754"/>
      <w:bookmarkStart w:id="291" w:name="_Toc140514707"/>
      <w:r>
        <w:t>Version 2 B-tree chunk indexing</w:t>
      </w:r>
      <w:bookmarkEnd w:id="290"/>
      <w:bookmarkEnd w:id="291"/>
    </w:p>
    <w:p w14:paraId="22A9AECC" w14:textId="77777777" w:rsidR="008C2439" w:rsidRPr="00B25E93" w:rsidRDefault="008C2439" w:rsidP="008C2439">
      <w:pPr>
        <w:pStyle w:val="Caption"/>
        <w:rPr>
          <w:rFonts w:cstheme="minorHAnsi"/>
          <w:b w:val="0"/>
          <w:bCs w:val="0"/>
          <w:color w:val="000000" w:themeColor="text1"/>
          <w:sz w:val="24"/>
          <w:szCs w:val="24"/>
        </w:rPr>
      </w:pPr>
      <w:r w:rsidRPr="00B25E93">
        <w:rPr>
          <w:rFonts w:cstheme="minorHAnsi"/>
          <w:b w:val="0"/>
          <w:bCs w:val="0"/>
          <w:color w:val="000000" w:themeColor="text1"/>
          <w:sz w:val="24"/>
          <w:szCs w:val="24"/>
        </w:rPr>
        <w:t>Version 2 B-tree we will need to do the following updates to the File Format:</w:t>
      </w:r>
    </w:p>
    <w:p w14:paraId="62A382ED" w14:textId="77777777" w:rsidR="008C2439" w:rsidRPr="00B25E93" w:rsidRDefault="008C2439" w:rsidP="000D0B98">
      <w:pPr>
        <w:pStyle w:val="Caption"/>
        <w:numPr>
          <w:ilvl w:val="0"/>
          <w:numId w:val="9"/>
        </w:numPr>
        <w:rPr>
          <w:rFonts w:cstheme="minorHAnsi"/>
          <w:b w:val="0"/>
          <w:bCs w:val="0"/>
          <w:color w:val="000000" w:themeColor="text1"/>
          <w:sz w:val="24"/>
          <w:szCs w:val="24"/>
        </w:rPr>
      </w:pPr>
      <w:r w:rsidRPr="00B25E93">
        <w:rPr>
          <w:rFonts w:cstheme="minorHAnsi"/>
          <w:b w:val="0"/>
          <w:bCs w:val="0"/>
          <w:color w:val="000000" w:themeColor="text1"/>
          <w:sz w:val="24"/>
          <w:szCs w:val="24"/>
        </w:rPr>
        <w:t>Bump a version of Version 2 B-tree Header from 0 to 1 and introduce new type for B-tree:</w:t>
      </w:r>
    </w:p>
    <w:p w14:paraId="35E2AE7E" w14:textId="77777777" w:rsidR="008C2439" w:rsidRPr="000F5CA9" w:rsidRDefault="008C2439" w:rsidP="000D0B98">
      <w:pPr>
        <w:pStyle w:val="ListParagraph"/>
        <w:numPr>
          <w:ilvl w:val="0"/>
          <w:numId w:val="9"/>
        </w:numPr>
        <w:ind w:left="1080"/>
        <w:rPr>
          <w:rFonts w:cstheme="minorHAnsi"/>
        </w:rPr>
      </w:pPr>
      <w:r w:rsidRPr="000F5CA9">
        <w:rPr>
          <w:rFonts w:cstheme="minorHAnsi"/>
        </w:rPr>
        <w:t>12 – This B-tree is used for indexing structured chunks of datasets with no filters and with more than on dimension of unlimited extent.</w:t>
      </w:r>
    </w:p>
    <w:p w14:paraId="544CDCEE" w14:textId="77777777" w:rsidR="008C2439" w:rsidRPr="000F5CA9" w:rsidRDefault="008C2439" w:rsidP="000D0B98">
      <w:pPr>
        <w:pStyle w:val="ListParagraph"/>
        <w:numPr>
          <w:ilvl w:val="0"/>
          <w:numId w:val="9"/>
        </w:numPr>
        <w:ind w:left="1080"/>
        <w:rPr>
          <w:rFonts w:cstheme="minorHAnsi"/>
        </w:rPr>
      </w:pPr>
      <w:r w:rsidRPr="000F5CA9">
        <w:rPr>
          <w:rFonts w:cstheme="minorHAnsi"/>
        </w:rPr>
        <w:t>13 – This B-tree is used for indexing filtered structured chunks of datasets with more than on dimension of unlimited extent.</w:t>
      </w:r>
    </w:p>
    <w:p w14:paraId="7D138907" w14:textId="6BAB2EC7" w:rsidR="008C2439" w:rsidRPr="008C2439" w:rsidRDefault="008C2439" w:rsidP="008C2439">
      <w:pPr>
        <w:pStyle w:val="Caption"/>
        <w:rPr>
          <w:rFonts w:cstheme="minorHAnsi"/>
          <w:b w:val="0"/>
          <w:bCs w:val="0"/>
          <w:color w:val="000000" w:themeColor="text1"/>
          <w:sz w:val="24"/>
          <w:szCs w:val="24"/>
        </w:rPr>
      </w:pPr>
      <w:r w:rsidRPr="00B25E93">
        <w:rPr>
          <w:rFonts w:cstheme="minorHAnsi"/>
          <w:b w:val="0"/>
          <w:bCs w:val="0"/>
          <w:color w:val="000000" w:themeColor="text1"/>
          <w:sz w:val="24"/>
          <w:szCs w:val="24"/>
        </w:rPr>
        <w:t xml:space="preserve">Record Layout for the new types are presented in </w:t>
      </w:r>
      <w:r w:rsidR="00504131">
        <w:rPr>
          <w:rFonts w:cstheme="minorHAnsi"/>
          <w:b w:val="0"/>
          <w:bCs w:val="0"/>
          <w:color w:val="000000" w:themeColor="text1"/>
          <w:sz w:val="24"/>
          <w:szCs w:val="24"/>
        </w:rPr>
        <w:fldChar w:fldCharType="begin"/>
      </w:r>
      <w:r w:rsidR="00504131">
        <w:rPr>
          <w:rFonts w:cstheme="minorHAnsi"/>
          <w:b w:val="0"/>
          <w:bCs w:val="0"/>
          <w:color w:val="000000" w:themeColor="text1"/>
          <w:sz w:val="24"/>
          <w:szCs w:val="24"/>
        </w:rPr>
        <w:instrText xml:space="preserve"> REF _Ref136172589 \h </w:instrText>
      </w:r>
      <w:r w:rsidR="00504131">
        <w:rPr>
          <w:rFonts w:cstheme="minorHAnsi"/>
          <w:b w:val="0"/>
          <w:bCs w:val="0"/>
          <w:color w:val="000000" w:themeColor="text1"/>
          <w:sz w:val="24"/>
          <w:szCs w:val="24"/>
        </w:rPr>
      </w:r>
      <w:r w:rsidR="00504131">
        <w:rPr>
          <w:rFonts w:cstheme="minorHAnsi"/>
          <w:b w:val="0"/>
          <w:bCs w:val="0"/>
          <w:color w:val="000000" w:themeColor="text1"/>
          <w:sz w:val="24"/>
          <w:szCs w:val="24"/>
        </w:rPr>
        <w:fldChar w:fldCharType="separate"/>
      </w:r>
      <w:r w:rsidR="00552575" w:rsidRPr="00504131">
        <w:rPr>
          <w:sz w:val="24"/>
          <w:szCs w:val="24"/>
        </w:rPr>
        <w:t xml:space="preserve">Table </w:t>
      </w:r>
      <w:r w:rsidR="00552575">
        <w:rPr>
          <w:noProof/>
          <w:sz w:val="24"/>
          <w:szCs w:val="24"/>
        </w:rPr>
        <w:t>26</w:t>
      </w:r>
      <w:r w:rsidR="00504131">
        <w:rPr>
          <w:rFonts w:cstheme="minorHAnsi"/>
          <w:b w:val="0"/>
          <w:bCs w:val="0"/>
          <w:color w:val="000000" w:themeColor="text1"/>
          <w:sz w:val="24"/>
          <w:szCs w:val="24"/>
        </w:rPr>
        <w:fldChar w:fldCharType="end"/>
      </w:r>
      <w:r w:rsidR="00504131">
        <w:rPr>
          <w:rFonts w:cstheme="minorHAnsi"/>
          <w:b w:val="0"/>
          <w:bCs w:val="0"/>
          <w:color w:val="000000" w:themeColor="text1"/>
          <w:sz w:val="24"/>
          <w:szCs w:val="24"/>
        </w:rPr>
        <w:t xml:space="preserve"> </w:t>
      </w:r>
      <w:r w:rsidRPr="00B25E93">
        <w:rPr>
          <w:rFonts w:cstheme="minorHAnsi"/>
          <w:b w:val="0"/>
          <w:bCs w:val="0"/>
          <w:color w:val="000000" w:themeColor="text1"/>
          <w:sz w:val="24"/>
          <w:szCs w:val="24"/>
        </w:rPr>
        <w:t>and</w:t>
      </w:r>
      <w:r w:rsidR="00504131">
        <w:rPr>
          <w:rFonts w:cstheme="minorHAnsi"/>
          <w:b w:val="0"/>
          <w:bCs w:val="0"/>
          <w:color w:val="000000" w:themeColor="text1"/>
          <w:sz w:val="24"/>
          <w:szCs w:val="24"/>
        </w:rPr>
        <w:t xml:space="preserve"> </w:t>
      </w:r>
      <w:r w:rsidR="00504131">
        <w:rPr>
          <w:rFonts w:cstheme="minorHAnsi"/>
          <w:b w:val="0"/>
          <w:bCs w:val="0"/>
          <w:color w:val="000000" w:themeColor="text1"/>
          <w:sz w:val="24"/>
          <w:szCs w:val="24"/>
        </w:rPr>
        <w:fldChar w:fldCharType="begin"/>
      </w:r>
      <w:r w:rsidR="00504131">
        <w:rPr>
          <w:rFonts w:cstheme="minorHAnsi"/>
          <w:b w:val="0"/>
          <w:bCs w:val="0"/>
          <w:color w:val="000000" w:themeColor="text1"/>
          <w:sz w:val="24"/>
          <w:szCs w:val="24"/>
        </w:rPr>
        <w:instrText xml:space="preserve"> REF _Ref136172598 \h </w:instrText>
      </w:r>
      <w:r w:rsidR="00504131">
        <w:rPr>
          <w:rFonts w:cstheme="minorHAnsi"/>
          <w:b w:val="0"/>
          <w:bCs w:val="0"/>
          <w:color w:val="000000" w:themeColor="text1"/>
          <w:sz w:val="24"/>
          <w:szCs w:val="24"/>
        </w:rPr>
      </w:r>
      <w:r w:rsidR="00504131">
        <w:rPr>
          <w:rFonts w:cstheme="minorHAnsi"/>
          <w:b w:val="0"/>
          <w:bCs w:val="0"/>
          <w:color w:val="000000" w:themeColor="text1"/>
          <w:sz w:val="24"/>
          <w:szCs w:val="24"/>
        </w:rPr>
        <w:fldChar w:fldCharType="separate"/>
      </w:r>
      <w:r w:rsidR="00552575" w:rsidRPr="00504131">
        <w:rPr>
          <w:sz w:val="24"/>
          <w:szCs w:val="24"/>
        </w:rPr>
        <w:t xml:space="preserve">Table </w:t>
      </w:r>
      <w:r w:rsidR="00552575">
        <w:rPr>
          <w:noProof/>
          <w:sz w:val="24"/>
          <w:szCs w:val="24"/>
        </w:rPr>
        <w:t>27</w:t>
      </w:r>
      <w:r w:rsidR="00504131">
        <w:rPr>
          <w:rFonts w:cstheme="minorHAnsi"/>
          <w:b w:val="0"/>
          <w:bCs w:val="0"/>
          <w:color w:val="000000" w:themeColor="text1"/>
          <w:sz w:val="24"/>
          <w:szCs w:val="24"/>
        </w:rPr>
        <w:fldChar w:fldCharType="end"/>
      </w:r>
      <w:r w:rsidR="00504131">
        <w:rPr>
          <w:rFonts w:cstheme="minorHAnsi"/>
          <w:b w:val="0"/>
          <w:bCs w:val="0"/>
          <w:color w:val="000000" w:themeColor="text1"/>
          <w:sz w:val="24"/>
          <w:szCs w:val="24"/>
        </w:rPr>
        <w:t>.</w:t>
      </w:r>
    </w:p>
    <w:p w14:paraId="5BD80619" w14:textId="58BC8162" w:rsidR="008C2439" w:rsidRPr="00622D6A" w:rsidRDefault="00504131" w:rsidP="00504131">
      <w:pPr>
        <w:pStyle w:val="Caption"/>
        <w:rPr>
          <w:sz w:val="24"/>
          <w:szCs w:val="24"/>
        </w:rPr>
      </w:pPr>
      <w:bookmarkStart w:id="292" w:name="_Ref136172589"/>
      <w:r w:rsidRPr="00504131">
        <w:rPr>
          <w:sz w:val="24"/>
          <w:szCs w:val="24"/>
        </w:rPr>
        <w:t xml:space="preserve">Table </w:t>
      </w:r>
      <w:r w:rsidRPr="00504131">
        <w:rPr>
          <w:sz w:val="24"/>
          <w:szCs w:val="24"/>
        </w:rPr>
        <w:fldChar w:fldCharType="begin"/>
      </w:r>
      <w:r w:rsidRPr="00504131">
        <w:rPr>
          <w:sz w:val="24"/>
          <w:szCs w:val="24"/>
        </w:rPr>
        <w:instrText xml:space="preserve"> SEQ Table \* ARABIC </w:instrText>
      </w:r>
      <w:r w:rsidRPr="00504131">
        <w:rPr>
          <w:sz w:val="24"/>
          <w:szCs w:val="24"/>
        </w:rPr>
        <w:fldChar w:fldCharType="separate"/>
      </w:r>
      <w:r w:rsidR="00552575">
        <w:rPr>
          <w:noProof/>
          <w:sz w:val="24"/>
          <w:szCs w:val="24"/>
        </w:rPr>
        <w:t>26</w:t>
      </w:r>
      <w:r w:rsidRPr="00504131">
        <w:rPr>
          <w:sz w:val="24"/>
          <w:szCs w:val="24"/>
        </w:rPr>
        <w:fldChar w:fldCharType="end"/>
      </w:r>
      <w:bookmarkEnd w:id="292"/>
      <w:r w:rsidRPr="00504131">
        <w:rPr>
          <w:sz w:val="24"/>
          <w:szCs w:val="24"/>
        </w:rPr>
        <w:t>:</w:t>
      </w:r>
      <w:r>
        <w:t xml:space="preserve"> </w:t>
      </w:r>
      <w:r w:rsidR="008C2439">
        <w:rPr>
          <w:sz w:val="24"/>
          <w:szCs w:val="24"/>
        </w:rPr>
        <w:t xml:space="preserve">Version 2 B-tree, Type 12 Record Layout – Unfiltered Structured </w:t>
      </w:r>
      <w:r w:rsidR="004E3F9B">
        <w:rPr>
          <w:sz w:val="24"/>
          <w:szCs w:val="24"/>
        </w:rPr>
        <w:t xml:space="preserve">Dataset </w:t>
      </w:r>
      <w:r w:rsidR="008C2439">
        <w:rPr>
          <w:sz w:val="24"/>
          <w:szCs w:val="24"/>
        </w:rPr>
        <w:t>Chunk</w:t>
      </w:r>
    </w:p>
    <w:tbl>
      <w:tblPr>
        <w:tblStyle w:val="TableGrid"/>
        <w:tblW w:w="0" w:type="auto"/>
        <w:tblLayout w:type="fixed"/>
        <w:tblLook w:val="04A0" w:firstRow="1" w:lastRow="0" w:firstColumn="1" w:lastColumn="0" w:noHBand="0" w:noVBand="1"/>
      </w:tblPr>
      <w:tblGrid>
        <w:gridCol w:w="2481"/>
        <w:gridCol w:w="2482"/>
        <w:gridCol w:w="2481"/>
        <w:gridCol w:w="2482"/>
      </w:tblGrid>
      <w:tr w:rsidR="008C2439" w:rsidRPr="006F71E2" w14:paraId="1B282788" w14:textId="77777777" w:rsidTr="00AF1B0E">
        <w:trPr>
          <w:trHeight w:val="382"/>
        </w:trPr>
        <w:tc>
          <w:tcPr>
            <w:tcW w:w="2481" w:type="dxa"/>
          </w:tcPr>
          <w:p w14:paraId="096EC354" w14:textId="77777777" w:rsidR="008C2439" w:rsidRPr="006F71E2" w:rsidRDefault="008C2439" w:rsidP="00AF1B0E">
            <w:pPr>
              <w:jc w:val="center"/>
              <w:rPr>
                <w:rFonts w:asciiTheme="minorHAnsi" w:hAnsiTheme="minorHAnsi" w:cstheme="minorHAnsi"/>
                <w:b/>
                <w:bCs/>
              </w:rPr>
            </w:pPr>
            <w:r>
              <w:rPr>
                <w:rFonts w:asciiTheme="minorHAnsi" w:hAnsiTheme="minorHAnsi" w:cstheme="minorHAnsi"/>
                <w:b/>
                <w:bCs/>
              </w:rPr>
              <w:t>byte</w:t>
            </w:r>
          </w:p>
        </w:tc>
        <w:tc>
          <w:tcPr>
            <w:tcW w:w="2482" w:type="dxa"/>
          </w:tcPr>
          <w:p w14:paraId="7948239C" w14:textId="77777777" w:rsidR="008C2439" w:rsidRPr="006F71E2" w:rsidRDefault="008C2439" w:rsidP="00AF1B0E">
            <w:pPr>
              <w:jc w:val="center"/>
              <w:rPr>
                <w:rFonts w:asciiTheme="minorHAnsi" w:hAnsiTheme="minorHAnsi" w:cstheme="minorHAnsi"/>
                <w:b/>
                <w:bCs/>
              </w:rPr>
            </w:pPr>
            <w:r>
              <w:rPr>
                <w:rFonts w:asciiTheme="minorHAnsi" w:hAnsiTheme="minorHAnsi" w:cstheme="minorHAnsi"/>
                <w:b/>
                <w:bCs/>
              </w:rPr>
              <w:t>byte</w:t>
            </w:r>
          </w:p>
        </w:tc>
        <w:tc>
          <w:tcPr>
            <w:tcW w:w="2481" w:type="dxa"/>
          </w:tcPr>
          <w:p w14:paraId="5F8B1D6B" w14:textId="77777777" w:rsidR="008C2439" w:rsidRPr="006F71E2" w:rsidRDefault="008C2439" w:rsidP="00AF1B0E">
            <w:pPr>
              <w:jc w:val="center"/>
              <w:rPr>
                <w:rFonts w:asciiTheme="minorHAnsi" w:hAnsiTheme="minorHAnsi" w:cstheme="minorHAnsi"/>
                <w:b/>
                <w:bCs/>
              </w:rPr>
            </w:pPr>
            <w:r>
              <w:rPr>
                <w:rFonts w:asciiTheme="minorHAnsi" w:hAnsiTheme="minorHAnsi" w:cstheme="minorHAnsi"/>
                <w:b/>
                <w:bCs/>
              </w:rPr>
              <w:t>byte</w:t>
            </w:r>
          </w:p>
        </w:tc>
        <w:tc>
          <w:tcPr>
            <w:tcW w:w="2482" w:type="dxa"/>
          </w:tcPr>
          <w:p w14:paraId="76F4748C" w14:textId="77777777" w:rsidR="008C2439" w:rsidRPr="006F71E2" w:rsidRDefault="008C2439" w:rsidP="00AF1B0E">
            <w:pPr>
              <w:jc w:val="center"/>
              <w:rPr>
                <w:rFonts w:asciiTheme="minorHAnsi" w:hAnsiTheme="minorHAnsi" w:cstheme="minorHAnsi"/>
                <w:b/>
                <w:bCs/>
              </w:rPr>
            </w:pPr>
            <w:r>
              <w:rPr>
                <w:rFonts w:asciiTheme="minorHAnsi" w:hAnsiTheme="minorHAnsi" w:cstheme="minorHAnsi"/>
                <w:b/>
                <w:bCs/>
              </w:rPr>
              <w:t>byte</w:t>
            </w:r>
          </w:p>
        </w:tc>
      </w:tr>
      <w:tr w:rsidR="008C2439" w14:paraId="71487E14" w14:textId="77777777" w:rsidTr="00692164">
        <w:trPr>
          <w:trHeight w:val="382"/>
        </w:trPr>
        <w:tc>
          <w:tcPr>
            <w:tcW w:w="9926" w:type="dxa"/>
            <w:gridSpan w:val="4"/>
            <w:shd w:val="clear" w:color="auto" w:fill="auto"/>
          </w:tcPr>
          <w:p w14:paraId="6E814BDE" w14:textId="77777777" w:rsidR="008C2439" w:rsidRDefault="008C2439" w:rsidP="00AF1B0E">
            <w:pPr>
              <w:jc w:val="center"/>
              <w:rPr>
                <w:rFonts w:asciiTheme="minorHAnsi" w:hAnsiTheme="minorHAnsi" w:cstheme="minorHAnsi"/>
              </w:rPr>
            </w:pPr>
            <w:r>
              <w:rPr>
                <w:rFonts w:asciiTheme="minorHAnsi" w:hAnsiTheme="minorHAnsi" w:cstheme="minorHAnsi"/>
              </w:rPr>
              <w:t xml:space="preserve">Address </w:t>
            </w:r>
            <w:r w:rsidRPr="005D4086">
              <w:rPr>
                <w:rFonts w:asciiTheme="minorHAnsi" w:hAnsiTheme="minorHAnsi" w:cstheme="minorHAnsi"/>
                <w:vertAlign w:val="superscript"/>
              </w:rPr>
              <w:t>O</w:t>
            </w:r>
          </w:p>
        </w:tc>
      </w:tr>
      <w:tr w:rsidR="008C2439" w14:paraId="4799EB46" w14:textId="77777777" w:rsidTr="00692164">
        <w:trPr>
          <w:trHeight w:val="382"/>
        </w:trPr>
        <w:tc>
          <w:tcPr>
            <w:tcW w:w="9926" w:type="dxa"/>
            <w:gridSpan w:val="4"/>
            <w:shd w:val="clear" w:color="auto" w:fill="auto"/>
          </w:tcPr>
          <w:p w14:paraId="0519BDFB" w14:textId="77777777" w:rsidR="008C2439" w:rsidRDefault="008C2439" w:rsidP="00AF1B0E">
            <w:pPr>
              <w:jc w:val="center"/>
              <w:rPr>
                <w:rFonts w:asciiTheme="minorHAnsi" w:hAnsiTheme="minorHAnsi" w:cstheme="minorHAnsi"/>
              </w:rPr>
            </w:pPr>
            <w:r>
              <w:rPr>
                <w:rFonts w:asciiTheme="minorHAnsi" w:hAnsiTheme="minorHAnsi" w:cstheme="minorHAnsi"/>
              </w:rPr>
              <w:t>Chunk Size (variable size; at most 8 bytes)</w:t>
            </w:r>
          </w:p>
        </w:tc>
      </w:tr>
      <w:tr w:rsidR="008C2439" w14:paraId="1852EC90" w14:textId="77777777" w:rsidTr="00692164">
        <w:trPr>
          <w:trHeight w:val="382"/>
        </w:trPr>
        <w:tc>
          <w:tcPr>
            <w:tcW w:w="9926" w:type="dxa"/>
            <w:gridSpan w:val="4"/>
            <w:shd w:val="clear" w:color="auto" w:fill="auto"/>
          </w:tcPr>
          <w:p w14:paraId="76E3B2E5" w14:textId="77777777" w:rsidR="008C2439" w:rsidRDefault="008C2439" w:rsidP="00AF1B0E">
            <w:pPr>
              <w:jc w:val="center"/>
              <w:rPr>
                <w:rFonts w:asciiTheme="minorHAnsi" w:hAnsiTheme="minorHAnsi" w:cstheme="minorHAnsi"/>
              </w:rPr>
            </w:pPr>
            <w:r>
              <w:rPr>
                <w:rFonts w:asciiTheme="minorHAnsi" w:hAnsiTheme="minorHAnsi" w:cstheme="minorHAnsi"/>
              </w:rPr>
              <w:t>Dimension 0 Scaled Offset (8 bytes)</w:t>
            </w:r>
          </w:p>
        </w:tc>
      </w:tr>
      <w:tr w:rsidR="008C2439" w14:paraId="717D79B1" w14:textId="77777777" w:rsidTr="00692164">
        <w:trPr>
          <w:trHeight w:val="382"/>
        </w:trPr>
        <w:tc>
          <w:tcPr>
            <w:tcW w:w="9926" w:type="dxa"/>
            <w:gridSpan w:val="4"/>
            <w:shd w:val="clear" w:color="auto" w:fill="auto"/>
          </w:tcPr>
          <w:p w14:paraId="4049FD0C" w14:textId="77777777" w:rsidR="008C2439" w:rsidRDefault="008C2439" w:rsidP="00AF1B0E">
            <w:pPr>
              <w:jc w:val="center"/>
              <w:rPr>
                <w:rFonts w:asciiTheme="minorHAnsi" w:hAnsiTheme="minorHAnsi" w:cstheme="minorHAnsi"/>
              </w:rPr>
            </w:pPr>
            <w:r>
              <w:rPr>
                <w:rFonts w:asciiTheme="minorHAnsi" w:hAnsiTheme="minorHAnsi" w:cstheme="minorHAnsi"/>
              </w:rPr>
              <w:t>Dimension 1 Scaled Offset (8 bytes)</w:t>
            </w:r>
          </w:p>
        </w:tc>
      </w:tr>
      <w:tr w:rsidR="008C2439" w14:paraId="593EEC5F" w14:textId="77777777" w:rsidTr="00692164">
        <w:trPr>
          <w:trHeight w:val="382"/>
        </w:trPr>
        <w:tc>
          <w:tcPr>
            <w:tcW w:w="9926" w:type="dxa"/>
            <w:gridSpan w:val="4"/>
            <w:shd w:val="clear" w:color="auto" w:fill="auto"/>
          </w:tcPr>
          <w:p w14:paraId="75B26E50" w14:textId="77777777" w:rsidR="008C2439" w:rsidRDefault="008C2439" w:rsidP="00AF1B0E">
            <w:pPr>
              <w:jc w:val="center"/>
              <w:rPr>
                <w:rFonts w:asciiTheme="minorHAnsi" w:hAnsiTheme="minorHAnsi" w:cstheme="minorHAnsi"/>
              </w:rPr>
            </w:pPr>
            <w:r>
              <w:rPr>
                <w:rFonts w:asciiTheme="minorHAnsi" w:hAnsiTheme="minorHAnsi" w:cstheme="minorHAnsi"/>
              </w:rPr>
              <w:t>…</w:t>
            </w:r>
          </w:p>
        </w:tc>
      </w:tr>
      <w:tr w:rsidR="008C2439" w14:paraId="144B9332" w14:textId="77777777" w:rsidTr="00692164">
        <w:trPr>
          <w:trHeight w:val="382"/>
        </w:trPr>
        <w:tc>
          <w:tcPr>
            <w:tcW w:w="9926" w:type="dxa"/>
            <w:gridSpan w:val="4"/>
            <w:shd w:val="clear" w:color="auto" w:fill="auto"/>
          </w:tcPr>
          <w:p w14:paraId="5DFED559" w14:textId="77777777" w:rsidR="008C2439" w:rsidRDefault="008C2439" w:rsidP="00AF1B0E">
            <w:pPr>
              <w:jc w:val="center"/>
              <w:rPr>
                <w:rFonts w:asciiTheme="minorHAnsi" w:hAnsiTheme="minorHAnsi" w:cstheme="minorHAnsi"/>
              </w:rPr>
            </w:pPr>
            <w:r>
              <w:rPr>
                <w:rFonts w:asciiTheme="minorHAnsi" w:hAnsiTheme="minorHAnsi" w:cstheme="minorHAnsi"/>
              </w:rPr>
              <w:t>Dimension N Scaled Offset (8 bytes)</w:t>
            </w:r>
          </w:p>
        </w:tc>
      </w:tr>
      <w:tr w:rsidR="008C2439" w14:paraId="5C982F78" w14:textId="77777777" w:rsidTr="00692164">
        <w:trPr>
          <w:trHeight w:val="382"/>
        </w:trPr>
        <w:tc>
          <w:tcPr>
            <w:tcW w:w="9926" w:type="dxa"/>
            <w:gridSpan w:val="4"/>
            <w:shd w:val="clear" w:color="auto" w:fill="auto"/>
          </w:tcPr>
          <w:p w14:paraId="03C96FBE" w14:textId="77777777" w:rsidR="003F099A" w:rsidRDefault="008C2439" w:rsidP="00E24406">
            <w:pPr>
              <w:jc w:val="center"/>
              <w:rPr>
                <w:ins w:id="293" w:author="Elena Pourmal" w:date="2023-07-17T19:21:00Z"/>
                <w:rFonts w:asciiTheme="minorHAnsi" w:hAnsiTheme="minorHAnsi" w:cstheme="minorHAnsi"/>
              </w:rPr>
            </w:pPr>
            <w:r w:rsidRPr="002308A5">
              <w:rPr>
                <w:rFonts w:asciiTheme="minorHAnsi" w:hAnsiTheme="minorHAnsi" w:cstheme="minorHAnsi"/>
                <w:b/>
                <w:bCs/>
              </w:rPr>
              <w:t xml:space="preserve">Structured Chunk </w:t>
            </w:r>
            <w:r w:rsidR="00605277" w:rsidRPr="002308A5">
              <w:rPr>
                <w:rFonts w:asciiTheme="minorHAnsi" w:hAnsiTheme="minorHAnsi" w:cstheme="minorHAnsi"/>
                <w:b/>
                <w:bCs/>
              </w:rPr>
              <w:t>Metadata</w:t>
            </w:r>
            <w:r>
              <w:rPr>
                <w:rFonts w:asciiTheme="minorHAnsi" w:hAnsiTheme="minorHAnsi" w:cstheme="minorHAnsi"/>
              </w:rPr>
              <w:t xml:space="preserve"> </w:t>
            </w:r>
          </w:p>
          <w:p w14:paraId="325AB32A" w14:textId="715C7A36" w:rsidR="008C2439" w:rsidRDefault="008C2439" w:rsidP="00E24406">
            <w:pPr>
              <w:jc w:val="center"/>
              <w:rPr>
                <w:rFonts w:asciiTheme="minorHAnsi" w:hAnsiTheme="minorHAnsi" w:cstheme="minorHAnsi"/>
              </w:rPr>
            </w:pPr>
            <w:r>
              <w:rPr>
                <w:rFonts w:asciiTheme="minorHAnsi" w:hAnsiTheme="minorHAnsi" w:cstheme="minorHAnsi"/>
              </w:rPr>
              <w:t>(</w:t>
            </w:r>
            <w:proofErr w:type="gramStart"/>
            <w:r w:rsidR="00E24406">
              <w:rPr>
                <w:rFonts w:asciiTheme="minorHAnsi" w:hAnsiTheme="minorHAnsi" w:cstheme="minorHAnsi"/>
              </w:rPr>
              <w:t>variable</w:t>
            </w:r>
            <w:proofErr w:type="gramEnd"/>
            <w:r w:rsidR="00E24406">
              <w:rPr>
                <w:rFonts w:asciiTheme="minorHAnsi" w:hAnsiTheme="minorHAnsi" w:cstheme="minorHAnsi"/>
              </w:rPr>
              <w:t xml:space="preserve"> size, but fixed within any one B-Tree</w:t>
            </w:r>
            <w:r>
              <w:rPr>
                <w:rFonts w:asciiTheme="minorHAnsi" w:hAnsiTheme="minorHAnsi" w:cstheme="minorHAnsi"/>
              </w:rPr>
              <w:t>)</w:t>
            </w:r>
          </w:p>
        </w:tc>
      </w:tr>
    </w:tbl>
    <w:p w14:paraId="60B735C4" w14:textId="77777777" w:rsidR="003F099A" w:rsidRDefault="003F099A" w:rsidP="008C2439">
      <w:pPr>
        <w:rPr>
          <w:ins w:id="294" w:author="Elena Pourmal" w:date="2023-07-17T19:22:00Z"/>
          <w:rFonts w:asciiTheme="minorHAnsi" w:hAnsiTheme="minorHAnsi" w:cstheme="minorHAnsi"/>
        </w:rPr>
      </w:pPr>
    </w:p>
    <w:p w14:paraId="52266DA3" w14:textId="6AC5D068" w:rsidR="008C2439" w:rsidRDefault="008C2439" w:rsidP="008C2439">
      <w:pPr>
        <w:rPr>
          <w:rFonts w:asciiTheme="minorHAnsi" w:hAnsiTheme="minorHAnsi" w:cstheme="minorHAnsi"/>
        </w:rPr>
      </w:pPr>
      <w:r w:rsidRPr="003D7B13">
        <w:rPr>
          <w:rFonts w:asciiTheme="minorHAnsi" w:hAnsiTheme="minorHAnsi" w:cstheme="minorHAnsi"/>
        </w:rPr>
        <w:t xml:space="preserve">As one can see, we just extended Type 10 </w:t>
      </w:r>
      <w:ins w:id="295" w:author="Elena Pourmal" w:date="2023-07-17T19:26:00Z">
        <w:r w:rsidR="003F099A">
          <w:rPr>
            <w:rFonts w:asciiTheme="minorHAnsi" w:hAnsiTheme="minorHAnsi" w:cstheme="minorHAnsi"/>
          </w:rPr>
          <w:t xml:space="preserve">Record Layout </w:t>
        </w:r>
      </w:ins>
      <w:r w:rsidRPr="003D7B13">
        <w:rPr>
          <w:rFonts w:asciiTheme="minorHAnsi" w:hAnsiTheme="minorHAnsi" w:cstheme="minorHAnsi"/>
        </w:rPr>
        <w:t xml:space="preserve">with the structured chunk </w:t>
      </w:r>
      <w:ins w:id="296" w:author="Elena Pourmal" w:date="2023-07-17T19:22:00Z">
        <w:r w:rsidR="003F099A">
          <w:rPr>
            <w:rFonts w:asciiTheme="minorHAnsi" w:hAnsiTheme="minorHAnsi" w:cstheme="minorHAnsi"/>
          </w:rPr>
          <w:t xml:space="preserve">metadata </w:t>
        </w:r>
      </w:ins>
      <w:r w:rsidRPr="003D7B13">
        <w:rPr>
          <w:rFonts w:asciiTheme="minorHAnsi" w:hAnsiTheme="minorHAnsi" w:cstheme="minorHAnsi"/>
        </w:rPr>
        <w:t>info.</w:t>
      </w:r>
    </w:p>
    <w:p w14:paraId="7197876C" w14:textId="77777777" w:rsidR="00692164" w:rsidRDefault="00692164" w:rsidP="008C2439"/>
    <w:p w14:paraId="0D99F072" w14:textId="77777777" w:rsidR="003F099A" w:rsidRDefault="003F099A" w:rsidP="00504131">
      <w:pPr>
        <w:pStyle w:val="Caption"/>
        <w:rPr>
          <w:ins w:id="297" w:author="Elena Pourmal" w:date="2023-07-17T19:22:00Z"/>
          <w:sz w:val="24"/>
          <w:szCs w:val="24"/>
        </w:rPr>
      </w:pPr>
      <w:bookmarkStart w:id="298" w:name="_Ref136172598"/>
    </w:p>
    <w:p w14:paraId="66FAB250" w14:textId="77777777" w:rsidR="003F099A" w:rsidRDefault="003F099A" w:rsidP="00504131">
      <w:pPr>
        <w:pStyle w:val="Caption"/>
        <w:rPr>
          <w:ins w:id="299" w:author="Elena Pourmal" w:date="2023-07-17T19:22:00Z"/>
          <w:sz w:val="24"/>
          <w:szCs w:val="24"/>
        </w:rPr>
      </w:pPr>
    </w:p>
    <w:p w14:paraId="1AB44E79" w14:textId="77777777" w:rsidR="003F099A" w:rsidRDefault="003F099A" w:rsidP="00504131">
      <w:pPr>
        <w:pStyle w:val="Caption"/>
        <w:rPr>
          <w:ins w:id="300" w:author="Elena Pourmal" w:date="2023-07-17T19:22:00Z"/>
          <w:sz w:val="24"/>
          <w:szCs w:val="24"/>
        </w:rPr>
      </w:pPr>
    </w:p>
    <w:p w14:paraId="52777794" w14:textId="77777777" w:rsidR="003F099A" w:rsidRDefault="003F099A" w:rsidP="00504131">
      <w:pPr>
        <w:pStyle w:val="Caption"/>
        <w:rPr>
          <w:ins w:id="301" w:author="Elena Pourmal" w:date="2023-07-17T19:22:00Z"/>
          <w:sz w:val="24"/>
          <w:szCs w:val="24"/>
        </w:rPr>
      </w:pPr>
    </w:p>
    <w:p w14:paraId="210B22B8" w14:textId="77777777" w:rsidR="003F099A" w:rsidRDefault="003F099A" w:rsidP="00504131">
      <w:pPr>
        <w:pStyle w:val="Caption"/>
        <w:rPr>
          <w:ins w:id="302" w:author="Elena Pourmal" w:date="2023-07-17T19:22:00Z"/>
          <w:sz w:val="24"/>
          <w:szCs w:val="24"/>
        </w:rPr>
      </w:pPr>
    </w:p>
    <w:p w14:paraId="5CE20186" w14:textId="77777777" w:rsidR="003F099A" w:rsidRDefault="003F099A" w:rsidP="00504131">
      <w:pPr>
        <w:pStyle w:val="Caption"/>
        <w:rPr>
          <w:ins w:id="303" w:author="Elena Pourmal" w:date="2023-07-17T19:22:00Z"/>
          <w:sz w:val="24"/>
          <w:szCs w:val="24"/>
        </w:rPr>
      </w:pPr>
    </w:p>
    <w:p w14:paraId="2748E800" w14:textId="32B174FE" w:rsidR="008C2439" w:rsidRPr="00241231" w:rsidRDefault="00504131" w:rsidP="00504131">
      <w:pPr>
        <w:pStyle w:val="Caption"/>
        <w:rPr>
          <w:sz w:val="24"/>
          <w:szCs w:val="24"/>
        </w:rPr>
      </w:pPr>
      <w:r w:rsidRPr="00504131">
        <w:rPr>
          <w:sz w:val="24"/>
          <w:szCs w:val="24"/>
        </w:rPr>
        <w:lastRenderedPageBreak/>
        <w:t xml:space="preserve">Table </w:t>
      </w:r>
      <w:r w:rsidRPr="00504131">
        <w:rPr>
          <w:sz w:val="24"/>
          <w:szCs w:val="24"/>
        </w:rPr>
        <w:fldChar w:fldCharType="begin"/>
      </w:r>
      <w:r w:rsidRPr="00504131">
        <w:rPr>
          <w:sz w:val="24"/>
          <w:szCs w:val="24"/>
        </w:rPr>
        <w:instrText xml:space="preserve"> SEQ Table \* ARABIC </w:instrText>
      </w:r>
      <w:r w:rsidRPr="00504131">
        <w:rPr>
          <w:sz w:val="24"/>
          <w:szCs w:val="24"/>
        </w:rPr>
        <w:fldChar w:fldCharType="separate"/>
      </w:r>
      <w:r w:rsidR="00552575">
        <w:rPr>
          <w:noProof/>
          <w:sz w:val="24"/>
          <w:szCs w:val="24"/>
        </w:rPr>
        <w:t>27</w:t>
      </w:r>
      <w:r w:rsidRPr="00504131">
        <w:rPr>
          <w:sz w:val="24"/>
          <w:szCs w:val="24"/>
        </w:rPr>
        <w:fldChar w:fldCharType="end"/>
      </w:r>
      <w:bookmarkEnd w:id="298"/>
      <w:r w:rsidRPr="00504131">
        <w:rPr>
          <w:sz w:val="24"/>
          <w:szCs w:val="24"/>
        </w:rPr>
        <w:t>:</w:t>
      </w:r>
      <w:r>
        <w:t xml:space="preserve"> </w:t>
      </w:r>
      <w:r w:rsidR="008C2439">
        <w:rPr>
          <w:sz w:val="24"/>
          <w:szCs w:val="24"/>
        </w:rPr>
        <w:t>Version 2 B-tree, Type 13 Record Layout – Filtered Structured Data</w:t>
      </w:r>
      <w:r w:rsidR="004E3F9B">
        <w:rPr>
          <w:sz w:val="24"/>
          <w:szCs w:val="24"/>
        </w:rPr>
        <w:t>set</w:t>
      </w:r>
      <w:r w:rsidR="008C2439">
        <w:rPr>
          <w:sz w:val="24"/>
          <w:szCs w:val="24"/>
        </w:rPr>
        <w:t xml:space="preserve"> </w:t>
      </w:r>
      <w:r w:rsidR="004E3F9B">
        <w:rPr>
          <w:sz w:val="24"/>
          <w:szCs w:val="24"/>
        </w:rPr>
        <w:t>Chunk</w:t>
      </w:r>
    </w:p>
    <w:tbl>
      <w:tblPr>
        <w:tblStyle w:val="TableGrid"/>
        <w:tblW w:w="0" w:type="auto"/>
        <w:tblLayout w:type="fixed"/>
        <w:tblLook w:val="04A0" w:firstRow="1" w:lastRow="0" w:firstColumn="1" w:lastColumn="0" w:noHBand="0" w:noVBand="1"/>
      </w:tblPr>
      <w:tblGrid>
        <w:gridCol w:w="2481"/>
        <w:gridCol w:w="2482"/>
        <w:gridCol w:w="2481"/>
        <w:gridCol w:w="2482"/>
      </w:tblGrid>
      <w:tr w:rsidR="008C2439" w:rsidRPr="006F71E2" w14:paraId="12395E0D" w14:textId="77777777" w:rsidTr="003F099A">
        <w:trPr>
          <w:trHeight w:val="382"/>
          <w:tblHeader/>
        </w:trPr>
        <w:tc>
          <w:tcPr>
            <w:tcW w:w="2481" w:type="dxa"/>
          </w:tcPr>
          <w:p w14:paraId="32F8FD0D" w14:textId="77777777" w:rsidR="008C2439" w:rsidRPr="006F71E2" w:rsidRDefault="008C2439" w:rsidP="00AF1B0E">
            <w:pPr>
              <w:jc w:val="center"/>
              <w:rPr>
                <w:rFonts w:asciiTheme="minorHAnsi" w:hAnsiTheme="minorHAnsi" w:cstheme="minorHAnsi"/>
                <w:b/>
                <w:bCs/>
              </w:rPr>
            </w:pPr>
            <w:r>
              <w:rPr>
                <w:rFonts w:asciiTheme="minorHAnsi" w:hAnsiTheme="minorHAnsi" w:cstheme="minorHAnsi"/>
                <w:b/>
                <w:bCs/>
              </w:rPr>
              <w:t>byte</w:t>
            </w:r>
          </w:p>
        </w:tc>
        <w:tc>
          <w:tcPr>
            <w:tcW w:w="2482" w:type="dxa"/>
          </w:tcPr>
          <w:p w14:paraId="1510A647" w14:textId="77777777" w:rsidR="008C2439" w:rsidRPr="006F71E2" w:rsidRDefault="008C2439" w:rsidP="00AF1B0E">
            <w:pPr>
              <w:jc w:val="center"/>
              <w:rPr>
                <w:rFonts w:asciiTheme="minorHAnsi" w:hAnsiTheme="minorHAnsi" w:cstheme="minorHAnsi"/>
                <w:b/>
                <w:bCs/>
              </w:rPr>
            </w:pPr>
            <w:r>
              <w:rPr>
                <w:rFonts w:asciiTheme="minorHAnsi" w:hAnsiTheme="minorHAnsi" w:cstheme="minorHAnsi"/>
                <w:b/>
                <w:bCs/>
              </w:rPr>
              <w:t>byte</w:t>
            </w:r>
          </w:p>
        </w:tc>
        <w:tc>
          <w:tcPr>
            <w:tcW w:w="2481" w:type="dxa"/>
          </w:tcPr>
          <w:p w14:paraId="3AC7C15E" w14:textId="77777777" w:rsidR="008C2439" w:rsidRPr="006F71E2" w:rsidRDefault="008C2439" w:rsidP="00AF1B0E">
            <w:pPr>
              <w:jc w:val="center"/>
              <w:rPr>
                <w:rFonts w:asciiTheme="minorHAnsi" w:hAnsiTheme="minorHAnsi" w:cstheme="minorHAnsi"/>
                <w:b/>
                <w:bCs/>
              </w:rPr>
            </w:pPr>
            <w:r>
              <w:rPr>
                <w:rFonts w:asciiTheme="minorHAnsi" w:hAnsiTheme="minorHAnsi" w:cstheme="minorHAnsi"/>
                <w:b/>
                <w:bCs/>
              </w:rPr>
              <w:t>byte</w:t>
            </w:r>
          </w:p>
        </w:tc>
        <w:tc>
          <w:tcPr>
            <w:tcW w:w="2482" w:type="dxa"/>
          </w:tcPr>
          <w:p w14:paraId="1C52093E" w14:textId="77777777" w:rsidR="008C2439" w:rsidRPr="006F71E2" w:rsidRDefault="008C2439" w:rsidP="00AF1B0E">
            <w:pPr>
              <w:jc w:val="center"/>
              <w:rPr>
                <w:rFonts w:asciiTheme="minorHAnsi" w:hAnsiTheme="minorHAnsi" w:cstheme="minorHAnsi"/>
                <w:b/>
                <w:bCs/>
              </w:rPr>
            </w:pPr>
            <w:r>
              <w:rPr>
                <w:rFonts w:asciiTheme="minorHAnsi" w:hAnsiTheme="minorHAnsi" w:cstheme="minorHAnsi"/>
                <w:b/>
                <w:bCs/>
              </w:rPr>
              <w:t>byte</w:t>
            </w:r>
          </w:p>
        </w:tc>
      </w:tr>
      <w:tr w:rsidR="008C2439" w14:paraId="698C7A67" w14:textId="77777777" w:rsidTr="003F099A">
        <w:trPr>
          <w:trHeight w:val="382"/>
          <w:tblHeader/>
        </w:trPr>
        <w:tc>
          <w:tcPr>
            <w:tcW w:w="9926" w:type="dxa"/>
            <w:gridSpan w:val="4"/>
            <w:shd w:val="clear" w:color="auto" w:fill="auto"/>
          </w:tcPr>
          <w:p w14:paraId="3DD9D9FC" w14:textId="77777777" w:rsidR="008C2439" w:rsidRDefault="008C2439" w:rsidP="00AF1B0E">
            <w:pPr>
              <w:jc w:val="center"/>
              <w:rPr>
                <w:rFonts w:asciiTheme="minorHAnsi" w:hAnsiTheme="minorHAnsi" w:cstheme="minorHAnsi"/>
              </w:rPr>
            </w:pPr>
            <w:r>
              <w:rPr>
                <w:rFonts w:asciiTheme="minorHAnsi" w:hAnsiTheme="minorHAnsi" w:cstheme="minorHAnsi"/>
              </w:rPr>
              <w:t xml:space="preserve">Address </w:t>
            </w:r>
            <w:r w:rsidRPr="005D4086">
              <w:rPr>
                <w:rFonts w:asciiTheme="minorHAnsi" w:hAnsiTheme="minorHAnsi" w:cstheme="minorHAnsi"/>
                <w:vertAlign w:val="superscript"/>
              </w:rPr>
              <w:t>O</w:t>
            </w:r>
          </w:p>
        </w:tc>
      </w:tr>
      <w:tr w:rsidR="008C2439" w14:paraId="43D8B5E8" w14:textId="77777777" w:rsidTr="003F099A">
        <w:trPr>
          <w:trHeight w:val="382"/>
          <w:tblHeader/>
        </w:trPr>
        <w:tc>
          <w:tcPr>
            <w:tcW w:w="9926" w:type="dxa"/>
            <w:gridSpan w:val="4"/>
            <w:shd w:val="clear" w:color="auto" w:fill="auto"/>
          </w:tcPr>
          <w:p w14:paraId="4D40A3CC" w14:textId="77777777" w:rsidR="008C2439" w:rsidRDefault="008C2439" w:rsidP="00AF1B0E">
            <w:pPr>
              <w:jc w:val="center"/>
              <w:rPr>
                <w:rFonts w:asciiTheme="minorHAnsi" w:hAnsiTheme="minorHAnsi" w:cstheme="minorHAnsi"/>
              </w:rPr>
            </w:pPr>
            <w:r>
              <w:rPr>
                <w:rFonts w:asciiTheme="minorHAnsi" w:hAnsiTheme="minorHAnsi" w:cstheme="minorHAnsi"/>
              </w:rPr>
              <w:t>Chunk Size (variable size; at most 8 bytes)</w:t>
            </w:r>
          </w:p>
        </w:tc>
      </w:tr>
      <w:tr w:rsidR="008C2439" w14:paraId="591D8B01" w14:textId="77777777" w:rsidTr="003F099A">
        <w:trPr>
          <w:trHeight w:val="382"/>
          <w:tblHeader/>
        </w:trPr>
        <w:tc>
          <w:tcPr>
            <w:tcW w:w="9926" w:type="dxa"/>
            <w:gridSpan w:val="4"/>
            <w:shd w:val="clear" w:color="auto" w:fill="auto"/>
          </w:tcPr>
          <w:p w14:paraId="6BC7553A" w14:textId="77777777" w:rsidR="008C2439" w:rsidRDefault="008C2439" w:rsidP="00AF1B0E">
            <w:pPr>
              <w:jc w:val="center"/>
              <w:rPr>
                <w:rFonts w:asciiTheme="minorHAnsi" w:hAnsiTheme="minorHAnsi" w:cstheme="minorHAnsi"/>
              </w:rPr>
            </w:pPr>
            <w:r>
              <w:rPr>
                <w:rFonts w:asciiTheme="minorHAnsi" w:hAnsiTheme="minorHAnsi" w:cstheme="minorHAnsi"/>
              </w:rPr>
              <w:t>Dimension 0 Scaled Offset (8 bytes)</w:t>
            </w:r>
          </w:p>
        </w:tc>
      </w:tr>
      <w:tr w:rsidR="008C2439" w14:paraId="5A9BB42E" w14:textId="77777777" w:rsidTr="003F099A">
        <w:trPr>
          <w:trHeight w:val="382"/>
          <w:tblHeader/>
        </w:trPr>
        <w:tc>
          <w:tcPr>
            <w:tcW w:w="9926" w:type="dxa"/>
            <w:gridSpan w:val="4"/>
            <w:shd w:val="clear" w:color="auto" w:fill="auto"/>
          </w:tcPr>
          <w:p w14:paraId="5D6A85CB" w14:textId="77777777" w:rsidR="008C2439" w:rsidRDefault="008C2439" w:rsidP="00AF1B0E">
            <w:pPr>
              <w:jc w:val="center"/>
              <w:rPr>
                <w:rFonts w:asciiTheme="minorHAnsi" w:hAnsiTheme="minorHAnsi" w:cstheme="minorHAnsi"/>
              </w:rPr>
            </w:pPr>
            <w:r>
              <w:rPr>
                <w:rFonts w:asciiTheme="minorHAnsi" w:hAnsiTheme="minorHAnsi" w:cstheme="minorHAnsi"/>
              </w:rPr>
              <w:t>Dimension 1 Scaled Offset (8 bytes)</w:t>
            </w:r>
          </w:p>
        </w:tc>
      </w:tr>
      <w:tr w:rsidR="008C2439" w14:paraId="46B9E976" w14:textId="77777777" w:rsidTr="003F099A">
        <w:trPr>
          <w:trHeight w:val="382"/>
          <w:tblHeader/>
        </w:trPr>
        <w:tc>
          <w:tcPr>
            <w:tcW w:w="9926" w:type="dxa"/>
            <w:gridSpan w:val="4"/>
            <w:shd w:val="clear" w:color="auto" w:fill="auto"/>
          </w:tcPr>
          <w:p w14:paraId="225C3715" w14:textId="77777777" w:rsidR="008C2439" w:rsidRDefault="008C2439" w:rsidP="00AF1B0E">
            <w:pPr>
              <w:jc w:val="center"/>
              <w:rPr>
                <w:rFonts w:asciiTheme="minorHAnsi" w:hAnsiTheme="minorHAnsi" w:cstheme="minorHAnsi"/>
              </w:rPr>
            </w:pPr>
            <w:r>
              <w:rPr>
                <w:rFonts w:asciiTheme="minorHAnsi" w:hAnsiTheme="minorHAnsi" w:cstheme="minorHAnsi"/>
              </w:rPr>
              <w:t>…</w:t>
            </w:r>
          </w:p>
        </w:tc>
      </w:tr>
      <w:tr w:rsidR="008C2439" w14:paraId="1ADCE7EA" w14:textId="77777777" w:rsidTr="003F099A">
        <w:trPr>
          <w:trHeight w:val="382"/>
          <w:tblHeader/>
        </w:trPr>
        <w:tc>
          <w:tcPr>
            <w:tcW w:w="9926" w:type="dxa"/>
            <w:gridSpan w:val="4"/>
            <w:shd w:val="clear" w:color="auto" w:fill="auto"/>
          </w:tcPr>
          <w:p w14:paraId="653E1C9F" w14:textId="77777777" w:rsidR="008C2439" w:rsidRDefault="008C2439" w:rsidP="00AF1B0E">
            <w:pPr>
              <w:jc w:val="center"/>
              <w:rPr>
                <w:rFonts w:asciiTheme="minorHAnsi" w:hAnsiTheme="minorHAnsi" w:cstheme="minorHAnsi"/>
              </w:rPr>
            </w:pPr>
            <w:r>
              <w:rPr>
                <w:rFonts w:asciiTheme="minorHAnsi" w:hAnsiTheme="minorHAnsi" w:cstheme="minorHAnsi"/>
              </w:rPr>
              <w:t>Dimension N Scaled Offset (8 bytes)</w:t>
            </w:r>
          </w:p>
        </w:tc>
      </w:tr>
      <w:tr w:rsidR="008C2439" w14:paraId="1C5119E8" w14:textId="77777777" w:rsidTr="003F099A">
        <w:trPr>
          <w:trHeight w:val="382"/>
          <w:tblHeader/>
        </w:trPr>
        <w:tc>
          <w:tcPr>
            <w:tcW w:w="9926" w:type="dxa"/>
            <w:gridSpan w:val="4"/>
            <w:shd w:val="clear" w:color="auto" w:fill="auto"/>
          </w:tcPr>
          <w:p w14:paraId="162EEFA9" w14:textId="77777777" w:rsidR="003F099A" w:rsidRDefault="008C2439" w:rsidP="00AF1B0E">
            <w:pPr>
              <w:jc w:val="center"/>
              <w:rPr>
                <w:ins w:id="304" w:author="Elena Pourmal" w:date="2023-07-17T19:26:00Z"/>
                <w:rFonts w:asciiTheme="minorHAnsi" w:hAnsiTheme="minorHAnsi" w:cstheme="minorHAnsi"/>
              </w:rPr>
            </w:pPr>
            <w:r w:rsidRPr="003F099A">
              <w:rPr>
                <w:rFonts w:asciiTheme="minorHAnsi" w:hAnsiTheme="minorHAnsi" w:cstheme="minorHAnsi"/>
                <w:b/>
                <w:bCs/>
              </w:rPr>
              <w:t xml:space="preserve">Filtered Structured </w:t>
            </w:r>
            <w:r w:rsidR="004E3F9B" w:rsidRPr="003F099A">
              <w:rPr>
                <w:rFonts w:asciiTheme="minorHAnsi" w:hAnsiTheme="minorHAnsi" w:cstheme="minorHAnsi"/>
                <w:b/>
                <w:bCs/>
              </w:rPr>
              <w:t>Chunk</w:t>
            </w:r>
            <w:r w:rsidRPr="003F099A">
              <w:rPr>
                <w:rFonts w:asciiTheme="minorHAnsi" w:hAnsiTheme="minorHAnsi" w:cstheme="minorHAnsi"/>
                <w:b/>
                <w:bCs/>
              </w:rPr>
              <w:t xml:space="preserve"> </w:t>
            </w:r>
            <w:r w:rsidR="00605277" w:rsidRPr="003F099A">
              <w:rPr>
                <w:rFonts w:asciiTheme="minorHAnsi" w:hAnsiTheme="minorHAnsi" w:cstheme="minorHAnsi"/>
                <w:b/>
                <w:bCs/>
              </w:rPr>
              <w:t>Metadata</w:t>
            </w:r>
            <w:r w:rsidR="000F1D58">
              <w:rPr>
                <w:rFonts w:asciiTheme="minorHAnsi" w:hAnsiTheme="minorHAnsi" w:cstheme="minorHAnsi"/>
              </w:rPr>
              <w:t xml:space="preserve"> </w:t>
            </w:r>
          </w:p>
          <w:p w14:paraId="27B9C1EB" w14:textId="1382A635" w:rsidR="008C2439" w:rsidRDefault="008C2439" w:rsidP="00AF1B0E">
            <w:pPr>
              <w:jc w:val="center"/>
              <w:rPr>
                <w:rFonts w:asciiTheme="minorHAnsi" w:hAnsiTheme="minorHAnsi" w:cstheme="minorHAnsi"/>
              </w:rPr>
            </w:pPr>
            <w:r>
              <w:rPr>
                <w:rFonts w:asciiTheme="minorHAnsi" w:hAnsiTheme="minorHAnsi" w:cstheme="minorHAnsi"/>
              </w:rPr>
              <w:t>(</w:t>
            </w:r>
            <w:proofErr w:type="gramStart"/>
            <w:r>
              <w:rPr>
                <w:rFonts w:asciiTheme="minorHAnsi" w:hAnsiTheme="minorHAnsi" w:cstheme="minorHAnsi"/>
              </w:rPr>
              <w:t>variable</w:t>
            </w:r>
            <w:proofErr w:type="gramEnd"/>
            <w:r>
              <w:rPr>
                <w:rFonts w:asciiTheme="minorHAnsi" w:hAnsiTheme="minorHAnsi" w:cstheme="minorHAnsi"/>
              </w:rPr>
              <w:t xml:space="preserve"> size</w:t>
            </w:r>
            <w:r w:rsidR="00E24406">
              <w:rPr>
                <w:rFonts w:asciiTheme="minorHAnsi" w:hAnsiTheme="minorHAnsi" w:cstheme="minorHAnsi"/>
              </w:rPr>
              <w:t>, but fixe</w:t>
            </w:r>
            <w:r w:rsidR="00DA2524">
              <w:rPr>
                <w:rFonts w:asciiTheme="minorHAnsi" w:hAnsiTheme="minorHAnsi" w:cstheme="minorHAnsi"/>
              </w:rPr>
              <w:t>d</w:t>
            </w:r>
            <w:r w:rsidR="00E24406">
              <w:rPr>
                <w:rFonts w:asciiTheme="minorHAnsi" w:hAnsiTheme="minorHAnsi" w:cstheme="minorHAnsi"/>
              </w:rPr>
              <w:t xml:space="preserve"> within any one B-Tree</w:t>
            </w:r>
            <w:r>
              <w:rPr>
                <w:rFonts w:asciiTheme="minorHAnsi" w:hAnsiTheme="minorHAnsi" w:cstheme="minorHAnsi"/>
              </w:rPr>
              <w:t>)</w:t>
            </w:r>
          </w:p>
        </w:tc>
      </w:tr>
    </w:tbl>
    <w:p w14:paraId="70966BDA" w14:textId="77777777" w:rsidR="008C2439" w:rsidRDefault="008C2439" w:rsidP="008C2439"/>
    <w:p w14:paraId="12415E32" w14:textId="544C77C1" w:rsidR="008C2439" w:rsidRPr="008C2439" w:rsidRDefault="008C2439" w:rsidP="008C2439">
      <w:pPr>
        <w:rPr>
          <w:rFonts w:asciiTheme="minorHAnsi" w:hAnsiTheme="minorHAnsi" w:cstheme="minorHAnsi"/>
        </w:rPr>
      </w:pPr>
      <w:r w:rsidRPr="003D7B13">
        <w:rPr>
          <w:rFonts w:asciiTheme="minorHAnsi" w:hAnsiTheme="minorHAnsi" w:cstheme="minorHAnsi"/>
        </w:rPr>
        <w:t>As one can see, we just extended Type 1</w:t>
      </w:r>
      <w:r>
        <w:rPr>
          <w:rFonts w:asciiTheme="minorHAnsi" w:hAnsiTheme="minorHAnsi" w:cstheme="minorHAnsi"/>
        </w:rPr>
        <w:t>1</w:t>
      </w:r>
      <w:r w:rsidRPr="003D7B13">
        <w:rPr>
          <w:rFonts w:asciiTheme="minorHAnsi" w:hAnsiTheme="minorHAnsi" w:cstheme="minorHAnsi"/>
        </w:rPr>
        <w:t xml:space="preserve"> </w:t>
      </w:r>
      <w:ins w:id="305" w:author="Elena Pourmal" w:date="2023-07-17T19:26:00Z">
        <w:r w:rsidR="003F099A">
          <w:rPr>
            <w:rFonts w:asciiTheme="minorHAnsi" w:hAnsiTheme="minorHAnsi" w:cstheme="minorHAnsi"/>
          </w:rPr>
          <w:t xml:space="preserve">Record Layout </w:t>
        </w:r>
      </w:ins>
      <w:r w:rsidRPr="003D7B13">
        <w:rPr>
          <w:rFonts w:asciiTheme="minorHAnsi" w:hAnsiTheme="minorHAnsi" w:cstheme="minorHAnsi"/>
        </w:rPr>
        <w:t xml:space="preserve">with </w:t>
      </w:r>
      <w:r>
        <w:rPr>
          <w:rFonts w:asciiTheme="minorHAnsi" w:hAnsiTheme="minorHAnsi" w:cstheme="minorHAnsi"/>
        </w:rPr>
        <w:t xml:space="preserve">the </w:t>
      </w:r>
      <w:r w:rsidR="001A4FE5">
        <w:rPr>
          <w:rFonts w:asciiTheme="minorHAnsi" w:hAnsiTheme="minorHAnsi" w:cstheme="minorHAnsi"/>
        </w:rPr>
        <w:t>Filtered Structured Chunk</w:t>
      </w:r>
      <w:r>
        <w:rPr>
          <w:rFonts w:asciiTheme="minorHAnsi" w:hAnsiTheme="minorHAnsi" w:cstheme="minorHAnsi"/>
        </w:rPr>
        <w:t xml:space="preserve"> </w:t>
      </w:r>
      <w:ins w:id="306" w:author="Elena Pourmal" w:date="2023-07-17T19:22:00Z">
        <w:r w:rsidR="003F099A">
          <w:rPr>
            <w:rFonts w:asciiTheme="minorHAnsi" w:hAnsiTheme="minorHAnsi" w:cstheme="minorHAnsi"/>
          </w:rPr>
          <w:t>metadata</w:t>
        </w:r>
      </w:ins>
      <w:ins w:id="307" w:author="Elena Pourmal" w:date="2023-07-17T19:26:00Z">
        <w:r w:rsidR="003F099A">
          <w:rPr>
            <w:rFonts w:asciiTheme="minorHAnsi" w:hAnsiTheme="minorHAnsi" w:cstheme="minorHAnsi"/>
          </w:rPr>
          <w:t xml:space="preserve"> info</w:t>
        </w:r>
      </w:ins>
      <w:r w:rsidRPr="003D7B13">
        <w:rPr>
          <w:rFonts w:asciiTheme="minorHAnsi" w:hAnsiTheme="minorHAnsi" w:cstheme="minorHAnsi"/>
        </w:rPr>
        <w:t>.</w:t>
      </w:r>
    </w:p>
    <w:p w14:paraId="4C9AD248" w14:textId="4FE64FE3" w:rsidR="006022C2" w:rsidRPr="004E4A5F" w:rsidRDefault="006022C2" w:rsidP="00DE0B97">
      <w:pPr>
        <w:rPr>
          <w:rFonts w:asciiTheme="minorHAnsi" w:eastAsiaTheme="minorHAnsi" w:hAnsiTheme="minorHAnsi" w:cstheme="minorHAnsi"/>
          <w:b/>
          <w:bCs/>
          <w:color w:val="4F81BD" w:themeColor="accent1"/>
        </w:rPr>
      </w:pPr>
    </w:p>
    <w:p w14:paraId="6A81E59A" w14:textId="549D91A0" w:rsidR="00611674" w:rsidRDefault="006022C2" w:rsidP="008C2439">
      <w:pPr>
        <w:pStyle w:val="Heading1"/>
      </w:pPr>
      <w:bookmarkStart w:id="308" w:name="_Toc140514708"/>
      <w:r>
        <w:t xml:space="preserve">Final recommendation: </w:t>
      </w:r>
      <w:r w:rsidR="0032429F">
        <w:t xml:space="preserve">HDF5 File Format changes </w:t>
      </w:r>
      <w:r w:rsidR="000978A2">
        <w:t>for Sparse Data</w:t>
      </w:r>
      <w:bookmarkEnd w:id="308"/>
    </w:p>
    <w:p w14:paraId="30005956" w14:textId="153B22D4" w:rsidR="0032429F" w:rsidRPr="00AC04CB" w:rsidRDefault="00AC04CB">
      <w:pPr>
        <w:rPr>
          <w:rFonts w:asciiTheme="minorHAnsi" w:eastAsiaTheme="majorEastAsia" w:hAnsiTheme="minorHAnsi" w:cstheme="minorHAnsi"/>
          <w:b/>
          <w:bCs/>
          <w:sz w:val="28"/>
          <w:szCs w:val="28"/>
        </w:rPr>
      </w:pPr>
      <w:r w:rsidRPr="00AC04CB">
        <w:rPr>
          <w:rFonts w:asciiTheme="minorHAnsi" w:hAnsiTheme="minorHAnsi" w:cstheme="minorHAnsi"/>
        </w:rPr>
        <w:t>To be added after community discussion.</w:t>
      </w:r>
      <w:r w:rsidR="0032429F" w:rsidRPr="00AC04CB">
        <w:rPr>
          <w:rFonts w:asciiTheme="minorHAnsi" w:hAnsiTheme="minorHAnsi" w:cstheme="minorHAnsi"/>
        </w:rPr>
        <w:br w:type="page"/>
      </w:r>
    </w:p>
    <w:p w14:paraId="1FEC3BBE" w14:textId="3C71D81A" w:rsidR="00002191" w:rsidRDefault="00002191" w:rsidP="00451746">
      <w:pPr>
        <w:pStyle w:val="Heading"/>
      </w:pPr>
      <w:bookmarkStart w:id="309" w:name="_Toc140514709"/>
      <w:r>
        <w:lastRenderedPageBreak/>
        <w:t>Acknowledgment</w:t>
      </w:r>
      <w:bookmarkEnd w:id="309"/>
    </w:p>
    <w:p w14:paraId="347B7C54" w14:textId="3B94ACDA" w:rsidR="00E93844" w:rsidRDefault="00E93844" w:rsidP="00E93844">
      <w:pPr>
        <w:rPr>
          <w:rFonts w:asciiTheme="minorHAnsi" w:eastAsiaTheme="minorHAnsi" w:hAnsiTheme="minorHAnsi" w:cstheme="minorHAnsi"/>
          <w:color w:val="000000"/>
        </w:rPr>
      </w:pPr>
      <w:r w:rsidRPr="00E93844">
        <w:rPr>
          <w:rFonts w:asciiTheme="minorHAnsi" w:hAnsiTheme="minorHAnsi" w:cstheme="minorHAnsi"/>
        </w:rPr>
        <w:t xml:space="preserve">This work is </w:t>
      </w:r>
      <w:r w:rsidR="00D56CAB">
        <w:rPr>
          <w:rFonts w:asciiTheme="minorHAnsi" w:hAnsiTheme="minorHAnsi" w:cstheme="minorHAnsi"/>
        </w:rPr>
        <w:t>supported by the U.S. Department of Energy, Office of Science under Award number</w:t>
      </w:r>
      <w:r w:rsidR="00B55CBC">
        <w:rPr>
          <w:rFonts w:asciiTheme="minorHAnsi" w:hAnsiTheme="minorHAnsi" w:cstheme="minorHAnsi"/>
        </w:rPr>
        <w:t xml:space="preserve"> </w:t>
      </w:r>
      <w:r w:rsidR="00B55CBC" w:rsidRPr="00B55CBC">
        <w:rPr>
          <w:rFonts w:asciiTheme="minorHAnsi" w:eastAsiaTheme="minorHAnsi" w:hAnsiTheme="minorHAnsi" w:cstheme="minorHAnsi"/>
          <w:color w:val="000000"/>
        </w:rPr>
        <w:t>DE-SC0023583</w:t>
      </w:r>
      <w:r w:rsidR="00B55CBC">
        <w:rPr>
          <w:rFonts w:asciiTheme="minorHAnsi" w:eastAsiaTheme="minorHAnsi" w:hAnsiTheme="minorHAnsi" w:cstheme="minorHAnsi"/>
          <w:color w:val="000000"/>
        </w:rPr>
        <w:t xml:space="preserve"> for SBIR project “Supporting Sparse Data in HDF5”.</w:t>
      </w:r>
    </w:p>
    <w:p w14:paraId="54D53B4E" w14:textId="77777777" w:rsidR="00C96883" w:rsidRDefault="00C96883" w:rsidP="00E93844">
      <w:pPr>
        <w:rPr>
          <w:rFonts w:asciiTheme="minorHAnsi" w:eastAsiaTheme="minorHAnsi" w:hAnsiTheme="minorHAnsi" w:cstheme="minorHAnsi"/>
          <w:color w:val="000000"/>
        </w:rPr>
      </w:pPr>
    </w:p>
    <w:p w14:paraId="244EA6B4" w14:textId="1B35CF88" w:rsidR="00C96883" w:rsidRPr="00C96883" w:rsidRDefault="00C96883" w:rsidP="00E93844">
      <w:pPr>
        <w:rPr>
          <w:rFonts w:asciiTheme="minorHAnsi" w:hAnsiTheme="minorHAnsi" w:cstheme="minorHAnsi"/>
        </w:rPr>
      </w:pPr>
      <w:r>
        <w:rPr>
          <w:rFonts w:asciiTheme="minorHAnsi" w:eastAsiaTheme="minorHAnsi" w:hAnsiTheme="minorHAnsi" w:cstheme="minorHAnsi"/>
          <w:color w:val="000000"/>
        </w:rPr>
        <w:t xml:space="preserve">The authors would like to thank The HDF Group developers and </w:t>
      </w:r>
      <w:r w:rsidRPr="00C96883">
        <w:rPr>
          <w:rFonts w:asciiTheme="minorHAnsi" w:hAnsiTheme="minorHAnsi" w:cstheme="minorHAnsi"/>
          <w:color w:val="000000"/>
        </w:rPr>
        <w:t xml:space="preserve">Quincey </w:t>
      </w:r>
      <w:proofErr w:type="spellStart"/>
      <w:r w:rsidRPr="00C96883">
        <w:rPr>
          <w:rFonts w:asciiTheme="minorHAnsi" w:hAnsiTheme="minorHAnsi" w:cstheme="minorHAnsi"/>
          <w:color w:val="000000"/>
        </w:rPr>
        <w:t>Koziol</w:t>
      </w:r>
      <w:proofErr w:type="spellEnd"/>
      <w:r w:rsidRPr="00C96883">
        <w:rPr>
          <w:rFonts w:asciiTheme="minorHAnsi" w:hAnsiTheme="minorHAnsi" w:cstheme="minorHAnsi"/>
          <w:color w:val="000000"/>
        </w:rPr>
        <w:t>, Principal Engineer, AWS HPC</w:t>
      </w:r>
      <w:r>
        <w:rPr>
          <w:rFonts w:asciiTheme="minorHAnsi" w:hAnsiTheme="minorHAnsi" w:cstheme="minorHAnsi"/>
          <w:color w:val="000000"/>
        </w:rPr>
        <w:t xml:space="preserve"> for reviewing the numerous versions of the document and for fruitful discussions.</w:t>
      </w:r>
    </w:p>
    <w:p w14:paraId="187002E0" w14:textId="74A8975C" w:rsidR="00611674" w:rsidRDefault="00611674" w:rsidP="00451746">
      <w:pPr>
        <w:pStyle w:val="Heading"/>
      </w:pPr>
      <w:bookmarkStart w:id="310" w:name="_Toc140514710"/>
      <w:r>
        <w:t>Revision History</w:t>
      </w:r>
      <w:bookmarkEnd w:id="310"/>
    </w:p>
    <w:p w14:paraId="1C2AFB8E" w14:textId="77777777" w:rsidR="00611674" w:rsidRDefault="00611674" w:rsidP="00611674">
      <w:r>
        <w:t xml:space="preserve"> </w:t>
      </w:r>
    </w:p>
    <w:tbl>
      <w:tblPr>
        <w:tblStyle w:val="TableGrid"/>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7"/>
        <w:gridCol w:w="7743"/>
      </w:tblGrid>
      <w:tr w:rsidR="00611674" w:rsidRPr="009D6CFF" w14:paraId="2EAEBCF0" w14:textId="77777777" w:rsidTr="007B4807">
        <w:trPr>
          <w:jc w:val="center"/>
        </w:trPr>
        <w:tc>
          <w:tcPr>
            <w:tcW w:w="2337" w:type="dxa"/>
          </w:tcPr>
          <w:p w14:paraId="3801488F" w14:textId="0F39204D" w:rsidR="00611674" w:rsidRPr="0076266E" w:rsidRDefault="000978A2" w:rsidP="00611674">
            <w:pPr>
              <w:rPr>
                <w:rFonts w:asciiTheme="minorHAnsi" w:hAnsiTheme="minorHAnsi" w:cstheme="minorHAnsi"/>
                <w:iCs/>
              </w:rPr>
            </w:pPr>
            <w:r w:rsidRPr="0076266E">
              <w:rPr>
                <w:rFonts w:asciiTheme="minorHAnsi" w:hAnsiTheme="minorHAnsi" w:cstheme="minorHAnsi"/>
                <w:iCs/>
              </w:rPr>
              <w:t>February 28, 2023</w:t>
            </w:r>
            <w:r w:rsidR="00611674" w:rsidRPr="0076266E">
              <w:rPr>
                <w:rFonts w:asciiTheme="minorHAnsi" w:hAnsiTheme="minorHAnsi" w:cstheme="minorHAnsi"/>
                <w:iCs/>
              </w:rPr>
              <w:t>:</w:t>
            </w:r>
          </w:p>
        </w:tc>
        <w:tc>
          <w:tcPr>
            <w:tcW w:w="7743" w:type="dxa"/>
          </w:tcPr>
          <w:p w14:paraId="244964DA" w14:textId="0EF04B5B" w:rsidR="00611674" w:rsidRPr="0076266E" w:rsidRDefault="00611674" w:rsidP="00EB282A">
            <w:pPr>
              <w:rPr>
                <w:rFonts w:asciiTheme="minorHAnsi" w:hAnsiTheme="minorHAnsi" w:cstheme="minorHAnsi"/>
                <w:iCs/>
              </w:rPr>
            </w:pPr>
            <w:r w:rsidRPr="0076266E">
              <w:rPr>
                <w:rFonts w:asciiTheme="minorHAnsi" w:hAnsiTheme="minorHAnsi" w:cstheme="minorHAnsi"/>
                <w:iCs/>
              </w:rPr>
              <w:t xml:space="preserve">Version 1 </w:t>
            </w:r>
            <w:r w:rsidR="000978A2" w:rsidRPr="0076266E">
              <w:rPr>
                <w:rFonts w:asciiTheme="minorHAnsi" w:hAnsiTheme="minorHAnsi" w:cstheme="minorHAnsi"/>
                <w:iCs/>
              </w:rPr>
              <w:t>is created for internal review</w:t>
            </w:r>
          </w:p>
        </w:tc>
      </w:tr>
      <w:tr w:rsidR="00611674" w:rsidRPr="009D6CFF" w14:paraId="52C804BD" w14:textId="77777777" w:rsidTr="007B4807">
        <w:trPr>
          <w:jc w:val="center"/>
        </w:trPr>
        <w:tc>
          <w:tcPr>
            <w:tcW w:w="2337" w:type="dxa"/>
          </w:tcPr>
          <w:p w14:paraId="00931071" w14:textId="4EE39E04" w:rsidR="00611674" w:rsidRPr="0076266E" w:rsidRDefault="000B1D1A" w:rsidP="00611674">
            <w:pPr>
              <w:rPr>
                <w:rStyle w:val="Emphasis"/>
                <w:rFonts w:asciiTheme="minorHAnsi" w:hAnsiTheme="minorHAnsi" w:cstheme="minorHAnsi"/>
                <w:i w:val="0"/>
              </w:rPr>
            </w:pPr>
            <w:r w:rsidRPr="0076266E">
              <w:rPr>
                <w:rStyle w:val="Emphasis"/>
                <w:rFonts w:asciiTheme="minorHAnsi" w:hAnsiTheme="minorHAnsi" w:cstheme="minorHAnsi"/>
                <w:i w:val="0"/>
              </w:rPr>
              <w:t xml:space="preserve">March </w:t>
            </w:r>
            <w:r w:rsidR="00CD2271" w:rsidRPr="0076266E">
              <w:rPr>
                <w:rStyle w:val="Emphasis"/>
                <w:rFonts w:asciiTheme="minorHAnsi" w:hAnsiTheme="minorHAnsi" w:cstheme="minorHAnsi"/>
                <w:i w:val="0"/>
              </w:rPr>
              <w:t>14</w:t>
            </w:r>
            <w:r w:rsidRPr="0076266E">
              <w:rPr>
                <w:rStyle w:val="Emphasis"/>
                <w:rFonts w:asciiTheme="minorHAnsi" w:hAnsiTheme="minorHAnsi" w:cstheme="minorHAnsi"/>
                <w:i w:val="0"/>
              </w:rPr>
              <w:t>, 2023</w:t>
            </w:r>
          </w:p>
        </w:tc>
        <w:tc>
          <w:tcPr>
            <w:tcW w:w="7743" w:type="dxa"/>
          </w:tcPr>
          <w:p w14:paraId="24EA7CF2" w14:textId="3B83B4BE" w:rsidR="00611674" w:rsidRPr="0076266E" w:rsidRDefault="000B1D1A">
            <w:pPr>
              <w:rPr>
                <w:rStyle w:val="Emphasis"/>
                <w:rFonts w:asciiTheme="minorHAnsi" w:hAnsiTheme="minorHAnsi" w:cstheme="minorHAnsi"/>
                <w:i w:val="0"/>
              </w:rPr>
            </w:pPr>
            <w:r w:rsidRPr="0076266E">
              <w:rPr>
                <w:rStyle w:val="Emphasis"/>
                <w:rFonts w:asciiTheme="minorHAnsi" w:hAnsiTheme="minorHAnsi" w:cstheme="minorHAnsi"/>
                <w:i w:val="0"/>
              </w:rPr>
              <w:t xml:space="preserve">Version 2 is created for internal review; </w:t>
            </w:r>
            <w:r w:rsidR="00CD2271" w:rsidRPr="0076266E">
              <w:rPr>
                <w:rStyle w:val="Emphasis"/>
                <w:rFonts w:asciiTheme="minorHAnsi" w:hAnsiTheme="minorHAnsi" w:cstheme="minorHAnsi"/>
                <w:i w:val="0"/>
              </w:rPr>
              <w:t>Version 1 was modified to introduce “structured chunk” and extended filtering.</w:t>
            </w:r>
          </w:p>
        </w:tc>
      </w:tr>
      <w:tr w:rsidR="00611674" w:rsidRPr="009D6CFF" w14:paraId="0CBC1E7D" w14:textId="77777777" w:rsidTr="007B4807">
        <w:trPr>
          <w:jc w:val="center"/>
        </w:trPr>
        <w:tc>
          <w:tcPr>
            <w:tcW w:w="2337" w:type="dxa"/>
          </w:tcPr>
          <w:p w14:paraId="5E6AAE2C" w14:textId="5AA50063" w:rsidR="00611674" w:rsidRPr="0076266E" w:rsidRDefault="00401969" w:rsidP="00611674">
            <w:pPr>
              <w:rPr>
                <w:rStyle w:val="Emphasis"/>
                <w:rFonts w:asciiTheme="minorHAnsi" w:hAnsiTheme="minorHAnsi" w:cstheme="minorHAnsi"/>
                <w:i w:val="0"/>
              </w:rPr>
            </w:pPr>
            <w:r w:rsidRPr="0076266E">
              <w:rPr>
                <w:rStyle w:val="Emphasis"/>
                <w:rFonts w:asciiTheme="minorHAnsi" w:hAnsiTheme="minorHAnsi" w:cstheme="minorHAnsi"/>
                <w:i w:val="0"/>
              </w:rPr>
              <w:t>April 13, 2023</w:t>
            </w:r>
          </w:p>
        </w:tc>
        <w:tc>
          <w:tcPr>
            <w:tcW w:w="7743" w:type="dxa"/>
          </w:tcPr>
          <w:p w14:paraId="3DA8B888" w14:textId="068420CA" w:rsidR="00611674" w:rsidRPr="0076266E" w:rsidRDefault="00401969" w:rsidP="00611674">
            <w:pPr>
              <w:rPr>
                <w:rStyle w:val="Emphasis"/>
                <w:rFonts w:asciiTheme="minorHAnsi" w:hAnsiTheme="minorHAnsi" w:cstheme="minorHAnsi"/>
                <w:i w:val="0"/>
              </w:rPr>
            </w:pPr>
            <w:r w:rsidRPr="0076266E">
              <w:rPr>
                <w:rStyle w:val="Emphasis"/>
                <w:rFonts w:asciiTheme="minorHAnsi" w:hAnsiTheme="minorHAnsi" w:cstheme="minorHAnsi"/>
                <w:i w:val="0"/>
              </w:rPr>
              <w:t>Version 3 is created for internal review</w:t>
            </w:r>
          </w:p>
        </w:tc>
      </w:tr>
      <w:tr w:rsidR="00611674" w:rsidRPr="009D6CFF" w14:paraId="4486D23F" w14:textId="77777777" w:rsidTr="007B4807">
        <w:trPr>
          <w:trHeight w:val="108"/>
          <w:jc w:val="center"/>
        </w:trPr>
        <w:tc>
          <w:tcPr>
            <w:tcW w:w="2337" w:type="dxa"/>
          </w:tcPr>
          <w:p w14:paraId="27EA5629" w14:textId="27A3A031" w:rsidR="00611674" w:rsidRPr="00C853E5" w:rsidRDefault="00D87642" w:rsidP="00611674">
            <w:pPr>
              <w:rPr>
                <w:rStyle w:val="Emphasis"/>
                <w:rFonts w:asciiTheme="minorHAnsi" w:hAnsiTheme="minorHAnsi" w:cstheme="minorHAnsi"/>
                <w:i w:val="0"/>
                <w:iCs w:val="0"/>
              </w:rPr>
            </w:pPr>
            <w:r w:rsidRPr="00C853E5">
              <w:rPr>
                <w:rStyle w:val="Emphasis"/>
                <w:rFonts w:asciiTheme="minorHAnsi" w:hAnsiTheme="minorHAnsi" w:cstheme="minorHAnsi"/>
                <w:i w:val="0"/>
                <w:iCs w:val="0"/>
              </w:rPr>
              <w:t xml:space="preserve">April </w:t>
            </w:r>
            <w:r w:rsidR="006D1764" w:rsidRPr="006D1764">
              <w:rPr>
                <w:rStyle w:val="Emphasis"/>
                <w:rFonts w:asciiTheme="minorHAnsi" w:hAnsiTheme="minorHAnsi" w:cstheme="minorHAnsi"/>
                <w:i w:val="0"/>
                <w:iCs w:val="0"/>
              </w:rPr>
              <w:t>1</w:t>
            </w:r>
            <w:r w:rsidR="006D1764" w:rsidRPr="00C853E5">
              <w:rPr>
                <w:rStyle w:val="Emphasis"/>
                <w:rFonts w:asciiTheme="minorHAnsi" w:hAnsiTheme="minorHAnsi" w:cstheme="minorHAnsi"/>
                <w:i w:val="0"/>
                <w:iCs w:val="0"/>
              </w:rPr>
              <w:t>8</w:t>
            </w:r>
            <w:r w:rsidR="006D1764">
              <w:rPr>
                <w:rStyle w:val="Emphasis"/>
              </w:rPr>
              <w:t xml:space="preserve">, </w:t>
            </w:r>
            <w:r w:rsidRPr="00C853E5">
              <w:rPr>
                <w:rStyle w:val="Emphasis"/>
                <w:rFonts w:asciiTheme="minorHAnsi" w:hAnsiTheme="minorHAnsi" w:cstheme="minorHAnsi"/>
                <w:i w:val="0"/>
                <w:iCs w:val="0"/>
              </w:rPr>
              <w:t>2023</w:t>
            </w:r>
          </w:p>
        </w:tc>
        <w:tc>
          <w:tcPr>
            <w:tcW w:w="7743" w:type="dxa"/>
          </w:tcPr>
          <w:p w14:paraId="63F837F0" w14:textId="66C36095" w:rsidR="00611674" w:rsidRPr="00C853E5" w:rsidRDefault="00D87642" w:rsidP="00611674">
            <w:pPr>
              <w:rPr>
                <w:rStyle w:val="Emphasis"/>
                <w:rFonts w:asciiTheme="minorHAnsi" w:hAnsiTheme="minorHAnsi" w:cstheme="minorHAnsi"/>
                <w:i w:val="0"/>
                <w:iCs w:val="0"/>
              </w:rPr>
            </w:pPr>
            <w:r w:rsidRPr="00C853E5">
              <w:rPr>
                <w:rStyle w:val="Emphasis"/>
                <w:rFonts w:asciiTheme="minorHAnsi" w:hAnsiTheme="minorHAnsi" w:cstheme="minorHAnsi"/>
                <w:i w:val="0"/>
                <w:iCs w:val="0"/>
              </w:rPr>
              <w:t>Version 4 is created for internal review</w:t>
            </w:r>
          </w:p>
        </w:tc>
      </w:tr>
      <w:tr w:rsidR="006D1764" w:rsidRPr="009D6CFF" w14:paraId="1D89F782" w14:textId="77777777" w:rsidTr="007B4807">
        <w:trPr>
          <w:trHeight w:val="108"/>
          <w:jc w:val="center"/>
        </w:trPr>
        <w:tc>
          <w:tcPr>
            <w:tcW w:w="2337" w:type="dxa"/>
          </w:tcPr>
          <w:p w14:paraId="338F68C1" w14:textId="386AAF12" w:rsidR="006D1764" w:rsidRPr="006D1764" w:rsidRDefault="006D1764" w:rsidP="00611674">
            <w:pPr>
              <w:rPr>
                <w:rStyle w:val="Emphasis"/>
                <w:rFonts w:asciiTheme="minorHAnsi" w:hAnsiTheme="minorHAnsi" w:cstheme="minorHAnsi"/>
                <w:i w:val="0"/>
                <w:iCs w:val="0"/>
              </w:rPr>
            </w:pPr>
            <w:r>
              <w:rPr>
                <w:rStyle w:val="Emphasis"/>
                <w:rFonts w:asciiTheme="minorHAnsi" w:hAnsiTheme="minorHAnsi" w:cstheme="minorHAnsi"/>
                <w:i w:val="0"/>
                <w:iCs w:val="0"/>
              </w:rPr>
              <w:t>April 20, 2023</w:t>
            </w:r>
          </w:p>
        </w:tc>
        <w:tc>
          <w:tcPr>
            <w:tcW w:w="7743" w:type="dxa"/>
          </w:tcPr>
          <w:p w14:paraId="1FB27D9F" w14:textId="1CA1D052" w:rsidR="006D1764" w:rsidRPr="006D1764" w:rsidRDefault="006D1764" w:rsidP="00611674">
            <w:pPr>
              <w:rPr>
                <w:rStyle w:val="Emphasis"/>
                <w:rFonts w:asciiTheme="minorHAnsi" w:hAnsiTheme="minorHAnsi" w:cstheme="minorHAnsi"/>
                <w:i w:val="0"/>
                <w:iCs w:val="0"/>
              </w:rPr>
            </w:pPr>
            <w:r w:rsidRPr="006B77ED">
              <w:rPr>
                <w:rStyle w:val="Emphasis"/>
                <w:rFonts w:asciiTheme="minorHAnsi" w:hAnsiTheme="minorHAnsi" w:cstheme="minorHAnsi"/>
                <w:i w:val="0"/>
                <w:iCs w:val="0"/>
              </w:rPr>
              <w:t xml:space="preserve">Version </w:t>
            </w:r>
            <w:r>
              <w:rPr>
                <w:rStyle w:val="Emphasis"/>
                <w:rFonts w:asciiTheme="minorHAnsi" w:hAnsiTheme="minorHAnsi" w:cstheme="minorHAnsi"/>
                <w:i w:val="0"/>
                <w:iCs w:val="0"/>
              </w:rPr>
              <w:t>5</w:t>
            </w:r>
            <w:r w:rsidRPr="006B77ED">
              <w:rPr>
                <w:rStyle w:val="Emphasis"/>
                <w:rFonts w:asciiTheme="minorHAnsi" w:hAnsiTheme="minorHAnsi" w:cstheme="minorHAnsi"/>
                <w:i w:val="0"/>
                <w:iCs w:val="0"/>
              </w:rPr>
              <w:t xml:space="preserve"> is created for internal review</w:t>
            </w:r>
          </w:p>
        </w:tc>
      </w:tr>
      <w:tr w:rsidR="00C42BED" w:rsidRPr="009D6CFF" w14:paraId="273B5BF1" w14:textId="77777777" w:rsidTr="007B4807">
        <w:trPr>
          <w:trHeight w:val="108"/>
          <w:jc w:val="center"/>
        </w:trPr>
        <w:tc>
          <w:tcPr>
            <w:tcW w:w="2337" w:type="dxa"/>
          </w:tcPr>
          <w:p w14:paraId="79288EA8" w14:textId="799FAE67" w:rsidR="00C42BED" w:rsidRPr="00C42BED" w:rsidRDefault="00C42BED" w:rsidP="00611674">
            <w:pPr>
              <w:rPr>
                <w:rStyle w:val="Emphasis"/>
                <w:rFonts w:asciiTheme="minorHAnsi" w:hAnsiTheme="minorHAnsi" w:cstheme="minorHAnsi"/>
                <w:i w:val="0"/>
                <w:iCs w:val="0"/>
              </w:rPr>
            </w:pPr>
            <w:r w:rsidRPr="00C42BED">
              <w:rPr>
                <w:rStyle w:val="Emphasis"/>
                <w:rFonts w:asciiTheme="minorHAnsi" w:hAnsiTheme="minorHAnsi" w:cstheme="minorHAnsi"/>
                <w:i w:val="0"/>
                <w:iCs w:val="0"/>
              </w:rPr>
              <w:t>April 29, 2023</w:t>
            </w:r>
          </w:p>
        </w:tc>
        <w:tc>
          <w:tcPr>
            <w:tcW w:w="7743" w:type="dxa"/>
          </w:tcPr>
          <w:p w14:paraId="23F5C961" w14:textId="60E2F585" w:rsidR="00C42BED" w:rsidRPr="00C42BED" w:rsidRDefault="00C42BED" w:rsidP="00611674">
            <w:pPr>
              <w:rPr>
                <w:rStyle w:val="Emphasis"/>
                <w:rFonts w:asciiTheme="minorHAnsi" w:hAnsiTheme="minorHAnsi" w:cstheme="minorHAnsi"/>
                <w:i w:val="0"/>
                <w:iCs w:val="0"/>
              </w:rPr>
            </w:pPr>
            <w:r w:rsidRPr="00C42BED">
              <w:rPr>
                <w:rStyle w:val="Emphasis"/>
                <w:rFonts w:asciiTheme="minorHAnsi" w:hAnsiTheme="minorHAnsi" w:cstheme="minorHAnsi"/>
                <w:i w:val="0"/>
                <w:iCs w:val="0"/>
              </w:rPr>
              <w:t>Version 6 is created for internal review</w:t>
            </w:r>
          </w:p>
        </w:tc>
      </w:tr>
      <w:tr w:rsidR="00C42BED" w:rsidRPr="009D6CFF" w14:paraId="512DCAA9" w14:textId="77777777" w:rsidTr="007B4807">
        <w:trPr>
          <w:trHeight w:val="108"/>
          <w:jc w:val="center"/>
        </w:trPr>
        <w:tc>
          <w:tcPr>
            <w:tcW w:w="2337" w:type="dxa"/>
          </w:tcPr>
          <w:p w14:paraId="49FEA5EB" w14:textId="37DC13AB" w:rsidR="00C42BED" w:rsidRPr="00C42BED" w:rsidRDefault="00C42BED" w:rsidP="00611674">
            <w:pPr>
              <w:rPr>
                <w:rStyle w:val="Emphasis"/>
                <w:rFonts w:asciiTheme="minorHAnsi" w:hAnsiTheme="minorHAnsi" w:cstheme="minorHAnsi"/>
                <w:i w:val="0"/>
                <w:iCs w:val="0"/>
              </w:rPr>
            </w:pPr>
            <w:r w:rsidRPr="00C42BED">
              <w:rPr>
                <w:rStyle w:val="Emphasis"/>
                <w:rFonts w:asciiTheme="minorHAnsi" w:hAnsiTheme="minorHAnsi" w:cstheme="minorHAnsi"/>
                <w:i w:val="0"/>
                <w:iCs w:val="0"/>
              </w:rPr>
              <w:t>April 30, 2023</w:t>
            </w:r>
          </w:p>
        </w:tc>
        <w:tc>
          <w:tcPr>
            <w:tcW w:w="7743" w:type="dxa"/>
          </w:tcPr>
          <w:p w14:paraId="492FFDF0" w14:textId="18052EA3" w:rsidR="00C42BED" w:rsidRPr="00C42BED" w:rsidRDefault="00C42BED" w:rsidP="00611674">
            <w:pPr>
              <w:rPr>
                <w:rStyle w:val="Emphasis"/>
                <w:rFonts w:asciiTheme="minorHAnsi" w:hAnsiTheme="minorHAnsi" w:cstheme="minorHAnsi"/>
                <w:i w:val="0"/>
                <w:iCs w:val="0"/>
              </w:rPr>
            </w:pPr>
            <w:r w:rsidRPr="00C42BED">
              <w:rPr>
                <w:rStyle w:val="Emphasis"/>
                <w:rFonts w:asciiTheme="minorHAnsi" w:hAnsiTheme="minorHAnsi" w:cstheme="minorHAnsi"/>
                <w:i w:val="0"/>
                <w:iCs w:val="0"/>
              </w:rPr>
              <w:t>Version 7 is created for THG review</w:t>
            </w:r>
          </w:p>
        </w:tc>
      </w:tr>
      <w:tr w:rsidR="004904FE" w:rsidRPr="009D6CFF" w14:paraId="3EE22E38" w14:textId="77777777" w:rsidTr="007B4807">
        <w:trPr>
          <w:trHeight w:val="108"/>
          <w:jc w:val="center"/>
        </w:trPr>
        <w:tc>
          <w:tcPr>
            <w:tcW w:w="2337" w:type="dxa"/>
          </w:tcPr>
          <w:p w14:paraId="3BC85FE6" w14:textId="5DF02FAF" w:rsidR="004904FE" w:rsidRPr="004904FE" w:rsidRDefault="004904FE" w:rsidP="00611674">
            <w:pPr>
              <w:rPr>
                <w:rStyle w:val="Emphasis"/>
                <w:rFonts w:asciiTheme="minorHAnsi" w:hAnsiTheme="minorHAnsi" w:cstheme="minorHAnsi"/>
                <w:i w:val="0"/>
                <w:iCs w:val="0"/>
              </w:rPr>
            </w:pPr>
            <w:r w:rsidRPr="004904FE">
              <w:rPr>
                <w:rStyle w:val="Emphasis"/>
                <w:rFonts w:asciiTheme="minorHAnsi" w:hAnsiTheme="minorHAnsi" w:cstheme="minorHAnsi"/>
                <w:i w:val="0"/>
                <w:iCs w:val="0"/>
              </w:rPr>
              <w:t>M</w:t>
            </w:r>
            <w:r w:rsidRPr="004904FE">
              <w:rPr>
                <w:rStyle w:val="Emphasis"/>
                <w:rFonts w:asciiTheme="minorHAnsi" w:hAnsiTheme="minorHAnsi"/>
                <w:i w:val="0"/>
                <w:iCs w:val="0"/>
              </w:rPr>
              <w:t>ay</w:t>
            </w:r>
            <w:r>
              <w:rPr>
                <w:rStyle w:val="Emphasis"/>
                <w:rFonts w:asciiTheme="minorHAnsi" w:hAnsiTheme="minorHAnsi"/>
                <w:i w:val="0"/>
                <w:iCs w:val="0"/>
              </w:rPr>
              <w:t xml:space="preserve"> </w:t>
            </w:r>
            <w:r w:rsidRPr="004904FE">
              <w:rPr>
                <w:rStyle w:val="Emphasis"/>
                <w:rFonts w:asciiTheme="minorHAnsi" w:hAnsiTheme="minorHAnsi"/>
                <w:i w:val="0"/>
                <w:iCs w:val="0"/>
              </w:rPr>
              <w:t>1-31, 2023</w:t>
            </w:r>
          </w:p>
        </w:tc>
        <w:tc>
          <w:tcPr>
            <w:tcW w:w="7743" w:type="dxa"/>
          </w:tcPr>
          <w:p w14:paraId="1113C7BC" w14:textId="34125D5D" w:rsidR="004904FE" w:rsidRPr="004904FE" w:rsidRDefault="004904FE" w:rsidP="00611674">
            <w:pPr>
              <w:rPr>
                <w:rStyle w:val="Emphasis"/>
                <w:rFonts w:asciiTheme="minorHAnsi" w:hAnsiTheme="minorHAnsi" w:cstheme="minorHAnsi"/>
                <w:i w:val="0"/>
                <w:iCs w:val="0"/>
              </w:rPr>
            </w:pPr>
            <w:r w:rsidRPr="004904FE">
              <w:rPr>
                <w:rStyle w:val="Emphasis"/>
                <w:rFonts w:asciiTheme="minorHAnsi" w:hAnsiTheme="minorHAnsi" w:cstheme="minorHAnsi"/>
                <w:i w:val="0"/>
                <w:iCs w:val="0"/>
              </w:rPr>
              <w:t>V</w:t>
            </w:r>
            <w:r w:rsidRPr="004904FE">
              <w:rPr>
                <w:rStyle w:val="Emphasis"/>
                <w:rFonts w:asciiTheme="minorHAnsi" w:hAnsiTheme="minorHAnsi"/>
                <w:i w:val="0"/>
                <w:iCs w:val="0"/>
              </w:rPr>
              <w:t>ersion 8 -10 is created after THG review</w:t>
            </w:r>
            <w:r>
              <w:rPr>
                <w:rStyle w:val="Emphasis"/>
                <w:rFonts w:asciiTheme="minorHAnsi" w:hAnsiTheme="minorHAnsi"/>
                <w:i w:val="0"/>
                <w:iCs w:val="0"/>
              </w:rPr>
              <w:t>.</w:t>
            </w:r>
            <w:r>
              <w:rPr>
                <w:rStyle w:val="Emphasis"/>
                <w:rFonts w:asciiTheme="minorHAnsi" w:hAnsiTheme="minorHAnsi"/>
              </w:rPr>
              <w:t xml:space="preserve"> Structured Chunk and </w:t>
            </w:r>
            <w:r w:rsidR="001A4FE5">
              <w:rPr>
                <w:rStyle w:val="Emphasis"/>
                <w:rFonts w:asciiTheme="minorHAnsi" w:hAnsiTheme="minorHAnsi"/>
              </w:rPr>
              <w:t>Filtered Structured Chunk</w:t>
            </w:r>
            <w:r>
              <w:rPr>
                <w:rStyle w:val="Emphasis"/>
                <w:rFonts w:asciiTheme="minorHAnsi" w:hAnsiTheme="minorHAnsi"/>
              </w:rPr>
              <w:t xml:space="preserve"> headers described in the previous versions were updated and are now stored with the chunk index.</w:t>
            </w:r>
          </w:p>
        </w:tc>
      </w:tr>
      <w:tr w:rsidR="00423BAE" w:rsidRPr="009D6CFF" w14:paraId="04E53BC1" w14:textId="77777777" w:rsidTr="007B4807">
        <w:trPr>
          <w:trHeight w:val="108"/>
          <w:jc w:val="center"/>
        </w:trPr>
        <w:tc>
          <w:tcPr>
            <w:tcW w:w="2337" w:type="dxa"/>
          </w:tcPr>
          <w:p w14:paraId="5DD950EF" w14:textId="59BCD631" w:rsidR="00423BAE" w:rsidRPr="00423BAE" w:rsidRDefault="00423BAE" w:rsidP="00611674">
            <w:pPr>
              <w:rPr>
                <w:rStyle w:val="Emphasis"/>
                <w:rFonts w:asciiTheme="minorHAnsi" w:hAnsiTheme="minorHAnsi" w:cstheme="minorHAnsi"/>
                <w:i w:val="0"/>
                <w:iCs w:val="0"/>
              </w:rPr>
            </w:pPr>
            <w:r w:rsidRPr="00423BAE">
              <w:rPr>
                <w:rStyle w:val="Emphasis"/>
                <w:rFonts w:asciiTheme="minorHAnsi" w:hAnsiTheme="minorHAnsi" w:cstheme="minorHAnsi"/>
                <w:i w:val="0"/>
                <w:iCs w:val="0"/>
              </w:rPr>
              <w:t>June 1-13, 2023</w:t>
            </w:r>
          </w:p>
        </w:tc>
        <w:tc>
          <w:tcPr>
            <w:tcW w:w="7743" w:type="dxa"/>
          </w:tcPr>
          <w:p w14:paraId="7502BBA2" w14:textId="05B1BC6D" w:rsidR="00423BAE" w:rsidRPr="004904FE" w:rsidRDefault="00423BAE" w:rsidP="00611674">
            <w:pPr>
              <w:rPr>
                <w:rStyle w:val="Emphasis"/>
                <w:rFonts w:asciiTheme="minorHAnsi" w:hAnsiTheme="minorHAnsi" w:cstheme="minorHAnsi"/>
                <w:i w:val="0"/>
                <w:iCs w:val="0"/>
              </w:rPr>
            </w:pPr>
            <w:r>
              <w:rPr>
                <w:rStyle w:val="Emphasis"/>
                <w:rFonts w:asciiTheme="minorHAnsi" w:hAnsiTheme="minorHAnsi" w:cstheme="minorHAnsi"/>
                <w:i w:val="0"/>
                <w:iCs w:val="0"/>
              </w:rPr>
              <w:t xml:space="preserve">Versions 11-12 </w:t>
            </w:r>
            <w:r w:rsidR="003D0A4D">
              <w:rPr>
                <w:rStyle w:val="Emphasis"/>
                <w:rFonts w:asciiTheme="minorHAnsi" w:hAnsiTheme="minorHAnsi" w:cstheme="minorHAnsi"/>
                <w:i w:val="0"/>
                <w:iCs w:val="0"/>
              </w:rPr>
              <w:t xml:space="preserve">have </w:t>
            </w:r>
            <w:r w:rsidR="00643CF4">
              <w:rPr>
                <w:rStyle w:val="Emphasis"/>
                <w:rFonts w:asciiTheme="minorHAnsi" w:hAnsiTheme="minorHAnsi" w:cstheme="minorHAnsi"/>
                <w:i w:val="0"/>
                <w:iCs w:val="0"/>
              </w:rPr>
              <w:t>simplified structured</w:t>
            </w:r>
            <w:r w:rsidR="003D0A4D">
              <w:rPr>
                <w:rStyle w:val="Emphasis"/>
                <w:rFonts w:asciiTheme="minorHAnsi" w:hAnsiTheme="minorHAnsi" w:cstheme="minorHAnsi"/>
                <w:i w:val="0"/>
                <w:iCs w:val="0"/>
              </w:rPr>
              <w:t xml:space="preserve"> chunk metadata. </w:t>
            </w:r>
            <w:r w:rsidR="00643CF4" w:rsidRPr="00643CF4">
              <w:rPr>
                <w:rStyle w:val="Emphasis"/>
                <w:rFonts w:asciiTheme="minorHAnsi" w:hAnsiTheme="minorHAnsi" w:cstheme="minorHAnsi"/>
                <w:i w:val="0"/>
                <w:iCs w:val="0"/>
              </w:rPr>
              <w:t>V</w:t>
            </w:r>
            <w:r w:rsidR="00643CF4" w:rsidRPr="00643CF4">
              <w:rPr>
                <w:rStyle w:val="Emphasis"/>
                <w:rFonts w:asciiTheme="minorHAnsi" w:hAnsiTheme="minorHAnsi" w:cstheme="minorHAnsi"/>
              </w:rPr>
              <w:t>ersion 12 sent to THG.</w:t>
            </w:r>
            <w:r w:rsidR="00643CF4">
              <w:rPr>
                <w:rStyle w:val="Emphasis"/>
                <w:rFonts w:asciiTheme="minorHAnsi" w:hAnsiTheme="minorHAnsi" w:cstheme="minorHAnsi"/>
                <w:i w:val="0"/>
                <w:iCs w:val="0"/>
              </w:rPr>
              <w:t xml:space="preserve"> </w:t>
            </w:r>
          </w:p>
        </w:tc>
      </w:tr>
      <w:tr w:rsidR="00E0434B" w:rsidRPr="009D6CFF" w14:paraId="4696E0F8" w14:textId="77777777" w:rsidTr="007B4807">
        <w:trPr>
          <w:trHeight w:val="108"/>
          <w:jc w:val="center"/>
        </w:trPr>
        <w:tc>
          <w:tcPr>
            <w:tcW w:w="2337" w:type="dxa"/>
          </w:tcPr>
          <w:p w14:paraId="20EB1DF0" w14:textId="3B167FF2" w:rsidR="00E0434B" w:rsidRPr="00E0434B" w:rsidRDefault="00E0434B" w:rsidP="00611674">
            <w:pPr>
              <w:rPr>
                <w:rStyle w:val="Emphasis"/>
                <w:rFonts w:asciiTheme="minorHAnsi" w:hAnsiTheme="minorHAnsi" w:cstheme="minorHAnsi"/>
                <w:i w:val="0"/>
                <w:iCs w:val="0"/>
              </w:rPr>
            </w:pPr>
            <w:r w:rsidRPr="00E0434B">
              <w:rPr>
                <w:rStyle w:val="Emphasis"/>
                <w:rFonts w:asciiTheme="minorHAnsi" w:hAnsiTheme="minorHAnsi" w:cstheme="minorHAnsi"/>
                <w:i w:val="0"/>
                <w:iCs w:val="0"/>
              </w:rPr>
              <w:t>June 21, 2023</w:t>
            </w:r>
          </w:p>
        </w:tc>
        <w:tc>
          <w:tcPr>
            <w:tcW w:w="7743" w:type="dxa"/>
          </w:tcPr>
          <w:p w14:paraId="76E83DC7" w14:textId="3178A942" w:rsidR="00E0434B" w:rsidRPr="00E0434B" w:rsidRDefault="00E0434B" w:rsidP="00611674">
            <w:pPr>
              <w:rPr>
                <w:rStyle w:val="Emphasis"/>
                <w:rFonts w:asciiTheme="minorHAnsi" w:hAnsiTheme="minorHAnsi" w:cstheme="minorHAnsi"/>
                <w:i w:val="0"/>
                <w:iCs w:val="0"/>
              </w:rPr>
            </w:pPr>
            <w:r w:rsidRPr="00E0434B">
              <w:rPr>
                <w:rStyle w:val="Emphasis"/>
                <w:rFonts w:asciiTheme="minorHAnsi" w:hAnsiTheme="minorHAnsi" w:cstheme="minorHAnsi"/>
                <w:i w:val="0"/>
                <w:iCs w:val="0"/>
              </w:rPr>
              <w:t>Version 13 created with the new Structured Chunk Filter Pipeline Message for internal review</w:t>
            </w:r>
          </w:p>
        </w:tc>
      </w:tr>
      <w:tr w:rsidR="00432131" w:rsidRPr="009D6CFF" w14:paraId="0421E97D" w14:textId="77777777" w:rsidTr="007B4807">
        <w:trPr>
          <w:trHeight w:val="108"/>
          <w:jc w:val="center"/>
        </w:trPr>
        <w:tc>
          <w:tcPr>
            <w:tcW w:w="2337" w:type="dxa"/>
          </w:tcPr>
          <w:p w14:paraId="5A3A2924" w14:textId="00E4B784" w:rsidR="00432131" w:rsidRPr="00E0434B" w:rsidRDefault="00432131" w:rsidP="00432131">
            <w:pPr>
              <w:rPr>
                <w:rStyle w:val="Emphasis"/>
                <w:rFonts w:asciiTheme="minorHAnsi" w:hAnsiTheme="minorHAnsi" w:cstheme="minorHAnsi"/>
                <w:i w:val="0"/>
                <w:iCs w:val="0"/>
              </w:rPr>
            </w:pPr>
            <w:r w:rsidRPr="00E0434B">
              <w:rPr>
                <w:rStyle w:val="Emphasis"/>
                <w:rFonts w:asciiTheme="minorHAnsi" w:hAnsiTheme="minorHAnsi" w:cstheme="minorHAnsi"/>
                <w:i w:val="0"/>
                <w:iCs w:val="0"/>
              </w:rPr>
              <w:t>June 2</w:t>
            </w:r>
            <w:r>
              <w:rPr>
                <w:rStyle w:val="Emphasis"/>
                <w:rFonts w:asciiTheme="minorHAnsi" w:hAnsiTheme="minorHAnsi" w:cstheme="minorHAnsi"/>
                <w:i w:val="0"/>
                <w:iCs w:val="0"/>
              </w:rPr>
              <w:t>3</w:t>
            </w:r>
            <w:r w:rsidRPr="00E0434B">
              <w:rPr>
                <w:rStyle w:val="Emphasis"/>
                <w:rFonts w:asciiTheme="minorHAnsi" w:hAnsiTheme="minorHAnsi" w:cstheme="minorHAnsi"/>
                <w:i w:val="0"/>
                <w:iCs w:val="0"/>
              </w:rPr>
              <w:t>, 2023</w:t>
            </w:r>
          </w:p>
        </w:tc>
        <w:tc>
          <w:tcPr>
            <w:tcW w:w="7743" w:type="dxa"/>
          </w:tcPr>
          <w:p w14:paraId="04491E74" w14:textId="41D305DA" w:rsidR="00432131" w:rsidRPr="00E0434B" w:rsidRDefault="00432131" w:rsidP="00432131">
            <w:pPr>
              <w:rPr>
                <w:rStyle w:val="Emphasis"/>
                <w:rFonts w:asciiTheme="minorHAnsi" w:hAnsiTheme="minorHAnsi" w:cstheme="minorHAnsi"/>
                <w:i w:val="0"/>
                <w:iCs w:val="0"/>
              </w:rPr>
            </w:pPr>
            <w:r w:rsidRPr="00E0434B">
              <w:rPr>
                <w:rStyle w:val="Emphasis"/>
                <w:rFonts w:asciiTheme="minorHAnsi" w:hAnsiTheme="minorHAnsi" w:cstheme="minorHAnsi"/>
                <w:i w:val="0"/>
                <w:iCs w:val="0"/>
              </w:rPr>
              <w:t>Version 1</w:t>
            </w:r>
            <w:r>
              <w:rPr>
                <w:rStyle w:val="Emphasis"/>
                <w:rFonts w:asciiTheme="minorHAnsi" w:hAnsiTheme="minorHAnsi" w:cstheme="minorHAnsi"/>
                <w:i w:val="0"/>
                <w:iCs w:val="0"/>
              </w:rPr>
              <w:t>4</w:t>
            </w:r>
            <w:r w:rsidRPr="00E0434B">
              <w:rPr>
                <w:rStyle w:val="Emphasis"/>
                <w:rFonts w:asciiTheme="minorHAnsi" w:hAnsiTheme="minorHAnsi" w:cstheme="minorHAnsi"/>
                <w:i w:val="0"/>
                <w:iCs w:val="0"/>
              </w:rPr>
              <w:t xml:space="preserve"> created</w:t>
            </w:r>
            <w:r>
              <w:rPr>
                <w:rStyle w:val="Emphasis"/>
                <w:rFonts w:asciiTheme="minorHAnsi" w:hAnsiTheme="minorHAnsi" w:cstheme="minorHAnsi"/>
                <w:i w:val="0"/>
                <w:iCs w:val="0"/>
              </w:rPr>
              <w:t xml:space="preserve">; Filter </w:t>
            </w:r>
            <w:r w:rsidRPr="00E0434B">
              <w:rPr>
                <w:rStyle w:val="Emphasis"/>
                <w:rFonts w:asciiTheme="minorHAnsi" w:hAnsiTheme="minorHAnsi" w:cstheme="minorHAnsi"/>
                <w:i w:val="0"/>
                <w:iCs w:val="0"/>
              </w:rPr>
              <w:t>with the new Structured Chunk Filter Pipeline Message for internal review</w:t>
            </w:r>
          </w:p>
        </w:tc>
      </w:tr>
      <w:tr w:rsidR="00EF6955" w:rsidRPr="009D6CFF" w14:paraId="48BA506D" w14:textId="77777777" w:rsidTr="007B4807">
        <w:trPr>
          <w:trHeight w:val="108"/>
          <w:jc w:val="center"/>
        </w:trPr>
        <w:tc>
          <w:tcPr>
            <w:tcW w:w="2337" w:type="dxa"/>
          </w:tcPr>
          <w:p w14:paraId="25775E4F" w14:textId="4D4BE261" w:rsidR="00EF6955" w:rsidRPr="00E0434B" w:rsidRDefault="00EF6955" w:rsidP="00432131">
            <w:pPr>
              <w:rPr>
                <w:rStyle w:val="Emphasis"/>
                <w:rFonts w:asciiTheme="minorHAnsi" w:hAnsiTheme="minorHAnsi" w:cstheme="minorHAnsi"/>
                <w:i w:val="0"/>
                <w:iCs w:val="0"/>
              </w:rPr>
            </w:pPr>
            <w:r>
              <w:rPr>
                <w:rStyle w:val="Emphasis"/>
                <w:rFonts w:asciiTheme="minorHAnsi" w:hAnsiTheme="minorHAnsi" w:cstheme="minorHAnsi"/>
                <w:i w:val="0"/>
                <w:iCs w:val="0"/>
              </w:rPr>
              <w:t>June 26, 2023</w:t>
            </w:r>
          </w:p>
        </w:tc>
        <w:tc>
          <w:tcPr>
            <w:tcW w:w="7743" w:type="dxa"/>
          </w:tcPr>
          <w:p w14:paraId="6F69CBBF" w14:textId="44902C42" w:rsidR="00EF6955" w:rsidRPr="00E0434B" w:rsidRDefault="00EF6955" w:rsidP="00432131">
            <w:pPr>
              <w:rPr>
                <w:rStyle w:val="Emphasis"/>
                <w:rFonts w:asciiTheme="minorHAnsi" w:hAnsiTheme="minorHAnsi" w:cstheme="minorHAnsi"/>
                <w:i w:val="0"/>
                <w:iCs w:val="0"/>
              </w:rPr>
            </w:pPr>
            <w:r>
              <w:rPr>
                <w:rStyle w:val="Emphasis"/>
                <w:rFonts w:asciiTheme="minorHAnsi" w:hAnsiTheme="minorHAnsi" w:cstheme="minorHAnsi"/>
                <w:i w:val="0"/>
                <w:iCs w:val="0"/>
              </w:rPr>
              <w:t>Version 15 create</w:t>
            </w:r>
            <w:r w:rsidR="009C5F11">
              <w:rPr>
                <w:rStyle w:val="Emphasis"/>
                <w:rFonts w:asciiTheme="minorHAnsi" w:hAnsiTheme="minorHAnsi" w:cstheme="minorHAnsi"/>
                <w:i w:val="0"/>
                <w:iCs w:val="0"/>
              </w:rPr>
              <w:t>d</w:t>
            </w:r>
            <w:r>
              <w:rPr>
                <w:rStyle w:val="Emphasis"/>
                <w:rFonts w:asciiTheme="minorHAnsi" w:hAnsiTheme="minorHAnsi" w:cstheme="minorHAnsi"/>
                <w:i w:val="0"/>
                <w:iCs w:val="0"/>
              </w:rPr>
              <w:t xml:space="preserve"> for THG review</w:t>
            </w:r>
          </w:p>
        </w:tc>
      </w:tr>
      <w:tr w:rsidR="009C5F11" w:rsidRPr="009D6CFF" w14:paraId="7B0011BC" w14:textId="77777777" w:rsidTr="007B4807">
        <w:trPr>
          <w:trHeight w:val="108"/>
          <w:jc w:val="center"/>
        </w:trPr>
        <w:tc>
          <w:tcPr>
            <w:tcW w:w="2337" w:type="dxa"/>
          </w:tcPr>
          <w:p w14:paraId="0AD53909" w14:textId="36B478EF" w:rsidR="009C5F11" w:rsidRPr="009C5F11" w:rsidRDefault="009C5F11" w:rsidP="00432131">
            <w:pPr>
              <w:rPr>
                <w:rStyle w:val="Emphasis"/>
                <w:rFonts w:asciiTheme="minorHAnsi" w:hAnsiTheme="minorHAnsi" w:cstheme="minorHAnsi"/>
                <w:i w:val="0"/>
                <w:iCs w:val="0"/>
              </w:rPr>
            </w:pPr>
            <w:r w:rsidRPr="009C5F11">
              <w:rPr>
                <w:rStyle w:val="Emphasis"/>
                <w:rFonts w:asciiTheme="minorHAnsi" w:hAnsiTheme="minorHAnsi" w:cstheme="minorHAnsi"/>
                <w:i w:val="0"/>
                <w:iCs w:val="0"/>
              </w:rPr>
              <w:t>July 10, 2023</w:t>
            </w:r>
          </w:p>
        </w:tc>
        <w:tc>
          <w:tcPr>
            <w:tcW w:w="7743" w:type="dxa"/>
          </w:tcPr>
          <w:p w14:paraId="30F9D228" w14:textId="4751AF1C" w:rsidR="009C5F11" w:rsidRPr="009C5F11" w:rsidRDefault="009C5F11" w:rsidP="00432131">
            <w:pPr>
              <w:rPr>
                <w:rStyle w:val="Emphasis"/>
                <w:rFonts w:asciiTheme="minorHAnsi" w:hAnsiTheme="minorHAnsi" w:cstheme="minorHAnsi"/>
                <w:i w:val="0"/>
                <w:iCs w:val="0"/>
              </w:rPr>
            </w:pPr>
            <w:r w:rsidRPr="009C5F11">
              <w:rPr>
                <w:rStyle w:val="Emphasis"/>
                <w:rFonts w:asciiTheme="minorHAnsi" w:hAnsiTheme="minorHAnsi" w:cstheme="minorHAnsi"/>
                <w:i w:val="0"/>
                <w:iCs w:val="0"/>
              </w:rPr>
              <w:t>Version 16 created for public review. Checksum filed as removed from Chunk Record Layout as discussed with THG.</w:t>
            </w:r>
          </w:p>
        </w:tc>
      </w:tr>
      <w:tr w:rsidR="003F099A" w:rsidRPr="009D6CFF" w14:paraId="5649D3DE" w14:textId="77777777" w:rsidTr="007B4807">
        <w:trPr>
          <w:trHeight w:val="108"/>
          <w:jc w:val="center"/>
          <w:ins w:id="311" w:author="Elena Pourmal" w:date="2023-07-17T19:23:00Z"/>
        </w:trPr>
        <w:tc>
          <w:tcPr>
            <w:tcW w:w="2337" w:type="dxa"/>
          </w:tcPr>
          <w:p w14:paraId="2480D2E1" w14:textId="0781F531" w:rsidR="003F099A" w:rsidRPr="009C5F11" w:rsidRDefault="003F099A" w:rsidP="003F099A">
            <w:pPr>
              <w:rPr>
                <w:ins w:id="312" w:author="Elena Pourmal" w:date="2023-07-17T19:23:00Z"/>
                <w:rStyle w:val="Emphasis"/>
                <w:rFonts w:asciiTheme="minorHAnsi" w:hAnsiTheme="minorHAnsi" w:cstheme="minorHAnsi"/>
                <w:i w:val="0"/>
                <w:iCs w:val="0"/>
              </w:rPr>
            </w:pPr>
            <w:ins w:id="313" w:author="Elena Pourmal" w:date="2023-07-17T19:23:00Z">
              <w:r w:rsidRPr="009C5F11">
                <w:rPr>
                  <w:rStyle w:val="Emphasis"/>
                  <w:rFonts w:asciiTheme="minorHAnsi" w:hAnsiTheme="minorHAnsi" w:cstheme="minorHAnsi"/>
                  <w:i w:val="0"/>
                  <w:iCs w:val="0"/>
                </w:rPr>
                <w:t>July 1</w:t>
              </w:r>
              <w:r>
                <w:rPr>
                  <w:rStyle w:val="Emphasis"/>
                  <w:rFonts w:asciiTheme="minorHAnsi" w:hAnsiTheme="minorHAnsi" w:cstheme="minorHAnsi"/>
                  <w:i w:val="0"/>
                  <w:iCs w:val="0"/>
                </w:rPr>
                <w:t>7</w:t>
              </w:r>
              <w:r w:rsidRPr="009C5F11">
                <w:rPr>
                  <w:rStyle w:val="Emphasis"/>
                  <w:rFonts w:asciiTheme="minorHAnsi" w:hAnsiTheme="minorHAnsi" w:cstheme="minorHAnsi"/>
                  <w:i w:val="0"/>
                  <w:iCs w:val="0"/>
                </w:rPr>
                <w:t>, 2023</w:t>
              </w:r>
            </w:ins>
          </w:p>
        </w:tc>
        <w:tc>
          <w:tcPr>
            <w:tcW w:w="7743" w:type="dxa"/>
          </w:tcPr>
          <w:p w14:paraId="7D26D86D" w14:textId="10A58ADB" w:rsidR="003F099A" w:rsidRPr="009C5F11" w:rsidRDefault="003F099A" w:rsidP="003F099A">
            <w:pPr>
              <w:rPr>
                <w:ins w:id="314" w:author="Elena Pourmal" w:date="2023-07-17T19:23:00Z"/>
                <w:rStyle w:val="Emphasis"/>
                <w:rFonts w:asciiTheme="minorHAnsi" w:hAnsiTheme="minorHAnsi" w:cstheme="minorHAnsi"/>
                <w:i w:val="0"/>
                <w:iCs w:val="0"/>
              </w:rPr>
            </w:pPr>
            <w:ins w:id="315" w:author="Elena Pourmal" w:date="2023-07-17T19:23:00Z">
              <w:r w:rsidRPr="009C5F11">
                <w:rPr>
                  <w:rStyle w:val="Emphasis"/>
                  <w:rFonts w:asciiTheme="minorHAnsi" w:hAnsiTheme="minorHAnsi" w:cstheme="minorHAnsi"/>
                  <w:i w:val="0"/>
                  <w:iCs w:val="0"/>
                </w:rPr>
                <w:t>Version 1</w:t>
              </w:r>
              <w:r>
                <w:rPr>
                  <w:rStyle w:val="Emphasis"/>
                  <w:rFonts w:asciiTheme="minorHAnsi" w:hAnsiTheme="minorHAnsi" w:cstheme="minorHAnsi"/>
                  <w:i w:val="0"/>
                  <w:iCs w:val="0"/>
                </w:rPr>
                <w:t>7</w:t>
              </w:r>
              <w:r w:rsidRPr="009C5F11">
                <w:rPr>
                  <w:rStyle w:val="Emphasis"/>
                  <w:rFonts w:asciiTheme="minorHAnsi" w:hAnsiTheme="minorHAnsi" w:cstheme="minorHAnsi"/>
                  <w:i w:val="0"/>
                  <w:iCs w:val="0"/>
                </w:rPr>
                <w:t xml:space="preserve"> </w:t>
              </w:r>
              <w:r>
                <w:rPr>
                  <w:rStyle w:val="Emphasis"/>
                  <w:rFonts w:asciiTheme="minorHAnsi" w:hAnsiTheme="minorHAnsi" w:cstheme="minorHAnsi"/>
                  <w:i w:val="0"/>
                  <w:iCs w:val="0"/>
                </w:rPr>
                <w:t>created for public review</w:t>
              </w:r>
            </w:ins>
            <w:ins w:id="316" w:author="Elena Pourmal" w:date="2023-07-17T19:25:00Z">
              <w:r>
                <w:rPr>
                  <w:rStyle w:val="Emphasis"/>
                  <w:rFonts w:asciiTheme="minorHAnsi" w:hAnsiTheme="minorHAnsi" w:cstheme="minorHAnsi"/>
                  <w:i w:val="0"/>
                  <w:iCs w:val="0"/>
                </w:rPr>
                <w:t xml:space="preserve"> after copy editing.</w:t>
              </w:r>
            </w:ins>
          </w:p>
        </w:tc>
      </w:tr>
    </w:tbl>
    <w:p w14:paraId="3C582504" w14:textId="164377D0" w:rsidR="0032429F" w:rsidRDefault="0032429F">
      <w:pPr>
        <w:rPr>
          <w:rFonts w:asciiTheme="majorHAnsi" w:eastAsiaTheme="majorEastAsia" w:hAnsiTheme="majorHAnsi" w:cstheme="majorBidi"/>
          <w:b/>
          <w:bCs/>
          <w:sz w:val="28"/>
          <w:szCs w:val="28"/>
        </w:rPr>
      </w:pPr>
    </w:p>
    <w:p w14:paraId="1C90EE2F" w14:textId="692294D6" w:rsidR="00611674" w:rsidRDefault="00611674" w:rsidP="00451746">
      <w:pPr>
        <w:pStyle w:val="Heading"/>
      </w:pPr>
      <w:bookmarkStart w:id="317" w:name="_Toc140514711"/>
      <w:r w:rsidRPr="00430A08">
        <w:t>References</w:t>
      </w:r>
      <w:bookmarkEnd w:id="317"/>
    </w:p>
    <w:p w14:paraId="41A3198C" w14:textId="77777777" w:rsidR="00DB1009" w:rsidRPr="00DB1009" w:rsidRDefault="00DB1009" w:rsidP="00C42BED">
      <w:pPr>
        <w:pStyle w:val="ListNumberReference"/>
        <w:numPr>
          <w:ilvl w:val="0"/>
          <w:numId w:val="7"/>
        </w:numPr>
        <w:jc w:val="left"/>
        <w:rPr>
          <w:rStyle w:val="Hyperlink"/>
          <w:rFonts w:asciiTheme="majorHAnsi" w:eastAsiaTheme="majorEastAsia" w:hAnsiTheme="majorHAnsi" w:cstheme="majorBidi"/>
          <w:b/>
          <w:bCs/>
          <w:color w:val="auto"/>
          <w:sz w:val="28"/>
          <w:szCs w:val="28"/>
          <w:u w:val="none"/>
        </w:rPr>
      </w:pPr>
      <w:bookmarkStart w:id="318" w:name="_Ref116044401"/>
      <w:bookmarkStart w:id="319" w:name="_Ref128647270"/>
      <w:bookmarkStart w:id="320" w:name="_Ref303934506"/>
      <w:r w:rsidRPr="000978A2">
        <w:rPr>
          <w:color w:val="000000" w:themeColor="text1"/>
        </w:rPr>
        <w:t>The HDF Group, Draft RFC: Sparse Chunks,</w:t>
      </w:r>
      <w:bookmarkEnd w:id="318"/>
      <w:r w:rsidRPr="000978A2">
        <w:rPr>
          <w:color w:val="000000" w:themeColor="text1"/>
        </w:rPr>
        <w:t xml:space="preserve"> </w:t>
      </w:r>
      <w:hyperlink r:id="rId10" w:history="1">
        <w:r w:rsidRPr="0007362B">
          <w:rPr>
            <w:rStyle w:val="Hyperlink"/>
          </w:rPr>
          <w:t>https://docs.hdfgroup.org/hdf5/rfc/RFC_Sparse_Chunks180830.pdf</w:t>
        </w:r>
      </w:hyperlink>
      <w:bookmarkEnd w:id="319"/>
    </w:p>
    <w:p w14:paraId="452F1213" w14:textId="08FA7C02" w:rsidR="000978A2" w:rsidRPr="0007362B" w:rsidRDefault="00611674" w:rsidP="00C42BED">
      <w:pPr>
        <w:pStyle w:val="ListNumberReference"/>
        <w:numPr>
          <w:ilvl w:val="0"/>
          <w:numId w:val="7"/>
        </w:numPr>
        <w:jc w:val="left"/>
      </w:pPr>
      <w:bookmarkStart w:id="321" w:name="_Ref128647731"/>
      <w:r>
        <w:t>The HDF Group</w:t>
      </w:r>
      <w:r w:rsidR="00765212">
        <w:t>,</w:t>
      </w:r>
      <w:r>
        <w:t xml:space="preserve"> </w:t>
      </w:r>
      <w:bookmarkEnd w:id="320"/>
      <w:r w:rsidR="00765212">
        <w:t xml:space="preserve">“HDF5 File Format Specification” </w:t>
      </w:r>
      <w:hyperlink r:id="rId11" w:history="1">
        <w:r w:rsidR="00471213" w:rsidRPr="00674F55">
          <w:rPr>
            <w:rStyle w:val="Hyperlink"/>
          </w:rPr>
          <w:t>https://www.hdfgroup.org/HDF5/doc/H5.format.html</w:t>
        </w:r>
      </w:hyperlink>
      <w:bookmarkEnd w:id="321"/>
      <w:r w:rsidR="00471213">
        <w:t xml:space="preserve"> </w:t>
      </w:r>
    </w:p>
    <w:p w14:paraId="39D5425D" w14:textId="77777777" w:rsidR="000978A2" w:rsidRDefault="000978A2" w:rsidP="00C42BED">
      <w:pPr>
        <w:pStyle w:val="ListNumberReference"/>
        <w:widowControl w:val="0"/>
        <w:numPr>
          <w:ilvl w:val="0"/>
          <w:numId w:val="7"/>
        </w:numPr>
        <w:autoSpaceDE w:val="0"/>
        <w:autoSpaceDN w:val="0"/>
        <w:adjustRightInd w:val="0"/>
        <w:spacing w:before="240" w:after="240"/>
        <w:jc w:val="left"/>
      </w:pPr>
      <w:bookmarkStart w:id="322" w:name="_Ref116047982"/>
      <w:bookmarkStart w:id="323" w:name="_Ref132297844"/>
      <w:r>
        <w:t>The HDF Group, Variable-Length Data in HDF5 Sketch Design,</w:t>
      </w:r>
      <w:bookmarkEnd w:id="322"/>
      <w:r>
        <w:t xml:space="preserve">  </w:t>
      </w:r>
      <w:hyperlink r:id="rId12" w:history="1">
        <w:r w:rsidRPr="0007362B">
          <w:rPr>
            <w:rStyle w:val="Hyperlink"/>
          </w:rPr>
          <w:t>https://docs.hdfgroup.org/hdf5/rfc/var_len_data_sketch_design_190715.pdf</w:t>
        </w:r>
      </w:hyperlink>
      <w:bookmarkEnd w:id="323"/>
      <w:r w:rsidRPr="0007362B">
        <w:t xml:space="preserve"> </w:t>
      </w:r>
    </w:p>
    <w:p w14:paraId="4B7C0DC7" w14:textId="4CB2B889" w:rsidR="00611674" w:rsidRDefault="009A7F24" w:rsidP="003F099A">
      <w:pPr>
        <w:pStyle w:val="ListNumberReference"/>
        <w:widowControl w:val="0"/>
        <w:numPr>
          <w:ilvl w:val="0"/>
          <w:numId w:val="7"/>
        </w:numPr>
        <w:autoSpaceDE w:val="0"/>
        <w:autoSpaceDN w:val="0"/>
        <w:adjustRightInd w:val="0"/>
        <w:spacing w:before="240" w:after="240"/>
        <w:jc w:val="left"/>
      </w:pPr>
      <w:bookmarkStart w:id="324" w:name="_Ref132298073"/>
      <w:bookmarkStart w:id="325" w:name="_Ref140510234"/>
      <w:r>
        <w:t xml:space="preserve">John </w:t>
      </w:r>
      <w:proofErr w:type="spellStart"/>
      <w:r>
        <w:t>Mainzer</w:t>
      </w:r>
      <w:proofErr w:type="spellEnd"/>
      <w:r>
        <w:t xml:space="preserve">, Elena </w:t>
      </w:r>
      <w:proofErr w:type="spellStart"/>
      <w:r>
        <w:t>Pourmal</w:t>
      </w:r>
      <w:proofErr w:type="spellEnd"/>
      <w:r>
        <w:t>, “RFC: Programming Model to Support Sparse Data in HDF5”.</w:t>
      </w:r>
      <w:bookmarkEnd w:id="324"/>
      <w:r>
        <w:t xml:space="preserve"> </w:t>
      </w:r>
      <w:r w:rsidR="007B4807">
        <w:t xml:space="preserve">Available from </w:t>
      </w:r>
      <w:hyperlink r:id="rId13" w:history="1">
        <w:r w:rsidR="007B4807" w:rsidRPr="008866FA">
          <w:rPr>
            <w:rStyle w:val="Hyperlink"/>
          </w:rPr>
          <w:t>https://github.com/LifeboatLLC/SparseHDF5/</w:t>
        </w:r>
      </w:hyperlink>
      <w:bookmarkEnd w:id="325"/>
      <w:r w:rsidR="007B4807">
        <w:t xml:space="preserve"> </w:t>
      </w:r>
    </w:p>
    <w:sectPr w:rsidR="00611674" w:rsidSect="00200239">
      <w:headerReference w:type="default" r:id="rId14"/>
      <w:footerReference w:type="default" r:id="rId15"/>
      <w:headerReference w:type="first" r:id="rId16"/>
      <w:footerReference w:type="first" r:id="rId17"/>
      <w:pgSz w:w="12240" w:h="15840" w:code="1"/>
      <w:pgMar w:top="1152" w:right="1152" w:bottom="1440" w:left="1152" w:header="432"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BE45AB" w14:textId="77777777" w:rsidR="00C93844" w:rsidRDefault="00C93844" w:rsidP="00611674">
      <w:r>
        <w:separator/>
      </w:r>
    </w:p>
  </w:endnote>
  <w:endnote w:type="continuationSeparator" w:id="0">
    <w:p w14:paraId="3EAB113E" w14:textId="77777777" w:rsidR="00C93844" w:rsidRDefault="00C93844" w:rsidP="006116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80"/>
    <w:family w:val="auto"/>
    <w:pitch w:val="variable"/>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79846425"/>
      <w:docPartObj>
        <w:docPartGallery w:val="Page Numbers (Bottom of Page)"/>
        <w:docPartUnique/>
      </w:docPartObj>
    </w:sdtPr>
    <w:sdtContent>
      <w:sdt>
        <w:sdtPr>
          <w:id w:val="1633517802"/>
          <w:docPartObj>
            <w:docPartGallery w:val="Page Numbers (Top of Page)"/>
            <w:docPartUnique/>
          </w:docPartObj>
        </w:sdtPr>
        <w:sdtContent>
          <w:p w14:paraId="6D2E1D9A" w14:textId="5C0C8001" w:rsidR="00AF1B0E" w:rsidRDefault="00AF1B0E" w:rsidP="00611674">
            <w:pPr>
              <w:pStyle w:val="HDFFooter"/>
            </w:pPr>
            <w:r>
              <w:t xml:space="preserve">Page </w:t>
            </w:r>
            <w:r>
              <w:fldChar w:fldCharType="begin"/>
            </w:r>
            <w:r>
              <w:instrText xml:space="preserve"> PAGE </w:instrText>
            </w:r>
            <w:r>
              <w:fldChar w:fldCharType="separate"/>
            </w:r>
            <w:r w:rsidR="001D073A">
              <w:rPr>
                <w:noProof/>
              </w:rPr>
              <w:t>13</w:t>
            </w:r>
            <w:r>
              <w:rPr>
                <w:noProof/>
              </w:rPr>
              <w:fldChar w:fldCharType="end"/>
            </w:r>
            <w:r>
              <w:t xml:space="preserve"> of </w:t>
            </w:r>
            <w:fldSimple w:instr=" NUMPAGES  ">
              <w:r w:rsidR="001D073A">
                <w:rPr>
                  <w:noProof/>
                </w:rPr>
                <w:t>22</w:t>
              </w:r>
            </w:fldSimple>
          </w:p>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3210681"/>
      <w:docPartObj>
        <w:docPartGallery w:val="Page Numbers (Bottom of Page)"/>
        <w:docPartUnique/>
      </w:docPartObj>
    </w:sdtPr>
    <w:sdtContent>
      <w:sdt>
        <w:sdtPr>
          <w:id w:val="-2050452160"/>
          <w:docPartObj>
            <w:docPartGallery w:val="Page Numbers (Top of Page)"/>
            <w:docPartUnique/>
          </w:docPartObj>
        </w:sdtPr>
        <w:sdtContent>
          <w:p w14:paraId="0C333385" w14:textId="0FC34074" w:rsidR="00AF1B0E" w:rsidRDefault="00AF1B0E" w:rsidP="00611674">
            <w:pPr>
              <w:pStyle w:val="HDFFooter"/>
            </w:pPr>
            <w:r>
              <w:t xml:space="preserve">Page </w:t>
            </w:r>
            <w:r>
              <w:fldChar w:fldCharType="begin"/>
            </w:r>
            <w:r>
              <w:instrText xml:space="preserve"> PAGE </w:instrText>
            </w:r>
            <w:r>
              <w:fldChar w:fldCharType="separate"/>
            </w:r>
            <w:r w:rsidR="004C2D26">
              <w:rPr>
                <w:noProof/>
              </w:rPr>
              <w:t>1</w:t>
            </w:r>
            <w:r>
              <w:rPr>
                <w:noProof/>
              </w:rPr>
              <w:fldChar w:fldCharType="end"/>
            </w:r>
            <w:r>
              <w:t xml:space="preserve"> of </w:t>
            </w:r>
            <w:fldSimple w:instr=" NUMPAGES  ">
              <w:r w:rsidR="004C2D26">
                <w:rPr>
                  <w:noProof/>
                </w:rPr>
                <w:t>22</w:t>
              </w:r>
            </w:fldSimple>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345351" w14:textId="77777777" w:rsidR="00C93844" w:rsidRDefault="00C93844" w:rsidP="00611674">
      <w:r>
        <w:separator/>
      </w:r>
    </w:p>
  </w:footnote>
  <w:footnote w:type="continuationSeparator" w:id="0">
    <w:p w14:paraId="45E38A89" w14:textId="77777777" w:rsidR="00C93844" w:rsidRDefault="00C93844" w:rsidP="00611674">
      <w:r>
        <w:continuationSeparator/>
      </w:r>
    </w:p>
  </w:footnote>
  <w:footnote w:id="1">
    <w:p w14:paraId="14BB14AA" w14:textId="11F6FC25" w:rsidR="00AF1B0E" w:rsidRPr="0032522D" w:rsidRDefault="00AF1B0E">
      <w:pPr>
        <w:pStyle w:val="FootnoteText"/>
        <w:rPr>
          <w:i/>
          <w:iCs/>
        </w:rPr>
      </w:pPr>
      <w:r w:rsidRPr="0032522D">
        <w:rPr>
          <w:rStyle w:val="FootnoteReference"/>
          <w:i/>
          <w:iCs/>
        </w:rPr>
        <w:footnoteRef/>
      </w:r>
      <w:r w:rsidRPr="0032522D">
        <w:rPr>
          <w:i/>
          <w:iCs/>
        </w:rPr>
        <w:t xml:space="preserve"> In this document we use 0-based numbering of the sections.</w:t>
      </w:r>
    </w:p>
  </w:footnote>
  <w:footnote w:id="2">
    <w:p w14:paraId="17C27E07" w14:textId="36C92E7A" w:rsidR="00AF1B0E" w:rsidRPr="0032522D" w:rsidRDefault="00AF1B0E">
      <w:pPr>
        <w:pStyle w:val="FootnoteText"/>
        <w:rPr>
          <w:i/>
          <w:iCs/>
        </w:rPr>
      </w:pPr>
      <w:r w:rsidRPr="0032522D">
        <w:rPr>
          <w:rStyle w:val="FootnoteReference"/>
          <w:i/>
          <w:iCs/>
        </w:rPr>
        <w:footnoteRef/>
      </w:r>
      <w:r w:rsidRPr="0032522D">
        <w:rPr>
          <w:i/>
          <w:iCs/>
        </w:rPr>
        <w:t xml:space="preserve"> Which may be of any HDF5 data type.</w:t>
      </w:r>
    </w:p>
  </w:footnote>
  <w:footnote w:id="3">
    <w:p w14:paraId="6676D820" w14:textId="5F08BF48" w:rsidR="00AF1B0E" w:rsidRPr="0032522D" w:rsidRDefault="00AF1B0E">
      <w:pPr>
        <w:pStyle w:val="FootnoteText"/>
        <w:rPr>
          <w:i/>
          <w:iCs/>
        </w:rPr>
      </w:pPr>
      <w:r w:rsidRPr="0032522D">
        <w:rPr>
          <w:rStyle w:val="FootnoteReference"/>
          <w:i/>
          <w:iCs/>
        </w:rPr>
        <w:footnoteRef/>
      </w:r>
      <w:r w:rsidRPr="0032522D">
        <w:rPr>
          <w:i/>
          <w:iCs/>
        </w:rPr>
        <w:t xml:space="preserve"> Variable-length data will not be supported in the initial prototype implementation.</w:t>
      </w:r>
    </w:p>
  </w:footnote>
  <w:footnote w:id="4">
    <w:p w14:paraId="141E9539" w14:textId="1B75BBC5" w:rsidR="00AF1B0E" w:rsidRPr="0032522D" w:rsidRDefault="00AF1B0E">
      <w:pPr>
        <w:pStyle w:val="FootnoteText"/>
        <w:rPr>
          <w:i/>
          <w:iCs/>
        </w:rPr>
      </w:pPr>
      <w:r w:rsidRPr="0032522D">
        <w:rPr>
          <w:rStyle w:val="FootnoteReference"/>
          <w:i/>
          <w:iCs/>
        </w:rPr>
        <w:footnoteRef/>
      </w:r>
      <w:r w:rsidRPr="0032522D">
        <w:rPr>
          <w:i/>
          <w:iCs/>
        </w:rPr>
        <w:t xml:space="preserve"> The un-filtered section sizes are included to allow immediate allocation of correctly sized buffers when un-filtering.  There are differing opinions as to the utility of this – we propose to try it and see.</w:t>
      </w:r>
    </w:p>
  </w:footnote>
  <w:footnote w:id="5">
    <w:p w14:paraId="7025DCB9" w14:textId="77777777" w:rsidR="00AF1B0E" w:rsidRPr="0032522D" w:rsidRDefault="00AF1B0E" w:rsidP="00AE7821">
      <w:pPr>
        <w:pStyle w:val="FootnoteText"/>
        <w:rPr>
          <w:i/>
          <w:iCs/>
        </w:rPr>
      </w:pPr>
      <w:r w:rsidRPr="0032522D">
        <w:rPr>
          <w:rStyle w:val="FootnoteReference"/>
          <w:i/>
          <w:iCs/>
        </w:rPr>
        <w:footnoteRef/>
      </w:r>
      <w:r w:rsidRPr="0032522D">
        <w:rPr>
          <w:i/>
          <w:iCs/>
        </w:rPr>
        <w:t xml:space="preserve"> Filter Mask is 0 for non-filtered section</w:t>
      </w:r>
    </w:p>
  </w:footnote>
  <w:footnote w:id="6">
    <w:p w14:paraId="25AEEAF7" w14:textId="77777777" w:rsidR="00AF1B0E" w:rsidRPr="0032522D" w:rsidRDefault="00AF1B0E" w:rsidP="00AE7821">
      <w:pPr>
        <w:pStyle w:val="FootnoteText"/>
        <w:rPr>
          <w:i/>
          <w:iCs/>
        </w:rPr>
      </w:pPr>
      <w:r w:rsidRPr="0032522D">
        <w:rPr>
          <w:rStyle w:val="FootnoteReference"/>
          <w:i/>
          <w:iCs/>
        </w:rPr>
        <w:footnoteRef/>
      </w:r>
      <w:r w:rsidRPr="0032522D">
        <w:rPr>
          <w:i/>
          <w:iCs/>
        </w:rPr>
        <w:t xml:space="preserve"> Note that at least one section is filtered. </w:t>
      </w:r>
    </w:p>
  </w:footnote>
  <w:footnote w:id="7">
    <w:p w14:paraId="3DC4071C" w14:textId="06CA96CE" w:rsidR="00AF1B0E" w:rsidRPr="0032522D" w:rsidRDefault="00AF1B0E">
      <w:pPr>
        <w:pStyle w:val="FootnoteText"/>
      </w:pPr>
      <w:r>
        <w:rPr>
          <w:rStyle w:val="FootnoteReference"/>
        </w:rPr>
        <w:footnoteRef/>
      </w:r>
      <w:r>
        <w:t xml:space="preserve"> </w:t>
      </w:r>
      <w:r w:rsidRPr="0032522D">
        <w:t>We decided to use current indexing schemas for the Structured Chunk to accommodate different types of the Structured Chunks in the future instead of extending schemas when we add support for new type of the Structured Chunk.</w:t>
      </w:r>
    </w:p>
  </w:footnote>
  <w:footnote w:id="8">
    <w:p w14:paraId="5FE4B960" w14:textId="46E28810" w:rsidR="00AF1B0E" w:rsidRPr="0032522D" w:rsidRDefault="00AF1B0E">
      <w:pPr>
        <w:pStyle w:val="FootnoteText"/>
      </w:pPr>
      <w:r>
        <w:rPr>
          <w:rStyle w:val="FootnoteReference"/>
        </w:rPr>
        <w:footnoteRef/>
      </w:r>
      <w:r>
        <w:t xml:space="preserve"> </w:t>
      </w:r>
      <w:r w:rsidRPr="0032522D">
        <w:rPr>
          <w:rFonts w:cstheme="minorHAnsi"/>
          <w:i/>
          <w:iCs/>
          <w:color w:val="000000" w:themeColor="text1"/>
        </w:rPr>
        <w:t xml:space="preserve">Currently we plan to have only one for sparse storage but can add more in the future (for example, HDF5 variable-length data dense chunks, </w:t>
      </w:r>
      <w:ins w:id="198" w:author="Elena Pourmal" w:date="2023-07-17T18:54:00Z">
        <w:r w:rsidR="004117FE">
          <w:rPr>
            <w:rFonts w:cstheme="minorHAnsi"/>
            <w:i/>
            <w:iCs/>
            <w:color w:val="000000" w:themeColor="text1"/>
          </w:rPr>
          <w:t xml:space="preserve">non-homogeneous </w:t>
        </w:r>
      </w:ins>
      <w:r w:rsidRPr="0032522D">
        <w:rPr>
          <w:rFonts w:cstheme="minorHAnsi"/>
          <w:i/>
          <w:iCs/>
          <w:color w:val="000000" w:themeColor="text1"/>
        </w:rPr>
        <w:t>arrays, dense or sparse chunks with missing values). Since structured chunk may have more than one type (e.g., sparse variable-length data), we use</w:t>
      </w:r>
      <w:r w:rsidR="004C2D26">
        <w:rPr>
          <w:rFonts w:cstheme="minorHAnsi"/>
          <w:i/>
          <w:iCs/>
          <w:color w:val="000000" w:themeColor="text1"/>
        </w:rPr>
        <w:t xml:space="preserve"> a</w:t>
      </w:r>
      <w:r w:rsidRPr="0032522D">
        <w:rPr>
          <w:rFonts w:cstheme="minorHAnsi"/>
          <w:i/>
          <w:iCs/>
          <w:color w:val="000000" w:themeColor="text1"/>
        </w:rPr>
        <w:t xml:space="preserve"> bit-field</w:t>
      </w:r>
      <w:r w:rsidRPr="0032522D">
        <w:rPr>
          <w:rFonts w:cstheme="minorHAnsi"/>
          <w:color w:val="000000" w:themeColor="text1"/>
        </w:rPr>
        <w:t xml:space="preserve">. </w:t>
      </w:r>
    </w:p>
  </w:footnote>
  <w:footnote w:id="9">
    <w:p w14:paraId="0461AA66" w14:textId="051242B2" w:rsidR="006C0C1E" w:rsidRDefault="006C0C1E">
      <w:pPr>
        <w:pStyle w:val="FootnoteText"/>
      </w:pPr>
      <w:r>
        <w:rPr>
          <w:rStyle w:val="FootnoteReference"/>
        </w:rPr>
        <w:footnoteRef/>
      </w:r>
      <w:r>
        <w:t xml:space="preserve"> </w:t>
      </w:r>
      <w:r w:rsidRPr="00244F8A">
        <w:rPr>
          <w:sz w:val="20"/>
          <w:szCs w:val="20"/>
        </w:rPr>
        <w:t>To make parsing easier</w:t>
      </w:r>
    </w:p>
  </w:footnote>
  <w:footnote w:id="10">
    <w:p w14:paraId="756A99A6" w14:textId="77777777" w:rsidR="00B364B9" w:rsidRPr="004E3F9B" w:rsidRDefault="00B364B9" w:rsidP="00B364B9">
      <w:pPr>
        <w:pStyle w:val="FootnoteText"/>
        <w:rPr>
          <w:ins w:id="263" w:author="Elena Pourmal" w:date="2023-07-17T19:19:00Z"/>
          <w:i/>
          <w:iCs/>
        </w:rPr>
      </w:pPr>
      <w:ins w:id="264" w:author="Elena Pourmal" w:date="2023-07-17T19:19:00Z">
        <w:r w:rsidRPr="004E3F9B">
          <w:rPr>
            <w:rStyle w:val="FootnoteReference"/>
            <w:i/>
            <w:iCs/>
          </w:rPr>
          <w:footnoteRef/>
        </w:r>
        <w:r w:rsidRPr="004E3F9B">
          <w:rPr>
            <w:i/>
            <w:iCs/>
          </w:rPr>
          <w:t xml:space="preserve"> We do not provide the whole table to save space in this document since the rest of the fields are the same as for Version 0.</w:t>
        </w:r>
      </w:ins>
    </w:p>
    <w:p w14:paraId="15957B94" w14:textId="77777777" w:rsidR="00B364B9" w:rsidRDefault="00B364B9" w:rsidP="00B364B9">
      <w:pPr>
        <w:pStyle w:val="FootnoteText"/>
        <w:rPr>
          <w:ins w:id="265" w:author="Elena Pourmal" w:date="2023-07-17T19:19:00Z"/>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C0A75F" w14:textId="3EA198BC" w:rsidR="00AF1B0E" w:rsidRDefault="00AF1B0E" w:rsidP="00611674">
    <w:pPr>
      <w:pStyle w:val="THGHeader2"/>
    </w:pPr>
    <w:r>
      <w:t>Ju</w:t>
    </w:r>
    <w:r w:rsidR="00AC01CA">
      <w:t>ly 1</w:t>
    </w:r>
    <w:r w:rsidR="003A0960">
      <w:t>7</w:t>
    </w:r>
    <w:r>
      <w:t>, 2023</w:t>
    </w:r>
    <w:r>
      <w:ptab w:relativeTo="margin" w:alignment="center" w:leader="none"/>
    </w:r>
    <w:r>
      <w:ptab w:relativeTo="margin" w:alignment="right" w:leader="none"/>
    </w:r>
    <w:r>
      <w:t>RFC Lifeboat 2023-02-</w:t>
    </w:r>
    <w:proofErr w:type="gramStart"/>
    <w:r>
      <w:t>28.v</w:t>
    </w:r>
    <w:proofErr w:type="gramEnd"/>
    <w:r>
      <w:t>1</w:t>
    </w:r>
    <w:r w:rsidR="003A0960">
      <w:t>7</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CA25C5" w14:textId="118D591F" w:rsidR="00AF1B0E" w:rsidRPr="006D4EA4" w:rsidRDefault="00AF1B0E" w:rsidP="00611674">
    <w:pPr>
      <w:pStyle w:val="THGHeader"/>
    </w:pPr>
    <w:r>
      <w:t>Ju</w:t>
    </w:r>
    <w:r w:rsidR="00AC01CA">
      <w:t>ly 1</w:t>
    </w:r>
    <w:r w:rsidR="003A0960">
      <w:t>7</w:t>
    </w:r>
    <w:r>
      <w:t>, 2023</w:t>
    </w:r>
    <w:r>
      <w:ptab w:relativeTo="margin" w:alignment="center" w:leader="none"/>
    </w:r>
    <w:r>
      <w:ptab w:relativeTo="margin" w:alignment="right" w:leader="none"/>
    </w:r>
    <w:r>
      <w:t>RFC Lifeboat 2023-02-</w:t>
    </w:r>
    <w:proofErr w:type="gramStart"/>
    <w:r>
      <w:t>28.v</w:t>
    </w:r>
    <w:proofErr w:type="gramEnd"/>
    <w:r>
      <w:t>1</w:t>
    </w:r>
    <w:r w:rsidR="003A0960">
      <w:t>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5141D16"/>
    <w:lvl w:ilvl="0">
      <w:start w:val="1"/>
      <w:numFmt w:val="decimal"/>
      <w:pStyle w:val="ListNumber5"/>
      <w:lvlText w:val="%1)"/>
      <w:lvlJc w:val="left"/>
      <w:pPr>
        <w:ind w:left="1800" w:hanging="360"/>
      </w:pPr>
    </w:lvl>
  </w:abstractNum>
  <w:abstractNum w:abstractNumId="1" w15:restartNumberingAfterBreak="0">
    <w:nsid w:val="FFFFFF7D"/>
    <w:multiLevelType w:val="singleLevel"/>
    <w:tmpl w:val="652EF332"/>
    <w:lvl w:ilvl="0">
      <w:start w:val="1"/>
      <w:numFmt w:val="decimal"/>
      <w:pStyle w:val="ListNumber4"/>
      <w:lvlText w:val="%1)"/>
      <w:lvlJc w:val="left"/>
      <w:pPr>
        <w:ind w:left="1440" w:hanging="360"/>
      </w:pPr>
    </w:lvl>
  </w:abstractNum>
  <w:abstractNum w:abstractNumId="2" w15:restartNumberingAfterBreak="0">
    <w:nsid w:val="FFFFFF7E"/>
    <w:multiLevelType w:val="singleLevel"/>
    <w:tmpl w:val="B70E38B6"/>
    <w:lvl w:ilvl="0">
      <w:start w:val="1"/>
      <w:numFmt w:val="decimal"/>
      <w:pStyle w:val="ListNumber3"/>
      <w:lvlText w:val="%1)"/>
      <w:lvlJc w:val="left"/>
      <w:pPr>
        <w:ind w:left="1080" w:hanging="360"/>
      </w:pPr>
    </w:lvl>
  </w:abstractNum>
  <w:abstractNum w:abstractNumId="3" w15:restartNumberingAfterBreak="0">
    <w:nsid w:val="FFFFFF80"/>
    <w:multiLevelType w:val="singleLevel"/>
    <w:tmpl w:val="30EE7026"/>
    <w:lvl w:ilvl="0">
      <w:start w:val="1"/>
      <w:numFmt w:val="bullet"/>
      <w:lvlText w:val=""/>
      <w:lvlJc w:val="left"/>
      <w:pPr>
        <w:tabs>
          <w:tab w:val="num" w:pos="1800"/>
        </w:tabs>
        <w:ind w:left="1800" w:hanging="360"/>
      </w:pPr>
      <w:rPr>
        <w:rFonts w:ascii="Symbol" w:hAnsi="Symbol" w:hint="default"/>
      </w:rPr>
    </w:lvl>
  </w:abstractNum>
  <w:abstractNum w:abstractNumId="4" w15:restartNumberingAfterBreak="0">
    <w:nsid w:val="FFFFFF81"/>
    <w:multiLevelType w:val="singleLevel"/>
    <w:tmpl w:val="B4BC1F26"/>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8"/>
    <w:multiLevelType w:val="singleLevel"/>
    <w:tmpl w:val="A7D08074"/>
    <w:lvl w:ilvl="0">
      <w:start w:val="1"/>
      <w:numFmt w:val="decimal"/>
      <w:pStyle w:val="ListNumberReference"/>
      <w:lvlText w:val="%1."/>
      <w:lvlJc w:val="left"/>
      <w:pPr>
        <w:ind w:left="360" w:hanging="360"/>
      </w:pPr>
    </w:lvl>
  </w:abstractNum>
  <w:abstractNum w:abstractNumId="6" w15:restartNumberingAfterBreak="0">
    <w:nsid w:val="02E543E7"/>
    <w:multiLevelType w:val="multilevel"/>
    <w:tmpl w:val="0409001D"/>
    <w:styleLink w:val="CurrentLi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0B377CEE"/>
    <w:multiLevelType w:val="multilevel"/>
    <w:tmpl w:val="A75A92C8"/>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isLgl/>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8" w15:restartNumberingAfterBreak="0">
    <w:nsid w:val="10D45338"/>
    <w:multiLevelType w:val="hybridMultilevel"/>
    <w:tmpl w:val="B9628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77B0E95"/>
    <w:multiLevelType w:val="multilevel"/>
    <w:tmpl w:val="0F6C1F02"/>
    <w:styleLink w:val="CurrentList9"/>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194B19F0"/>
    <w:multiLevelType w:val="multilevel"/>
    <w:tmpl w:val="6AEE8E4C"/>
    <w:styleLink w:val="CurrentList3"/>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1" w15:restartNumberingAfterBreak="0">
    <w:nsid w:val="1A864B74"/>
    <w:multiLevelType w:val="multilevel"/>
    <w:tmpl w:val="E348F796"/>
    <w:styleLink w:val="CurrentList6"/>
    <w:lvl w:ilvl="0">
      <w:start w:val="1"/>
      <w:numFmt w:val="decimal"/>
      <w:lvlText w:val="%1."/>
      <w:lvlJc w:val="left"/>
      <w:pPr>
        <w:ind w:left="-360" w:hanging="360"/>
      </w:pPr>
      <w:rPr>
        <w:rFonts w:hint="default"/>
      </w:rPr>
    </w:lvl>
    <w:lvl w:ilvl="1">
      <w:start w:val="1"/>
      <w:numFmt w:val="decimal"/>
      <w:lvlText w:val="%1.%2."/>
      <w:lvlJc w:val="left"/>
      <w:pPr>
        <w:ind w:left="72" w:hanging="432"/>
      </w:pPr>
      <w:rPr>
        <w:rFonts w:hint="default"/>
      </w:rPr>
    </w:lvl>
    <w:lvl w:ilvl="2">
      <w:start w:val="1"/>
      <w:numFmt w:val="decimal"/>
      <w:isLgl/>
      <w:lvlText w:val="%2%1..%3."/>
      <w:lvlJc w:val="left"/>
      <w:pPr>
        <w:ind w:left="504" w:hanging="504"/>
      </w:pPr>
      <w:rPr>
        <w:rFonts w:hint="default"/>
      </w:rPr>
    </w:lvl>
    <w:lvl w:ilvl="3">
      <w:start w:val="1"/>
      <w:numFmt w:val="decimal"/>
      <w:lvlText w:val="%1.%2.%3.%4."/>
      <w:lvlJc w:val="left"/>
      <w:pPr>
        <w:ind w:left="1008" w:hanging="648"/>
      </w:pPr>
      <w:rPr>
        <w:rFonts w:hint="default"/>
      </w:rPr>
    </w:lvl>
    <w:lvl w:ilvl="4">
      <w:start w:val="1"/>
      <w:numFmt w:val="decimal"/>
      <w:lvlText w:val="%1.%2.%3.%4.%5."/>
      <w:lvlJc w:val="left"/>
      <w:pPr>
        <w:ind w:left="1512" w:hanging="792"/>
      </w:pPr>
      <w:rPr>
        <w:rFonts w:hint="default"/>
      </w:rPr>
    </w:lvl>
    <w:lvl w:ilvl="5">
      <w:start w:val="1"/>
      <w:numFmt w:val="decimal"/>
      <w:lvlText w:val="%1.%2.%3.%4.%5.%6."/>
      <w:lvlJc w:val="left"/>
      <w:pPr>
        <w:ind w:left="2016" w:hanging="936"/>
      </w:pPr>
      <w:rPr>
        <w:rFonts w:hint="default"/>
      </w:rPr>
    </w:lvl>
    <w:lvl w:ilvl="6">
      <w:start w:val="1"/>
      <w:numFmt w:val="decimal"/>
      <w:lvlText w:val="%1.%2.%3.%4.%5.%6.%7."/>
      <w:lvlJc w:val="left"/>
      <w:pPr>
        <w:ind w:left="2520" w:hanging="1080"/>
      </w:pPr>
      <w:rPr>
        <w:rFonts w:hint="default"/>
      </w:rPr>
    </w:lvl>
    <w:lvl w:ilvl="7">
      <w:start w:val="1"/>
      <w:numFmt w:val="decimal"/>
      <w:lvlText w:val="%1.%2.%3.%4.%5.%6.%7.%8."/>
      <w:lvlJc w:val="left"/>
      <w:pPr>
        <w:ind w:left="3024" w:hanging="1224"/>
      </w:pPr>
      <w:rPr>
        <w:rFonts w:hint="default"/>
      </w:rPr>
    </w:lvl>
    <w:lvl w:ilvl="8">
      <w:start w:val="1"/>
      <w:numFmt w:val="decimal"/>
      <w:lvlText w:val="%1.%2.%3.%4.%5.%6.%7.%8.%9."/>
      <w:lvlJc w:val="left"/>
      <w:pPr>
        <w:ind w:left="3600" w:hanging="1440"/>
      </w:pPr>
      <w:rPr>
        <w:rFonts w:hint="default"/>
      </w:rPr>
    </w:lvl>
  </w:abstractNum>
  <w:abstractNum w:abstractNumId="12" w15:restartNumberingAfterBreak="0">
    <w:nsid w:val="1F732E08"/>
    <w:multiLevelType w:val="hybridMultilevel"/>
    <w:tmpl w:val="4A0E932A"/>
    <w:lvl w:ilvl="0" w:tplc="30883CC2">
      <w:start w:val="1"/>
      <w:numFmt w:val="lowerLetter"/>
      <w:pStyle w:val="ListAlpha3"/>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00C3523"/>
    <w:multiLevelType w:val="hybridMultilevel"/>
    <w:tmpl w:val="8B78E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D9E4CAF"/>
    <w:multiLevelType w:val="multilevel"/>
    <w:tmpl w:val="E0EECA80"/>
    <w:styleLink w:val="CurrentList5"/>
    <w:lvl w:ilvl="0">
      <w:start w:val="1"/>
      <w:numFmt w:val="decimal"/>
      <w:lvlText w:val="%1."/>
      <w:lvlJc w:val="left"/>
      <w:pPr>
        <w:ind w:left="1800" w:hanging="360"/>
      </w:pPr>
      <w:rPr>
        <w:rFonts w:hint="default"/>
      </w:rPr>
    </w:lvl>
    <w:lvl w:ilvl="1">
      <w:start w:val="1"/>
      <w:numFmt w:val="decimal"/>
      <w:lvlText w:val="%1.%2."/>
      <w:lvlJc w:val="left"/>
      <w:pPr>
        <w:ind w:left="2232" w:hanging="432"/>
      </w:pPr>
      <w:rPr>
        <w:rFonts w:hint="default"/>
      </w:rPr>
    </w:lvl>
    <w:lvl w:ilvl="2">
      <w:start w:val="1"/>
      <w:numFmt w:val="decimal"/>
      <w:isLgl/>
      <w:lvlText w:val="%1.%2.%3."/>
      <w:lvlJc w:val="left"/>
      <w:pPr>
        <w:ind w:left="2664" w:hanging="504"/>
      </w:pPr>
      <w:rPr>
        <w:rFonts w:hint="default"/>
      </w:rPr>
    </w:lvl>
    <w:lvl w:ilvl="3">
      <w:start w:val="1"/>
      <w:numFmt w:val="decimal"/>
      <w:lvlText w:val="%1.%2.%3.%4."/>
      <w:lvlJc w:val="left"/>
      <w:pPr>
        <w:ind w:left="3168" w:hanging="648"/>
      </w:pPr>
      <w:rPr>
        <w:rFonts w:hint="default"/>
      </w:rPr>
    </w:lvl>
    <w:lvl w:ilvl="4">
      <w:start w:val="1"/>
      <w:numFmt w:val="decimal"/>
      <w:lvlText w:val="%1.%2.%3.%4.%5."/>
      <w:lvlJc w:val="left"/>
      <w:pPr>
        <w:ind w:left="3672" w:hanging="792"/>
      </w:pPr>
      <w:rPr>
        <w:rFonts w:hint="default"/>
      </w:rPr>
    </w:lvl>
    <w:lvl w:ilvl="5">
      <w:start w:val="1"/>
      <w:numFmt w:val="decimal"/>
      <w:lvlText w:val="%1.%2.%3.%4.%5.%6."/>
      <w:lvlJc w:val="left"/>
      <w:pPr>
        <w:ind w:left="4176" w:hanging="936"/>
      </w:pPr>
      <w:rPr>
        <w:rFonts w:hint="default"/>
      </w:rPr>
    </w:lvl>
    <w:lvl w:ilvl="6">
      <w:start w:val="1"/>
      <w:numFmt w:val="decimal"/>
      <w:lvlText w:val="%1.%2.%3.%4.%5.%6.%7."/>
      <w:lvlJc w:val="left"/>
      <w:pPr>
        <w:ind w:left="4680" w:hanging="1080"/>
      </w:pPr>
      <w:rPr>
        <w:rFonts w:hint="default"/>
      </w:rPr>
    </w:lvl>
    <w:lvl w:ilvl="7">
      <w:start w:val="1"/>
      <w:numFmt w:val="decimal"/>
      <w:lvlText w:val="%1.%2.%3.%4.%5.%6.%7.%8."/>
      <w:lvlJc w:val="left"/>
      <w:pPr>
        <w:ind w:left="5184" w:hanging="1224"/>
      </w:pPr>
      <w:rPr>
        <w:rFonts w:hint="default"/>
      </w:rPr>
    </w:lvl>
    <w:lvl w:ilvl="8">
      <w:start w:val="1"/>
      <w:numFmt w:val="decimal"/>
      <w:lvlText w:val="%1.%2.%3.%4.%5.%6.%7.%8.%9."/>
      <w:lvlJc w:val="left"/>
      <w:pPr>
        <w:ind w:left="5760" w:hanging="1440"/>
      </w:pPr>
      <w:rPr>
        <w:rFonts w:hint="default"/>
      </w:rPr>
    </w:lvl>
  </w:abstractNum>
  <w:abstractNum w:abstractNumId="15" w15:restartNumberingAfterBreak="0">
    <w:nsid w:val="3E9777D6"/>
    <w:multiLevelType w:val="multilevel"/>
    <w:tmpl w:val="DAF21274"/>
    <w:styleLink w:val="CurrentList4"/>
    <w:lvl w:ilvl="0">
      <w:start w:val="1"/>
      <w:numFmt w:val="decimal"/>
      <w:lvlText w:val="%1."/>
      <w:lvlJc w:val="left"/>
      <w:pPr>
        <w:ind w:left="1080" w:hanging="360"/>
      </w:pPr>
      <w:rPr>
        <w:rFonts w:hint="default"/>
      </w:rPr>
    </w:lvl>
    <w:lvl w:ilvl="1">
      <w:start w:val="1"/>
      <w:numFmt w:val="decimal"/>
      <w:lvlText w:val="%1.%2."/>
      <w:lvlJc w:val="left"/>
      <w:pPr>
        <w:ind w:left="1512" w:hanging="432"/>
      </w:pPr>
      <w:rPr>
        <w:rFonts w:hint="default"/>
      </w:rPr>
    </w:lvl>
    <w:lvl w:ilvl="2">
      <w:start w:val="1"/>
      <w:numFmt w:val="decimal"/>
      <w:isLg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16" w15:restartNumberingAfterBreak="0">
    <w:nsid w:val="42CA77F4"/>
    <w:multiLevelType w:val="hybridMultilevel"/>
    <w:tmpl w:val="51548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57A269F"/>
    <w:multiLevelType w:val="multilevel"/>
    <w:tmpl w:val="D616B93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8" w15:restartNumberingAfterBreak="0">
    <w:nsid w:val="47FF367B"/>
    <w:multiLevelType w:val="multilevel"/>
    <w:tmpl w:val="3A682AE0"/>
    <w:styleLink w:val="CurrentList7"/>
    <w:lvl w:ilvl="0">
      <w:start w:val="1"/>
      <w:numFmt w:val="decimal"/>
      <w:lvlText w:val="%1."/>
      <w:lvlJc w:val="left"/>
      <w:pPr>
        <w:ind w:left="-360" w:hanging="360"/>
      </w:pPr>
      <w:rPr>
        <w:rFonts w:hint="default"/>
      </w:rPr>
    </w:lvl>
    <w:lvl w:ilvl="1">
      <w:start w:val="1"/>
      <w:numFmt w:val="decimal"/>
      <w:lvlText w:val="%1.%2."/>
      <w:lvlJc w:val="left"/>
      <w:pPr>
        <w:ind w:left="72" w:hanging="432"/>
      </w:pPr>
      <w:rPr>
        <w:rFonts w:hint="default"/>
      </w:rPr>
    </w:lvl>
    <w:lvl w:ilvl="2">
      <w:start w:val="2"/>
      <w:numFmt w:val="decimal"/>
      <w:lvlText w:val="%2%1..%3."/>
      <w:lvlJc w:val="left"/>
      <w:pPr>
        <w:ind w:left="504" w:hanging="504"/>
      </w:pPr>
      <w:rPr>
        <w:rFonts w:hint="default"/>
      </w:rPr>
    </w:lvl>
    <w:lvl w:ilvl="3">
      <w:start w:val="1"/>
      <w:numFmt w:val="decimal"/>
      <w:lvlText w:val="%1.%2.%3.%4."/>
      <w:lvlJc w:val="left"/>
      <w:pPr>
        <w:ind w:left="1008" w:hanging="648"/>
      </w:pPr>
      <w:rPr>
        <w:rFonts w:hint="default"/>
      </w:rPr>
    </w:lvl>
    <w:lvl w:ilvl="4">
      <w:start w:val="1"/>
      <w:numFmt w:val="decimal"/>
      <w:lvlText w:val="%1.%2.%3.%4.%5."/>
      <w:lvlJc w:val="left"/>
      <w:pPr>
        <w:ind w:left="1512" w:hanging="792"/>
      </w:pPr>
      <w:rPr>
        <w:rFonts w:hint="default"/>
      </w:rPr>
    </w:lvl>
    <w:lvl w:ilvl="5">
      <w:start w:val="1"/>
      <w:numFmt w:val="decimal"/>
      <w:lvlText w:val="%1.%2.%3.%4.%5.%6."/>
      <w:lvlJc w:val="left"/>
      <w:pPr>
        <w:ind w:left="2016" w:hanging="936"/>
      </w:pPr>
      <w:rPr>
        <w:rFonts w:hint="default"/>
      </w:rPr>
    </w:lvl>
    <w:lvl w:ilvl="6">
      <w:start w:val="1"/>
      <w:numFmt w:val="decimal"/>
      <w:lvlText w:val="%1.%2.%3.%4.%5.%6.%7."/>
      <w:lvlJc w:val="left"/>
      <w:pPr>
        <w:ind w:left="2520" w:hanging="1080"/>
      </w:pPr>
      <w:rPr>
        <w:rFonts w:hint="default"/>
      </w:rPr>
    </w:lvl>
    <w:lvl w:ilvl="7">
      <w:start w:val="1"/>
      <w:numFmt w:val="decimal"/>
      <w:lvlText w:val="%1.%2.%3.%4.%5.%6.%7.%8."/>
      <w:lvlJc w:val="left"/>
      <w:pPr>
        <w:ind w:left="3024" w:hanging="1224"/>
      </w:pPr>
      <w:rPr>
        <w:rFonts w:hint="default"/>
      </w:rPr>
    </w:lvl>
    <w:lvl w:ilvl="8">
      <w:start w:val="1"/>
      <w:numFmt w:val="decimal"/>
      <w:lvlText w:val="%1.%2.%3.%4.%5.%6.%7.%8.%9."/>
      <w:lvlJc w:val="left"/>
      <w:pPr>
        <w:ind w:left="3600" w:hanging="1440"/>
      </w:pPr>
      <w:rPr>
        <w:rFonts w:hint="default"/>
      </w:rPr>
    </w:lvl>
  </w:abstractNum>
  <w:abstractNum w:abstractNumId="19" w15:restartNumberingAfterBreak="0">
    <w:nsid w:val="4E740584"/>
    <w:multiLevelType w:val="multilevel"/>
    <w:tmpl w:val="AF340860"/>
    <w:styleLink w:val="CurrentList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6694FEF"/>
    <w:multiLevelType w:val="multilevel"/>
    <w:tmpl w:val="DEE23F16"/>
    <w:styleLink w:val="CurrentList8"/>
    <w:lvl w:ilvl="0">
      <w:start w:val="1"/>
      <w:numFmt w:val="decimal"/>
      <w:lvlText w:val="%1."/>
      <w:lvlJc w:val="left"/>
      <w:pPr>
        <w:ind w:left="-360" w:hanging="360"/>
      </w:pPr>
      <w:rPr>
        <w:rFonts w:hint="default"/>
      </w:rPr>
    </w:lvl>
    <w:lvl w:ilvl="1">
      <w:start w:val="1"/>
      <w:numFmt w:val="decimal"/>
      <w:lvlText w:val="%1.%2."/>
      <w:lvlJc w:val="left"/>
      <w:pPr>
        <w:ind w:left="72" w:hanging="432"/>
      </w:pPr>
      <w:rPr>
        <w:rFonts w:hint="default"/>
      </w:rPr>
    </w:lvl>
    <w:lvl w:ilvl="2">
      <w:start w:val="1"/>
      <w:numFmt w:val="decimal"/>
      <w:isLgl/>
      <w:lvlText w:val="%1.%2.%3."/>
      <w:lvlJc w:val="left"/>
      <w:pPr>
        <w:ind w:left="504" w:hanging="504"/>
      </w:pPr>
      <w:rPr>
        <w:rFonts w:hint="default"/>
      </w:rPr>
    </w:lvl>
    <w:lvl w:ilvl="3">
      <w:start w:val="1"/>
      <w:numFmt w:val="decimal"/>
      <w:lvlText w:val="%1.%2.%3.%4."/>
      <w:lvlJc w:val="left"/>
      <w:pPr>
        <w:ind w:left="1008" w:hanging="648"/>
      </w:pPr>
      <w:rPr>
        <w:rFonts w:hint="default"/>
      </w:rPr>
    </w:lvl>
    <w:lvl w:ilvl="4">
      <w:start w:val="1"/>
      <w:numFmt w:val="decimal"/>
      <w:lvlText w:val="%1.%2.%3.%4.%5."/>
      <w:lvlJc w:val="left"/>
      <w:pPr>
        <w:ind w:left="1512" w:hanging="792"/>
      </w:pPr>
      <w:rPr>
        <w:rFonts w:hint="default"/>
      </w:rPr>
    </w:lvl>
    <w:lvl w:ilvl="5">
      <w:start w:val="1"/>
      <w:numFmt w:val="decimal"/>
      <w:lvlText w:val="%1.%2.%3.%4.%5.%6."/>
      <w:lvlJc w:val="left"/>
      <w:pPr>
        <w:ind w:left="2016" w:hanging="936"/>
      </w:pPr>
      <w:rPr>
        <w:rFonts w:hint="default"/>
      </w:rPr>
    </w:lvl>
    <w:lvl w:ilvl="6">
      <w:start w:val="1"/>
      <w:numFmt w:val="decimal"/>
      <w:lvlText w:val="%1.%2.%3.%4.%5.%6.%7."/>
      <w:lvlJc w:val="left"/>
      <w:pPr>
        <w:ind w:left="2520" w:hanging="1080"/>
      </w:pPr>
      <w:rPr>
        <w:rFonts w:hint="default"/>
      </w:rPr>
    </w:lvl>
    <w:lvl w:ilvl="7">
      <w:start w:val="1"/>
      <w:numFmt w:val="decimal"/>
      <w:lvlText w:val="%1.%2.%3.%4.%5.%6.%7.%8."/>
      <w:lvlJc w:val="left"/>
      <w:pPr>
        <w:ind w:left="3024" w:hanging="1224"/>
      </w:pPr>
      <w:rPr>
        <w:rFonts w:hint="default"/>
      </w:rPr>
    </w:lvl>
    <w:lvl w:ilvl="8">
      <w:start w:val="1"/>
      <w:numFmt w:val="decimal"/>
      <w:lvlText w:val="%1.%2.%3.%4.%5.%6.%7.%8.%9."/>
      <w:lvlJc w:val="left"/>
      <w:pPr>
        <w:ind w:left="3600" w:hanging="1440"/>
      </w:pPr>
      <w:rPr>
        <w:rFonts w:hint="default"/>
      </w:rPr>
    </w:lvl>
  </w:abstractNum>
  <w:abstractNum w:abstractNumId="21" w15:restartNumberingAfterBreak="0">
    <w:nsid w:val="5C1F596F"/>
    <w:multiLevelType w:val="multilevel"/>
    <w:tmpl w:val="8F1CA14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pStyle w:val="Style1"/>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5C55018B"/>
    <w:multiLevelType w:val="multilevel"/>
    <w:tmpl w:val="8B106B50"/>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3" w15:restartNumberingAfterBreak="0">
    <w:nsid w:val="6F8352A3"/>
    <w:multiLevelType w:val="hybridMultilevel"/>
    <w:tmpl w:val="EA0A1458"/>
    <w:lvl w:ilvl="0" w:tplc="F30CBE4A">
      <w:start w:val="1"/>
      <w:numFmt w:val="decimal"/>
      <w:pStyle w:val="ListNumber2"/>
      <w:lvlText w:val="%1)"/>
      <w:lvlJc w:val="left"/>
      <w:pPr>
        <w:ind w:left="72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69490483">
    <w:abstractNumId w:val="23"/>
  </w:num>
  <w:num w:numId="2" w16cid:durableId="1673800570">
    <w:abstractNumId w:val="2"/>
  </w:num>
  <w:num w:numId="3" w16cid:durableId="1052188774">
    <w:abstractNumId w:val="1"/>
  </w:num>
  <w:num w:numId="4" w16cid:durableId="1728872434">
    <w:abstractNumId w:val="0"/>
  </w:num>
  <w:num w:numId="5" w16cid:durableId="2031642595">
    <w:abstractNumId w:val="12"/>
  </w:num>
  <w:num w:numId="6" w16cid:durableId="1266419516">
    <w:abstractNumId w:val="5"/>
  </w:num>
  <w:num w:numId="7" w16cid:durableId="899243825">
    <w:abstractNumId w:val="5"/>
    <w:lvlOverride w:ilvl="0">
      <w:startOverride w:val="1"/>
    </w:lvlOverride>
  </w:num>
  <w:num w:numId="8" w16cid:durableId="927468552">
    <w:abstractNumId w:val="6"/>
  </w:num>
  <w:num w:numId="9" w16cid:durableId="1668632081">
    <w:abstractNumId w:val="16"/>
  </w:num>
  <w:num w:numId="10" w16cid:durableId="1113746328">
    <w:abstractNumId w:val="21"/>
  </w:num>
  <w:num w:numId="11" w16cid:durableId="1356082098">
    <w:abstractNumId w:val="19"/>
  </w:num>
  <w:num w:numId="12" w16cid:durableId="296033510">
    <w:abstractNumId w:val="10"/>
  </w:num>
  <w:num w:numId="13" w16cid:durableId="370037131">
    <w:abstractNumId w:val="15"/>
  </w:num>
  <w:num w:numId="14" w16cid:durableId="670137432">
    <w:abstractNumId w:val="14"/>
  </w:num>
  <w:num w:numId="15" w16cid:durableId="1538735402">
    <w:abstractNumId w:val="11"/>
  </w:num>
  <w:num w:numId="16" w16cid:durableId="129787006">
    <w:abstractNumId w:val="18"/>
  </w:num>
  <w:num w:numId="17" w16cid:durableId="1167983074">
    <w:abstractNumId w:val="20"/>
  </w:num>
  <w:num w:numId="18" w16cid:durableId="1848521633">
    <w:abstractNumId w:val="22"/>
  </w:num>
  <w:num w:numId="19" w16cid:durableId="1976831037">
    <w:abstractNumId w:val="13"/>
  </w:num>
  <w:num w:numId="20" w16cid:durableId="1974746249">
    <w:abstractNumId w:val="17"/>
  </w:num>
  <w:num w:numId="21" w16cid:durableId="1137261932">
    <w:abstractNumId w:val="3"/>
  </w:num>
  <w:num w:numId="22" w16cid:durableId="44569185">
    <w:abstractNumId w:val="4"/>
  </w:num>
  <w:num w:numId="23" w16cid:durableId="1477379564">
    <w:abstractNumId w:val="7"/>
  </w:num>
  <w:num w:numId="24" w16cid:durableId="619578894">
    <w:abstractNumId w:val="9"/>
  </w:num>
  <w:num w:numId="25" w16cid:durableId="397678374">
    <w:abstractNumId w:val="3"/>
  </w:num>
  <w:num w:numId="26" w16cid:durableId="780340920">
    <w:abstractNumId w:val="4"/>
  </w:num>
  <w:num w:numId="27" w16cid:durableId="2024166773">
    <w:abstractNumId w:val="3"/>
  </w:num>
  <w:num w:numId="28" w16cid:durableId="1211577758">
    <w:abstractNumId w:val="4"/>
  </w:num>
  <w:num w:numId="29" w16cid:durableId="578246366">
    <w:abstractNumId w:val="3"/>
  </w:num>
  <w:num w:numId="30" w16cid:durableId="2078042227">
    <w:abstractNumId w:val="4"/>
  </w:num>
  <w:num w:numId="31" w16cid:durableId="9180796">
    <w:abstractNumId w:val="3"/>
  </w:num>
  <w:num w:numId="32" w16cid:durableId="508954800">
    <w:abstractNumId w:val="4"/>
  </w:num>
  <w:num w:numId="33" w16cid:durableId="710688342">
    <w:abstractNumId w:val="3"/>
  </w:num>
  <w:num w:numId="34" w16cid:durableId="333067313">
    <w:abstractNumId w:val="4"/>
  </w:num>
  <w:num w:numId="35" w16cid:durableId="985738165">
    <w:abstractNumId w:val="3"/>
  </w:num>
  <w:num w:numId="36" w16cid:durableId="1931506108">
    <w:abstractNumId w:val="4"/>
  </w:num>
  <w:num w:numId="37" w16cid:durableId="602690854">
    <w:abstractNumId w:val="3"/>
  </w:num>
  <w:num w:numId="38" w16cid:durableId="615335523">
    <w:abstractNumId w:val="4"/>
  </w:num>
  <w:num w:numId="39" w16cid:durableId="859203549">
    <w:abstractNumId w:val="3"/>
  </w:num>
  <w:num w:numId="40" w16cid:durableId="1236285999">
    <w:abstractNumId w:val="4"/>
  </w:num>
  <w:num w:numId="41" w16cid:durableId="1510023077">
    <w:abstractNumId w:val="3"/>
  </w:num>
  <w:num w:numId="42" w16cid:durableId="694962194">
    <w:abstractNumId w:val="4"/>
  </w:num>
  <w:num w:numId="43" w16cid:durableId="1111587185">
    <w:abstractNumId w:val="3"/>
  </w:num>
  <w:num w:numId="44" w16cid:durableId="677540982">
    <w:abstractNumId w:val="4"/>
  </w:num>
  <w:num w:numId="45" w16cid:durableId="180514055">
    <w:abstractNumId w:val="3"/>
  </w:num>
  <w:num w:numId="46" w16cid:durableId="1058939197">
    <w:abstractNumId w:val="4"/>
  </w:num>
  <w:num w:numId="47" w16cid:durableId="500896770">
    <w:abstractNumId w:val="3"/>
  </w:num>
  <w:num w:numId="48" w16cid:durableId="725418536">
    <w:abstractNumId w:val="4"/>
  </w:num>
  <w:num w:numId="49" w16cid:durableId="356589402">
    <w:abstractNumId w:val="3"/>
  </w:num>
  <w:num w:numId="50" w16cid:durableId="1647978913">
    <w:abstractNumId w:val="4"/>
  </w:num>
  <w:num w:numId="51" w16cid:durableId="835072121">
    <w:abstractNumId w:val="3"/>
  </w:num>
  <w:num w:numId="52" w16cid:durableId="489714249">
    <w:abstractNumId w:val="4"/>
  </w:num>
  <w:num w:numId="53" w16cid:durableId="1705399813">
    <w:abstractNumId w:val="3"/>
  </w:num>
  <w:num w:numId="54" w16cid:durableId="143159819">
    <w:abstractNumId w:val="4"/>
  </w:num>
  <w:num w:numId="55" w16cid:durableId="28192292">
    <w:abstractNumId w:val="8"/>
  </w:num>
  <w:numIdMacAtCleanup w:val="5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lena Pourmal">
    <w15:presenceInfo w15:providerId="Windows Live" w15:userId="be62b992331bfef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attachedTemplate r:id="rId1"/>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7EB8"/>
    <w:rsid w:val="00001076"/>
    <w:rsid w:val="00002191"/>
    <w:rsid w:val="00013E7E"/>
    <w:rsid w:val="00016786"/>
    <w:rsid w:val="000214B2"/>
    <w:rsid w:val="00024219"/>
    <w:rsid w:val="00024AF9"/>
    <w:rsid w:val="00024D91"/>
    <w:rsid w:val="00027298"/>
    <w:rsid w:val="00032CF4"/>
    <w:rsid w:val="0003351D"/>
    <w:rsid w:val="000375FA"/>
    <w:rsid w:val="00041E79"/>
    <w:rsid w:val="00054948"/>
    <w:rsid w:val="000564D8"/>
    <w:rsid w:val="00056833"/>
    <w:rsid w:val="00057650"/>
    <w:rsid w:val="00061C82"/>
    <w:rsid w:val="00063A52"/>
    <w:rsid w:val="000658D4"/>
    <w:rsid w:val="000703F3"/>
    <w:rsid w:val="00074965"/>
    <w:rsid w:val="00081D23"/>
    <w:rsid w:val="00082E0A"/>
    <w:rsid w:val="00083F84"/>
    <w:rsid w:val="00086DC9"/>
    <w:rsid w:val="00090291"/>
    <w:rsid w:val="000919B7"/>
    <w:rsid w:val="000933DF"/>
    <w:rsid w:val="00093AAC"/>
    <w:rsid w:val="000978A2"/>
    <w:rsid w:val="000A2139"/>
    <w:rsid w:val="000B1D1A"/>
    <w:rsid w:val="000B4C97"/>
    <w:rsid w:val="000B4FF5"/>
    <w:rsid w:val="000B7047"/>
    <w:rsid w:val="000C07A9"/>
    <w:rsid w:val="000C325D"/>
    <w:rsid w:val="000C4E5C"/>
    <w:rsid w:val="000D0B98"/>
    <w:rsid w:val="000D2A5A"/>
    <w:rsid w:val="000D32CE"/>
    <w:rsid w:val="000D3694"/>
    <w:rsid w:val="000D67A9"/>
    <w:rsid w:val="000E0255"/>
    <w:rsid w:val="000E2A81"/>
    <w:rsid w:val="000E3DC2"/>
    <w:rsid w:val="000E6D88"/>
    <w:rsid w:val="000F096B"/>
    <w:rsid w:val="000F1925"/>
    <w:rsid w:val="000F1D58"/>
    <w:rsid w:val="000F5CA9"/>
    <w:rsid w:val="0010301B"/>
    <w:rsid w:val="00103EB7"/>
    <w:rsid w:val="00104F5C"/>
    <w:rsid w:val="0010569F"/>
    <w:rsid w:val="001100EC"/>
    <w:rsid w:val="001145FF"/>
    <w:rsid w:val="001150D9"/>
    <w:rsid w:val="0011647F"/>
    <w:rsid w:val="001234D5"/>
    <w:rsid w:val="00140325"/>
    <w:rsid w:val="00141DA6"/>
    <w:rsid w:val="00142E7E"/>
    <w:rsid w:val="00142EB9"/>
    <w:rsid w:val="00146EB7"/>
    <w:rsid w:val="0015527D"/>
    <w:rsid w:val="00160623"/>
    <w:rsid w:val="00162DB9"/>
    <w:rsid w:val="001712E0"/>
    <w:rsid w:val="00172B1F"/>
    <w:rsid w:val="001771C5"/>
    <w:rsid w:val="00185073"/>
    <w:rsid w:val="00187EB9"/>
    <w:rsid w:val="001920F4"/>
    <w:rsid w:val="00192F75"/>
    <w:rsid w:val="001A3231"/>
    <w:rsid w:val="001A4FE5"/>
    <w:rsid w:val="001A5BE2"/>
    <w:rsid w:val="001A7C08"/>
    <w:rsid w:val="001B28B9"/>
    <w:rsid w:val="001B5E55"/>
    <w:rsid w:val="001B7FBE"/>
    <w:rsid w:val="001C4F1B"/>
    <w:rsid w:val="001C6F9A"/>
    <w:rsid w:val="001D0212"/>
    <w:rsid w:val="001D073A"/>
    <w:rsid w:val="001D493E"/>
    <w:rsid w:val="001E13D4"/>
    <w:rsid w:val="001E2518"/>
    <w:rsid w:val="001E3175"/>
    <w:rsid w:val="001F1B15"/>
    <w:rsid w:val="001F5BD0"/>
    <w:rsid w:val="001F6114"/>
    <w:rsid w:val="001F7C45"/>
    <w:rsid w:val="00200239"/>
    <w:rsid w:val="00201A74"/>
    <w:rsid w:val="00201F87"/>
    <w:rsid w:val="00202353"/>
    <w:rsid w:val="00202B22"/>
    <w:rsid w:val="00220B44"/>
    <w:rsid w:val="0022272D"/>
    <w:rsid w:val="00223791"/>
    <w:rsid w:val="00223EE3"/>
    <w:rsid w:val="002270A3"/>
    <w:rsid w:val="002308A5"/>
    <w:rsid w:val="00241231"/>
    <w:rsid w:val="0024137E"/>
    <w:rsid w:val="00244F8A"/>
    <w:rsid w:val="0026337D"/>
    <w:rsid w:val="00272F57"/>
    <w:rsid w:val="002756CA"/>
    <w:rsid w:val="00283423"/>
    <w:rsid w:val="00284D72"/>
    <w:rsid w:val="00292675"/>
    <w:rsid w:val="00295274"/>
    <w:rsid w:val="0029766C"/>
    <w:rsid w:val="002A098D"/>
    <w:rsid w:val="002A5074"/>
    <w:rsid w:val="002A5A3C"/>
    <w:rsid w:val="002B0B68"/>
    <w:rsid w:val="002B1EF2"/>
    <w:rsid w:val="002B357F"/>
    <w:rsid w:val="002B6C40"/>
    <w:rsid w:val="002C11C2"/>
    <w:rsid w:val="002C1613"/>
    <w:rsid w:val="002C56B8"/>
    <w:rsid w:val="002D55B4"/>
    <w:rsid w:val="002D58C4"/>
    <w:rsid w:val="002D625D"/>
    <w:rsid w:val="002D7A1B"/>
    <w:rsid w:val="002D7C38"/>
    <w:rsid w:val="002E16C0"/>
    <w:rsid w:val="002E3CDD"/>
    <w:rsid w:val="002E5C66"/>
    <w:rsid w:val="002E5F3A"/>
    <w:rsid w:val="002E6597"/>
    <w:rsid w:val="002E78AC"/>
    <w:rsid w:val="002F10F4"/>
    <w:rsid w:val="002F3EF2"/>
    <w:rsid w:val="002F4572"/>
    <w:rsid w:val="00312477"/>
    <w:rsid w:val="0031453D"/>
    <w:rsid w:val="0032429F"/>
    <w:rsid w:val="0032522D"/>
    <w:rsid w:val="0032693C"/>
    <w:rsid w:val="00327B7B"/>
    <w:rsid w:val="00327DD3"/>
    <w:rsid w:val="003304EF"/>
    <w:rsid w:val="00333986"/>
    <w:rsid w:val="00340E89"/>
    <w:rsid w:val="00341E67"/>
    <w:rsid w:val="00342B66"/>
    <w:rsid w:val="00351AE8"/>
    <w:rsid w:val="003533A9"/>
    <w:rsid w:val="0036793C"/>
    <w:rsid w:val="00372142"/>
    <w:rsid w:val="00382DBB"/>
    <w:rsid w:val="00386B2E"/>
    <w:rsid w:val="003904AF"/>
    <w:rsid w:val="00391F57"/>
    <w:rsid w:val="003948FF"/>
    <w:rsid w:val="00395FD1"/>
    <w:rsid w:val="00397B00"/>
    <w:rsid w:val="003A0960"/>
    <w:rsid w:val="003A10AA"/>
    <w:rsid w:val="003A218B"/>
    <w:rsid w:val="003A73F0"/>
    <w:rsid w:val="003B398E"/>
    <w:rsid w:val="003B3A7C"/>
    <w:rsid w:val="003B40D1"/>
    <w:rsid w:val="003B5F98"/>
    <w:rsid w:val="003B6A5D"/>
    <w:rsid w:val="003C05FA"/>
    <w:rsid w:val="003C1CCC"/>
    <w:rsid w:val="003C2D3A"/>
    <w:rsid w:val="003C4268"/>
    <w:rsid w:val="003C66E7"/>
    <w:rsid w:val="003D0A4D"/>
    <w:rsid w:val="003D4F9C"/>
    <w:rsid w:val="003D7B13"/>
    <w:rsid w:val="003E1974"/>
    <w:rsid w:val="003E5BAF"/>
    <w:rsid w:val="003E6027"/>
    <w:rsid w:val="003F099A"/>
    <w:rsid w:val="003F5920"/>
    <w:rsid w:val="00401969"/>
    <w:rsid w:val="00403B2B"/>
    <w:rsid w:val="00407331"/>
    <w:rsid w:val="00407A51"/>
    <w:rsid w:val="004104AC"/>
    <w:rsid w:val="004117FE"/>
    <w:rsid w:val="004147E1"/>
    <w:rsid w:val="004157D2"/>
    <w:rsid w:val="00422AA4"/>
    <w:rsid w:val="00423BAE"/>
    <w:rsid w:val="00425CF9"/>
    <w:rsid w:val="00432131"/>
    <w:rsid w:val="00434208"/>
    <w:rsid w:val="00437870"/>
    <w:rsid w:val="004447C1"/>
    <w:rsid w:val="00451746"/>
    <w:rsid w:val="004633E5"/>
    <w:rsid w:val="00464EDB"/>
    <w:rsid w:val="00471213"/>
    <w:rsid w:val="0047147E"/>
    <w:rsid w:val="004718BD"/>
    <w:rsid w:val="00472D32"/>
    <w:rsid w:val="00473112"/>
    <w:rsid w:val="004741CB"/>
    <w:rsid w:val="00474671"/>
    <w:rsid w:val="00485DFE"/>
    <w:rsid w:val="004873C1"/>
    <w:rsid w:val="004904FE"/>
    <w:rsid w:val="00491A9B"/>
    <w:rsid w:val="004920AD"/>
    <w:rsid w:val="00494171"/>
    <w:rsid w:val="004A77AA"/>
    <w:rsid w:val="004B3E2E"/>
    <w:rsid w:val="004B56B3"/>
    <w:rsid w:val="004C12DC"/>
    <w:rsid w:val="004C2D26"/>
    <w:rsid w:val="004C3C10"/>
    <w:rsid w:val="004C5D95"/>
    <w:rsid w:val="004C6B5D"/>
    <w:rsid w:val="004D6FE9"/>
    <w:rsid w:val="004E3F9B"/>
    <w:rsid w:val="004E4A5F"/>
    <w:rsid w:val="004F5EB2"/>
    <w:rsid w:val="004F734F"/>
    <w:rsid w:val="005037D2"/>
    <w:rsid w:val="00504131"/>
    <w:rsid w:val="005048B3"/>
    <w:rsid w:val="00504BA3"/>
    <w:rsid w:val="00505A51"/>
    <w:rsid w:val="00505D4B"/>
    <w:rsid w:val="00507AAE"/>
    <w:rsid w:val="00513B9F"/>
    <w:rsid w:val="00530404"/>
    <w:rsid w:val="005305B2"/>
    <w:rsid w:val="0053124D"/>
    <w:rsid w:val="0053560A"/>
    <w:rsid w:val="00537CA9"/>
    <w:rsid w:val="005426F5"/>
    <w:rsid w:val="0054520E"/>
    <w:rsid w:val="00552575"/>
    <w:rsid w:val="005545BF"/>
    <w:rsid w:val="00556378"/>
    <w:rsid w:val="0056164F"/>
    <w:rsid w:val="00561F28"/>
    <w:rsid w:val="005621B7"/>
    <w:rsid w:val="005644EF"/>
    <w:rsid w:val="005704CB"/>
    <w:rsid w:val="005704CD"/>
    <w:rsid w:val="00572FA3"/>
    <w:rsid w:val="00577365"/>
    <w:rsid w:val="00582129"/>
    <w:rsid w:val="00583C1F"/>
    <w:rsid w:val="0058686F"/>
    <w:rsid w:val="00591687"/>
    <w:rsid w:val="00593E49"/>
    <w:rsid w:val="005A065C"/>
    <w:rsid w:val="005A37FF"/>
    <w:rsid w:val="005A7098"/>
    <w:rsid w:val="005B35A0"/>
    <w:rsid w:val="005B6EA1"/>
    <w:rsid w:val="005C4FF5"/>
    <w:rsid w:val="005D4086"/>
    <w:rsid w:val="005D7148"/>
    <w:rsid w:val="005F02ED"/>
    <w:rsid w:val="005F2E35"/>
    <w:rsid w:val="005F3A35"/>
    <w:rsid w:val="005F4E2A"/>
    <w:rsid w:val="005F6AD8"/>
    <w:rsid w:val="006008A7"/>
    <w:rsid w:val="006022C2"/>
    <w:rsid w:val="00605277"/>
    <w:rsid w:val="0060553E"/>
    <w:rsid w:val="00606B47"/>
    <w:rsid w:val="00611674"/>
    <w:rsid w:val="00621B0A"/>
    <w:rsid w:val="00622D6A"/>
    <w:rsid w:val="00637290"/>
    <w:rsid w:val="0064347D"/>
    <w:rsid w:val="00643CF4"/>
    <w:rsid w:val="006475FC"/>
    <w:rsid w:val="006522EE"/>
    <w:rsid w:val="00652D55"/>
    <w:rsid w:val="006639B8"/>
    <w:rsid w:val="00663C79"/>
    <w:rsid w:val="00665A14"/>
    <w:rsid w:val="00666807"/>
    <w:rsid w:val="00686137"/>
    <w:rsid w:val="006906FF"/>
    <w:rsid w:val="00691415"/>
    <w:rsid w:val="00692164"/>
    <w:rsid w:val="00692E3E"/>
    <w:rsid w:val="00693A95"/>
    <w:rsid w:val="00696A37"/>
    <w:rsid w:val="006A3E9B"/>
    <w:rsid w:val="006B4C6E"/>
    <w:rsid w:val="006B5A83"/>
    <w:rsid w:val="006B6262"/>
    <w:rsid w:val="006C0C1E"/>
    <w:rsid w:val="006C5E17"/>
    <w:rsid w:val="006C6187"/>
    <w:rsid w:val="006D1764"/>
    <w:rsid w:val="006E0FA2"/>
    <w:rsid w:val="006E387E"/>
    <w:rsid w:val="006E3F26"/>
    <w:rsid w:val="006E6600"/>
    <w:rsid w:val="006F0823"/>
    <w:rsid w:val="006F2F3A"/>
    <w:rsid w:val="006F4006"/>
    <w:rsid w:val="006F4F46"/>
    <w:rsid w:val="006F5763"/>
    <w:rsid w:val="006F6375"/>
    <w:rsid w:val="006F71E2"/>
    <w:rsid w:val="0070002A"/>
    <w:rsid w:val="0070100F"/>
    <w:rsid w:val="007019E0"/>
    <w:rsid w:val="007041FC"/>
    <w:rsid w:val="00723BC4"/>
    <w:rsid w:val="007423ED"/>
    <w:rsid w:val="00744F77"/>
    <w:rsid w:val="00746D19"/>
    <w:rsid w:val="007478F7"/>
    <w:rsid w:val="00750D74"/>
    <w:rsid w:val="0076266E"/>
    <w:rsid w:val="00765212"/>
    <w:rsid w:val="0076669D"/>
    <w:rsid w:val="00767ECD"/>
    <w:rsid w:val="00770DA7"/>
    <w:rsid w:val="007747F8"/>
    <w:rsid w:val="00780EC0"/>
    <w:rsid w:val="0078366E"/>
    <w:rsid w:val="00786FC8"/>
    <w:rsid w:val="00795535"/>
    <w:rsid w:val="0079577D"/>
    <w:rsid w:val="007A033E"/>
    <w:rsid w:val="007A2D45"/>
    <w:rsid w:val="007A45D9"/>
    <w:rsid w:val="007A7E3E"/>
    <w:rsid w:val="007B3172"/>
    <w:rsid w:val="007B34E0"/>
    <w:rsid w:val="007B4807"/>
    <w:rsid w:val="007B6FEA"/>
    <w:rsid w:val="007C1AE8"/>
    <w:rsid w:val="007C2BC5"/>
    <w:rsid w:val="007C4FF3"/>
    <w:rsid w:val="007C7813"/>
    <w:rsid w:val="007D49D1"/>
    <w:rsid w:val="007D5574"/>
    <w:rsid w:val="007D7B19"/>
    <w:rsid w:val="007E1AC3"/>
    <w:rsid w:val="007E27F7"/>
    <w:rsid w:val="007E30BC"/>
    <w:rsid w:val="007E34D1"/>
    <w:rsid w:val="007E69F7"/>
    <w:rsid w:val="007E73CE"/>
    <w:rsid w:val="007F2974"/>
    <w:rsid w:val="007F49C4"/>
    <w:rsid w:val="007F5029"/>
    <w:rsid w:val="00802A09"/>
    <w:rsid w:val="0080618C"/>
    <w:rsid w:val="00806970"/>
    <w:rsid w:val="00812949"/>
    <w:rsid w:val="00812A24"/>
    <w:rsid w:val="008217DF"/>
    <w:rsid w:val="008221FC"/>
    <w:rsid w:val="008233CE"/>
    <w:rsid w:val="0082593A"/>
    <w:rsid w:val="00825E32"/>
    <w:rsid w:val="00830325"/>
    <w:rsid w:val="0083115B"/>
    <w:rsid w:val="00831AD2"/>
    <w:rsid w:val="00831B31"/>
    <w:rsid w:val="00834452"/>
    <w:rsid w:val="00836A58"/>
    <w:rsid w:val="008414D2"/>
    <w:rsid w:val="00844FB6"/>
    <w:rsid w:val="00857183"/>
    <w:rsid w:val="00863DE3"/>
    <w:rsid w:val="0086402E"/>
    <w:rsid w:val="008733E2"/>
    <w:rsid w:val="00877899"/>
    <w:rsid w:val="00877D83"/>
    <w:rsid w:val="00884BA7"/>
    <w:rsid w:val="00887D49"/>
    <w:rsid w:val="008A0C13"/>
    <w:rsid w:val="008A3CB7"/>
    <w:rsid w:val="008A46C4"/>
    <w:rsid w:val="008A7A39"/>
    <w:rsid w:val="008B710D"/>
    <w:rsid w:val="008C2439"/>
    <w:rsid w:val="008C6987"/>
    <w:rsid w:val="008C6F56"/>
    <w:rsid w:val="008D0B53"/>
    <w:rsid w:val="008D2DE9"/>
    <w:rsid w:val="008D2EBA"/>
    <w:rsid w:val="008D4335"/>
    <w:rsid w:val="008E06B1"/>
    <w:rsid w:val="008E444E"/>
    <w:rsid w:val="008E7EB7"/>
    <w:rsid w:val="008F4EDA"/>
    <w:rsid w:val="008F6DDA"/>
    <w:rsid w:val="008F7BFD"/>
    <w:rsid w:val="008F7EB8"/>
    <w:rsid w:val="00900BD4"/>
    <w:rsid w:val="0090170F"/>
    <w:rsid w:val="0090429A"/>
    <w:rsid w:val="00904CDE"/>
    <w:rsid w:val="00905AEC"/>
    <w:rsid w:val="00911C41"/>
    <w:rsid w:val="009133A8"/>
    <w:rsid w:val="009230A7"/>
    <w:rsid w:val="009254E1"/>
    <w:rsid w:val="0093356D"/>
    <w:rsid w:val="009364B2"/>
    <w:rsid w:val="00941E27"/>
    <w:rsid w:val="00944ABD"/>
    <w:rsid w:val="0095019D"/>
    <w:rsid w:val="00953B06"/>
    <w:rsid w:val="009544C4"/>
    <w:rsid w:val="0095496A"/>
    <w:rsid w:val="00956DBF"/>
    <w:rsid w:val="00957271"/>
    <w:rsid w:val="0096286F"/>
    <w:rsid w:val="009638E6"/>
    <w:rsid w:val="00963946"/>
    <w:rsid w:val="00966307"/>
    <w:rsid w:val="00966726"/>
    <w:rsid w:val="009679A6"/>
    <w:rsid w:val="00970E4F"/>
    <w:rsid w:val="00971D17"/>
    <w:rsid w:val="00977292"/>
    <w:rsid w:val="00980CFE"/>
    <w:rsid w:val="00982E70"/>
    <w:rsid w:val="009850BB"/>
    <w:rsid w:val="009850F2"/>
    <w:rsid w:val="009872A2"/>
    <w:rsid w:val="009901F7"/>
    <w:rsid w:val="00990972"/>
    <w:rsid w:val="00992BDB"/>
    <w:rsid w:val="009934DC"/>
    <w:rsid w:val="009A2722"/>
    <w:rsid w:val="009A4E64"/>
    <w:rsid w:val="009A7F24"/>
    <w:rsid w:val="009B052A"/>
    <w:rsid w:val="009B703D"/>
    <w:rsid w:val="009C351F"/>
    <w:rsid w:val="009C3BB0"/>
    <w:rsid w:val="009C4C3F"/>
    <w:rsid w:val="009C5F11"/>
    <w:rsid w:val="009D5D32"/>
    <w:rsid w:val="009E773C"/>
    <w:rsid w:val="009F588E"/>
    <w:rsid w:val="00A074D0"/>
    <w:rsid w:val="00A11E78"/>
    <w:rsid w:val="00A12516"/>
    <w:rsid w:val="00A132EE"/>
    <w:rsid w:val="00A17C2E"/>
    <w:rsid w:val="00A222EB"/>
    <w:rsid w:val="00A265EA"/>
    <w:rsid w:val="00A34C01"/>
    <w:rsid w:val="00A35EEB"/>
    <w:rsid w:val="00A4345E"/>
    <w:rsid w:val="00A45A62"/>
    <w:rsid w:val="00A54B83"/>
    <w:rsid w:val="00A60364"/>
    <w:rsid w:val="00A6148B"/>
    <w:rsid w:val="00A6478B"/>
    <w:rsid w:val="00A65793"/>
    <w:rsid w:val="00A71C24"/>
    <w:rsid w:val="00A74F95"/>
    <w:rsid w:val="00A759A6"/>
    <w:rsid w:val="00A828F5"/>
    <w:rsid w:val="00A96711"/>
    <w:rsid w:val="00A96D84"/>
    <w:rsid w:val="00AA110E"/>
    <w:rsid w:val="00AB1294"/>
    <w:rsid w:val="00AB2210"/>
    <w:rsid w:val="00AB68C5"/>
    <w:rsid w:val="00AB72F8"/>
    <w:rsid w:val="00AC01CA"/>
    <w:rsid w:val="00AC04CB"/>
    <w:rsid w:val="00AC5B42"/>
    <w:rsid w:val="00AC6370"/>
    <w:rsid w:val="00AC7992"/>
    <w:rsid w:val="00AD236E"/>
    <w:rsid w:val="00AD243F"/>
    <w:rsid w:val="00AD3AC8"/>
    <w:rsid w:val="00AD7BEB"/>
    <w:rsid w:val="00AE0C71"/>
    <w:rsid w:val="00AE389C"/>
    <w:rsid w:val="00AE39D9"/>
    <w:rsid w:val="00AE5515"/>
    <w:rsid w:val="00AE7201"/>
    <w:rsid w:val="00AE7821"/>
    <w:rsid w:val="00AF1B0E"/>
    <w:rsid w:val="00AF5335"/>
    <w:rsid w:val="00B0590A"/>
    <w:rsid w:val="00B12AC8"/>
    <w:rsid w:val="00B12EDC"/>
    <w:rsid w:val="00B31F5D"/>
    <w:rsid w:val="00B34ACD"/>
    <w:rsid w:val="00B361C4"/>
    <w:rsid w:val="00B364B9"/>
    <w:rsid w:val="00B40D35"/>
    <w:rsid w:val="00B47076"/>
    <w:rsid w:val="00B503B9"/>
    <w:rsid w:val="00B51167"/>
    <w:rsid w:val="00B524B8"/>
    <w:rsid w:val="00B529CC"/>
    <w:rsid w:val="00B55CBC"/>
    <w:rsid w:val="00B55E53"/>
    <w:rsid w:val="00B61EA1"/>
    <w:rsid w:val="00B64AE7"/>
    <w:rsid w:val="00B67C77"/>
    <w:rsid w:val="00B73262"/>
    <w:rsid w:val="00B761AE"/>
    <w:rsid w:val="00B90F17"/>
    <w:rsid w:val="00B919EA"/>
    <w:rsid w:val="00B96344"/>
    <w:rsid w:val="00BA086E"/>
    <w:rsid w:val="00BA7CE5"/>
    <w:rsid w:val="00BB2FDA"/>
    <w:rsid w:val="00BC0FE6"/>
    <w:rsid w:val="00BD148D"/>
    <w:rsid w:val="00BD2F13"/>
    <w:rsid w:val="00BD5BC2"/>
    <w:rsid w:val="00BD5D15"/>
    <w:rsid w:val="00BD6603"/>
    <w:rsid w:val="00BE156E"/>
    <w:rsid w:val="00BE2DDC"/>
    <w:rsid w:val="00BF0D80"/>
    <w:rsid w:val="00BF2801"/>
    <w:rsid w:val="00BF33DD"/>
    <w:rsid w:val="00BF676E"/>
    <w:rsid w:val="00C104DB"/>
    <w:rsid w:val="00C10721"/>
    <w:rsid w:val="00C1179A"/>
    <w:rsid w:val="00C167EC"/>
    <w:rsid w:val="00C2198E"/>
    <w:rsid w:val="00C24F17"/>
    <w:rsid w:val="00C26054"/>
    <w:rsid w:val="00C26D1D"/>
    <w:rsid w:val="00C327B1"/>
    <w:rsid w:val="00C35399"/>
    <w:rsid w:val="00C42BED"/>
    <w:rsid w:val="00C45E81"/>
    <w:rsid w:val="00C47DD8"/>
    <w:rsid w:val="00C53415"/>
    <w:rsid w:val="00C53D64"/>
    <w:rsid w:val="00C53EEA"/>
    <w:rsid w:val="00C60243"/>
    <w:rsid w:val="00C61745"/>
    <w:rsid w:val="00C62DE4"/>
    <w:rsid w:val="00C669D6"/>
    <w:rsid w:val="00C76E28"/>
    <w:rsid w:val="00C77C00"/>
    <w:rsid w:val="00C853E5"/>
    <w:rsid w:val="00C93844"/>
    <w:rsid w:val="00C96883"/>
    <w:rsid w:val="00C969D6"/>
    <w:rsid w:val="00CA414E"/>
    <w:rsid w:val="00CA761A"/>
    <w:rsid w:val="00CB27CB"/>
    <w:rsid w:val="00CB34E0"/>
    <w:rsid w:val="00CB60A5"/>
    <w:rsid w:val="00CB7FA6"/>
    <w:rsid w:val="00CC6512"/>
    <w:rsid w:val="00CD1FA9"/>
    <w:rsid w:val="00CD2271"/>
    <w:rsid w:val="00CD262F"/>
    <w:rsid w:val="00CD325F"/>
    <w:rsid w:val="00CE2F7C"/>
    <w:rsid w:val="00CE6305"/>
    <w:rsid w:val="00CE7DC4"/>
    <w:rsid w:val="00CF28DD"/>
    <w:rsid w:val="00CF38AC"/>
    <w:rsid w:val="00CF73E1"/>
    <w:rsid w:val="00D13949"/>
    <w:rsid w:val="00D15236"/>
    <w:rsid w:val="00D260E0"/>
    <w:rsid w:val="00D3054F"/>
    <w:rsid w:val="00D406B7"/>
    <w:rsid w:val="00D4778F"/>
    <w:rsid w:val="00D54046"/>
    <w:rsid w:val="00D56AB5"/>
    <w:rsid w:val="00D56CAB"/>
    <w:rsid w:val="00D6034C"/>
    <w:rsid w:val="00D61107"/>
    <w:rsid w:val="00D63766"/>
    <w:rsid w:val="00D63B8F"/>
    <w:rsid w:val="00D646CB"/>
    <w:rsid w:val="00D706D9"/>
    <w:rsid w:val="00D72CBF"/>
    <w:rsid w:val="00D7302A"/>
    <w:rsid w:val="00D73AC6"/>
    <w:rsid w:val="00D875B6"/>
    <w:rsid w:val="00D87642"/>
    <w:rsid w:val="00D95030"/>
    <w:rsid w:val="00D97D09"/>
    <w:rsid w:val="00DA1DD3"/>
    <w:rsid w:val="00DA2524"/>
    <w:rsid w:val="00DB1009"/>
    <w:rsid w:val="00DB1367"/>
    <w:rsid w:val="00DB6EA2"/>
    <w:rsid w:val="00DC24A4"/>
    <w:rsid w:val="00DC7DF9"/>
    <w:rsid w:val="00DD089E"/>
    <w:rsid w:val="00DD455B"/>
    <w:rsid w:val="00DD5C64"/>
    <w:rsid w:val="00DE0B97"/>
    <w:rsid w:val="00DE1E33"/>
    <w:rsid w:val="00DE6631"/>
    <w:rsid w:val="00DF2DD3"/>
    <w:rsid w:val="00DF600F"/>
    <w:rsid w:val="00DF7369"/>
    <w:rsid w:val="00E003DA"/>
    <w:rsid w:val="00E01D3C"/>
    <w:rsid w:val="00E03FA2"/>
    <w:rsid w:val="00E0434B"/>
    <w:rsid w:val="00E109E6"/>
    <w:rsid w:val="00E16711"/>
    <w:rsid w:val="00E167B5"/>
    <w:rsid w:val="00E24406"/>
    <w:rsid w:val="00E2723F"/>
    <w:rsid w:val="00E2756A"/>
    <w:rsid w:val="00E276AB"/>
    <w:rsid w:val="00E32DAB"/>
    <w:rsid w:val="00E342D1"/>
    <w:rsid w:val="00E404D6"/>
    <w:rsid w:val="00E44603"/>
    <w:rsid w:val="00E467DA"/>
    <w:rsid w:val="00E605D8"/>
    <w:rsid w:val="00E612EB"/>
    <w:rsid w:val="00E7525F"/>
    <w:rsid w:val="00E84256"/>
    <w:rsid w:val="00E93844"/>
    <w:rsid w:val="00E9578E"/>
    <w:rsid w:val="00EA0B61"/>
    <w:rsid w:val="00EA34A3"/>
    <w:rsid w:val="00EA35B5"/>
    <w:rsid w:val="00EA4D3F"/>
    <w:rsid w:val="00EA7611"/>
    <w:rsid w:val="00EB282A"/>
    <w:rsid w:val="00EB65E3"/>
    <w:rsid w:val="00EB795D"/>
    <w:rsid w:val="00EC3EEA"/>
    <w:rsid w:val="00ED19F1"/>
    <w:rsid w:val="00ED2B8E"/>
    <w:rsid w:val="00ED5E48"/>
    <w:rsid w:val="00EE0F05"/>
    <w:rsid w:val="00EE4ECD"/>
    <w:rsid w:val="00EE583B"/>
    <w:rsid w:val="00EE6DBF"/>
    <w:rsid w:val="00EE79E4"/>
    <w:rsid w:val="00EF257F"/>
    <w:rsid w:val="00EF5FFE"/>
    <w:rsid w:val="00EF6955"/>
    <w:rsid w:val="00F00267"/>
    <w:rsid w:val="00F038A2"/>
    <w:rsid w:val="00F04C77"/>
    <w:rsid w:val="00F0547D"/>
    <w:rsid w:val="00F06F31"/>
    <w:rsid w:val="00F1272B"/>
    <w:rsid w:val="00F256AF"/>
    <w:rsid w:val="00F306ED"/>
    <w:rsid w:val="00F31976"/>
    <w:rsid w:val="00F336B9"/>
    <w:rsid w:val="00F33909"/>
    <w:rsid w:val="00F406C6"/>
    <w:rsid w:val="00F46757"/>
    <w:rsid w:val="00F5322B"/>
    <w:rsid w:val="00F53854"/>
    <w:rsid w:val="00F5761D"/>
    <w:rsid w:val="00F61AB3"/>
    <w:rsid w:val="00F62904"/>
    <w:rsid w:val="00F67D23"/>
    <w:rsid w:val="00F8394E"/>
    <w:rsid w:val="00F960C9"/>
    <w:rsid w:val="00FA44FF"/>
    <w:rsid w:val="00FB065F"/>
    <w:rsid w:val="00FB3864"/>
    <w:rsid w:val="00FB44D1"/>
    <w:rsid w:val="00FB471B"/>
    <w:rsid w:val="00FB4C4B"/>
    <w:rsid w:val="00FC613C"/>
    <w:rsid w:val="00FD1093"/>
    <w:rsid w:val="00FD2349"/>
    <w:rsid w:val="00FD757F"/>
    <w:rsid w:val="00FD7AB7"/>
    <w:rsid w:val="00FE2408"/>
    <w:rsid w:val="00FE299E"/>
    <w:rsid w:val="00FE4911"/>
    <w:rsid w:val="00FF592A"/>
    <w:rsid w:val="00FF64A6"/>
    <w:rsid w:val="00FF664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04F18DA"/>
  <w15:docId w15:val="{F9217C99-7563-8F47-99B9-47B7C777E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ajorHAnsi" w:eastAsiaTheme="minorHAnsi" w:hAnsiTheme="majorHAnsi" w:cstheme="minorBidi"/>
        <w:sz w:val="22"/>
        <w:szCs w:val="22"/>
        <w:lang w:val="en-US" w:eastAsia="en-US" w:bidi="ar-SA"/>
      </w:rPr>
    </w:rPrDefault>
    <w:pPrDefault/>
  </w:docDefaults>
  <w:latentStyles w:defLockedState="0" w:defUIPriority="0" w:defSemiHidden="0" w:defUnhideWhenUsed="0" w:defQFormat="0" w:count="376">
    <w:lsdException w:name="heading 3" w:qFormat="1"/>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198E"/>
    <w:rPr>
      <w:rFonts w:ascii="Times New Roman" w:eastAsia="Times New Roman" w:hAnsi="Times New Roman" w:cs="Times New Roman"/>
      <w:sz w:val="24"/>
      <w:szCs w:val="24"/>
    </w:rPr>
  </w:style>
  <w:style w:type="paragraph" w:styleId="Heading1">
    <w:name w:val="heading 1"/>
    <w:basedOn w:val="Normal"/>
    <w:next w:val="Normal"/>
    <w:link w:val="Heading1Char"/>
    <w:autoRedefine/>
    <w:uiPriority w:val="2"/>
    <w:qFormat/>
    <w:rsid w:val="00696A37"/>
    <w:pPr>
      <w:keepNext/>
      <w:keepLines/>
      <w:numPr>
        <w:numId w:val="23"/>
      </w:numPr>
      <w:spacing w:before="360" w:after="120"/>
      <w:jc w:val="both"/>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autoRedefine/>
    <w:uiPriority w:val="2"/>
    <w:qFormat/>
    <w:rsid w:val="00A65793"/>
    <w:pPr>
      <w:keepNext/>
      <w:keepLines/>
      <w:numPr>
        <w:ilvl w:val="1"/>
        <w:numId w:val="23"/>
      </w:numPr>
      <w:spacing w:before="200" w:after="120"/>
      <w:jc w:val="both"/>
      <w:outlineLvl w:val="1"/>
    </w:pPr>
    <w:rPr>
      <w:rFonts w:asciiTheme="majorHAnsi" w:eastAsiaTheme="majorEastAsia" w:hAnsiTheme="majorHAnsi" w:cstheme="majorBidi"/>
      <w:b/>
      <w:color w:val="000000" w:themeColor="text1"/>
      <w:sz w:val="26"/>
      <w:szCs w:val="26"/>
    </w:rPr>
  </w:style>
  <w:style w:type="paragraph" w:styleId="Heading3">
    <w:name w:val="heading 3"/>
    <w:basedOn w:val="Normal"/>
    <w:next w:val="Normal"/>
    <w:link w:val="Heading3Char"/>
    <w:autoRedefine/>
    <w:uiPriority w:val="2"/>
    <w:qFormat/>
    <w:rsid w:val="00E44603"/>
    <w:pPr>
      <w:keepNext/>
      <w:keepLines/>
      <w:numPr>
        <w:ilvl w:val="2"/>
        <w:numId w:val="23"/>
      </w:numPr>
      <w:spacing w:before="200" w:after="120"/>
      <w:outlineLvl w:val="2"/>
    </w:pPr>
    <w:rPr>
      <w:rFonts w:asciiTheme="majorHAnsi" w:eastAsiaTheme="majorEastAsia" w:hAnsiTheme="majorHAnsi" w:cstheme="majorBidi"/>
      <w:b/>
      <w:bCs/>
      <w:color w:val="000000" w:themeColor="text1"/>
      <w:szCs w:val="22"/>
    </w:rPr>
  </w:style>
  <w:style w:type="paragraph" w:styleId="Heading4">
    <w:name w:val="heading 4"/>
    <w:basedOn w:val="Normal"/>
    <w:next w:val="Normal"/>
    <w:link w:val="Heading4Char"/>
    <w:autoRedefine/>
    <w:uiPriority w:val="16"/>
    <w:qFormat/>
    <w:rsid w:val="00696A37"/>
    <w:pPr>
      <w:keepNext/>
      <w:keepLines/>
      <w:numPr>
        <w:ilvl w:val="3"/>
        <w:numId w:val="23"/>
      </w:numPr>
      <w:spacing w:before="200" w:after="120"/>
      <w:jc w:val="both"/>
      <w:outlineLvl w:val="3"/>
    </w:pPr>
    <w:rPr>
      <w:rFonts w:asciiTheme="majorHAnsi" w:eastAsiaTheme="majorEastAsia" w:hAnsiTheme="majorHAnsi" w:cstheme="majorBidi"/>
      <w:b/>
      <w:bCs/>
      <w:i/>
      <w:iCs/>
      <w:szCs w:val="22"/>
    </w:rPr>
  </w:style>
  <w:style w:type="paragraph" w:styleId="Heading5">
    <w:name w:val="heading 5"/>
    <w:basedOn w:val="Normal"/>
    <w:next w:val="Normal"/>
    <w:link w:val="Heading5Char"/>
    <w:autoRedefine/>
    <w:uiPriority w:val="16"/>
    <w:semiHidden/>
    <w:unhideWhenUsed/>
    <w:qFormat/>
    <w:rsid w:val="00696A37"/>
    <w:pPr>
      <w:keepNext/>
      <w:keepLines/>
      <w:numPr>
        <w:ilvl w:val="4"/>
        <w:numId w:val="23"/>
      </w:numPr>
      <w:spacing w:before="200" w:after="120"/>
      <w:jc w:val="both"/>
      <w:outlineLvl w:val="4"/>
    </w:pPr>
    <w:rPr>
      <w:rFonts w:asciiTheme="majorHAnsi" w:eastAsiaTheme="majorEastAsia" w:hAnsiTheme="majorHAnsi" w:cstheme="majorBidi"/>
      <w:i/>
      <w:color w:val="000000" w:themeColor="text1"/>
      <w:szCs w:val="22"/>
    </w:rPr>
  </w:style>
  <w:style w:type="paragraph" w:styleId="Heading6">
    <w:name w:val="heading 6"/>
    <w:basedOn w:val="Normal"/>
    <w:next w:val="Normal"/>
    <w:link w:val="Heading6Char"/>
    <w:autoRedefine/>
    <w:uiPriority w:val="16"/>
    <w:unhideWhenUsed/>
    <w:qFormat/>
    <w:rsid w:val="00696A37"/>
    <w:pPr>
      <w:keepNext/>
      <w:keepLines/>
      <w:numPr>
        <w:ilvl w:val="5"/>
        <w:numId w:val="23"/>
      </w:numPr>
      <w:spacing w:before="200" w:after="120"/>
      <w:jc w:val="both"/>
      <w:outlineLvl w:val="5"/>
    </w:pPr>
    <w:rPr>
      <w:rFonts w:asciiTheme="majorHAnsi" w:eastAsiaTheme="majorEastAsia" w:hAnsiTheme="majorHAnsi" w:cstheme="majorBidi"/>
      <w:i/>
      <w:iCs/>
      <w:color w:val="262626" w:themeColor="text1" w:themeTint="D9"/>
      <w:szCs w:val="22"/>
    </w:rPr>
  </w:style>
  <w:style w:type="paragraph" w:styleId="Heading7">
    <w:name w:val="heading 7"/>
    <w:basedOn w:val="Normal"/>
    <w:next w:val="Normal"/>
    <w:link w:val="Heading7Char"/>
    <w:autoRedefine/>
    <w:uiPriority w:val="16"/>
    <w:semiHidden/>
    <w:unhideWhenUsed/>
    <w:qFormat/>
    <w:rsid w:val="00696A37"/>
    <w:pPr>
      <w:keepNext/>
      <w:keepLines/>
      <w:numPr>
        <w:ilvl w:val="6"/>
        <w:numId w:val="23"/>
      </w:numPr>
      <w:spacing w:before="200" w:after="120"/>
      <w:jc w:val="both"/>
      <w:outlineLvl w:val="6"/>
    </w:pPr>
    <w:rPr>
      <w:rFonts w:asciiTheme="majorHAnsi" w:eastAsiaTheme="majorEastAsia" w:hAnsiTheme="majorHAnsi" w:cstheme="majorBidi"/>
      <w:i/>
      <w:iCs/>
      <w:color w:val="404040" w:themeColor="text1" w:themeTint="BF"/>
      <w:szCs w:val="22"/>
    </w:rPr>
  </w:style>
  <w:style w:type="paragraph" w:styleId="Heading8">
    <w:name w:val="heading 8"/>
    <w:basedOn w:val="Normal"/>
    <w:next w:val="Normal"/>
    <w:link w:val="Heading8Char"/>
    <w:uiPriority w:val="16"/>
    <w:semiHidden/>
    <w:unhideWhenUsed/>
    <w:qFormat/>
    <w:rsid w:val="00696A37"/>
    <w:pPr>
      <w:keepNext/>
      <w:keepLines/>
      <w:numPr>
        <w:ilvl w:val="7"/>
        <w:numId w:val="23"/>
      </w:numPr>
      <w:spacing w:before="200" w:after="120"/>
      <w:jc w:val="both"/>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16"/>
    <w:semiHidden/>
    <w:unhideWhenUsed/>
    <w:qFormat/>
    <w:rsid w:val="00696A37"/>
    <w:pPr>
      <w:keepNext/>
      <w:keepLines/>
      <w:numPr>
        <w:ilvl w:val="8"/>
        <w:numId w:val="23"/>
      </w:numPr>
      <w:spacing w:before="200" w:after="120"/>
      <w:jc w:val="both"/>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7"/>
    <w:qFormat/>
    <w:rsid w:val="00433DA0"/>
    <w:pPr>
      <w:jc w:val="both"/>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7"/>
    <w:rsid w:val="007C4964"/>
    <w:rPr>
      <w:rFonts w:ascii="Consolas" w:hAnsi="Consolas"/>
      <w:sz w:val="21"/>
      <w:szCs w:val="21"/>
    </w:rPr>
  </w:style>
  <w:style w:type="paragraph" w:styleId="NoSpacing">
    <w:name w:val="No Spacing"/>
    <w:uiPriority w:val="24"/>
    <w:unhideWhenUsed/>
    <w:rsid w:val="00633649"/>
  </w:style>
  <w:style w:type="paragraph" w:styleId="Header">
    <w:name w:val="header"/>
    <w:basedOn w:val="Normal"/>
    <w:link w:val="HeaderChar"/>
    <w:uiPriority w:val="99"/>
    <w:unhideWhenUsed/>
    <w:rsid w:val="000A25CE"/>
    <w:pPr>
      <w:tabs>
        <w:tab w:val="center" w:pos="4680"/>
        <w:tab w:val="right" w:pos="9360"/>
      </w:tabs>
      <w:jc w:val="both"/>
    </w:pPr>
    <w:rPr>
      <w:rFonts w:asciiTheme="minorHAnsi" w:eastAsiaTheme="minorHAnsi" w:hAnsiTheme="minorHAnsi" w:cstheme="minorBidi"/>
      <w:szCs w:val="22"/>
    </w:rPr>
  </w:style>
  <w:style w:type="character" w:customStyle="1" w:styleId="HeaderChar">
    <w:name w:val="Header Char"/>
    <w:basedOn w:val="DefaultParagraphFont"/>
    <w:link w:val="Header"/>
    <w:uiPriority w:val="99"/>
    <w:rsid w:val="000A25CE"/>
  </w:style>
  <w:style w:type="paragraph" w:styleId="Footer">
    <w:name w:val="footer"/>
    <w:basedOn w:val="Normal"/>
    <w:link w:val="FooterChar"/>
    <w:uiPriority w:val="99"/>
    <w:rsid w:val="00903C35"/>
    <w:pPr>
      <w:pBdr>
        <w:top w:val="single" w:sz="8" w:space="18" w:color="4F81BD" w:themeColor="accent1"/>
      </w:pBdr>
      <w:tabs>
        <w:tab w:val="center" w:pos="4680"/>
        <w:tab w:val="right" w:pos="9360"/>
      </w:tabs>
      <w:jc w:val="right"/>
    </w:pPr>
    <w:rPr>
      <w:rFonts w:asciiTheme="minorHAnsi" w:eastAsiaTheme="minorHAnsi" w:hAnsiTheme="minorHAnsi" w:cstheme="minorBidi"/>
      <w:szCs w:val="22"/>
    </w:rPr>
  </w:style>
  <w:style w:type="character" w:customStyle="1" w:styleId="FooterChar">
    <w:name w:val="Footer Char"/>
    <w:basedOn w:val="DefaultParagraphFont"/>
    <w:link w:val="Footer"/>
    <w:uiPriority w:val="99"/>
    <w:rsid w:val="00903C35"/>
    <w:rPr>
      <w:rFonts w:asciiTheme="minorHAnsi" w:hAnsiTheme="minorHAnsi"/>
      <w:sz w:val="24"/>
    </w:rPr>
  </w:style>
  <w:style w:type="paragraph" w:styleId="BalloonText">
    <w:name w:val="Balloon Text"/>
    <w:basedOn w:val="Normal"/>
    <w:link w:val="BalloonTextChar"/>
    <w:uiPriority w:val="99"/>
    <w:semiHidden/>
    <w:unhideWhenUsed/>
    <w:rsid w:val="000A25CE"/>
    <w:pPr>
      <w:jc w:val="both"/>
    </w:pPr>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0A25CE"/>
    <w:rPr>
      <w:rFonts w:ascii="Tahoma" w:hAnsi="Tahoma" w:cs="Tahoma"/>
      <w:sz w:val="16"/>
      <w:szCs w:val="16"/>
    </w:rPr>
  </w:style>
  <w:style w:type="paragraph" w:styleId="Title">
    <w:name w:val="Title"/>
    <w:basedOn w:val="Normal"/>
    <w:next w:val="Author"/>
    <w:link w:val="TitleChar"/>
    <w:autoRedefine/>
    <w:uiPriority w:val="17"/>
    <w:qFormat/>
    <w:rsid w:val="00EF6955"/>
    <w:pPr>
      <w:spacing w:before="360" w:after="360"/>
      <w:contextualSpacing/>
      <w:jc w:val="center"/>
    </w:pPr>
    <w:rPr>
      <w:rFonts w:asciiTheme="minorHAnsi" w:eastAsiaTheme="majorEastAsia" w:hAnsiTheme="minorHAnsi" w:cstheme="majorBidi"/>
      <w:b/>
      <w:color w:val="000000" w:themeColor="text1"/>
      <w:spacing w:val="5"/>
      <w:kern w:val="28"/>
      <w:sz w:val="36"/>
      <w:szCs w:val="52"/>
    </w:rPr>
  </w:style>
  <w:style w:type="character" w:customStyle="1" w:styleId="TitleChar">
    <w:name w:val="Title Char"/>
    <w:basedOn w:val="DefaultParagraphFont"/>
    <w:link w:val="Title"/>
    <w:uiPriority w:val="17"/>
    <w:rsid w:val="00EF6955"/>
    <w:rPr>
      <w:rFonts w:asciiTheme="minorHAnsi" w:eastAsiaTheme="majorEastAsia" w:hAnsiTheme="minorHAnsi" w:cstheme="majorBidi"/>
      <w:b/>
      <w:color w:val="000000" w:themeColor="text1"/>
      <w:spacing w:val="5"/>
      <w:kern w:val="28"/>
      <w:sz w:val="36"/>
      <w:szCs w:val="52"/>
    </w:rPr>
  </w:style>
  <w:style w:type="character" w:customStyle="1" w:styleId="Heading1Char">
    <w:name w:val="Heading 1 Char"/>
    <w:basedOn w:val="DefaultParagraphFont"/>
    <w:link w:val="Heading1"/>
    <w:uiPriority w:val="2"/>
    <w:rsid w:val="008C2439"/>
    <w:rPr>
      <w:rFonts w:eastAsiaTheme="majorEastAsia" w:cstheme="majorBidi"/>
      <w:b/>
      <w:bCs/>
      <w:color w:val="000000" w:themeColor="text1"/>
      <w:sz w:val="28"/>
      <w:szCs w:val="28"/>
    </w:rPr>
  </w:style>
  <w:style w:type="character" w:styleId="Hyperlink">
    <w:name w:val="Hyperlink"/>
    <w:basedOn w:val="DefaultParagraphFont"/>
    <w:uiPriority w:val="99"/>
    <w:unhideWhenUsed/>
    <w:rsid w:val="00DF119F"/>
    <w:rPr>
      <w:color w:val="0000FF" w:themeColor="hyperlink"/>
      <w:u w:val="single"/>
    </w:rPr>
  </w:style>
  <w:style w:type="character" w:customStyle="1" w:styleId="Heading2Char">
    <w:name w:val="Heading 2 Char"/>
    <w:basedOn w:val="DefaultParagraphFont"/>
    <w:link w:val="Heading2"/>
    <w:uiPriority w:val="2"/>
    <w:rsid w:val="00A65793"/>
    <w:rPr>
      <w:rFonts w:eastAsiaTheme="majorEastAsia" w:cstheme="majorBidi"/>
      <w:b/>
      <w:color w:val="000000" w:themeColor="text1"/>
      <w:sz w:val="26"/>
      <w:szCs w:val="26"/>
    </w:rPr>
  </w:style>
  <w:style w:type="character" w:customStyle="1" w:styleId="Heading3Char">
    <w:name w:val="Heading 3 Char"/>
    <w:basedOn w:val="DefaultParagraphFont"/>
    <w:link w:val="Heading3"/>
    <w:uiPriority w:val="2"/>
    <w:rsid w:val="00E44603"/>
    <w:rPr>
      <w:rFonts w:eastAsiaTheme="majorEastAsia" w:cstheme="majorBidi"/>
      <w:b/>
      <w:bCs/>
      <w:color w:val="000000" w:themeColor="text1"/>
      <w:sz w:val="24"/>
    </w:rPr>
  </w:style>
  <w:style w:type="character" w:customStyle="1" w:styleId="Heading4Char">
    <w:name w:val="Heading 4 Char"/>
    <w:basedOn w:val="DefaultParagraphFont"/>
    <w:link w:val="Heading4"/>
    <w:uiPriority w:val="16"/>
    <w:rsid w:val="00C42BED"/>
    <w:rPr>
      <w:rFonts w:eastAsiaTheme="majorEastAsia" w:cstheme="majorBidi"/>
      <w:b/>
      <w:bCs/>
      <w:i/>
      <w:iCs/>
      <w:sz w:val="24"/>
    </w:rPr>
  </w:style>
  <w:style w:type="character" w:customStyle="1" w:styleId="Heading5Char">
    <w:name w:val="Heading 5 Char"/>
    <w:basedOn w:val="DefaultParagraphFont"/>
    <w:link w:val="Heading5"/>
    <w:uiPriority w:val="16"/>
    <w:semiHidden/>
    <w:rsid w:val="00985AAE"/>
    <w:rPr>
      <w:rFonts w:eastAsiaTheme="majorEastAsia" w:cstheme="majorBidi"/>
      <w:i/>
      <w:color w:val="000000" w:themeColor="text1"/>
      <w:sz w:val="24"/>
    </w:rPr>
  </w:style>
  <w:style w:type="character" w:customStyle="1" w:styleId="Heading6Char">
    <w:name w:val="Heading 6 Char"/>
    <w:basedOn w:val="DefaultParagraphFont"/>
    <w:link w:val="Heading6"/>
    <w:uiPriority w:val="16"/>
    <w:rsid w:val="00985AAE"/>
    <w:rPr>
      <w:rFonts w:eastAsiaTheme="majorEastAsia" w:cstheme="majorBidi"/>
      <w:i/>
      <w:iCs/>
      <w:color w:val="262626" w:themeColor="text1" w:themeTint="D9"/>
      <w:sz w:val="24"/>
    </w:rPr>
  </w:style>
  <w:style w:type="character" w:customStyle="1" w:styleId="Heading7Char">
    <w:name w:val="Heading 7 Char"/>
    <w:basedOn w:val="DefaultParagraphFont"/>
    <w:link w:val="Heading7"/>
    <w:uiPriority w:val="16"/>
    <w:semiHidden/>
    <w:rsid w:val="00985AAE"/>
    <w:rPr>
      <w:rFonts w:eastAsiaTheme="majorEastAsia" w:cstheme="majorBidi"/>
      <w:i/>
      <w:iCs/>
      <w:color w:val="404040" w:themeColor="text1" w:themeTint="BF"/>
      <w:sz w:val="24"/>
    </w:rPr>
  </w:style>
  <w:style w:type="character" w:customStyle="1" w:styleId="Heading8Char">
    <w:name w:val="Heading 8 Char"/>
    <w:basedOn w:val="DefaultParagraphFont"/>
    <w:link w:val="Heading8"/>
    <w:uiPriority w:val="16"/>
    <w:semiHidden/>
    <w:rsid w:val="00985AAE"/>
    <w:rPr>
      <w:rFonts w:eastAsiaTheme="majorEastAsia" w:cstheme="majorBidi"/>
      <w:color w:val="404040" w:themeColor="text1" w:themeTint="BF"/>
      <w:sz w:val="20"/>
      <w:szCs w:val="20"/>
    </w:rPr>
  </w:style>
  <w:style w:type="character" w:customStyle="1" w:styleId="Heading9Char">
    <w:name w:val="Heading 9 Char"/>
    <w:basedOn w:val="DefaultParagraphFont"/>
    <w:link w:val="Heading9"/>
    <w:uiPriority w:val="16"/>
    <w:semiHidden/>
    <w:rsid w:val="00985AAE"/>
    <w:rPr>
      <w:rFonts w:eastAsiaTheme="majorEastAsia"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372A75"/>
    <w:rPr>
      <w:sz w:val="16"/>
      <w:szCs w:val="16"/>
    </w:rPr>
  </w:style>
  <w:style w:type="paragraph" w:styleId="CommentText">
    <w:name w:val="annotation text"/>
    <w:basedOn w:val="Normal"/>
    <w:link w:val="CommentTextChar"/>
    <w:uiPriority w:val="99"/>
    <w:semiHidden/>
    <w:unhideWhenUsed/>
    <w:rsid w:val="00372A75"/>
    <w:pPr>
      <w:spacing w:after="120"/>
      <w:jc w:val="both"/>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372A75"/>
    <w:rPr>
      <w:sz w:val="20"/>
      <w:szCs w:val="20"/>
    </w:rPr>
  </w:style>
  <w:style w:type="paragraph" w:styleId="CommentSubject">
    <w:name w:val="annotation subject"/>
    <w:basedOn w:val="CommentText"/>
    <w:next w:val="CommentText"/>
    <w:link w:val="CommentSubjectChar"/>
    <w:uiPriority w:val="99"/>
    <w:semiHidden/>
    <w:unhideWhenUsed/>
    <w:rsid w:val="00372A75"/>
    <w:rPr>
      <w:b/>
      <w:bCs/>
    </w:rPr>
  </w:style>
  <w:style w:type="character" w:customStyle="1" w:styleId="CommentSubjectChar">
    <w:name w:val="Comment Subject Char"/>
    <w:basedOn w:val="CommentTextChar"/>
    <w:link w:val="CommentSubject"/>
    <w:uiPriority w:val="99"/>
    <w:semiHidden/>
    <w:rsid w:val="00372A75"/>
    <w:rPr>
      <w:b/>
      <w:bCs/>
      <w:sz w:val="20"/>
      <w:szCs w:val="20"/>
    </w:rPr>
  </w:style>
  <w:style w:type="paragraph" w:styleId="ListParagraph">
    <w:name w:val="List Paragraph"/>
    <w:aliases w:val="List Paragraph2"/>
    <w:basedOn w:val="Normal"/>
    <w:uiPriority w:val="34"/>
    <w:qFormat/>
    <w:rsid w:val="00ED4545"/>
    <w:pPr>
      <w:spacing w:after="120"/>
      <w:ind w:left="720"/>
    </w:pPr>
    <w:rPr>
      <w:rFonts w:asciiTheme="minorHAnsi" w:eastAsiaTheme="minorHAnsi" w:hAnsiTheme="minorHAnsi" w:cstheme="minorBidi"/>
      <w:szCs w:val="22"/>
    </w:rPr>
  </w:style>
  <w:style w:type="paragraph" w:styleId="Revision">
    <w:name w:val="Revision"/>
    <w:hidden/>
    <w:uiPriority w:val="99"/>
    <w:semiHidden/>
    <w:rsid w:val="00954D56"/>
    <w:rPr>
      <w:sz w:val="24"/>
    </w:rPr>
  </w:style>
  <w:style w:type="paragraph" w:customStyle="1" w:styleId="Heading">
    <w:name w:val="Heading"/>
    <w:basedOn w:val="Heading1"/>
    <w:next w:val="Normal"/>
    <w:autoRedefine/>
    <w:uiPriority w:val="2"/>
    <w:qFormat/>
    <w:rsid w:val="00451746"/>
    <w:pPr>
      <w:numPr>
        <w:numId w:val="0"/>
      </w:numPr>
    </w:pPr>
    <w:rPr>
      <w:color w:val="auto"/>
    </w:rPr>
  </w:style>
  <w:style w:type="paragraph" w:customStyle="1" w:styleId="Author">
    <w:name w:val="Author"/>
    <w:basedOn w:val="Title"/>
    <w:link w:val="AuthorChar"/>
    <w:autoRedefine/>
    <w:uiPriority w:val="18"/>
    <w:qFormat/>
    <w:rsid w:val="006000D5"/>
    <w:pPr>
      <w:pBdr>
        <w:bottom w:val="single" w:sz="8" w:space="10" w:color="4F81BD" w:themeColor="accent1"/>
      </w:pBdr>
      <w:spacing w:before="0" w:after="300"/>
    </w:pPr>
    <w:rPr>
      <w:color w:val="auto"/>
      <w:sz w:val="28"/>
      <w:szCs w:val="32"/>
    </w:rPr>
  </w:style>
  <w:style w:type="paragraph" w:customStyle="1" w:styleId="NoNumHead2">
    <w:name w:val="NoNum Head2"/>
    <w:basedOn w:val="Heading"/>
    <w:next w:val="Normal"/>
    <w:autoRedefine/>
    <w:uiPriority w:val="14"/>
    <w:qFormat/>
    <w:rsid w:val="00911B70"/>
    <w:pPr>
      <w:spacing w:before="200"/>
      <w:jc w:val="left"/>
    </w:pPr>
    <w:rPr>
      <w:sz w:val="26"/>
    </w:rPr>
  </w:style>
  <w:style w:type="character" w:customStyle="1" w:styleId="AuthorChar">
    <w:name w:val="Author Char"/>
    <w:basedOn w:val="TitleChar"/>
    <w:link w:val="Author"/>
    <w:uiPriority w:val="18"/>
    <w:rsid w:val="00913E2A"/>
    <w:rPr>
      <w:rFonts w:asciiTheme="minorHAnsi" w:eastAsiaTheme="majorEastAsia" w:hAnsiTheme="minorHAnsi" w:cstheme="majorBidi"/>
      <w:b/>
      <w:color w:val="000000" w:themeColor="text1"/>
      <w:spacing w:val="5"/>
      <w:kern w:val="28"/>
      <w:sz w:val="28"/>
      <w:szCs w:val="32"/>
    </w:rPr>
  </w:style>
  <w:style w:type="character" w:styleId="Emphasis">
    <w:name w:val="Emphasis"/>
    <w:basedOn w:val="DefaultParagraphFont"/>
    <w:uiPriority w:val="11"/>
    <w:qFormat/>
    <w:rsid w:val="00911B70"/>
    <w:rPr>
      <w:i/>
      <w:iCs/>
    </w:rPr>
  </w:style>
  <w:style w:type="character" w:styleId="IntenseEmphasis">
    <w:name w:val="Intense Emphasis"/>
    <w:basedOn w:val="DefaultParagraphFont"/>
    <w:uiPriority w:val="11"/>
    <w:qFormat/>
    <w:rsid w:val="00911B70"/>
    <w:rPr>
      <w:b/>
      <w:bCs/>
      <w:i/>
      <w:iCs/>
      <w:color w:val="auto"/>
    </w:rPr>
  </w:style>
  <w:style w:type="character" w:styleId="Strong">
    <w:name w:val="Strong"/>
    <w:basedOn w:val="DefaultParagraphFont"/>
    <w:uiPriority w:val="11"/>
    <w:qFormat/>
    <w:rsid w:val="00911B70"/>
    <w:rPr>
      <w:b/>
      <w:bCs/>
    </w:rPr>
  </w:style>
  <w:style w:type="paragraph" w:styleId="Quote">
    <w:name w:val="Quote"/>
    <w:basedOn w:val="Normal"/>
    <w:next w:val="Normal"/>
    <w:link w:val="QuoteChar"/>
    <w:uiPriority w:val="29"/>
    <w:rsid w:val="00911B70"/>
    <w:pPr>
      <w:spacing w:after="120"/>
      <w:jc w:val="both"/>
    </w:pPr>
    <w:rPr>
      <w:rFonts w:asciiTheme="minorHAnsi" w:eastAsiaTheme="minorHAnsi" w:hAnsiTheme="minorHAnsi" w:cstheme="minorBidi"/>
      <w:i/>
      <w:iCs/>
      <w:color w:val="000000" w:themeColor="text1"/>
      <w:szCs w:val="22"/>
    </w:rPr>
  </w:style>
  <w:style w:type="character" w:customStyle="1" w:styleId="QuoteChar">
    <w:name w:val="Quote Char"/>
    <w:basedOn w:val="DefaultParagraphFont"/>
    <w:link w:val="Quote"/>
    <w:uiPriority w:val="29"/>
    <w:rsid w:val="00911B70"/>
    <w:rPr>
      <w:rFonts w:asciiTheme="minorHAnsi" w:hAnsiTheme="minorHAnsi"/>
      <w:i/>
      <w:iCs/>
      <w:color w:val="000000" w:themeColor="text1"/>
      <w:sz w:val="24"/>
    </w:rPr>
  </w:style>
  <w:style w:type="paragraph" w:styleId="List">
    <w:name w:val="List"/>
    <w:basedOn w:val="Normal"/>
    <w:uiPriority w:val="5"/>
    <w:qFormat/>
    <w:rsid w:val="00515420"/>
    <w:pPr>
      <w:spacing w:after="120"/>
      <w:ind w:left="360" w:hanging="360"/>
      <w:contextualSpacing/>
      <w:jc w:val="both"/>
    </w:pPr>
    <w:rPr>
      <w:rFonts w:asciiTheme="minorHAnsi" w:eastAsiaTheme="minorHAnsi" w:hAnsiTheme="minorHAnsi" w:cstheme="minorBidi"/>
      <w:szCs w:val="22"/>
    </w:rPr>
  </w:style>
  <w:style w:type="paragraph" w:styleId="ListNumber">
    <w:name w:val="List Number"/>
    <w:basedOn w:val="Normal"/>
    <w:uiPriority w:val="5"/>
    <w:qFormat/>
    <w:rsid w:val="00BE7C39"/>
    <w:pPr>
      <w:spacing w:after="120"/>
      <w:ind w:left="360" w:hanging="360"/>
      <w:contextualSpacing/>
      <w:jc w:val="both"/>
    </w:pPr>
    <w:rPr>
      <w:rFonts w:asciiTheme="minorHAnsi" w:eastAsiaTheme="minorHAnsi" w:hAnsiTheme="minorHAnsi" w:cstheme="minorBidi"/>
      <w:szCs w:val="22"/>
    </w:rPr>
  </w:style>
  <w:style w:type="paragraph" w:styleId="ListNumber2">
    <w:name w:val="List Number 2"/>
    <w:basedOn w:val="Normal"/>
    <w:uiPriority w:val="5"/>
    <w:qFormat/>
    <w:rsid w:val="000F1A50"/>
    <w:pPr>
      <w:numPr>
        <w:numId w:val="1"/>
      </w:numPr>
      <w:spacing w:after="40"/>
    </w:pPr>
    <w:rPr>
      <w:rFonts w:asciiTheme="minorHAnsi" w:eastAsiaTheme="minorHAnsi" w:hAnsiTheme="minorHAnsi" w:cstheme="minorBidi"/>
    </w:rPr>
  </w:style>
  <w:style w:type="paragraph" w:styleId="ListNumber3">
    <w:name w:val="List Number 3"/>
    <w:basedOn w:val="Normal"/>
    <w:autoRedefine/>
    <w:uiPriority w:val="99"/>
    <w:semiHidden/>
    <w:unhideWhenUsed/>
    <w:rsid w:val="00515420"/>
    <w:pPr>
      <w:numPr>
        <w:numId w:val="2"/>
      </w:numPr>
      <w:spacing w:after="120"/>
      <w:contextualSpacing/>
      <w:jc w:val="both"/>
    </w:pPr>
    <w:rPr>
      <w:rFonts w:asciiTheme="minorHAnsi" w:eastAsiaTheme="minorHAnsi" w:hAnsiTheme="minorHAnsi" w:cstheme="minorBidi"/>
      <w:szCs w:val="22"/>
    </w:rPr>
  </w:style>
  <w:style w:type="paragraph" w:styleId="ListNumber4">
    <w:name w:val="List Number 4"/>
    <w:basedOn w:val="Normal"/>
    <w:autoRedefine/>
    <w:uiPriority w:val="99"/>
    <w:semiHidden/>
    <w:unhideWhenUsed/>
    <w:rsid w:val="00515420"/>
    <w:pPr>
      <w:numPr>
        <w:numId w:val="3"/>
      </w:numPr>
      <w:spacing w:after="120"/>
      <w:contextualSpacing/>
      <w:jc w:val="both"/>
    </w:pPr>
    <w:rPr>
      <w:rFonts w:asciiTheme="minorHAnsi" w:eastAsiaTheme="minorHAnsi" w:hAnsiTheme="minorHAnsi" w:cstheme="minorBidi"/>
      <w:szCs w:val="22"/>
    </w:rPr>
  </w:style>
  <w:style w:type="paragraph" w:styleId="ListNumber5">
    <w:name w:val="List Number 5"/>
    <w:basedOn w:val="Normal"/>
    <w:autoRedefine/>
    <w:uiPriority w:val="99"/>
    <w:unhideWhenUsed/>
    <w:rsid w:val="00515420"/>
    <w:pPr>
      <w:numPr>
        <w:numId w:val="4"/>
      </w:numPr>
      <w:spacing w:after="120"/>
      <w:contextualSpacing/>
      <w:jc w:val="both"/>
    </w:pPr>
    <w:rPr>
      <w:rFonts w:asciiTheme="minorHAnsi" w:eastAsiaTheme="minorHAnsi" w:hAnsiTheme="minorHAnsi" w:cstheme="minorBidi"/>
      <w:szCs w:val="22"/>
    </w:rPr>
  </w:style>
  <w:style w:type="paragraph" w:styleId="List2">
    <w:name w:val="List 2"/>
    <w:basedOn w:val="Normal"/>
    <w:uiPriority w:val="5"/>
    <w:rsid w:val="00985AAE"/>
    <w:pPr>
      <w:spacing w:after="120"/>
      <w:ind w:left="720" w:hanging="360"/>
      <w:contextualSpacing/>
      <w:jc w:val="both"/>
    </w:pPr>
    <w:rPr>
      <w:rFonts w:asciiTheme="minorHAnsi" w:eastAsiaTheme="minorHAnsi" w:hAnsiTheme="minorHAnsi" w:cstheme="minorBidi"/>
      <w:szCs w:val="22"/>
    </w:rPr>
  </w:style>
  <w:style w:type="paragraph" w:customStyle="1" w:styleId="ListAlpha3">
    <w:name w:val="List Alpha 3"/>
    <w:basedOn w:val="ListNumber2"/>
    <w:uiPriority w:val="6"/>
    <w:qFormat/>
    <w:rsid w:val="00945E9B"/>
    <w:pPr>
      <w:numPr>
        <w:numId w:val="5"/>
      </w:numPr>
    </w:pPr>
  </w:style>
  <w:style w:type="paragraph" w:customStyle="1" w:styleId="HDFFooter">
    <w:name w:val="HDF Footer"/>
    <w:basedOn w:val="Footer"/>
    <w:link w:val="HDFFooterChar"/>
    <w:uiPriority w:val="23"/>
    <w:qFormat/>
    <w:rsid w:val="008832DF"/>
    <w:pPr>
      <w:pBdr>
        <w:top w:val="single" w:sz="8" w:space="1" w:color="4F81BD" w:themeColor="accent1"/>
      </w:pBdr>
    </w:pPr>
  </w:style>
  <w:style w:type="paragraph" w:customStyle="1" w:styleId="THGHeader">
    <w:name w:val="THG Header"/>
    <w:basedOn w:val="Header"/>
    <w:link w:val="THGHeaderChar"/>
    <w:uiPriority w:val="21"/>
    <w:qFormat/>
    <w:rsid w:val="001706A5"/>
  </w:style>
  <w:style w:type="character" w:customStyle="1" w:styleId="HDFFooterChar">
    <w:name w:val="HDF Footer Char"/>
    <w:basedOn w:val="FooterChar"/>
    <w:link w:val="HDFFooter"/>
    <w:uiPriority w:val="23"/>
    <w:rsid w:val="001706A5"/>
    <w:rPr>
      <w:rFonts w:asciiTheme="minorHAnsi" w:hAnsiTheme="minorHAnsi"/>
      <w:sz w:val="24"/>
    </w:rPr>
  </w:style>
  <w:style w:type="paragraph" w:customStyle="1" w:styleId="THGHeader2">
    <w:name w:val="THG Header2"/>
    <w:basedOn w:val="Header"/>
    <w:link w:val="THGHeader2Char"/>
    <w:uiPriority w:val="22"/>
    <w:qFormat/>
    <w:rsid w:val="001706A5"/>
    <w:pPr>
      <w:pBdr>
        <w:bottom w:val="single" w:sz="8" w:space="1" w:color="4F81BD" w:themeColor="accent1"/>
      </w:pBdr>
    </w:pPr>
  </w:style>
  <w:style w:type="character" w:customStyle="1" w:styleId="THGHeaderChar">
    <w:name w:val="THG Header Char"/>
    <w:basedOn w:val="HeaderChar"/>
    <w:link w:val="THGHeader"/>
    <w:uiPriority w:val="21"/>
    <w:rsid w:val="001706A5"/>
    <w:rPr>
      <w:rFonts w:asciiTheme="minorHAnsi" w:hAnsiTheme="minorHAnsi"/>
      <w:sz w:val="24"/>
    </w:rPr>
  </w:style>
  <w:style w:type="character" w:customStyle="1" w:styleId="THGHeader2Char">
    <w:name w:val="THG Header2 Char"/>
    <w:basedOn w:val="HeaderChar"/>
    <w:link w:val="THGHeader2"/>
    <w:uiPriority w:val="22"/>
    <w:rsid w:val="001706A5"/>
    <w:rPr>
      <w:rFonts w:asciiTheme="minorHAnsi" w:hAnsiTheme="minorHAnsi"/>
      <w:sz w:val="24"/>
    </w:rPr>
  </w:style>
  <w:style w:type="paragraph" w:customStyle="1" w:styleId="Abstract">
    <w:name w:val="Abstract"/>
    <w:basedOn w:val="Normal"/>
    <w:uiPriority w:val="19"/>
    <w:qFormat/>
    <w:rsid w:val="0093561B"/>
    <w:pPr>
      <w:spacing w:after="120"/>
      <w:ind w:left="720" w:right="720"/>
      <w:jc w:val="both"/>
    </w:pPr>
    <w:rPr>
      <w:rFonts w:asciiTheme="minorHAnsi" w:eastAsiaTheme="minorHAnsi" w:hAnsiTheme="minorHAnsi" w:cstheme="minorBidi"/>
      <w:szCs w:val="22"/>
    </w:rPr>
  </w:style>
  <w:style w:type="paragraph" w:customStyle="1" w:styleId="Divider">
    <w:name w:val="Divider"/>
    <w:basedOn w:val="Author"/>
    <w:next w:val="Heading1"/>
    <w:uiPriority w:val="20"/>
    <w:qFormat/>
    <w:rsid w:val="00913E2A"/>
    <w:pPr>
      <w:spacing w:line="14" w:lineRule="auto"/>
    </w:pPr>
    <w:rPr>
      <w:b w:val="0"/>
      <w:sz w:val="22"/>
    </w:rPr>
  </w:style>
  <w:style w:type="table" w:styleId="TableGrid">
    <w:name w:val="Table Grid"/>
    <w:basedOn w:val="TableNormal"/>
    <w:uiPriority w:val="59"/>
    <w:rsid w:val="009D6CFF"/>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TableCaption">
    <w:name w:val="Table Caption"/>
    <w:basedOn w:val="Caption"/>
    <w:qFormat/>
    <w:rsid w:val="00A51A91"/>
    <w:pPr>
      <w:keepNext/>
      <w:spacing w:before="240" w:after="120"/>
      <w:jc w:val="left"/>
    </w:pPr>
    <w:rPr>
      <w:rFonts w:eastAsiaTheme="minorEastAsia"/>
      <w:color w:val="000000" w:themeColor="text1"/>
      <w:sz w:val="24"/>
      <w:lang w:bidi="en-US"/>
    </w:rPr>
  </w:style>
  <w:style w:type="paragraph" w:customStyle="1" w:styleId="TableHeading">
    <w:name w:val="Table Heading"/>
    <w:basedOn w:val="Normal"/>
    <w:qFormat/>
    <w:rsid w:val="00D72CBF"/>
    <w:pPr>
      <w:spacing w:before="160" w:after="120"/>
      <w:jc w:val="center"/>
    </w:pPr>
    <w:rPr>
      <w:rFonts w:asciiTheme="majorHAnsi" w:eastAsiaTheme="minorHAnsi" w:hAnsiTheme="majorHAnsi" w:cstheme="minorBidi"/>
    </w:rPr>
  </w:style>
  <w:style w:type="paragraph" w:customStyle="1" w:styleId="TableFootnote">
    <w:name w:val="Table Footnote"/>
    <w:basedOn w:val="Normal"/>
    <w:qFormat/>
    <w:rsid w:val="00A51A91"/>
    <w:pPr>
      <w:spacing w:after="120"/>
      <w:jc w:val="both"/>
    </w:pPr>
    <w:rPr>
      <w:rFonts w:asciiTheme="minorHAnsi" w:eastAsiaTheme="minorHAnsi" w:hAnsiTheme="minorHAnsi" w:cstheme="minorBidi"/>
      <w:sz w:val="20"/>
      <w:szCs w:val="22"/>
    </w:rPr>
  </w:style>
  <w:style w:type="paragraph" w:styleId="Caption">
    <w:name w:val="caption"/>
    <w:basedOn w:val="Normal"/>
    <w:next w:val="Normal"/>
    <w:uiPriority w:val="35"/>
    <w:unhideWhenUsed/>
    <w:qFormat/>
    <w:rsid w:val="00A51A91"/>
    <w:pPr>
      <w:spacing w:after="200"/>
      <w:jc w:val="both"/>
    </w:pPr>
    <w:rPr>
      <w:rFonts w:asciiTheme="minorHAnsi" w:eastAsiaTheme="minorHAnsi" w:hAnsiTheme="minorHAnsi" w:cstheme="minorBidi"/>
      <w:b/>
      <w:bCs/>
      <w:color w:val="4F81BD" w:themeColor="accent1"/>
      <w:sz w:val="18"/>
      <w:szCs w:val="18"/>
    </w:rPr>
  </w:style>
  <w:style w:type="paragraph" w:customStyle="1" w:styleId="Figure">
    <w:name w:val="Figure"/>
    <w:basedOn w:val="Normal"/>
    <w:qFormat/>
    <w:rsid w:val="00804785"/>
    <w:pPr>
      <w:spacing w:after="120"/>
      <w:jc w:val="center"/>
    </w:pPr>
    <w:rPr>
      <w:rFonts w:asciiTheme="minorHAnsi" w:eastAsiaTheme="minorHAnsi" w:hAnsiTheme="minorHAnsi" w:cstheme="minorBidi"/>
      <w:szCs w:val="22"/>
    </w:rPr>
  </w:style>
  <w:style w:type="paragraph" w:customStyle="1" w:styleId="FigureCaption">
    <w:name w:val="Figure Caption"/>
    <w:basedOn w:val="TableCaption"/>
    <w:qFormat/>
    <w:rsid w:val="00804785"/>
  </w:style>
  <w:style w:type="paragraph" w:customStyle="1" w:styleId="ListNumberReference">
    <w:name w:val="List Number Reference"/>
    <w:basedOn w:val="ListNumber"/>
    <w:qFormat/>
    <w:rsid w:val="00440352"/>
    <w:pPr>
      <w:numPr>
        <w:numId w:val="6"/>
      </w:numPr>
    </w:pPr>
  </w:style>
  <w:style w:type="paragraph" w:styleId="FootnoteText">
    <w:name w:val="footnote text"/>
    <w:basedOn w:val="Normal"/>
    <w:link w:val="FootnoteTextChar"/>
    <w:rsid w:val="00750D74"/>
    <w:pPr>
      <w:jc w:val="both"/>
    </w:pPr>
    <w:rPr>
      <w:rFonts w:asciiTheme="minorHAnsi" w:eastAsiaTheme="minorHAnsi" w:hAnsiTheme="minorHAnsi" w:cstheme="minorBidi"/>
    </w:rPr>
  </w:style>
  <w:style w:type="character" w:customStyle="1" w:styleId="FootnoteTextChar">
    <w:name w:val="Footnote Text Char"/>
    <w:basedOn w:val="DefaultParagraphFont"/>
    <w:link w:val="FootnoteText"/>
    <w:rsid w:val="00750D74"/>
    <w:rPr>
      <w:rFonts w:asciiTheme="minorHAnsi" w:hAnsiTheme="minorHAnsi"/>
      <w:sz w:val="24"/>
      <w:szCs w:val="24"/>
    </w:rPr>
  </w:style>
  <w:style w:type="character" w:styleId="FootnoteReference">
    <w:name w:val="footnote reference"/>
    <w:basedOn w:val="DefaultParagraphFont"/>
    <w:rsid w:val="00750D74"/>
    <w:rPr>
      <w:vertAlign w:val="superscript"/>
    </w:rPr>
  </w:style>
  <w:style w:type="paragraph" w:styleId="TOC1">
    <w:name w:val="toc 1"/>
    <w:basedOn w:val="Normal"/>
    <w:next w:val="Normal"/>
    <w:autoRedefine/>
    <w:uiPriority w:val="39"/>
    <w:rsid w:val="00825E32"/>
    <w:pPr>
      <w:tabs>
        <w:tab w:val="left" w:pos="480"/>
        <w:tab w:val="right" w:leader="dot" w:pos="9926"/>
      </w:tabs>
      <w:spacing w:after="120"/>
      <w:jc w:val="both"/>
      <w:pPrChange w:id="0" w:author="Elena Pourmal" w:date="2023-07-17T19:31:00Z">
        <w:pPr>
          <w:tabs>
            <w:tab w:val="left" w:pos="480"/>
            <w:tab w:val="right" w:leader="dot" w:pos="9926"/>
          </w:tabs>
          <w:spacing w:after="120"/>
          <w:jc w:val="both"/>
        </w:pPr>
      </w:pPrChange>
    </w:pPr>
    <w:rPr>
      <w:rFonts w:asciiTheme="minorHAnsi" w:eastAsiaTheme="minorHAnsi" w:hAnsiTheme="minorHAnsi" w:cstheme="minorBidi"/>
      <w:szCs w:val="22"/>
      <w:rPrChange w:id="0" w:author="Elena Pourmal" w:date="2023-07-17T19:31:00Z">
        <w:rPr>
          <w:rFonts w:asciiTheme="minorHAnsi" w:eastAsiaTheme="minorHAnsi" w:hAnsiTheme="minorHAnsi" w:cstheme="minorBidi"/>
          <w:sz w:val="24"/>
          <w:szCs w:val="22"/>
          <w:lang w:val="en-US" w:eastAsia="en-US" w:bidi="ar-SA"/>
        </w:rPr>
      </w:rPrChange>
    </w:rPr>
  </w:style>
  <w:style w:type="paragraph" w:styleId="TOC2">
    <w:name w:val="toc 2"/>
    <w:basedOn w:val="Normal"/>
    <w:next w:val="Normal"/>
    <w:autoRedefine/>
    <w:uiPriority w:val="39"/>
    <w:rsid w:val="001A4FE5"/>
    <w:pPr>
      <w:tabs>
        <w:tab w:val="left" w:pos="960"/>
        <w:tab w:val="right" w:leader="dot" w:pos="9926"/>
      </w:tabs>
      <w:spacing w:after="120"/>
      <w:ind w:left="240"/>
      <w:jc w:val="both"/>
    </w:pPr>
    <w:rPr>
      <w:rFonts w:asciiTheme="minorHAnsi" w:eastAsiaTheme="minorHAnsi" w:hAnsiTheme="minorHAnsi" w:cstheme="minorBidi"/>
      <w:szCs w:val="22"/>
    </w:rPr>
  </w:style>
  <w:style w:type="paragraph" w:styleId="TOC3">
    <w:name w:val="toc 3"/>
    <w:basedOn w:val="Normal"/>
    <w:next w:val="Normal"/>
    <w:autoRedefine/>
    <w:uiPriority w:val="39"/>
    <w:rsid w:val="001A4FE5"/>
    <w:pPr>
      <w:tabs>
        <w:tab w:val="left" w:pos="1440"/>
        <w:tab w:val="right" w:leader="dot" w:pos="9926"/>
      </w:tabs>
      <w:spacing w:after="120"/>
      <w:ind w:left="480"/>
      <w:jc w:val="both"/>
    </w:pPr>
    <w:rPr>
      <w:rFonts w:asciiTheme="minorHAnsi" w:eastAsiaTheme="minorHAnsi" w:hAnsiTheme="minorHAnsi" w:cstheme="minorBidi"/>
      <w:szCs w:val="22"/>
    </w:rPr>
  </w:style>
  <w:style w:type="paragraph" w:styleId="TOC4">
    <w:name w:val="toc 4"/>
    <w:basedOn w:val="Normal"/>
    <w:next w:val="Normal"/>
    <w:autoRedefine/>
    <w:uiPriority w:val="39"/>
    <w:rsid w:val="003948FF"/>
    <w:pPr>
      <w:spacing w:after="120"/>
      <w:ind w:left="720"/>
      <w:jc w:val="both"/>
    </w:pPr>
    <w:rPr>
      <w:rFonts w:asciiTheme="minorHAnsi" w:eastAsiaTheme="minorHAnsi" w:hAnsiTheme="minorHAnsi" w:cstheme="minorBidi"/>
      <w:szCs w:val="22"/>
    </w:rPr>
  </w:style>
  <w:style w:type="paragraph" w:styleId="TOC5">
    <w:name w:val="toc 5"/>
    <w:basedOn w:val="Normal"/>
    <w:next w:val="Normal"/>
    <w:autoRedefine/>
    <w:rsid w:val="003948FF"/>
    <w:pPr>
      <w:spacing w:after="120"/>
      <w:ind w:left="960"/>
      <w:jc w:val="both"/>
    </w:pPr>
    <w:rPr>
      <w:rFonts w:asciiTheme="minorHAnsi" w:eastAsiaTheme="minorHAnsi" w:hAnsiTheme="minorHAnsi" w:cstheme="minorBidi"/>
      <w:szCs w:val="22"/>
    </w:rPr>
  </w:style>
  <w:style w:type="paragraph" w:styleId="TOC6">
    <w:name w:val="toc 6"/>
    <w:basedOn w:val="Normal"/>
    <w:next w:val="Normal"/>
    <w:autoRedefine/>
    <w:rsid w:val="003948FF"/>
    <w:pPr>
      <w:spacing w:after="120"/>
      <w:ind w:left="1200"/>
      <w:jc w:val="both"/>
    </w:pPr>
    <w:rPr>
      <w:rFonts w:asciiTheme="minorHAnsi" w:eastAsiaTheme="minorHAnsi" w:hAnsiTheme="minorHAnsi" w:cstheme="minorBidi"/>
      <w:szCs w:val="22"/>
    </w:rPr>
  </w:style>
  <w:style w:type="paragraph" w:styleId="TOC7">
    <w:name w:val="toc 7"/>
    <w:basedOn w:val="Normal"/>
    <w:next w:val="Normal"/>
    <w:autoRedefine/>
    <w:rsid w:val="003948FF"/>
    <w:pPr>
      <w:spacing w:after="120"/>
      <w:ind w:left="1440"/>
      <w:jc w:val="both"/>
    </w:pPr>
    <w:rPr>
      <w:rFonts w:asciiTheme="minorHAnsi" w:eastAsiaTheme="minorHAnsi" w:hAnsiTheme="minorHAnsi" w:cstheme="minorBidi"/>
      <w:szCs w:val="22"/>
    </w:rPr>
  </w:style>
  <w:style w:type="paragraph" w:styleId="TOC8">
    <w:name w:val="toc 8"/>
    <w:basedOn w:val="Normal"/>
    <w:next w:val="Normal"/>
    <w:autoRedefine/>
    <w:rsid w:val="003948FF"/>
    <w:pPr>
      <w:spacing w:after="120"/>
      <w:ind w:left="1680"/>
      <w:jc w:val="both"/>
    </w:pPr>
    <w:rPr>
      <w:rFonts w:asciiTheme="minorHAnsi" w:eastAsiaTheme="minorHAnsi" w:hAnsiTheme="minorHAnsi" w:cstheme="minorBidi"/>
      <w:szCs w:val="22"/>
    </w:rPr>
  </w:style>
  <w:style w:type="paragraph" w:styleId="TOC9">
    <w:name w:val="toc 9"/>
    <w:basedOn w:val="Normal"/>
    <w:next w:val="Normal"/>
    <w:autoRedefine/>
    <w:rsid w:val="003948FF"/>
    <w:pPr>
      <w:spacing w:after="120"/>
      <w:ind w:left="1920"/>
      <w:jc w:val="both"/>
    </w:pPr>
    <w:rPr>
      <w:rFonts w:asciiTheme="minorHAnsi" w:eastAsiaTheme="minorHAnsi" w:hAnsiTheme="minorHAnsi" w:cstheme="minorBidi"/>
      <w:szCs w:val="22"/>
    </w:rPr>
  </w:style>
  <w:style w:type="paragraph" w:styleId="NormalWeb">
    <w:name w:val="Normal (Web)"/>
    <w:basedOn w:val="Normal"/>
    <w:uiPriority w:val="99"/>
    <w:unhideWhenUsed/>
    <w:rsid w:val="006475FC"/>
    <w:pPr>
      <w:spacing w:before="100" w:beforeAutospacing="1" w:after="100" w:afterAutospacing="1"/>
    </w:pPr>
  </w:style>
  <w:style w:type="character" w:styleId="HTMLCode">
    <w:name w:val="HTML Code"/>
    <w:basedOn w:val="DefaultParagraphFont"/>
    <w:uiPriority w:val="99"/>
    <w:semiHidden/>
    <w:unhideWhenUsed/>
    <w:rsid w:val="006475FC"/>
    <w:rPr>
      <w:rFonts w:ascii="Courier New" w:eastAsia="Times New Roman" w:hAnsi="Courier New" w:cs="Courier New"/>
      <w:sz w:val="20"/>
      <w:szCs w:val="20"/>
    </w:rPr>
  </w:style>
  <w:style w:type="numbering" w:customStyle="1" w:styleId="CurrentList1">
    <w:name w:val="Current List1"/>
    <w:uiPriority w:val="99"/>
    <w:rsid w:val="00473112"/>
    <w:pPr>
      <w:numPr>
        <w:numId w:val="8"/>
      </w:numPr>
    </w:pPr>
  </w:style>
  <w:style w:type="paragraph" w:customStyle="1" w:styleId="Style1">
    <w:name w:val="Style1"/>
    <w:basedOn w:val="Heading3"/>
    <w:autoRedefine/>
    <w:qFormat/>
    <w:rsid w:val="00F256AF"/>
    <w:pPr>
      <w:numPr>
        <w:numId w:val="10"/>
      </w:numPr>
    </w:pPr>
  </w:style>
  <w:style w:type="numbering" w:customStyle="1" w:styleId="CurrentList2">
    <w:name w:val="Current List2"/>
    <w:uiPriority w:val="99"/>
    <w:rsid w:val="00F256AF"/>
    <w:pPr>
      <w:numPr>
        <w:numId w:val="11"/>
      </w:numPr>
    </w:pPr>
  </w:style>
  <w:style w:type="numbering" w:customStyle="1" w:styleId="CurrentList3">
    <w:name w:val="Current List3"/>
    <w:uiPriority w:val="99"/>
    <w:rsid w:val="00F256AF"/>
    <w:pPr>
      <w:numPr>
        <w:numId w:val="12"/>
      </w:numPr>
    </w:pPr>
  </w:style>
  <w:style w:type="numbering" w:customStyle="1" w:styleId="CurrentList4">
    <w:name w:val="Current List4"/>
    <w:uiPriority w:val="99"/>
    <w:rsid w:val="00EA35B5"/>
    <w:pPr>
      <w:numPr>
        <w:numId w:val="13"/>
      </w:numPr>
    </w:pPr>
  </w:style>
  <w:style w:type="numbering" w:customStyle="1" w:styleId="CurrentList5">
    <w:name w:val="Current List5"/>
    <w:uiPriority w:val="99"/>
    <w:rsid w:val="00EA35B5"/>
    <w:pPr>
      <w:numPr>
        <w:numId w:val="14"/>
      </w:numPr>
    </w:pPr>
  </w:style>
  <w:style w:type="numbering" w:customStyle="1" w:styleId="CurrentList6">
    <w:name w:val="Current List6"/>
    <w:uiPriority w:val="99"/>
    <w:rsid w:val="00EA35B5"/>
    <w:pPr>
      <w:numPr>
        <w:numId w:val="15"/>
      </w:numPr>
    </w:pPr>
  </w:style>
  <w:style w:type="numbering" w:customStyle="1" w:styleId="CurrentList7">
    <w:name w:val="Current List7"/>
    <w:uiPriority w:val="99"/>
    <w:rsid w:val="00EA35B5"/>
    <w:pPr>
      <w:numPr>
        <w:numId w:val="16"/>
      </w:numPr>
    </w:pPr>
  </w:style>
  <w:style w:type="numbering" w:customStyle="1" w:styleId="CurrentList8">
    <w:name w:val="Current List8"/>
    <w:uiPriority w:val="99"/>
    <w:rsid w:val="00EA35B5"/>
    <w:pPr>
      <w:numPr>
        <w:numId w:val="17"/>
      </w:numPr>
    </w:pPr>
  </w:style>
  <w:style w:type="numbering" w:customStyle="1" w:styleId="CurrentList9">
    <w:name w:val="Current List9"/>
    <w:uiPriority w:val="99"/>
    <w:rsid w:val="00696A37"/>
    <w:pPr>
      <w:numPr>
        <w:numId w:val="24"/>
      </w:numPr>
    </w:pPr>
  </w:style>
  <w:style w:type="character" w:styleId="UnresolvedMention">
    <w:name w:val="Unresolved Mention"/>
    <w:basedOn w:val="DefaultParagraphFont"/>
    <w:rsid w:val="007B48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589065">
      <w:bodyDiv w:val="1"/>
      <w:marLeft w:val="0"/>
      <w:marRight w:val="0"/>
      <w:marTop w:val="0"/>
      <w:marBottom w:val="0"/>
      <w:divBdr>
        <w:top w:val="none" w:sz="0" w:space="0" w:color="auto"/>
        <w:left w:val="none" w:sz="0" w:space="0" w:color="auto"/>
        <w:bottom w:val="none" w:sz="0" w:space="0" w:color="auto"/>
        <w:right w:val="none" w:sz="0" w:space="0" w:color="auto"/>
      </w:divBdr>
    </w:div>
    <w:div w:id="141702184">
      <w:bodyDiv w:val="1"/>
      <w:marLeft w:val="0"/>
      <w:marRight w:val="0"/>
      <w:marTop w:val="0"/>
      <w:marBottom w:val="0"/>
      <w:divBdr>
        <w:top w:val="none" w:sz="0" w:space="0" w:color="auto"/>
        <w:left w:val="none" w:sz="0" w:space="0" w:color="auto"/>
        <w:bottom w:val="none" w:sz="0" w:space="0" w:color="auto"/>
        <w:right w:val="none" w:sz="0" w:space="0" w:color="auto"/>
      </w:divBdr>
    </w:div>
    <w:div w:id="397168145">
      <w:bodyDiv w:val="1"/>
      <w:marLeft w:val="0"/>
      <w:marRight w:val="0"/>
      <w:marTop w:val="0"/>
      <w:marBottom w:val="0"/>
      <w:divBdr>
        <w:top w:val="none" w:sz="0" w:space="0" w:color="auto"/>
        <w:left w:val="none" w:sz="0" w:space="0" w:color="auto"/>
        <w:bottom w:val="none" w:sz="0" w:space="0" w:color="auto"/>
        <w:right w:val="none" w:sz="0" w:space="0" w:color="auto"/>
      </w:divBdr>
    </w:div>
    <w:div w:id="478615454">
      <w:bodyDiv w:val="1"/>
      <w:marLeft w:val="0"/>
      <w:marRight w:val="0"/>
      <w:marTop w:val="0"/>
      <w:marBottom w:val="0"/>
      <w:divBdr>
        <w:top w:val="none" w:sz="0" w:space="0" w:color="auto"/>
        <w:left w:val="none" w:sz="0" w:space="0" w:color="auto"/>
        <w:bottom w:val="none" w:sz="0" w:space="0" w:color="auto"/>
        <w:right w:val="none" w:sz="0" w:space="0" w:color="auto"/>
      </w:divBdr>
    </w:div>
    <w:div w:id="482359932">
      <w:bodyDiv w:val="1"/>
      <w:marLeft w:val="0"/>
      <w:marRight w:val="0"/>
      <w:marTop w:val="0"/>
      <w:marBottom w:val="0"/>
      <w:divBdr>
        <w:top w:val="none" w:sz="0" w:space="0" w:color="auto"/>
        <w:left w:val="none" w:sz="0" w:space="0" w:color="auto"/>
        <w:bottom w:val="none" w:sz="0" w:space="0" w:color="auto"/>
        <w:right w:val="none" w:sz="0" w:space="0" w:color="auto"/>
      </w:divBdr>
    </w:div>
    <w:div w:id="541526160">
      <w:bodyDiv w:val="1"/>
      <w:marLeft w:val="0"/>
      <w:marRight w:val="0"/>
      <w:marTop w:val="0"/>
      <w:marBottom w:val="0"/>
      <w:divBdr>
        <w:top w:val="none" w:sz="0" w:space="0" w:color="auto"/>
        <w:left w:val="none" w:sz="0" w:space="0" w:color="auto"/>
        <w:bottom w:val="none" w:sz="0" w:space="0" w:color="auto"/>
        <w:right w:val="none" w:sz="0" w:space="0" w:color="auto"/>
      </w:divBdr>
    </w:div>
    <w:div w:id="667102849">
      <w:bodyDiv w:val="1"/>
      <w:marLeft w:val="0"/>
      <w:marRight w:val="0"/>
      <w:marTop w:val="0"/>
      <w:marBottom w:val="0"/>
      <w:divBdr>
        <w:top w:val="none" w:sz="0" w:space="0" w:color="auto"/>
        <w:left w:val="none" w:sz="0" w:space="0" w:color="auto"/>
        <w:bottom w:val="none" w:sz="0" w:space="0" w:color="auto"/>
        <w:right w:val="none" w:sz="0" w:space="0" w:color="auto"/>
      </w:divBdr>
    </w:div>
    <w:div w:id="685401556">
      <w:bodyDiv w:val="1"/>
      <w:marLeft w:val="0"/>
      <w:marRight w:val="0"/>
      <w:marTop w:val="0"/>
      <w:marBottom w:val="0"/>
      <w:divBdr>
        <w:top w:val="none" w:sz="0" w:space="0" w:color="auto"/>
        <w:left w:val="none" w:sz="0" w:space="0" w:color="auto"/>
        <w:bottom w:val="none" w:sz="0" w:space="0" w:color="auto"/>
        <w:right w:val="none" w:sz="0" w:space="0" w:color="auto"/>
      </w:divBdr>
    </w:div>
    <w:div w:id="1207134773">
      <w:bodyDiv w:val="1"/>
      <w:marLeft w:val="0"/>
      <w:marRight w:val="0"/>
      <w:marTop w:val="0"/>
      <w:marBottom w:val="0"/>
      <w:divBdr>
        <w:top w:val="none" w:sz="0" w:space="0" w:color="auto"/>
        <w:left w:val="none" w:sz="0" w:space="0" w:color="auto"/>
        <w:bottom w:val="none" w:sz="0" w:space="0" w:color="auto"/>
        <w:right w:val="none" w:sz="0" w:space="0" w:color="auto"/>
      </w:divBdr>
    </w:div>
    <w:div w:id="1615333145">
      <w:bodyDiv w:val="1"/>
      <w:marLeft w:val="0"/>
      <w:marRight w:val="0"/>
      <w:marTop w:val="0"/>
      <w:marBottom w:val="0"/>
      <w:divBdr>
        <w:top w:val="none" w:sz="0" w:space="0" w:color="auto"/>
        <w:left w:val="none" w:sz="0" w:space="0" w:color="auto"/>
        <w:bottom w:val="none" w:sz="0" w:space="0" w:color="auto"/>
        <w:right w:val="none" w:sz="0" w:space="0" w:color="auto"/>
      </w:divBdr>
    </w:div>
    <w:div w:id="19811052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john.mainzer@lifeboat.llc" TargetMode="External"/><Relationship Id="rId13" Type="http://schemas.openxmlformats.org/officeDocument/2006/relationships/hyperlink" Target="https://github.com/LifeboatLLC/SparseHDF5/"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cs.hdfgroup.org/hdf5/rfc/var_len_data_sketch_design_190715.pdf"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hdfgroup.org/HDF5/doc/H5.format.html"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docs.hdfgroup.org/hdf5/rfc/RFC_Sparse_Chunks180830.pdf" TargetMode="Externa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mailto:elena.pourmal@lifeboat.llc" TargetMode="Externa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epourmal:Downloads:RFC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HG Theme">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CCB85B-0AC3-8D4A-B965-D6B3F93178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Macintosh%20HD:Users:epourmal:Downloads:RFC_Template.dotx</Template>
  <TotalTime>112</TotalTime>
  <Pages>22</Pages>
  <Words>5395</Words>
  <Characters>30758</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RFC Template</vt:lpstr>
    </vt:vector>
  </TitlesOfParts>
  <Company>The HDF Group</Company>
  <LinksUpToDate>false</LinksUpToDate>
  <CharactersWithSpaces>36081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RFC Template</dc:title>
  <dc:subject/>
  <dc:creator>Elena Pourmal</dc:creator>
  <cp:keywords/>
  <dc:description/>
  <cp:lastModifiedBy>Elena Pourmal</cp:lastModifiedBy>
  <cp:revision>10</cp:revision>
  <cp:lastPrinted>2023-07-11T21:21:00Z</cp:lastPrinted>
  <dcterms:created xsi:type="dcterms:W3CDTF">2023-07-17T23:07:00Z</dcterms:created>
  <dcterms:modified xsi:type="dcterms:W3CDTF">2023-07-18T01:09:00Z</dcterms:modified>
</cp:coreProperties>
</file>