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441E3" w14:textId="77777777" w:rsidR="00D95E60" w:rsidRDefault="00000000">
      <w:pPr>
        <w:pStyle w:val="Title"/>
        <w:rPr>
          <w:ins w:id="0" w:author="Elena Pourmal" w:date="2025-08-01T12:05:00Z" w16du:dateUtc="2025-08-01T17:05:00Z"/>
        </w:rPr>
      </w:pPr>
      <w:r>
        <w:t>RFC: Shared Chunk Cache Design</w:t>
      </w:r>
    </w:p>
    <w:p w14:paraId="122F7F08" w14:textId="7C8DD353" w:rsidR="00030BCC" w:rsidRDefault="00030BCC" w:rsidP="00030BCC">
      <w:pPr>
        <w:pStyle w:val="Author"/>
        <w:rPr>
          <w:ins w:id="1" w:author="Elena Pourmal" w:date="2025-08-01T12:05:00Z" w16du:dateUtc="2025-08-01T17:05:00Z"/>
        </w:rPr>
      </w:pPr>
      <w:ins w:id="2" w:author="Elena Pourmal" w:date="2025-08-01T12:05:00Z" w16du:dateUtc="2025-08-01T17:05:00Z">
        <w:r>
          <w:t>(Work in progress)</w:t>
        </w:r>
      </w:ins>
    </w:p>
    <w:p w14:paraId="4E8317A8" w14:textId="77777777" w:rsidR="00030BCC" w:rsidRPr="00030BCC" w:rsidRDefault="00030BCC" w:rsidP="00030BCC">
      <w:pPr>
        <w:pStyle w:val="Author"/>
        <w:pPrChange w:id="3" w:author="Elena Pourmal" w:date="2025-08-01T12:05:00Z" w16du:dateUtc="2025-08-01T17:05:00Z">
          <w:pPr>
            <w:pStyle w:val="Title"/>
          </w:pPr>
        </w:pPrChange>
      </w:pPr>
    </w:p>
    <w:p w14:paraId="50D07CE0" w14:textId="77777777" w:rsidR="00D95E60" w:rsidRDefault="00000000">
      <w:pPr>
        <w:pStyle w:val="Author"/>
      </w:pPr>
      <w:r>
        <w:rPr>
          <w:bCs w:val="0"/>
        </w:rPr>
        <w:t>Clay Carper</w:t>
      </w:r>
      <w:r>
        <w:t xml:space="preserve"> </w:t>
      </w:r>
      <w:hyperlink r:id="rId8">
        <w:r>
          <w:rPr>
            <w:rStyle w:val="Hyperlink"/>
          </w:rPr>
          <w:t>clay.carper</w:t>
        </w:r>
      </w:hyperlink>
      <w:hyperlink r:id="rId9">
        <w:r>
          <w:rPr>
            <w:rStyle w:val="Hyperlink"/>
          </w:rPr>
          <w:t>@lifeboat.llc</w:t>
        </w:r>
      </w:hyperlink>
      <w:r>
        <w:t xml:space="preserve"> </w:t>
      </w:r>
    </w:p>
    <w:p w14:paraId="69538E4A" w14:textId="77777777" w:rsidR="00D95E60" w:rsidRDefault="00000000">
      <w:pPr>
        <w:pStyle w:val="Author"/>
      </w:pPr>
      <w:r>
        <w:t xml:space="preserve">John Mainzer </w:t>
      </w:r>
      <w:hyperlink r:id="rId10">
        <w:r>
          <w:rPr>
            <w:rStyle w:val="Hyperlink"/>
          </w:rPr>
          <w:t>john.mainzer</w:t>
        </w:r>
      </w:hyperlink>
      <w:hyperlink r:id="rId11">
        <w:r>
          <w:rPr>
            <w:rStyle w:val="Hyperlink"/>
          </w:rPr>
          <w:t>@lifeboat.llc</w:t>
        </w:r>
      </w:hyperlink>
      <w:r>
        <w:t xml:space="preserve"> </w:t>
      </w:r>
    </w:p>
    <w:p w14:paraId="4586A2D2" w14:textId="77777777" w:rsidR="00D95E60" w:rsidRDefault="00D95E60">
      <w:pPr>
        <w:pStyle w:val="Author"/>
      </w:pPr>
    </w:p>
    <w:p w14:paraId="59212861" w14:textId="77777777" w:rsidR="00D95E60" w:rsidRDefault="00D95E60">
      <w:pPr>
        <w:pStyle w:val="Author"/>
      </w:pPr>
    </w:p>
    <w:p w14:paraId="68170620" w14:textId="77777777" w:rsidR="00D95E60" w:rsidRDefault="00000000">
      <w:pPr>
        <w:pStyle w:val="Abstract"/>
      </w:pPr>
      <w:r>
        <w:t>This document describes the Shared Chunk Cache design. This new caching mechanism was designed to support structured chunks, a newly introduced format that will support sparse data within HDF5.</w:t>
      </w:r>
    </w:p>
    <w:p w14:paraId="5652E140" w14:textId="77777777" w:rsidR="00D95E60" w:rsidRDefault="00D95E60">
      <w:pPr>
        <w:pStyle w:val="Abstract"/>
      </w:pPr>
    </w:p>
    <w:p w14:paraId="4498361B" w14:textId="77777777" w:rsidR="00D95E60" w:rsidRDefault="00D95E60">
      <w:pPr>
        <w:pStyle w:val="Abstract"/>
      </w:pPr>
    </w:p>
    <w:p w14:paraId="1E608C31" w14:textId="77777777" w:rsidR="00D95E60" w:rsidRDefault="00D95E60">
      <w:pPr>
        <w:pStyle w:val="Abstract"/>
      </w:pPr>
    </w:p>
    <w:p w14:paraId="78EEFA3B" w14:textId="77777777" w:rsidR="00D95E60" w:rsidRDefault="00D95E60">
      <w:pPr>
        <w:pStyle w:val="Abstract"/>
      </w:pPr>
    </w:p>
    <w:p w14:paraId="03029FC0" w14:textId="77777777" w:rsidR="00D95E60" w:rsidRDefault="00D95E60">
      <w:pPr>
        <w:pStyle w:val="Abstract"/>
      </w:pPr>
    </w:p>
    <w:p w14:paraId="16B73509" w14:textId="77777777" w:rsidR="00D95E60" w:rsidRDefault="00D95E60">
      <w:pPr>
        <w:pStyle w:val="Abstract"/>
      </w:pPr>
    </w:p>
    <w:p w14:paraId="0D7A5B2A" w14:textId="77777777" w:rsidR="00D95E60" w:rsidRDefault="00D95E60">
      <w:pPr>
        <w:pStyle w:val="Abstract"/>
      </w:pPr>
    </w:p>
    <w:p w14:paraId="2A0809EA" w14:textId="77777777" w:rsidR="00D95E60" w:rsidRDefault="00D95E60">
      <w:pPr>
        <w:pStyle w:val="Abstract"/>
      </w:pPr>
    </w:p>
    <w:p w14:paraId="11711D91" w14:textId="77777777" w:rsidR="00D95E60" w:rsidRDefault="00D95E60">
      <w:pPr>
        <w:pStyle w:val="Abstract"/>
      </w:pPr>
    </w:p>
    <w:p w14:paraId="3B88090F" w14:textId="77777777" w:rsidR="00D95E60" w:rsidRDefault="00D95E60">
      <w:pPr>
        <w:pStyle w:val="Abstract"/>
      </w:pPr>
    </w:p>
    <w:p w14:paraId="6CD065EE" w14:textId="77777777" w:rsidR="00D95E60" w:rsidRDefault="00D95E60">
      <w:pPr>
        <w:pStyle w:val="Abstract"/>
      </w:pPr>
    </w:p>
    <w:p w14:paraId="11E3415E" w14:textId="77777777" w:rsidR="00D95E60" w:rsidRDefault="00D95E60">
      <w:pPr>
        <w:pStyle w:val="Abstract"/>
      </w:pPr>
    </w:p>
    <w:p w14:paraId="564F67D2" w14:textId="77777777" w:rsidR="00D95E60" w:rsidRDefault="00D95E60">
      <w:pPr>
        <w:pStyle w:val="Divider"/>
      </w:pPr>
    </w:p>
    <w:p w14:paraId="3F4ED7BA" w14:textId="77777777" w:rsidR="00D95E60" w:rsidRDefault="00D95E60"/>
    <w:p w14:paraId="4EB6DEC0" w14:textId="77777777" w:rsidR="00D95E60" w:rsidRDefault="00D95E60"/>
    <w:p w14:paraId="588C3FF8" w14:textId="77777777" w:rsidR="00D95E60" w:rsidRDefault="00D95E60"/>
    <w:p w14:paraId="177EED3B" w14:textId="77777777" w:rsidR="00D95E60" w:rsidRDefault="00D95E60"/>
    <w:p w14:paraId="7B5FA5A1" w14:textId="77777777" w:rsidR="00D95E60" w:rsidDel="00030BCC" w:rsidRDefault="00D95E60">
      <w:pPr>
        <w:rPr>
          <w:del w:id="4" w:author="Elena Pourmal" w:date="2025-08-01T12:05:00Z" w16du:dateUtc="2025-08-01T17:05:00Z"/>
        </w:rPr>
      </w:pPr>
    </w:p>
    <w:p w14:paraId="1F621058" w14:textId="77777777" w:rsidR="00D95E60" w:rsidRDefault="00D95E60"/>
    <w:p w14:paraId="1019C761" w14:textId="77777777" w:rsidR="00D95E60" w:rsidRDefault="00D95E60"/>
    <w:p w14:paraId="48028BAF" w14:textId="77777777" w:rsidR="00D95E60" w:rsidRDefault="00000000">
      <w:r>
        <w:br w:type="page"/>
      </w:r>
    </w:p>
    <w:p w14:paraId="24B5A24D" w14:textId="77777777" w:rsidR="00D95E60" w:rsidRDefault="00000000">
      <w:r>
        <w:lastRenderedPageBreak/>
        <w:t>1 Introduction.......................................................................................................................................... 4</w:t>
      </w:r>
    </w:p>
    <w:p w14:paraId="672022C3" w14:textId="77777777" w:rsidR="00D95E60" w:rsidRDefault="00000000">
      <w:r>
        <w:t>2 Overview of Structures......................................................................................................................... 4</w:t>
      </w:r>
    </w:p>
    <w:p w14:paraId="56E274EB" w14:textId="77777777" w:rsidR="00D95E60" w:rsidRDefault="00000000">
      <w:pPr>
        <w:ind w:firstLine="432"/>
      </w:pPr>
      <w:r>
        <w:t xml:space="preserve">2.1 </w:t>
      </w:r>
      <w:proofErr w:type="spellStart"/>
      <w:r>
        <w:t>ChunkKey</w:t>
      </w:r>
      <w:proofErr w:type="spellEnd"/>
      <w:r>
        <w:t xml:space="preserve"> – Chunk Indexing...……............................................................................................... 3</w:t>
      </w:r>
    </w:p>
    <w:p w14:paraId="48AC52A8" w14:textId="77777777" w:rsidR="00D95E60" w:rsidRDefault="00000000">
      <w:pPr>
        <w:ind w:firstLine="432"/>
      </w:pPr>
      <w:r>
        <w:t xml:space="preserve">2.2 </w:t>
      </w:r>
      <w:proofErr w:type="spellStart"/>
      <w:r>
        <w:t>CachedChunk</w:t>
      </w:r>
      <w:proofErr w:type="spellEnd"/>
      <w:r>
        <w:t xml:space="preserve"> – Individual Cache Entry Structure…................................................................... 3</w:t>
      </w:r>
    </w:p>
    <w:p w14:paraId="15EBD778" w14:textId="77777777" w:rsidR="00D95E60" w:rsidRDefault="00000000">
      <w:pPr>
        <w:ind w:firstLine="432"/>
      </w:pPr>
      <w:r>
        <w:t xml:space="preserve">2.3 </w:t>
      </w:r>
      <w:proofErr w:type="spellStart"/>
      <w:r>
        <w:t>DsetList</w:t>
      </w:r>
      <w:proofErr w:type="spellEnd"/>
      <w:r>
        <w:t xml:space="preserve"> – Dataset-Based Chunk Tracking................................................................................… 4</w:t>
      </w:r>
    </w:p>
    <w:p w14:paraId="13B5C14E" w14:textId="77777777" w:rsidR="00D95E60" w:rsidRDefault="00000000">
      <w:pPr>
        <w:ind w:firstLine="432"/>
      </w:pPr>
      <w:r>
        <w:t xml:space="preserve">2.4 </w:t>
      </w:r>
      <w:proofErr w:type="spellStart"/>
      <w:r>
        <w:t>GlobalSCC</w:t>
      </w:r>
      <w:proofErr w:type="spellEnd"/>
      <w:r>
        <w:t>– Per-File Global Cache Management......…......................................................………. 4</w:t>
      </w:r>
    </w:p>
    <w:p w14:paraId="3EC59558" w14:textId="77777777" w:rsidR="00D95E60" w:rsidRDefault="00000000">
      <w:r>
        <w:t>3 Version Zero Development.........…………..........................................................................................</w:t>
      </w:r>
      <w:proofErr w:type="gramStart"/>
      <w:r>
        <w:t>…..</w:t>
      </w:r>
      <w:proofErr w:type="gramEnd"/>
      <w:r>
        <w:t xml:space="preserve"> 4</w:t>
      </w:r>
    </w:p>
    <w:p w14:paraId="3CFF19CD" w14:textId="77777777" w:rsidR="00D95E60" w:rsidRDefault="00000000">
      <w:pPr>
        <w:ind w:firstLine="432"/>
      </w:pPr>
      <w:r>
        <w:t>3.1 Overview…….................................................................................................................…........... 4</w:t>
      </w:r>
    </w:p>
    <w:p w14:paraId="218D963B" w14:textId="77777777" w:rsidR="00D95E60" w:rsidRDefault="00000000">
      <w:pPr>
        <w:ind w:firstLine="432"/>
      </w:pPr>
      <w:r>
        <w:t>3.2 Additions to the feature/</w:t>
      </w:r>
      <w:proofErr w:type="spellStart"/>
      <w:r>
        <w:t>sparse_data</w:t>
      </w:r>
      <w:proofErr w:type="spellEnd"/>
      <w:r>
        <w:t xml:space="preserve"> Branch……........…...........................................….............. 7</w:t>
      </w:r>
    </w:p>
    <w:p w14:paraId="4FC91738" w14:textId="77777777" w:rsidR="00D95E60" w:rsidRDefault="00000000">
      <w:r>
        <w:t>4 Version One Development.….................................................…............................................................ 7</w:t>
      </w:r>
    </w:p>
    <w:p w14:paraId="708CAB9D" w14:textId="77777777" w:rsidR="00D95E60" w:rsidRDefault="00000000">
      <w:pPr>
        <w:ind w:firstLine="432"/>
      </w:pPr>
      <w:r>
        <w:t>4.1 Overview…………..........................................................…............................................................. 7</w:t>
      </w:r>
    </w:p>
    <w:p w14:paraId="5FA091EE" w14:textId="77777777" w:rsidR="00D95E60" w:rsidRDefault="00000000">
      <w:pPr>
        <w:ind w:firstLine="432"/>
      </w:pPr>
      <w:r>
        <w:t>4.2 Additions to the feature/</w:t>
      </w:r>
      <w:proofErr w:type="spellStart"/>
      <w:r>
        <w:t>sparse_data</w:t>
      </w:r>
      <w:proofErr w:type="spellEnd"/>
      <w:r>
        <w:t xml:space="preserve"> Branch............…............................................................. 8</w:t>
      </w:r>
    </w:p>
    <w:p w14:paraId="2E0B46E1" w14:textId="77777777" w:rsidR="00D95E60" w:rsidRDefault="00000000">
      <w:pPr>
        <w:ind w:firstLine="432"/>
      </w:pPr>
      <w:r>
        <w:t>4.2 Future Developments….............................................................................................................. 8</w:t>
      </w:r>
    </w:p>
    <w:p w14:paraId="01AB0367" w14:textId="77777777" w:rsidR="00D95E60" w:rsidRDefault="00000000">
      <w:r>
        <w:t>Acknowledgements ................................................................................................................................ 9</w:t>
      </w:r>
    </w:p>
    <w:p w14:paraId="18AE3BD8" w14:textId="77777777" w:rsidR="00D95E60" w:rsidRDefault="00000000">
      <w:r>
        <w:t>Revision History ...................................................................................................................................... 9</w:t>
      </w:r>
      <w:r>
        <w:br w:type="page"/>
      </w:r>
    </w:p>
    <w:p w14:paraId="6F3A9480" w14:textId="77777777" w:rsidR="00D95E60" w:rsidRDefault="00000000">
      <w:pPr>
        <w:pStyle w:val="Heading1"/>
        <w:spacing w:before="0"/>
      </w:pPr>
      <w:r>
        <w:lastRenderedPageBreak/>
        <w:t xml:space="preserve">Introduction    </w:t>
      </w:r>
    </w:p>
    <w:p w14:paraId="355FEAD6" w14:textId="77777777" w:rsidR="00D95E60" w:rsidRDefault="00000000">
      <w:pPr>
        <w:spacing w:before="240" w:after="240"/>
        <w:rPr>
          <w:rFonts w:eastAsia="Times New Roman" w:cstheme="minorHAnsi"/>
          <w:szCs w:val="24"/>
        </w:rPr>
      </w:pPr>
      <w:bookmarkStart w:id="5" w:name="_Hlk177978618"/>
      <w:r>
        <w:rPr>
          <w:rFonts w:eastAsia="Times New Roman" w:cstheme="minorHAnsi"/>
          <w:szCs w:val="24"/>
        </w:rPr>
        <w:t>T</w:t>
      </w:r>
      <w:bookmarkEnd w:id="5"/>
      <w:r>
        <w:rPr>
          <w:rFonts w:eastAsia="Times New Roman" w:cstheme="minorHAnsi"/>
          <w:szCs w:val="24"/>
        </w:rPr>
        <w:t>his document provides the design for the Shared Chunk Cache (SCC). This new cache not only provides support for structured chunks, a new chunk-based data storage introduced to HDF5, but serves as an opportunity to address new requirements [ref to the document in GitHub] and known limitations of the existing chunk cache. For example, a single cache will be utilized across all datasets in a single HDF5 file, enabling the SCC to utilize a minimalistic hash table, while also utilizing portions of memory that would have otherwise been inaccessible due to the nature of the previously utilized cache-per-dataset approach. The remainder of this document will focus on the design of the SCC, including the proposed structures, how they satisfy the design requirements, and how various procedures will utilize these components.</w:t>
      </w:r>
    </w:p>
    <w:p w14:paraId="26D789FC" w14:textId="77777777" w:rsidR="00D95E60" w:rsidRDefault="00000000">
      <w:pPr>
        <w:pStyle w:val="Heading1"/>
      </w:pPr>
      <w:r>
        <w:t>Overview of Structures</w:t>
      </w:r>
    </w:p>
    <w:p w14:paraId="35D5446A" w14:textId="77777777" w:rsidR="00D95E60" w:rsidRDefault="00000000">
      <w:pPr>
        <w:spacing w:before="240" w:after="240"/>
        <w:rPr>
          <w:rFonts w:eastAsia="Times New Roman" w:cstheme="minorHAnsi"/>
          <w:szCs w:val="24"/>
        </w:rPr>
      </w:pPr>
      <w:r>
        <w:rPr>
          <w:rFonts w:eastAsia="Times New Roman" w:cstheme="minorHAnsi"/>
          <w:szCs w:val="24"/>
        </w:rPr>
        <w:t>To support and inform the underlying design decisions, this document will first focus on the underlying data structures which have been developed for the initial single-thread-enabled version of the SCC. Additionally, considerations for future multi-thread support have been influential in this development. Further, the diagram below provides an illustration of the structures discussed in this document</w:t>
      </w:r>
      <w:r>
        <w:rPr>
          <w:rStyle w:val="FootnoteReference"/>
          <w:rFonts w:eastAsia="Times New Roman" w:cstheme="minorHAnsi"/>
          <w:szCs w:val="24"/>
        </w:rPr>
        <w:footnoteReference w:id="1"/>
      </w:r>
      <w:r>
        <w:rPr>
          <w:rFonts w:eastAsia="Times New Roman" w:cstheme="minorHAnsi"/>
          <w:szCs w:val="24"/>
        </w:rPr>
        <w:t>.</w:t>
      </w:r>
    </w:p>
    <w:p w14:paraId="2C912E6E" w14:textId="77777777" w:rsidR="00D95E60" w:rsidRDefault="00000000">
      <w:pPr>
        <w:spacing w:before="240" w:after="240"/>
        <w:rPr>
          <w:rFonts w:eastAsia="Times New Roman" w:cstheme="minorHAnsi"/>
          <w:szCs w:val="24"/>
        </w:rPr>
      </w:pPr>
      <w:r>
        <w:rPr>
          <w:rFonts w:eastAsia="Times New Roman" w:cstheme="minorHAnsi"/>
          <w:noProof/>
          <w:szCs w:val="24"/>
        </w:rPr>
        <w:lastRenderedPageBreak/>
        <w:drawing>
          <wp:anchor distT="0" distB="0" distL="0" distR="0" simplePos="0" relativeHeight="19" behindDoc="0" locked="0" layoutInCell="0" allowOverlap="1" wp14:anchorId="4582E71C" wp14:editId="49E9089E">
            <wp:simplePos x="0" y="0"/>
            <wp:positionH relativeFrom="column">
              <wp:align>center</wp:align>
            </wp:positionH>
            <wp:positionV relativeFrom="paragraph">
              <wp:posOffset>635</wp:posOffset>
            </wp:positionV>
            <wp:extent cx="6377305" cy="73831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377305" cy="7383145"/>
                    </a:xfrm>
                    <a:prstGeom prst="rect">
                      <a:avLst/>
                    </a:prstGeom>
                    <a:noFill/>
                  </pic:spPr>
                </pic:pic>
              </a:graphicData>
            </a:graphic>
          </wp:anchor>
        </w:drawing>
      </w:r>
    </w:p>
    <w:p w14:paraId="58AEF2EC" w14:textId="77777777" w:rsidR="00D95E60" w:rsidRDefault="00D95E60">
      <w:pPr>
        <w:pStyle w:val="Heading2"/>
        <w:numPr>
          <w:ilvl w:val="0"/>
          <w:numId w:val="0"/>
        </w:numPr>
        <w:ind w:left="576"/>
        <w:rPr>
          <w:rFonts w:ascii="Courier New" w:hAnsi="Courier New"/>
          <w:b w:val="0"/>
          <w:bCs w:val="0"/>
          <w:i/>
          <w:iCs/>
        </w:rPr>
      </w:pPr>
    </w:p>
    <w:p w14:paraId="4AAA3415" w14:textId="77777777" w:rsidR="00D95E60" w:rsidRDefault="00000000">
      <w:pPr>
        <w:pStyle w:val="Heading2"/>
      </w:pPr>
      <w:proofErr w:type="spellStart"/>
      <w:r>
        <w:rPr>
          <w:rFonts w:ascii="Courier New" w:hAnsi="Courier New"/>
          <w:b w:val="0"/>
          <w:bCs w:val="0"/>
          <w:i/>
          <w:iCs/>
        </w:rPr>
        <w:t>ChunkKey</w:t>
      </w:r>
      <w:proofErr w:type="spellEnd"/>
      <w:r>
        <w:t xml:space="preserve"> – Chunk Indexing</w:t>
      </w:r>
    </w:p>
    <w:p w14:paraId="74851D8D" w14:textId="77777777" w:rsidR="00D95E60" w:rsidRDefault="00000000">
      <w:pPr>
        <w:spacing w:after="0"/>
        <w:rPr>
          <w:rFonts w:ascii="Courier New" w:hAnsi="Courier New"/>
        </w:rPr>
      </w:pPr>
      <w:r>
        <w:rPr>
          <w:rFonts w:ascii="Courier New" w:eastAsia="Times New Roman" w:hAnsi="Courier New" w:cstheme="minorHAnsi"/>
          <w:sz w:val="20"/>
          <w:szCs w:val="20"/>
        </w:rPr>
        <w:t>/******************************************************************************</w:t>
      </w:r>
    </w:p>
    <w:p w14:paraId="31CBA8DA"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6D198BFC"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 Structure: </w:t>
      </w:r>
      <w:proofErr w:type="spellStart"/>
      <w:r>
        <w:rPr>
          <w:rFonts w:ascii="Courier New" w:eastAsia="Times New Roman" w:hAnsi="Courier New" w:cstheme="minorHAnsi"/>
          <w:sz w:val="20"/>
          <w:szCs w:val="20"/>
        </w:rPr>
        <w:t>ChunkKey</w:t>
      </w:r>
      <w:proofErr w:type="spellEnd"/>
    </w:p>
    <w:p w14:paraId="081C25C1"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3AE12379" w14:textId="77777777" w:rsidR="00D95E60" w:rsidRDefault="00000000">
      <w:pPr>
        <w:spacing w:after="0"/>
        <w:rPr>
          <w:rFonts w:ascii="Courier New" w:hAnsi="Courier New"/>
        </w:rPr>
      </w:pPr>
      <w:r>
        <w:rPr>
          <w:rFonts w:ascii="Courier New" w:eastAsia="Times New Roman" w:hAnsi="Courier New" w:cstheme="minorHAnsi"/>
          <w:sz w:val="20"/>
          <w:szCs w:val="20"/>
        </w:rPr>
        <w:t> * Info</w:t>
      </w:r>
    </w:p>
    <w:p w14:paraId="6A1AA1EF" w14:textId="77777777" w:rsidR="00D95E60" w:rsidRDefault="00000000">
      <w:pPr>
        <w:spacing w:after="0"/>
        <w:rPr>
          <w:rFonts w:ascii="Courier New" w:hAnsi="Courier New"/>
        </w:rPr>
      </w:pPr>
      <w:r>
        <w:rPr>
          <w:rFonts w:ascii="Courier New" w:eastAsia="Times New Roman" w:hAnsi="Courier New" w:cstheme="minorHAnsi"/>
          <w:sz w:val="20"/>
          <w:szCs w:val="20"/>
        </w:rPr>
        <w:t> *</w:t>
      </w:r>
      <w:r>
        <w:rPr>
          <w:rFonts w:ascii="Courier New" w:eastAsia="Times New Roman" w:hAnsi="Courier New" w:cstheme="minorHAnsi"/>
          <w:sz w:val="20"/>
          <w:szCs w:val="20"/>
        </w:rPr>
        <w:tab/>
        <w:t>Stores a unique chunk key derived from the dataset ID and the computed</w:t>
      </w:r>
    </w:p>
    <w:p w14:paraId="1AC34AE2"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proofErr w:type="gramStart"/>
      <w:r>
        <w:rPr>
          <w:rFonts w:ascii="Courier New" w:eastAsia="Times New Roman" w:hAnsi="Courier New" w:cstheme="minorHAnsi"/>
          <w:sz w:val="20"/>
          <w:szCs w:val="20"/>
        </w:rPr>
        <w:t>chunk</w:t>
      </w:r>
      <w:proofErr w:type="gramEnd"/>
      <w:r>
        <w:rPr>
          <w:rFonts w:ascii="Courier New" w:eastAsia="Times New Roman" w:hAnsi="Courier New" w:cstheme="minorHAnsi"/>
          <w:sz w:val="20"/>
          <w:szCs w:val="20"/>
        </w:rPr>
        <w:t xml:space="preserve"> index.</w:t>
      </w:r>
    </w:p>
    <w:p w14:paraId="511C79A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4C739BF6" w14:textId="77777777" w:rsidR="00D95E60" w:rsidRDefault="00000000">
      <w:pPr>
        <w:spacing w:after="0"/>
        <w:rPr>
          <w:rFonts w:ascii="Courier New" w:hAnsi="Courier New"/>
        </w:rPr>
      </w:pPr>
      <w:r>
        <w:rPr>
          <w:rFonts w:ascii="Courier New" w:eastAsia="Times New Roman" w:hAnsi="Courier New" w:cstheme="minorHAnsi"/>
          <w:sz w:val="20"/>
          <w:szCs w:val="20"/>
        </w:rPr>
        <w:t> * Fields</w:t>
      </w:r>
    </w:p>
    <w:p w14:paraId="0A33113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long</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long</w:t>
      </w:r>
      <w:proofErr w:type="spellEnd"/>
      <w:r>
        <w:rPr>
          <w:rFonts w:ascii="Courier New" w:eastAsia="Times New Roman" w:hAnsi="Courier New" w:cstheme="minorHAnsi"/>
          <w:sz w:val="20"/>
          <w:szCs w:val="20"/>
        </w:rPr>
        <w:t xml:space="preserve"> int </w:t>
      </w:r>
      <w:proofErr w:type="spellStart"/>
      <w:r>
        <w:rPr>
          <w:rFonts w:ascii="Courier New" w:eastAsia="Times New Roman" w:hAnsi="Courier New" w:cstheme="minorHAnsi"/>
          <w:sz w:val="20"/>
          <w:szCs w:val="20"/>
        </w:rPr>
        <w:t>low_</w:t>
      </w:r>
      <w:proofErr w:type="gramStart"/>
      <w:r>
        <w:rPr>
          <w:rFonts w:ascii="Courier New" w:eastAsia="Times New Roman" w:hAnsi="Courier New" w:cstheme="minorHAnsi"/>
          <w:sz w:val="20"/>
          <w:szCs w:val="20"/>
        </w:rPr>
        <w:t>half</w:t>
      </w:r>
      <w:proofErr w:type="spellEnd"/>
      <w:r>
        <w:rPr>
          <w:rFonts w:ascii="Courier New" w:eastAsia="Times New Roman" w:hAnsi="Courier New" w:cstheme="minorHAnsi"/>
          <w:sz w:val="20"/>
          <w:szCs w:val="20"/>
        </w:rPr>
        <w:t xml:space="preserve">  –</w:t>
      </w:r>
      <w:proofErr w:type="gramEnd"/>
      <w:r>
        <w:rPr>
          <w:rFonts w:ascii="Courier New" w:eastAsia="Times New Roman" w:hAnsi="Courier New" w:cstheme="minorHAnsi"/>
          <w:sz w:val="20"/>
          <w:szCs w:val="20"/>
        </w:rPr>
        <w:t xml:space="preserve"> Bottom 64-bits of the 128-bit integer key</w:t>
      </w:r>
    </w:p>
    <w:p w14:paraId="64287DEA"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long</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long</w:t>
      </w:r>
      <w:proofErr w:type="spellEnd"/>
      <w:r>
        <w:rPr>
          <w:rFonts w:ascii="Courier New" w:eastAsia="Times New Roman" w:hAnsi="Courier New" w:cstheme="minorHAnsi"/>
          <w:sz w:val="20"/>
          <w:szCs w:val="20"/>
        </w:rPr>
        <w:t xml:space="preserve"> int </w:t>
      </w:r>
      <w:proofErr w:type="spellStart"/>
      <w:r>
        <w:rPr>
          <w:rFonts w:ascii="Courier New" w:eastAsia="Times New Roman" w:hAnsi="Courier New" w:cstheme="minorHAnsi"/>
          <w:sz w:val="20"/>
          <w:szCs w:val="20"/>
        </w:rPr>
        <w:t>high_half</w:t>
      </w:r>
      <w:proofErr w:type="spellEnd"/>
      <w:r>
        <w:rPr>
          <w:rFonts w:ascii="Courier New" w:eastAsia="Times New Roman" w:hAnsi="Courier New" w:cstheme="minorHAnsi"/>
          <w:sz w:val="20"/>
          <w:szCs w:val="20"/>
        </w:rPr>
        <w:t xml:space="preserve"> – Top 64-bits of the 128-bit integer key</w:t>
      </w:r>
    </w:p>
    <w:p w14:paraId="00735B6B"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6486D071"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22F75E37" w14:textId="77777777" w:rsidR="00D95E60" w:rsidRDefault="00D95E60">
      <w:pPr>
        <w:spacing w:after="0"/>
        <w:rPr>
          <w:rFonts w:ascii="Courier New" w:eastAsia="Times New Roman" w:hAnsi="Courier New" w:cstheme="minorHAnsi"/>
          <w:sz w:val="20"/>
          <w:szCs w:val="20"/>
        </w:rPr>
      </w:pPr>
    </w:p>
    <w:p w14:paraId="06E616C9"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typedef struct </w:t>
      </w:r>
      <w:proofErr w:type="spellStart"/>
      <w:r>
        <w:rPr>
          <w:rFonts w:ascii="Courier New" w:eastAsia="Times New Roman" w:hAnsi="Courier New" w:cstheme="minorHAnsi"/>
          <w:sz w:val="20"/>
          <w:szCs w:val="20"/>
        </w:rPr>
        <w:t>ChunkKey</w:t>
      </w:r>
      <w:proofErr w:type="spellEnd"/>
      <w:r>
        <w:rPr>
          <w:rFonts w:ascii="Courier New" w:eastAsia="Times New Roman" w:hAnsi="Courier New" w:cstheme="minorHAnsi"/>
          <w:sz w:val="20"/>
          <w:szCs w:val="20"/>
        </w:rPr>
        <w:t xml:space="preserve"> {</w:t>
      </w:r>
    </w:p>
    <w:p w14:paraId="4404D657"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long </w:t>
      </w:r>
      <w:proofErr w:type="spellStart"/>
      <w:r>
        <w:rPr>
          <w:rFonts w:ascii="Courier New" w:eastAsia="Times New Roman" w:hAnsi="Courier New" w:cstheme="minorHAnsi"/>
          <w:sz w:val="20"/>
          <w:szCs w:val="20"/>
        </w:rPr>
        <w:t>long</w:t>
      </w:r>
      <w:proofErr w:type="spellEnd"/>
      <w:r>
        <w:rPr>
          <w:rFonts w:ascii="Courier New" w:eastAsia="Times New Roman" w:hAnsi="Courier New" w:cstheme="minorHAnsi"/>
          <w:sz w:val="20"/>
          <w:szCs w:val="20"/>
        </w:rPr>
        <w:t xml:space="preserve"> int </w:t>
      </w:r>
      <w:proofErr w:type="spellStart"/>
      <w:r>
        <w:rPr>
          <w:rFonts w:ascii="Courier New" w:eastAsia="Times New Roman" w:hAnsi="Courier New" w:cstheme="minorHAnsi"/>
          <w:sz w:val="20"/>
          <w:szCs w:val="20"/>
        </w:rPr>
        <w:t>high_half</w:t>
      </w:r>
      <w:proofErr w:type="spellEnd"/>
      <w:r>
        <w:rPr>
          <w:rFonts w:ascii="Courier New" w:eastAsia="Times New Roman" w:hAnsi="Courier New" w:cstheme="minorHAnsi"/>
          <w:sz w:val="20"/>
          <w:szCs w:val="20"/>
        </w:rPr>
        <w:t>;</w:t>
      </w:r>
    </w:p>
    <w:p w14:paraId="089F9FBA"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long </w:t>
      </w:r>
      <w:proofErr w:type="spellStart"/>
      <w:r>
        <w:rPr>
          <w:rFonts w:ascii="Courier New" w:eastAsia="Times New Roman" w:hAnsi="Courier New" w:cstheme="minorHAnsi"/>
          <w:sz w:val="20"/>
          <w:szCs w:val="20"/>
        </w:rPr>
        <w:t>long</w:t>
      </w:r>
      <w:proofErr w:type="spellEnd"/>
      <w:r>
        <w:rPr>
          <w:rFonts w:ascii="Courier New" w:eastAsia="Times New Roman" w:hAnsi="Courier New" w:cstheme="minorHAnsi"/>
          <w:sz w:val="20"/>
          <w:szCs w:val="20"/>
        </w:rPr>
        <w:t xml:space="preserve"> int </w:t>
      </w:r>
      <w:proofErr w:type="spellStart"/>
      <w:r>
        <w:rPr>
          <w:rFonts w:ascii="Courier New" w:eastAsia="Times New Roman" w:hAnsi="Courier New" w:cstheme="minorHAnsi"/>
          <w:sz w:val="20"/>
          <w:szCs w:val="20"/>
        </w:rPr>
        <w:t>low_half</w:t>
      </w:r>
      <w:proofErr w:type="spellEnd"/>
      <w:r>
        <w:rPr>
          <w:rFonts w:ascii="Courier New" w:eastAsia="Times New Roman" w:hAnsi="Courier New" w:cstheme="minorHAnsi"/>
          <w:sz w:val="20"/>
          <w:szCs w:val="20"/>
        </w:rPr>
        <w:t>;</w:t>
      </w:r>
    </w:p>
    <w:p w14:paraId="6EBF470F"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ChunkKey</w:t>
      </w:r>
      <w:proofErr w:type="spellEnd"/>
      <w:r>
        <w:rPr>
          <w:rFonts w:ascii="Courier New" w:eastAsia="Times New Roman" w:hAnsi="Courier New" w:cstheme="minorHAnsi"/>
          <w:sz w:val="20"/>
          <w:szCs w:val="20"/>
        </w:rPr>
        <w:t>;</w:t>
      </w:r>
    </w:p>
    <w:p w14:paraId="3B15F5E6" w14:textId="77777777" w:rsidR="00D95E60" w:rsidRDefault="00D95E60">
      <w:pPr>
        <w:jc w:val="left"/>
        <w:rPr>
          <w:rFonts w:eastAsia="Times New Roman" w:cstheme="minorHAnsi"/>
          <w:szCs w:val="24"/>
        </w:rPr>
      </w:pPr>
    </w:p>
    <w:p w14:paraId="54873E2A" w14:textId="77777777" w:rsidR="00D95E60" w:rsidRDefault="00000000">
      <w:pPr>
        <w:jc w:val="left"/>
        <w:rPr>
          <w:rFonts w:eastAsia="Times New Roman" w:cstheme="minorHAnsi"/>
          <w:szCs w:val="24"/>
        </w:rPr>
      </w:pPr>
      <w:r>
        <w:rPr>
          <w:rFonts w:eastAsia="Times New Roman" w:cstheme="minorHAnsi"/>
          <w:szCs w:val="24"/>
        </w:rPr>
        <w:t xml:space="preserve">The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is a 128-bit key, consisting of two 64-bit values. This 128-bit key provides a unique identification for each individual chunk across all datasets. A 128-bit key provides plenty of room to support extremely high counts of both datasets and chunked data, while also leaving plenty of space for future development</w:t>
      </w:r>
      <w:r>
        <w:rPr>
          <w:rStyle w:val="FootnoteReference"/>
          <w:rFonts w:eastAsia="Times New Roman" w:cstheme="minorHAnsi"/>
          <w:szCs w:val="24"/>
        </w:rPr>
        <w:footnoteReference w:id="2"/>
      </w:r>
      <w:r>
        <w:rPr>
          <w:rFonts w:eastAsia="Times New Roman" w:cstheme="minorHAnsi"/>
          <w:szCs w:val="24"/>
        </w:rPr>
        <w:t xml:space="preserve">. The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consists of two values associated with the chunk; the first is the integer identifier (ID) associated with the dataset that the chunk originates from, while the second value is the linear index computed from the offset associated with a given chunk. In this context, offset refers to an array of </w:t>
      </w:r>
      <w:proofErr w:type="spellStart"/>
      <w:r>
        <w:rPr>
          <w:rFonts w:eastAsia="Times New Roman" w:cstheme="minorHAnsi"/>
          <w:szCs w:val="24"/>
        </w:rPr>
        <w:t>hsize_t</w:t>
      </w:r>
      <w:proofErr w:type="spellEnd"/>
      <w:r>
        <w:rPr>
          <w:rFonts w:eastAsia="Times New Roman" w:cstheme="minorHAnsi"/>
          <w:szCs w:val="24"/>
        </w:rPr>
        <w:t xml:space="preserve"> associated with the logical dataset position of the desired chunk. The dataset ID is unique; to speak broadly, once a dataset has been loaded, the integer ID assigned to that dataset will be consistent, so long as the dataset or the file are not closed</w:t>
      </w:r>
      <w:r>
        <w:rPr>
          <w:rStyle w:val="FootnoteReference"/>
          <w:rFonts w:eastAsia="Times New Roman" w:cstheme="minorHAnsi"/>
          <w:szCs w:val="24"/>
        </w:rPr>
        <w:footnoteReference w:id="3"/>
      </w:r>
      <w:r>
        <w:rPr>
          <w:rFonts w:eastAsia="Times New Roman" w:cstheme="minorHAnsi"/>
          <w:szCs w:val="24"/>
        </w:rPr>
        <w:t xml:space="preserve">. However, the chunk ID is not guaranteed to be unique among all data chunks stored in the file. Across two different chunked datasets, each dataset will have a chunk with an offset equivalent to the first chunk (chunk ID 0). Given this limitation, the key associated with each unique chunk must also be unique, while maintaining a derivation that is rooted in existing HDF5 components. Additionally, the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should provide adequate dispersion for hash table keys, leading to fewer hash collisions, a strongly uniform bucket distribution, and better hash table performance. To accommodate these requirements, each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is created using the following algorithm. First the dataset ID and chunk offset are each converted from their native HDF5 types into a 64-bit integer Afterward, these two integers are combined using LSB-first bit-level interleaving. For example, if a chunk has a dataset index of 6</w:t>
      </w:r>
      <w:r>
        <w:rPr>
          <w:rFonts w:eastAsia="Times New Roman" w:cstheme="minorHAnsi"/>
          <w:szCs w:val="24"/>
          <w:vertAlign w:val="subscript"/>
        </w:rPr>
        <w:t>10</w:t>
      </w:r>
      <w:r>
        <w:rPr>
          <w:rFonts w:eastAsia="Times New Roman" w:cstheme="minorHAnsi"/>
          <w:szCs w:val="24"/>
        </w:rPr>
        <w:t xml:space="preserve"> and a computed chunk index of 5</w:t>
      </w:r>
      <w:r>
        <w:rPr>
          <w:rFonts w:eastAsia="Times New Roman" w:cstheme="minorHAnsi"/>
          <w:szCs w:val="24"/>
          <w:vertAlign w:val="subscript"/>
        </w:rPr>
        <w:t>10</w:t>
      </w:r>
      <w:r>
        <w:rPr>
          <w:rFonts w:eastAsia="Times New Roman" w:cstheme="minorHAnsi"/>
          <w:szCs w:val="24"/>
        </w:rPr>
        <w:t xml:space="preserve">, the resulting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would be 01101100…</w:t>
      </w:r>
      <w:r>
        <w:rPr>
          <w:rFonts w:eastAsia="Times New Roman" w:cstheme="minorHAnsi"/>
          <w:szCs w:val="24"/>
          <w:vertAlign w:val="subscript"/>
        </w:rPr>
        <w:t>2</w:t>
      </w:r>
      <w:r>
        <w:rPr>
          <w:rFonts w:eastAsia="Times New Roman" w:cstheme="minorHAnsi"/>
          <w:szCs w:val="24"/>
        </w:rPr>
        <w:t xml:space="preserve"> (omitting the additional zeros from the underlying 128-bit value). After this interleaving is completed, </w:t>
      </w:r>
      <w:r>
        <w:rPr>
          <w:rFonts w:eastAsia="Times New Roman" w:cstheme="minorHAnsi"/>
          <w:szCs w:val="24"/>
        </w:rPr>
        <w:lastRenderedPageBreak/>
        <w:t xml:space="preserve">the resulting 128-bit key will be stored as two 64-bit values in the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structure.  Optimizations may be made to improve performance, though these notions are reserved as future improvements.</w:t>
      </w:r>
    </w:p>
    <w:p w14:paraId="638BA749" w14:textId="77777777" w:rsidR="00D95E60" w:rsidRDefault="00D95E60">
      <w:pPr>
        <w:jc w:val="left"/>
        <w:rPr>
          <w:rFonts w:eastAsia="Times New Roman" w:cstheme="minorHAnsi"/>
          <w:szCs w:val="24"/>
        </w:rPr>
      </w:pPr>
    </w:p>
    <w:p w14:paraId="7F9D7C66" w14:textId="77777777" w:rsidR="00D95E60" w:rsidRDefault="00000000">
      <w:pPr>
        <w:pStyle w:val="Heading2"/>
      </w:pPr>
      <w:proofErr w:type="spellStart"/>
      <w:r>
        <w:rPr>
          <w:rFonts w:ascii="Courier New" w:hAnsi="Courier New"/>
          <w:b w:val="0"/>
          <w:bCs w:val="0"/>
        </w:rPr>
        <w:t>CachedChunk</w:t>
      </w:r>
      <w:proofErr w:type="spellEnd"/>
      <w:r>
        <w:t xml:space="preserve"> – Individual Cache Entry Structure</w:t>
      </w:r>
    </w:p>
    <w:p w14:paraId="57BA4FF0" w14:textId="77777777" w:rsidR="00D95E60" w:rsidRDefault="00000000">
      <w:pPr>
        <w:spacing w:after="0"/>
        <w:rPr>
          <w:rFonts w:ascii="Courier New" w:hAnsi="Courier New"/>
        </w:rPr>
      </w:pPr>
      <w:r>
        <w:rPr>
          <w:rFonts w:ascii="Courier New" w:eastAsia="Times New Roman" w:hAnsi="Courier New" w:cstheme="minorHAnsi"/>
          <w:sz w:val="20"/>
          <w:szCs w:val="20"/>
        </w:rPr>
        <w:t>/******************************************************************************</w:t>
      </w:r>
    </w:p>
    <w:p w14:paraId="21997FD5"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18C9D976"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 Structure: </w:t>
      </w:r>
      <w:proofErr w:type="spellStart"/>
      <w:r>
        <w:rPr>
          <w:rFonts w:ascii="Courier New" w:eastAsia="Times New Roman" w:hAnsi="Courier New" w:cstheme="minorHAnsi"/>
          <w:sz w:val="20"/>
          <w:szCs w:val="20"/>
        </w:rPr>
        <w:t>CachedChunk</w:t>
      </w:r>
      <w:proofErr w:type="spellEnd"/>
    </w:p>
    <w:p w14:paraId="12A8377F"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5A65BC61" w14:textId="77777777" w:rsidR="00D95E60" w:rsidRDefault="00000000">
      <w:pPr>
        <w:spacing w:after="0"/>
        <w:rPr>
          <w:rFonts w:ascii="Courier New" w:hAnsi="Courier New"/>
        </w:rPr>
      </w:pPr>
      <w:r>
        <w:rPr>
          <w:rFonts w:ascii="Courier New" w:eastAsia="Times New Roman" w:hAnsi="Courier New" w:cstheme="minorHAnsi"/>
          <w:sz w:val="20"/>
          <w:szCs w:val="20"/>
        </w:rPr>
        <w:t> * Info</w:t>
      </w:r>
    </w:p>
    <w:p w14:paraId="0BF8CCC1" w14:textId="77777777" w:rsidR="00D95E60" w:rsidRDefault="00000000">
      <w:pPr>
        <w:spacing w:after="0"/>
        <w:rPr>
          <w:rFonts w:ascii="Courier New" w:hAnsi="Courier New"/>
        </w:rPr>
      </w:pPr>
      <w:r>
        <w:rPr>
          <w:rFonts w:ascii="Courier New" w:eastAsia="Times New Roman" w:hAnsi="Courier New" w:cstheme="minorHAnsi"/>
          <w:sz w:val="20"/>
          <w:szCs w:val="20"/>
        </w:rPr>
        <w:t> *</w:t>
      </w:r>
      <w:r>
        <w:rPr>
          <w:rFonts w:ascii="Courier New" w:eastAsia="Times New Roman" w:hAnsi="Courier New" w:cstheme="minorHAnsi"/>
          <w:sz w:val="20"/>
          <w:szCs w:val="20"/>
        </w:rPr>
        <w:tab/>
        <w:t>Represents an individual chunk, including metadata, the chunk’s</w:t>
      </w:r>
    </w:p>
    <w:p w14:paraId="62D3B0B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position</w:t>
      </w:r>
      <w:proofErr w:type="gramEnd"/>
      <w:r>
        <w:rPr>
          <w:rFonts w:ascii="Courier New" w:eastAsia="Times New Roman" w:hAnsi="Courier New" w:cstheme="minorHAnsi"/>
          <w:sz w:val="20"/>
          <w:szCs w:val="20"/>
        </w:rPr>
        <w:t xml:space="preserve"> in the linked list associated with the dataset, and</w:t>
      </w:r>
    </w:p>
    <w:p w14:paraId="6E2F9447"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information</w:t>
      </w:r>
      <w:proofErr w:type="gramEnd"/>
      <w:r>
        <w:rPr>
          <w:rFonts w:ascii="Courier New" w:eastAsia="Times New Roman" w:hAnsi="Courier New" w:cstheme="minorHAnsi"/>
          <w:sz w:val="20"/>
          <w:szCs w:val="20"/>
        </w:rPr>
        <w:t xml:space="preserve"> related to this entry in the global hash table.</w:t>
      </w:r>
    </w:p>
    <w:p w14:paraId="3258574A"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02197027" w14:textId="77777777" w:rsidR="00D95E60" w:rsidRDefault="00000000">
      <w:pPr>
        <w:spacing w:after="0"/>
        <w:rPr>
          <w:rFonts w:ascii="Courier New" w:hAnsi="Courier New"/>
        </w:rPr>
      </w:pPr>
      <w:r>
        <w:rPr>
          <w:rFonts w:ascii="Courier New" w:eastAsia="Times New Roman" w:hAnsi="Courier New" w:cstheme="minorHAnsi"/>
          <w:sz w:val="20"/>
          <w:szCs w:val="20"/>
        </w:rPr>
        <w:t> * Fields</w:t>
      </w:r>
    </w:p>
    <w:p w14:paraId="24F0397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ChunkKey</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data_key</w:t>
      </w:r>
      <w:proofErr w:type="spellEnd"/>
      <w:r>
        <w:rPr>
          <w:rFonts w:ascii="Courier New" w:eastAsia="Times New Roman" w:hAnsi="Courier New" w:cstheme="minorHAnsi"/>
          <w:sz w:val="20"/>
          <w:szCs w:val="20"/>
        </w:rPr>
        <w:t xml:space="preserve"> – Unique key for the cache entry</w:t>
      </w:r>
    </w:p>
    <w:p w14:paraId="2ED99E5E"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t>void *</w:t>
      </w:r>
      <w:proofErr w:type="spellStart"/>
      <w:r>
        <w:rPr>
          <w:rFonts w:ascii="Courier New" w:eastAsia="Times New Roman" w:hAnsi="Courier New" w:cstheme="minorHAnsi"/>
          <w:sz w:val="20"/>
          <w:szCs w:val="20"/>
        </w:rPr>
        <w:t>cached_chunk_buf</w:t>
      </w:r>
      <w:proofErr w:type="spellEnd"/>
      <w:r>
        <w:rPr>
          <w:rFonts w:ascii="Courier New" w:eastAsia="Times New Roman" w:hAnsi="Courier New" w:cstheme="minorHAnsi"/>
          <w:sz w:val="20"/>
          <w:szCs w:val="20"/>
        </w:rPr>
        <w:t xml:space="preserve"> - Pointer to the decoded, in-cache memory formatted   </w:t>
      </w:r>
    </w:p>
    <w:p w14:paraId="6D9D4A9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chunk</w:t>
      </w:r>
      <w:proofErr w:type="gramEnd"/>
      <w:r>
        <w:rPr>
          <w:rFonts w:ascii="Courier New" w:eastAsia="Times New Roman" w:hAnsi="Courier New" w:cstheme="minorHAnsi"/>
          <w:sz w:val="20"/>
          <w:szCs w:val="20"/>
        </w:rPr>
        <w:t xml:space="preserve"> data (NULL if not available)</w:t>
      </w:r>
    </w:p>
    <w:p w14:paraId="4643B03D"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t>void *</w:t>
      </w:r>
      <w:proofErr w:type="spellStart"/>
      <w:r>
        <w:rPr>
          <w:rFonts w:ascii="Courier New" w:eastAsia="Times New Roman" w:hAnsi="Courier New" w:cstheme="minorHAnsi"/>
          <w:sz w:val="20"/>
          <w:szCs w:val="20"/>
        </w:rPr>
        <w:t>prev_chunk_buf</w:t>
      </w:r>
      <w:proofErr w:type="spellEnd"/>
      <w:r>
        <w:rPr>
          <w:rFonts w:ascii="Courier New" w:eastAsia="Times New Roman" w:hAnsi="Courier New" w:cstheme="minorHAnsi"/>
          <w:sz w:val="20"/>
          <w:szCs w:val="20"/>
        </w:rPr>
        <w:t xml:space="preserve"> – Pointer to the previous chunk buffer (in-file or in-</w:t>
      </w:r>
    </w:p>
    <w:p w14:paraId="2DCCFA24"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memory</w:t>
      </w:r>
      <w:proofErr w:type="gramEnd"/>
      <w:r>
        <w:rPr>
          <w:rFonts w:ascii="Courier New" w:eastAsia="Times New Roman" w:hAnsi="Courier New" w:cstheme="minorHAnsi"/>
          <w:sz w:val="20"/>
          <w:szCs w:val="20"/>
        </w:rPr>
        <w:t xml:space="preserve"> formatted; NULL if chunk is new, or previous buffer is not</w:t>
      </w:r>
    </w:p>
    <w:p w14:paraId="2BA4F2B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t>preserved)</w:t>
      </w:r>
    </w:p>
    <w:p w14:paraId="72006D2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cached_size</w:t>
      </w:r>
      <w:proofErr w:type="spellEnd"/>
      <w:r>
        <w:rPr>
          <w:rFonts w:ascii="Courier New" w:eastAsia="Times New Roman" w:hAnsi="Courier New" w:cstheme="minorHAnsi"/>
          <w:sz w:val="20"/>
          <w:szCs w:val="20"/>
        </w:rPr>
        <w:t xml:space="preserve"> – Size of the cached chunk, computed after</w:t>
      </w:r>
    </w:p>
    <w:p w14:paraId="1568A274"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(de)compression/conversion (in-cache memory formatted size)</w:t>
      </w:r>
    </w:p>
    <w:p w14:paraId="6A2CE67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int</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chunk_counter</w:t>
      </w:r>
      <w:proofErr w:type="spellEnd"/>
      <w:r>
        <w:rPr>
          <w:rFonts w:ascii="Courier New" w:eastAsia="Times New Roman" w:hAnsi="Courier New" w:cstheme="minorHAnsi"/>
          <w:sz w:val="20"/>
          <w:szCs w:val="20"/>
        </w:rPr>
        <w:t xml:space="preserve"> – Unsigned integer available for tracking data access.</w:t>
      </w:r>
    </w:p>
    <w:p w14:paraId="5792A1D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 xml:space="preserve">Set to 0 by default. </w:t>
      </w:r>
    </w:p>
    <w:p w14:paraId="2F57DF4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bool</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dirty_flag</w:t>
      </w:r>
      <w:proofErr w:type="spellEnd"/>
      <w:r>
        <w:rPr>
          <w:rFonts w:ascii="Courier New" w:eastAsia="Times New Roman" w:hAnsi="Courier New" w:cstheme="minorHAnsi"/>
          <w:sz w:val="20"/>
          <w:szCs w:val="20"/>
        </w:rPr>
        <w:t xml:space="preserve"> – Flag to indicate when a chunk has been modified (a value</w:t>
      </w:r>
    </w:p>
    <w:p w14:paraId="591D20F3"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of</w:t>
      </w:r>
      <w:proofErr w:type="gramEnd"/>
      <w:r>
        <w:rPr>
          <w:rFonts w:ascii="Courier New" w:eastAsia="Times New Roman" w:hAnsi="Courier New" w:cstheme="minorHAnsi"/>
          <w:sz w:val="20"/>
          <w:szCs w:val="20"/>
        </w:rPr>
        <w:t xml:space="preserve"> True indicates dirty)</w:t>
      </w:r>
    </w:p>
    <w:p w14:paraId="4D85DDAC"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bool</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partial_io</w:t>
      </w:r>
      <w:proofErr w:type="spellEnd"/>
      <w:r>
        <w:rPr>
          <w:rFonts w:ascii="Courier New" w:eastAsia="Times New Roman" w:hAnsi="Courier New" w:cstheme="minorHAnsi"/>
          <w:sz w:val="20"/>
          <w:szCs w:val="20"/>
        </w:rPr>
        <w:t xml:space="preserve"> – Flag to indicate when a chunk has partially read/written</w:t>
      </w:r>
    </w:p>
    <w:p w14:paraId="45192EC0"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t>(a value of True indicates a partial read/write); A partially</w:t>
      </w:r>
    </w:p>
    <w:p w14:paraId="72234374"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read/write occurs when a portion of a chunk is outside the current</w:t>
      </w:r>
    </w:p>
    <w:p w14:paraId="4DDFB2D3"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extent</w:t>
      </w:r>
      <w:proofErr w:type="gramEnd"/>
      <w:r>
        <w:rPr>
          <w:rFonts w:ascii="Courier New" w:eastAsia="Times New Roman" w:hAnsi="Courier New" w:cstheme="minorHAnsi"/>
          <w:sz w:val="20"/>
          <w:szCs w:val="20"/>
        </w:rPr>
        <w:t xml:space="preserve"> of a dataset, resulting in an I/O request processing a subset</w:t>
      </w:r>
    </w:p>
    <w:p w14:paraId="19DC21E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of</w:t>
      </w:r>
      <w:proofErr w:type="gramEnd"/>
      <w:r>
        <w:rPr>
          <w:rFonts w:ascii="Courier New" w:eastAsia="Times New Roman" w:hAnsi="Courier New" w:cstheme="minorHAnsi"/>
          <w:sz w:val="20"/>
          <w:szCs w:val="20"/>
        </w:rPr>
        <w:t xml:space="preserve"> the full chunk data. This primarily pertains to traditional dense</w:t>
      </w:r>
    </w:p>
    <w:p w14:paraId="2D0D0E7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chunks</w:t>
      </w:r>
      <w:proofErr w:type="gramEnd"/>
      <w:r>
        <w:rPr>
          <w:rFonts w:ascii="Courier New" w:eastAsia="Times New Roman" w:hAnsi="Courier New" w:cstheme="minorHAnsi"/>
          <w:sz w:val="20"/>
          <w:szCs w:val="20"/>
        </w:rPr>
        <w:t>; this flag is present to support future feature development.</w:t>
      </w:r>
    </w:p>
    <w:p w14:paraId="68F158AD"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struct</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prev</w:t>
      </w:r>
      <w:proofErr w:type="spellEnd"/>
      <w:r>
        <w:rPr>
          <w:rFonts w:ascii="Courier New" w:eastAsia="Times New Roman" w:hAnsi="Courier New" w:cstheme="minorHAnsi"/>
          <w:sz w:val="20"/>
          <w:szCs w:val="20"/>
        </w:rPr>
        <w:t xml:space="preserve"> – Pointer to the previous node in the associated</w:t>
      </w:r>
    </w:p>
    <w:p w14:paraId="0DE3D671"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t>dataset's LRU list</w:t>
      </w:r>
    </w:p>
    <w:p w14:paraId="78A66E9C"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struct</w:t>
      </w:r>
      <w:proofErr w:type="gram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*next – Pointer to the next node in the associated</w:t>
      </w:r>
    </w:p>
    <w:p w14:paraId="23EE5467"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dataset's LRU list</w:t>
      </w:r>
    </w:p>
    <w:p w14:paraId="0928C551"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UT_hash_handle</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hval</w:t>
      </w:r>
      <w:proofErr w:type="spellEnd"/>
      <w:r>
        <w:rPr>
          <w:rFonts w:ascii="Courier New" w:eastAsia="Times New Roman" w:hAnsi="Courier New" w:cstheme="minorHAnsi"/>
          <w:sz w:val="20"/>
          <w:szCs w:val="20"/>
        </w:rPr>
        <w:t xml:space="preserve"> – Handle for this chunk; used by </w:t>
      </w:r>
      <w:proofErr w:type="spellStart"/>
      <w:r>
        <w:rPr>
          <w:rFonts w:ascii="Courier New" w:eastAsia="Times New Roman" w:hAnsi="Courier New" w:cstheme="minorHAnsi"/>
          <w:sz w:val="20"/>
          <w:szCs w:val="20"/>
        </w:rPr>
        <w:t>UTHash</w:t>
      </w:r>
      <w:proofErr w:type="spellEnd"/>
      <w:r>
        <w:rPr>
          <w:rFonts w:ascii="Courier New" w:eastAsia="Times New Roman" w:hAnsi="Courier New" w:cstheme="minorHAnsi"/>
          <w:sz w:val="20"/>
          <w:szCs w:val="20"/>
        </w:rPr>
        <w:t xml:space="preserve"> to track this</w:t>
      </w:r>
    </w:p>
    <w:p w14:paraId="7C267C5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struct</w:t>
      </w:r>
      <w:proofErr w:type="gramEnd"/>
      <w:r>
        <w:rPr>
          <w:rFonts w:ascii="Courier New" w:eastAsia="Times New Roman" w:hAnsi="Courier New" w:cstheme="minorHAnsi"/>
          <w:sz w:val="20"/>
          <w:szCs w:val="20"/>
        </w:rPr>
        <w:t xml:space="preserve"> in the global hash table</w:t>
      </w:r>
    </w:p>
    <w:p w14:paraId="6B7D9748"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4C219878"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3FE3226A"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07AC08CA" w14:textId="77777777" w:rsidR="00D95E60" w:rsidRDefault="00D95E60">
      <w:pPr>
        <w:spacing w:after="0"/>
        <w:rPr>
          <w:rFonts w:ascii="Courier New" w:eastAsia="Times New Roman" w:hAnsi="Courier New" w:cstheme="minorHAnsi"/>
          <w:sz w:val="20"/>
          <w:szCs w:val="20"/>
        </w:rPr>
      </w:pPr>
    </w:p>
    <w:p w14:paraId="6DD9DD69"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typedef struct </w:t>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
    <w:p w14:paraId="5A0FEF8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ChunkKey</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data_key</w:t>
      </w:r>
      <w:proofErr w:type="spellEnd"/>
      <w:r>
        <w:rPr>
          <w:rFonts w:ascii="Courier New" w:eastAsia="Times New Roman" w:hAnsi="Courier New" w:cstheme="minorHAnsi"/>
          <w:sz w:val="20"/>
          <w:szCs w:val="20"/>
        </w:rPr>
        <w:t>;</w:t>
      </w:r>
    </w:p>
    <w:p w14:paraId="30657EA4"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t>void           *</w:t>
      </w:r>
      <w:proofErr w:type="spellStart"/>
      <w:r>
        <w:rPr>
          <w:rFonts w:ascii="Courier New" w:eastAsia="Times New Roman" w:hAnsi="Courier New" w:cstheme="minorHAnsi"/>
          <w:sz w:val="20"/>
          <w:szCs w:val="20"/>
        </w:rPr>
        <w:t>cached_chunk_buf</w:t>
      </w:r>
      <w:proofErr w:type="spellEnd"/>
      <w:r>
        <w:rPr>
          <w:rFonts w:ascii="Courier New" w:eastAsia="Times New Roman" w:hAnsi="Courier New" w:cstheme="minorHAnsi"/>
          <w:sz w:val="20"/>
          <w:szCs w:val="20"/>
        </w:rPr>
        <w:t>;</w:t>
      </w:r>
    </w:p>
    <w:p w14:paraId="40B81692"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t>void           *</w:t>
      </w:r>
      <w:proofErr w:type="spellStart"/>
      <w:r>
        <w:rPr>
          <w:rFonts w:ascii="Courier New" w:eastAsia="Times New Roman" w:hAnsi="Courier New" w:cstheme="minorHAnsi"/>
          <w:sz w:val="20"/>
          <w:szCs w:val="20"/>
        </w:rPr>
        <w:t>prev_chunk_buf</w:t>
      </w:r>
      <w:proofErr w:type="spellEnd"/>
      <w:r>
        <w:rPr>
          <w:rFonts w:ascii="Courier New" w:eastAsia="Times New Roman" w:hAnsi="Courier New" w:cstheme="minorHAnsi"/>
          <w:sz w:val="20"/>
          <w:szCs w:val="20"/>
        </w:rPr>
        <w:t>;</w:t>
      </w:r>
    </w:p>
    <w:p w14:paraId="7146B35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cached_size</w:t>
      </w:r>
      <w:proofErr w:type="spellEnd"/>
      <w:r>
        <w:rPr>
          <w:rFonts w:ascii="Courier New" w:eastAsia="Times New Roman" w:hAnsi="Courier New" w:cstheme="minorHAnsi"/>
          <w:sz w:val="20"/>
          <w:szCs w:val="20"/>
        </w:rPr>
        <w:t>;</w:t>
      </w:r>
    </w:p>
    <w:p w14:paraId="405AAAF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t xml:space="preserve">int             </w:t>
      </w:r>
      <w:proofErr w:type="spellStart"/>
      <w:r>
        <w:rPr>
          <w:rFonts w:ascii="Courier New" w:eastAsia="Times New Roman" w:hAnsi="Courier New" w:cstheme="minorHAnsi"/>
          <w:sz w:val="20"/>
          <w:szCs w:val="20"/>
        </w:rPr>
        <w:t>chunk_counter</w:t>
      </w:r>
      <w:proofErr w:type="spellEnd"/>
      <w:r>
        <w:rPr>
          <w:rFonts w:ascii="Courier New" w:eastAsia="Times New Roman" w:hAnsi="Courier New" w:cstheme="minorHAnsi"/>
          <w:sz w:val="20"/>
          <w:szCs w:val="20"/>
        </w:rPr>
        <w:t>;</w:t>
      </w:r>
    </w:p>
    <w:p w14:paraId="715E369F"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t xml:space="preserve">bool            </w:t>
      </w:r>
      <w:proofErr w:type="spellStart"/>
      <w:r>
        <w:rPr>
          <w:rFonts w:ascii="Courier New" w:eastAsia="Times New Roman" w:hAnsi="Courier New" w:cstheme="minorHAnsi"/>
          <w:sz w:val="20"/>
          <w:szCs w:val="20"/>
        </w:rPr>
        <w:t>dirty_flag</w:t>
      </w:r>
      <w:proofErr w:type="spellEnd"/>
      <w:r>
        <w:rPr>
          <w:rFonts w:ascii="Courier New" w:eastAsia="Times New Roman" w:hAnsi="Courier New" w:cstheme="minorHAnsi"/>
          <w:sz w:val="20"/>
          <w:szCs w:val="20"/>
        </w:rPr>
        <w:t>;</w:t>
      </w:r>
    </w:p>
    <w:p w14:paraId="466270FD"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t xml:space="preserve">bool            </w:t>
      </w:r>
      <w:proofErr w:type="spellStart"/>
      <w:r>
        <w:rPr>
          <w:rFonts w:ascii="Courier New" w:eastAsia="Times New Roman" w:hAnsi="Courier New" w:cstheme="minorHAnsi"/>
          <w:sz w:val="20"/>
          <w:szCs w:val="20"/>
        </w:rPr>
        <w:t>partial_IO</w:t>
      </w:r>
      <w:proofErr w:type="spellEnd"/>
      <w:r>
        <w:rPr>
          <w:rFonts w:ascii="Courier New" w:eastAsia="Times New Roman" w:hAnsi="Courier New" w:cstheme="minorHAnsi"/>
          <w:sz w:val="20"/>
          <w:szCs w:val="20"/>
        </w:rPr>
        <w:t>;</w:t>
      </w:r>
    </w:p>
    <w:p w14:paraId="4995841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prev</w:t>
      </w:r>
      <w:proofErr w:type="spellEnd"/>
      <w:r>
        <w:rPr>
          <w:rFonts w:ascii="Courier New" w:eastAsia="Times New Roman" w:hAnsi="Courier New" w:cstheme="minorHAnsi"/>
          <w:sz w:val="20"/>
          <w:szCs w:val="20"/>
        </w:rPr>
        <w:t>;</w:t>
      </w:r>
    </w:p>
    <w:p w14:paraId="07F9023C"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*next;</w:t>
      </w:r>
    </w:p>
    <w:p w14:paraId="76D75AC9" w14:textId="77777777" w:rsidR="00D95E60" w:rsidRDefault="00000000">
      <w:pPr>
        <w:spacing w:after="0"/>
        <w:rPr>
          <w:rFonts w:ascii="Courier New" w:hAnsi="Courier New"/>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UT_hash_</w:t>
      </w:r>
      <w:proofErr w:type="gramStart"/>
      <w:r>
        <w:rPr>
          <w:rFonts w:ascii="Courier New" w:eastAsia="Times New Roman" w:hAnsi="Courier New" w:cstheme="minorHAnsi"/>
          <w:sz w:val="20"/>
          <w:szCs w:val="20"/>
        </w:rPr>
        <w:t>handle</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hval</w:t>
      </w:r>
      <w:proofErr w:type="spellEnd"/>
      <w:proofErr w:type="gramEnd"/>
      <w:r>
        <w:rPr>
          <w:rFonts w:ascii="Courier New" w:eastAsia="Times New Roman" w:hAnsi="Courier New" w:cstheme="minorHAnsi"/>
          <w:sz w:val="20"/>
          <w:szCs w:val="20"/>
        </w:rPr>
        <w:t>;</w:t>
      </w:r>
    </w:p>
    <w:p w14:paraId="3EC2CA8E" w14:textId="77777777" w:rsidR="00D95E60" w:rsidRDefault="00000000">
      <w:pPr>
        <w:spacing w:after="0"/>
      </w:pPr>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w:t>
      </w:r>
    </w:p>
    <w:p w14:paraId="51E174E3" w14:textId="77777777" w:rsidR="00D95E60" w:rsidRDefault="00D95E60">
      <w:pPr>
        <w:spacing w:after="0"/>
        <w:rPr>
          <w:rFonts w:ascii="Courier New" w:eastAsia="Times New Roman" w:hAnsi="Courier New" w:cstheme="minorHAnsi"/>
          <w:sz w:val="20"/>
          <w:szCs w:val="20"/>
        </w:rPr>
      </w:pPr>
    </w:p>
    <w:p w14:paraId="514E175C" w14:textId="77777777" w:rsidR="00D95E60" w:rsidRDefault="00000000">
      <w:pPr>
        <w:jc w:val="left"/>
        <w:rPr>
          <w:rFonts w:eastAsia="Times New Roman" w:cstheme="minorHAnsi"/>
          <w:szCs w:val="24"/>
        </w:rPr>
      </w:pPr>
      <w:r>
        <w:rPr>
          <w:rFonts w:eastAsia="Times New Roman" w:cstheme="minorHAnsi"/>
          <w:szCs w:val="24"/>
        </w:rPr>
        <w:lastRenderedPageBreak/>
        <w:t>Discussion: This structure provides an in-cache representation of a data chunk, including pointers to the current and previous chunk representation(s)</w:t>
      </w:r>
      <w:r>
        <w:rPr>
          <w:rStyle w:val="FootnoteReference"/>
          <w:rFonts w:eastAsia="Times New Roman" w:cstheme="minorHAnsi"/>
          <w:szCs w:val="24"/>
        </w:rPr>
        <w:footnoteReference w:id="4"/>
      </w:r>
      <w:r>
        <w:rPr>
          <w:rFonts w:eastAsia="Times New Roman" w:cstheme="minorHAnsi"/>
          <w:szCs w:val="24"/>
        </w:rPr>
        <w:t xml:space="preserve">, a tag to make the structure a </w:t>
      </w:r>
      <w:proofErr w:type="spellStart"/>
      <w:r>
        <w:rPr>
          <w:rFonts w:eastAsia="Times New Roman" w:cstheme="minorHAnsi"/>
          <w:szCs w:val="24"/>
        </w:rPr>
        <w:t>UTHash</w:t>
      </w:r>
      <w:proofErr w:type="spellEnd"/>
      <w:r>
        <w:rPr>
          <w:rFonts w:eastAsia="Times New Roman" w:cstheme="minorHAnsi"/>
          <w:szCs w:val="24"/>
        </w:rPr>
        <w:t>-able, and other critical components. The key associated with this chunk is stored both to have a reference for which chunk an instance of the chunk represents and for situations where the chunk index needs to be updated</w:t>
      </w:r>
      <w:r>
        <w:rPr>
          <w:rStyle w:val="FootnoteReference"/>
          <w:rFonts w:eastAsia="Times New Roman" w:cstheme="minorHAnsi"/>
          <w:szCs w:val="24"/>
        </w:rPr>
        <w:footnoteReference w:id="5"/>
      </w:r>
      <w:r>
        <w:rPr>
          <w:rFonts w:eastAsia="Times New Roman" w:cstheme="minorHAnsi"/>
          <w:szCs w:val="24"/>
        </w:rPr>
        <w:t xml:space="preserve">. In particular, two </w:t>
      </w:r>
      <w:proofErr w:type="spellStart"/>
      <w:r>
        <w:rPr>
          <w:rFonts w:eastAsia="Times New Roman" w:cstheme="minorHAnsi"/>
          <w:szCs w:val="24"/>
        </w:rPr>
        <w:t>boolean</w:t>
      </w:r>
      <w:proofErr w:type="spellEnd"/>
      <w:r>
        <w:rPr>
          <w:rFonts w:eastAsia="Times New Roman" w:cstheme="minorHAnsi"/>
          <w:szCs w:val="24"/>
        </w:rPr>
        <w:t xml:space="preserve"> values and an integer-based counter provide a per-chunk way of tracking useful chunk states. Determining whether a partial write or read has occurred will be handled within the SCC and as such, will need to be tracked for each chunk with the </w:t>
      </w:r>
      <w:proofErr w:type="spellStart"/>
      <w:r>
        <w:rPr>
          <w:rFonts w:ascii="Courier New" w:eastAsia="Times New Roman" w:hAnsi="Courier New" w:cstheme="minorHAnsi"/>
          <w:sz w:val="20"/>
          <w:szCs w:val="20"/>
        </w:rPr>
        <w:t>partial_IO</w:t>
      </w:r>
      <w:proofErr w:type="spellEnd"/>
      <w:r>
        <w:rPr>
          <w:rFonts w:eastAsia="Times New Roman" w:cstheme="minorHAnsi"/>
          <w:szCs w:val="24"/>
        </w:rPr>
        <w:t xml:space="preserve"> field. Further, this field provides support for integrating eviction strategies that dictate eviction candidate selection based on whether a chunk is fully written or read. Similarly, the </w:t>
      </w:r>
      <w:proofErr w:type="spellStart"/>
      <w:r>
        <w:rPr>
          <w:rFonts w:ascii="Courier New" w:eastAsia="Times New Roman" w:hAnsi="Courier New" w:cstheme="minorHAnsi"/>
          <w:sz w:val="20"/>
          <w:szCs w:val="20"/>
        </w:rPr>
        <w:t>dirty_flag</w:t>
      </w:r>
      <w:proofErr w:type="spellEnd"/>
      <w:r>
        <w:rPr>
          <w:rFonts w:eastAsia="Times New Roman" w:cstheme="minorHAnsi"/>
          <w:szCs w:val="24"/>
        </w:rPr>
        <w:t xml:space="preserve"> provides a simple way of tracking if a chunk is dirty, that is, the in-cache data is different from the on-disk data</w:t>
      </w:r>
      <w:r>
        <w:rPr>
          <w:rStyle w:val="FootnoteReference"/>
          <w:rFonts w:eastAsia="Times New Roman" w:cstheme="minorHAnsi"/>
          <w:szCs w:val="24"/>
        </w:rPr>
        <w:footnoteReference w:id="6"/>
      </w:r>
      <w:r>
        <w:rPr>
          <w:rFonts w:eastAsia="Times New Roman" w:cstheme="minorHAnsi"/>
          <w:szCs w:val="24"/>
        </w:rPr>
        <w:t xml:space="preserve">. The </w:t>
      </w:r>
      <w:proofErr w:type="spellStart"/>
      <w:r>
        <w:rPr>
          <w:rFonts w:ascii="Courier New" w:eastAsia="Times New Roman" w:hAnsi="Courier New" w:cstheme="minorHAnsi"/>
          <w:sz w:val="20"/>
          <w:szCs w:val="20"/>
        </w:rPr>
        <w:t>chunk_counter</w:t>
      </w:r>
      <w:proofErr w:type="spellEnd"/>
      <w:r>
        <w:rPr>
          <w:rFonts w:eastAsia="Times New Roman" w:cstheme="minorHAnsi"/>
          <w:szCs w:val="24"/>
        </w:rPr>
        <w:t xml:space="preserve"> field is present to facilitate eviction strategies that prioritize chunks in various states, allowing chunks with a lower eviction candidate selection priority to be marked as seen. For example, assume that a dirty, fully written or read chunks have a higher priority when selecting eviction candidates when using a pseudo-Least Recently Used (LRU) schema. Since the chunks available within the SCC for a given dataset are present within a doubly linked list, the element at the tail is the first chunk to be considered as an eviction candidate. If this chunk is dirty and </w:t>
      </w:r>
      <w:proofErr w:type="spellStart"/>
      <w:r>
        <w:rPr>
          <w:rFonts w:ascii="Courier New" w:eastAsia="Times New Roman" w:hAnsi="Courier New" w:cstheme="minorHAnsi"/>
          <w:sz w:val="20"/>
          <w:szCs w:val="20"/>
        </w:rPr>
        <w:t>partial_IO</w:t>
      </w:r>
      <w:proofErr w:type="spellEnd"/>
      <w:r>
        <w:rPr>
          <w:rFonts w:eastAsia="Times New Roman" w:cstheme="minorHAnsi"/>
          <w:szCs w:val="24"/>
        </w:rPr>
        <w:t xml:space="preserve"> is True, the </w:t>
      </w:r>
      <w:proofErr w:type="spellStart"/>
      <w:r>
        <w:rPr>
          <w:rFonts w:ascii="Courier New" w:eastAsia="Times New Roman" w:hAnsi="Courier New" w:cstheme="minorHAnsi"/>
          <w:sz w:val="20"/>
          <w:szCs w:val="20"/>
        </w:rPr>
        <w:t>chunk_counter</w:t>
      </w:r>
      <w:proofErr w:type="spellEnd"/>
      <w:r>
        <w:rPr>
          <w:rFonts w:eastAsia="Times New Roman" w:cstheme="minorHAnsi"/>
          <w:szCs w:val="24"/>
        </w:rPr>
        <w:t xml:space="preserve"> will be incremented by 1, with the chunk then being moved to the head of the LL. In this modified LRU eviction schema, the eviction algorithm would need to maintain an internal counter for what the </w:t>
      </w:r>
      <w:proofErr w:type="spellStart"/>
      <w:r>
        <w:rPr>
          <w:rFonts w:ascii="Courier New" w:eastAsia="Times New Roman" w:hAnsi="Courier New" w:cstheme="minorHAnsi"/>
          <w:sz w:val="20"/>
          <w:szCs w:val="20"/>
        </w:rPr>
        <w:t>chunk_counter</w:t>
      </w:r>
      <w:proofErr w:type="spellEnd"/>
      <w:r>
        <w:rPr>
          <w:rFonts w:eastAsia="Times New Roman" w:cstheme="minorHAnsi"/>
          <w:szCs w:val="24"/>
        </w:rPr>
        <w:t xml:space="preserve"> should be on a given pass, with internal logic that allows for chunks with different counters to be prioritized based on the individual </w:t>
      </w:r>
      <w:proofErr w:type="spellStart"/>
      <w:r>
        <w:rPr>
          <w:rFonts w:ascii="Courier New" w:eastAsia="Times New Roman" w:hAnsi="Courier New" w:cstheme="minorHAnsi"/>
          <w:sz w:val="20"/>
          <w:szCs w:val="20"/>
        </w:rPr>
        <w:t>chunk_counter</w:t>
      </w:r>
      <w:proofErr w:type="spellEnd"/>
      <w:r>
        <w:rPr>
          <w:rFonts w:eastAsia="Times New Roman" w:cstheme="minorHAnsi"/>
          <w:szCs w:val="24"/>
        </w:rPr>
        <w:t xml:space="preserve"> values. This structure is intended to retain minimalistic chunk information, while maintaining the information necessary to cache functionality.</w:t>
      </w:r>
    </w:p>
    <w:p w14:paraId="6B3DF910" w14:textId="77777777" w:rsidR="00D95E60" w:rsidRDefault="00000000">
      <w:pPr>
        <w:jc w:val="left"/>
        <w:rPr>
          <w:rFonts w:eastAsia="Times New Roman" w:cstheme="minorHAnsi"/>
          <w:szCs w:val="24"/>
        </w:rPr>
      </w:pPr>
      <w:r>
        <w:br w:type="page"/>
      </w:r>
    </w:p>
    <w:p w14:paraId="4388CFED" w14:textId="77777777" w:rsidR="00D95E60" w:rsidRDefault="00D95E60">
      <w:pPr>
        <w:jc w:val="left"/>
        <w:rPr>
          <w:rFonts w:eastAsia="Times New Roman" w:cstheme="minorHAnsi"/>
          <w:szCs w:val="24"/>
        </w:rPr>
      </w:pPr>
    </w:p>
    <w:p w14:paraId="729D8D56" w14:textId="77777777" w:rsidR="00D95E60" w:rsidRDefault="00000000">
      <w:pPr>
        <w:pStyle w:val="Heading2"/>
        <w:ind w:left="0" w:firstLine="0"/>
      </w:pPr>
      <w:proofErr w:type="spellStart"/>
      <w:r>
        <w:rPr>
          <w:rFonts w:ascii="Arial" w:hAnsi="Arial"/>
          <w:b w:val="0"/>
          <w:bCs w:val="0"/>
        </w:rPr>
        <w:t>DsetList</w:t>
      </w:r>
      <w:proofErr w:type="spellEnd"/>
      <w:r>
        <w:t xml:space="preserve"> – Dataset-Based Chunk Tracking</w:t>
      </w:r>
    </w:p>
    <w:p w14:paraId="21441F12" w14:textId="77777777" w:rsidR="00D95E60" w:rsidRDefault="00000000">
      <w:pPr>
        <w:spacing w:after="0"/>
        <w:rPr>
          <w:rFonts w:ascii="Courier New" w:hAnsi="Courier New"/>
        </w:rPr>
      </w:pPr>
      <w:r>
        <w:rPr>
          <w:rFonts w:ascii="Courier New" w:eastAsia="Times New Roman" w:hAnsi="Courier New" w:cstheme="minorHAnsi"/>
          <w:sz w:val="20"/>
          <w:szCs w:val="20"/>
        </w:rPr>
        <w:t>/******************************************************************************</w:t>
      </w:r>
    </w:p>
    <w:p w14:paraId="4D68AE8F"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43FD868E"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 Structure: </w:t>
      </w:r>
      <w:proofErr w:type="spellStart"/>
      <w:r>
        <w:rPr>
          <w:rFonts w:ascii="Courier New" w:eastAsia="Times New Roman" w:hAnsi="Courier New" w:cstheme="minorHAnsi"/>
          <w:sz w:val="20"/>
          <w:szCs w:val="20"/>
        </w:rPr>
        <w:t>DsetList</w:t>
      </w:r>
      <w:proofErr w:type="spellEnd"/>
    </w:p>
    <w:p w14:paraId="701FD0EC"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0F9ED7B0"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 Info</w:t>
      </w:r>
    </w:p>
    <w:p w14:paraId="5BC5284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t>A structure that contains the head and tail of the linked list associated</w:t>
      </w:r>
    </w:p>
    <w:p w14:paraId="35A6B4C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with</w:t>
      </w:r>
      <w:proofErr w:type="gramEnd"/>
      <w:r>
        <w:rPr>
          <w:rFonts w:ascii="Courier New" w:eastAsia="Times New Roman" w:hAnsi="Courier New" w:cstheme="minorHAnsi"/>
          <w:sz w:val="20"/>
          <w:szCs w:val="20"/>
        </w:rPr>
        <w:t xml:space="preserve"> a specific dataset that provides relevant statistics and the pointers</w:t>
      </w:r>
    </w:p>
    <w:p w14:paraId="57725511"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necessary</w:t>
      </w:r>
      <w:proofErr w:type="gramEnd"/>
      <w:r>
        <w:rPr>
          <w:rFonts w:ascii="Courier New" w:eastAsia="Times New Roman" w:hAnsi="Courier New" w:cstheme="minorHAnsi"/>
          <w:sz w:val="20"/>
          <w:szCs w:val="20"/>
        </w:rPr>
        <w:t xml:space="preserve"> to maintain a per-dataset memory configuration.</w:t>
      </w:r>
    </w:p>
    <w:p w14:paraId="5836430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34B6DCF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Fields</w:t>
      </w:r>
    </w:p>
    <w:p w14:paraId="664856CF"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dset_id</w:t>
      </w:r>
      <w:proofErr w:type="spellEnd"/>
      <w:r>
        <w:rPr>
          <w:rFonts w:ascii="Courier New" w:eastAsia="Times New Roman" w:hAnsi="Courier New" w:cstheme="minorHAnsi"/>
          <w:sz w:val="20"/>
          <w:szCs w:val="20"/>
        </w:rPr>
        <w:t xml:space="preserve"> – Unique dataset identifier associated with the appropriate</w:t>
      </w:r>
    </w:p>
    <w:p w14:paraId="003723F0"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chunks</w:t>
      </w:r>
      <w:proofErr w:type="gramEnd"/>
      <w:r>
        <w:rPr>
          <w:rFonts w:ascii="Courier New" w:eastAsia="Times New Roman" w:hAnsi="Courier New" w:cstheme="minorHAnsi"/>
          <w:sz w:val="20"/>
          <w:szCs w:val="20"/>
        </w:rPr>
        <w:t>; derived from the dataset metadata</w:t>
      </w:r>
    </w:p>
    <w:p w14:paraId="5E6A4E68"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min_dset_size</w:t>
      </w:r>
      <w:proofErr w:type="spellEnd"/>
      <w:r>
        <w:rPr>
          <w:rFonts w:ascii="Courier New" w:eastAsia="Times New Roman" w:hAnsi="Courier New" w:cstheme="minorHAnsi"/>
          <w:sz w:val="20"/>
          <w:szCs w:val="20"/>
        </w:rPr>
        <w:t xml:space="preserve"> – Minimum size allocated for this dataset; 10MB is the</w:t>
      </w:r>
    </w:p>
    <w:p w14:paraId="2F4EC9A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default</w:t>
      </w:r>
      <w:proofErr w:type="gramEnd"/>
      <w:r>
        <w:rPr>
          <w:rFonts w:ascii="Courier New" w:eastAsia="Times New Roman" w:hAnsi="Courier New" w:cstheme="minorHAnsi"/>
          <w:sz w:val="20"/>
          <w:szCs w:val="20"/>
        </w:rPr>
        <w:t xml:space="preserve"> </w:t>
      </w:r>
    </w:p>
    <w:p w14:paraId="7C9B7DD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curr_dset_size</w:t>
      </w:r>
      <w:proofErr w:type="spellEnd"/>
      <w:r>
        <w:rPr>
          <w:rFonts w:ascii="Courier New" w:eastAsia="Times New Roman" w:hAnsi="Courier New" w:cstheme="minorHAnsi"/>
          <w:sz w:val="20"/>
          <w:szCs w:val="20"/>
        </w:rPr>
        <w:t xml:space="preserve"> – size Current total size of the chunks cached for</w:t>
      </w:r>
    </w:p>
    <w:p w14:paraId="743756FA"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this</w:t>
      </w:r>
      <w:proofErr w:type="gramEnd"/>
      <w:r>
        <w:rPr>
          <w:rFonts w:ascii="Courier New" w:eastAsia="Times New Roman" w:hAnsi="Courier New" w:cstheme="minorHAnsi"/>
          <w:sz w:val="20"/>
          <w:szCs w:val="20"/>
        </w:rPr>
        <w:t xml:space="preserve"> dataset</w:t>
      </w:r>
    </w:p>
    <w:p w14:paraId="0A10A5BE"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chunk_list_head</w:t>
      </w:r>
      <w:proofErr w:type="spellEnd"/>
      <w:r>
        <w:rPr>
          <w:rFonts w:ascii="Courier New" w:eastAsia="Times New Roman" w:hAnsi="Courier New" w:cstheme="minorHAnsi"/>
          <w:sz w:val="20"/>
          <w:szCs w:val="20"/>
        </w:rPr>
        <w:t xml:space="preserve"> – Pointer to the head of the dataset-specific</w:t>
      </w:r>
    </w:p>
    <w:p w14:paraId="3BB3134F"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linked</w:t>
      </w:r>
      <w:proofErr w:type="gramEnd"/>
      <w:r>
        <w:rPr>
          <w:rFonts w:ascii="Courier New" w:eastAsia="Times New Roman" w:hAnsi="Courier New" w:cstheme="minorHAnsi"/>
          <w:sz w:val="20"/>
          <w:szCs w:val="20"/>
        </w:rPr>
        <w:t xml:space="preserve"> list (typically the most recently used chunk)</w:t>
      </w:r>
    </w:p>
    <w:p w14:paraId="5FF89AC2"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chunk_list_tail</w:t>
      </w:r>
      <w:proofErr w:type="spellEnd"/>
      <w:r>
        <w:rPr>
          <w:rFonts w:ascii="Courier New" w:eastAsia="Times New Roman" w:hAnsi="Courier New" w:cstheme="minorHAnsi"/>
          <w:sz w:val="20"/>
          <w:szCs w:val="20"/>
        </w:rPr>
        <w:t xml:space="preserve"> – Pointer to the tail of the dataset-specific</w:t>
      </w:r>
    </w:p>
    <w:p w14:paraId="5F55F53E"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linked</w:t>
      </w:r>
      <w:proofErr w:type="gramEnd"/>
      <w:r>
        <w:rPr>
          <w:rFonts w:ascii="Courier New" w:eastAsia="Times New Roman" w:hAnsi="Courier New" w:cstheme="minorHAnsi"/>
          <w:sz w:val="20"/>
          <w:szCs w:val="20"/>
        </w:rPr>
        <w:t xml:space="preserve"> list (typically the least recently used chunk)</w:t>
      </w:r>
    </w:p>
    <w:p w14:paraId="7FAE338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next_dset</w:t>
      </w:r>
      <w:proofErr w:type="spellEnd"/>
      <w:r>
        <w:rPr>
          <w:rFonts w:ascii="Courier New" w:eastAsia="Times New Roman" w:hAnsi="Courier New" w:cstheme="minorHAnsi"/>
          <w:sz w:val="20"/>
          <w:szCs w:val="20"/>
        </w:rPr>
        <w:t xml:space="preserve"> – Pointer to the next dataset in the global dataset</w:t>
      </w:r>
    </w:p>
    <w:p w14:paraId="58FB7A03"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linked</w:t>
      </w:r>
      <w:proofErr w:type="gramEnd"/>
      <w:r>
        <w:rPr>
          <w:rFonts w:ascii="Courier New" w:eastAsia="Times New Roman" w:hAnsi="Courier New" w:cstheme="minorHAnsi"/>
          <w:sz w:val="20"/>
          <w:szCs w:val="20"/>
        </w:rPr>
        <w:t xml:space="preserve"> list. This value is NULL if this </w:t>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is the head element</w:t>
      </w:r>
    </w:p>
    <w:p w14:paraId="4284B94E"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prev_dset</w:t>
      </w:r>
      <w:proofErr w:type="spellEnd"/>
      <w:r>
        <w:rPr>
          <w:rFonts w:ascii="Courier New" w:eastAsia="Times New Roman" w:hAnsi="Courier New" w:cstheme="minorHAnsi"/>
          <w:sz w:val="20"/>
          <w:szCs w:val="20"/>
        </w:rPr>
        <w:t xml:space="preserve"> – Pointer to the previous dataset in the global dataset</w:t>
      </w:r>
    </w:p>
    <w:p w14:paraId="78C5B49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linked</w:t>
      </w:r>
      <w:proofErr w:type="gramEnd"/>
      <w:r>
        <w:rPr>
          <w:rFonts w:ascii="Courier New" w:eastAsia="Times New Roman" w:hAnsi="Courier New" w:cstheme="minorHAnsi"/>
          <w:sz w:val="20"/>
          <w:szCs w:val="20"/>
        </w:rPr>
        <w:t xml:space="preserve"> list. This value is NULL if this </w:t>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is the tail element</w:t>
      </w:r>
    </w:p>
    <w:p w14:paraId="53AEA541"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6E068DB2" w14:textId="77777777" w:rsidR="00D95E60" w:rsidRDefault="00000000">
      <w:pPr>
        <w:spacing w:after="0"/>
        <w:rPr>
          <w:rFonts w:ascii="Courier New" w:hAnsi="Courier New"/>
        </w:rPr>
      </w:pPr>
      <w:r>
        <w:rPr>
          <w:rFonts w:ascii="Courier New" w:eastAsia="Times New Roman" w:hAnsi="Courier New" w:cstheme="minorHAnsi"/>
          <w:sz w:val="20"/>
          <w:szCs w:val="20"/>
        </w:rPr>
        <w:t> ******************************************************************************/</w:t>
      </w:r>
    </w:p>
    <w:p w14:paraId="0C76D2C3" w14:textId="77777777" w:rsidR="00D95E60" w:rsidRDefault="00D95E60">
      <w:pPr>
        <w:spacing w:after="0"/>
        <w:rPr>
          <w:rFonts w:ascii="Courier New" w:eastAsia="Times New Roman" w:hAnsi="Courier New" w:cstheme="minorHAnsi"/>
          <w:sz w:val="20"/>
          <w:szCs w:val="20"/>
        </w:rPr>
      </w:pPr>
    </w:p>
    <w:p w14:paraId="4580484C"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typedef struct </w:t>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
    <w:p w14:paraId="6562740F" w14:textId="77777777" w:rsidR="00D95E60" w:rsidRDefault="00000000">
      <w:pPr>
        <w:spacing w:after="0"/>
        <w:rPr>
          <w:rFonts w:ascii="Courier New" w:hAnsi="Courier New"/>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dset_id</w:t>
      </w:r>
      <w:proofErr w:type="spellEnd"/>
      <w:r>
        <w:rPr>
          <w:rFonts w:ascii="Courier New" w:eastAsia="Times New Roman" w:hAnsi="Courier New" w:cstheme="minorHAnsi"/>
          <w:sz w:val="20"/>
          <w:szCs w:val="20"/>
        </w:rPr>
        <w:t>;</w:t>
      </w:r>
    </w:p>
    <w:p w14:paraId="0D0B453C"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min_dset_size</w:t>
      </w:r>
      <w:proofErr w:type="spellEnd"/>
      <w:r>
        <w:rPr>
          <w:rFonts w:ascii="Courier New" w:eastAsia="Times New Roman" w:hAnsi="Courier New" w:cstheme="minorHAnsi"/>
          <w:sz w:val="20"/>
          <w:szCs w:val="20"/>
        </w:rPr>
        <w:t>;</w:t>
      </w:r>
    </w:p>
    <w:p w14:paraId="046BC3DA"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curr_dset_size</w:t>
      </w:r>
      <w:proofErr w:type="spellEnd"/>
      <w:r>
        <w:rPr>
          <w:rFonts w:ascii="Courier New" w:eastAsia="Times New Roman" w:hAnsi="Courier New" w:cstheme="minorHAnsi"/>
          <w:sz w:val="20"/>
          <w:szCs w:val="20"/>
        </w:rPr>
        <w:t>;</w:t>
      </w:r>
    </w:p>
    <w:p w14:paraId="35452663"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chunk_list_head</w:t>
      </w:r>
      <w:proofErr w:type="spellEnd"/>
      <w:r>
        <w:rPr>
          <w:rFonts w:ascii="Courier New" w:eastAsia="Times New Roman" w:hAnsi="Courier New" w:cstheme="minorHAnsi"/>
          <w:sz w:val="20"/>
          <w:szCs w:val="20"/>
        </w:rPr>
        <w:t>;</w:t>
      </w:r>
    </w:p>
    <w:p w14:paraId="38DE738A"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CachedChunk</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chunk_list_tail</w:t>
      </w:r>
      <w:proofErr w:type="spellEnd"/>
      <w:r>
        <w:rPr>
          <w:rFonts w:ascii="Courier New" w:eastAsia="Times New Roman" w:hAnsi="Courier New" w:cstheme="minorHAnsi"/>
          <w:sz w:val="20"/>
          <w:szCs w:val="20"/>
        </w:rPr>
        <w:t>;</w:t>
      </w:r>
    </w:p>
    <w:p w14:paraId="49034B3A"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next_dset</w:t>
      </w:r>
      <w:proofErr w:type="spellEnd"/>
      <w:r>
        <w:rPr>
          <w:rFonts w:ascii="Courier New" w:eastAsia="Times New Roman" w:hAnsi="Courier New" w:cstheme="minorHAnsi"/>
          <w:sz w:val="20"/>
          <w:szCs w:val="20"/>
        </w:rPr>
        <w:t>;</w:t>
      </w:r>
    </w:p>
    <w:p w14:paraId="1E69BE9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prev_dset</w:t>
      </w:r>
      <w:proofErr w:type="spellEnd"/>
      <w:r>
        <w:rPr>
          <w:rFonts w:ascii="Courier New" w:eastAsia="Times New Roman" w:hAnsi="Courier New" w:cstheme="minorHAnsi"/>
          <w:sz w:val="20"/>
          <w:szCs w:val="20"/>
        </w:rPr>
        <w:t>;</w:t>
      </w:r>
    </w:p>
    <w:p w14:paraId="59C1B4D8" w14:textId="77777777" w:rsidR="00D95E60" w:rsidRDefault="00000000">
      <w:pPr>
        <w:spacing w:after="0"/>
        <w:rPr>
          <w:rFonts w:ascii="Courier New" w:hAnsi="Courier New"/>
        </w:rPr>
      </w:pPr>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w:t>
      </w:r>
    </w:p>
    <w:p w14:paraId="7743A452" w14:textId="77777777" w:rsidR="00D95E60" w:rsidRDefault="00D95E60"/>
    <w:p w14:paraId="7903E688" w14:textId="77777777" w:rsidR="00D95E60" w:rsidRDefault="00000000">
      <w:r>
        <w:t xml:space="preserve">Discussion: The core functionality of this structure serves to maintain a doubly linked list (LL) of chunks associated with an individual dataset, along with useful statistics. To provide the ability to spot-check which LL is associated with a particular dataset, </w:t>
      </w:r>
      <w:proofErr w:type="spellStart"/>
      <w:r>
        <w:rPr>
          <w:rFonts w:ascii="Courier New" w:hAnsi="Courier New"/>
          <w:sz w:val="20"/>
          <w:szCs w:val="20"/>
        </w:rPr>
        <w:t>dset_id</w:t>
      </w:r>
      <w:proofErr w:type="spellEnd"/>
      <w:r>
        <w:t xml:space="preserve"> is the dataset ID, which is typically sourced from </w:t>
      </w:r>
      <w:r>
        <w:rPr>
          <w:rFonts w:ascii="Courier New" w:hAnsi="Courier New"/>
          <w:sz w:val="20"/>
          <w:szCs w:val="20"/>
        </w:rPr>
        <w:t>H5D_dset_io_info_t</w:t>
      </w:r>
      <w:r>
        <w:t xml:space="preserve"> structure. Regarding the statistics, </w:t>
      </w:r>
      <w:proofErr w:type="spellStart"/>
      <w:r>
        <w:rPr>
          <w:rFonts w:ascii="Courier New" w:hAnsi="Courier New"/>
          <w:sz w:val="20"/>
          <w:szCs w:val="20"/>
        </w:rPr>
        <w:t>min_dset_size</w:t>
      </w:r>
      <w:proofErr w:type="spellEnd"/>
      <w:r>
        <w:t xml:space="preserve"> is a user-configurable quantity that is set to 10MB by default which serves one primary purpose; it represents the minimum number of bytes that should be held within the cache for chunks in this dataset. A minimum is utilized to ensure that space for critical data is prioritized and maintained within the cache for each individual dataset, while also serving as a simplistic cut-off point for eviction candidate selection</w:t>
      </w:r>
      <w:r>
        <w:rPr>
          <w:rStyle w:val="FootnoteReference"/>
        </w:rPr>
        <w:footnoteReference w:id="7"/>
      </w:r>
      <w:r>
        <w:t xml:space="preserve">. Additionally, the </w:t>
      </w:r>
      <w:proofErr w:type="spellStart"/>
      <w:r>
        <w:rPr>
          <w:rFonts w:ascii="Courier New" w:hAnsi="Courier New"/>
          <w:sz w:val="20"/>
          <w:szCs w:val="20"/>
        </w:rPr>
        <w:t>curr_dset_size</w:t>
      </w:r>
      <w:proofErr w:type="spellEnd"/>
      <w:r>
        <w:t xml:space="preserve"> field provides a concise reference for total </w:t>
      </w:r>
      <w:r>
        <w:lastRenderedPageBreak/>
        <w:t xml:space="preserve">size of the data held within this linked list. This field is referenced by the global cache to maintain an accurate measure of how much data is present within the cache. Both </w:t>
      </w:r>
      <w:r>
        <w:rPr>
          <w:rFonts w:ascii="Courier New" w:hAnsi="Courier New"/>
          <w:sz w:val="20"/>
          <w:szCs w:val="20"/>
        </w:rPr>
        <w:t>*</w:t>
      </w:r>
      <w:proofErr w:type="spellStart"/>
      <w:r>
        <w:rPr>
          <w:rFonts w:ascii="Courier New" w:hAnsi="Courier New"/>
          <w:sz w:val="20"/>
          <w:szCs w:val="20"/>
        </w:rPr>
        <w:t>chunk_list_head</w:t>
      </w:r>
      <w:proofErr w:type="spellEnd"/>
      <w:r>
        <w:t xml:space="preserve"> and </w:t>
      </w:r>
      <w:r>
        <w:rPr>
          <w:rFonts w:ascii="Courier New" w:hAnsi="Courier New"/>
          <w:sz w:val="20"/>
          <w:szCs w:val="20"/>
        </w:rPr>
        <w:t>*</w:t>
      </w:r>
      <w:proofErr w:type="spellStart"/>
      <w:r>
        <w:rPr>
          <w:rFonts w:ascii="Courier New" w:hAnsi="Courier New"/>
          <w:sz w:val="20"/>
          <w:szCs w:val="20"/>
        </w:rPr>
        <w:t>chunk_list_tail</w:t>
      </w:r>
      <w:proofErr w:type="spellEnd"/>
      <w:r>
        <w:t xml:space="preserve"> are references to the head and tail of the LL for this dataset, respectively. These pointers will be used for eviction candidate selection strategies. Finally, the </w:t>
      </w:r>
      <w:r>
        <w:rPr>
          <w:rFonts w:ascii="Courier New" w:hAnsi="Courier New"/>
          <w:sz w:val="20"/>
          <w:szCs w:val="20"/>
        </w:rPr>
        <w:t>*</w:t>
      </w:r>
      <w:proofErr w:type="spellStart"/>
      <w:r>
        <w:rPr>
          <w:rFonts w:ascii="Courier New" w:hAnsi="Courier New"/>
          <w:sz w:val="20"/>
          <w:szCs w:val="20"/>
        </w:rPr>
        <w:t>next_dset</w:t>
      </w:r>
      <w:proofErr w:type="spellEnd"/>
      <w:r>
        <w:t xml:space="preserve"> and </w:t>
      </w:r>
      <w:r>
        <w:rPr>
          <w:rFonts w:ascii="Courier New" w:hAnsi="Courier New"/>
          <w:sz w:val="20"/>
          <w:szCs w:val="20"/>
        </w:rPr>
        <w:t>*</w:t>
      </w:r>
      <w:proofErr w:type="spellStart"/>
      <w:r>
        <w:rPr>
          <w:rFonts w:ascii="Courier New" w:hAnsi="Courier New"/>
          <w:sz w:val="20"/>
          <w:szCs w:val="20"/>
        </w:rPr>
        <w:t>prev_dset</w:t>
      </w:r>
      <w:proofErr w:type="spellEnd"/>
      <w:r>
        <w:t xml:space="preserve"> pointers provide the foundation for the a doubly linked list that maintains an ordering for the datasets present within the SCC.</w:t>
      </w:r>
    </w:p>
    <w:p w14:paraId="6511F422" w14:textId="77777777" w:rsidR="00D95E60" w:rsidRDefault="00000000">
      <w:pPr>
        <w:pStyle w:val="Heading2"/>
        <w:ind w:left="0" w:firstLine="0"/>
      </w:pPr>
      <w:proofErr w:type="spellStart"/>
      <w:r>
        <w:t>GlobalSSC</w:t>
      </w:r>
      <w:proofErr w:type="spellEnd"/>
      <w:r>
        <w:t xml:space="preserve"> – Per-File Global Cache Management</w:t>
      </w:r>
    </w:p>
    <w:p w14:paraId="7CCFA1E0"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w:t>
      </w:r>
    </w:p>
    <w:p w14:paraId="4482134C"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w:t>
      </w:r>
    </w:p>
    <w:p w14:paraId="4D2B2D4A"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 Structure: </w:t>
      </w:r>
      <w:proofErr w:type="spellStart"/>
      <w:r>
        <w:rPr>
          <w:rFonts w:ascii="Courier New" w:eastAsia="Times New Roman" w:hAnsi="Courier New" w:cstheme="minorHAnsi"/>
          <w:sz w:val="20"/>
          <w:szCs w:val="20"/>
        </w:rPr>
        <w:t>GlobalSCC</w:t>
      </w:r>
      <w:proofErr w:type="spellEnd"/>
    </w:p>
    <w:p w14:paraId="0C755231"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w:t>
      </w:r>
    </w:p>
    <w:p w14:paraId="0BDEE14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 Info</w:t>
      </w:r>
    </w:p>
    <w:p w14:paraId="0074C1C7"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t xml:space="preserve">Global structure used to manage the shared chunk cache through utilizing a </w:t>
      </w:r>
      <w:r>
        <w:rPr>
          <w:rFonts w:ascii="Courier New" w:eastAsia="Times New Roman" w:hAnsi="Courier New" w:cstheme="minorHAnsi"/>
          <w:sz w:val="20"/>
          <w:szCs w:val="20"/>
        </w:rPr>
        <w:tab/>
      </w:r>
    </w:p>
    <w:p w14:paraId="1A3A9B21"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UTHash</w:t>
      </w:r>
      <w:proofErr w:type="spellEnd"/>
      <w:r>
        <w:rPr>
          <w:rFonts w:ascii="Courier New" w:eastAsia="Times New Roman" w:hAnsi="Courier New" w:cstheme="minorHAnsi"/>
          <w:sz w:val="20"/>
          <w:szCs w:val="20"/>
        </w:rPr>
        <w:t>-based global hash table for establishing universal chunk lookups and</w:t>
      </w:r>
    </w:p>
    <w:p w14:paraId="555DFE6E"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maintains</w:t>
      </w:r>
      <w:proofErr w:type="gramEnd"/>
      <w:r>
        <w:rPr>
          <w:rFonts w:ascii="Courier New" w:eastAsia="Times New Roman" w:hAnsi="Courier New" w:cstheme="minorHAnsi"/>
          <w:sz w:val="20"/>
          <w:szCs w:val="20"/>
        </w:rPr>
        <w:t xml:space="preserve"> the linked list used to track the ordering of datasets available</w:t>
      </w:r>
    </w:p>
    <w:p w14:paraId="11F6A535"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in</w:t>
      </w:r>
      <w:proofErr w:type="gramEnd"/>
      <w:r>
        <w:rPr>
          <w:rFonts w:ascii="Courier New" w:eastAsia="Times New Roman" w:hAnsi="Courier New" w:cstheme="minorHAnsi"/>
          <w:sz w:val="20"/>
          <w:szCs w:val="20"/>
        </w:rPr>
        <w:t xml:space="preserve"> the SCC.</w:t>
      </w:r>
    </w:p>
    <w:p w14:paraId="3E2C98F4"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p>
    <w:p w14:paraId="4FF4930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Fields</w:t>
      </w:r>
    </w:p>
    <w:p w14:paraId="74B9F4FE"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w:t>
      </w:r>
      <w:r>
        <w:rPr>
          <w:rFonts w:ascii="Courier New" w:eastAsia="Times New Roman" w:hAnsi="Courier New" w:cstheme="minorHAnsi"/>
          <w:sz w:val="20"/>
          <w:szCs w:val="20"/>
        </w:rPr>
        <w:tab/>
      </w:r>
      <w:r>
        <w:rPr>
          <w:rFonts w:ascii="Courier New" w:eastAsia="Times New Roman" w:hAnsi="Courier New" w:cstheme="minorHAnsi"/>
          <w:sz w:val="20"/>
          <w:szCs w:val="20"/>
        </w:rPr>
        <w:br/>
        <w:t xml:space="preserve">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SCC_mem_max</w:t>
      </w:r>
      <w:proofErr w:type="spellEnd"/>
      <w:r>
        <w:rPr>
          <w:rFonts w:ascii="Courier New" w:eastAsia="Times New Roman" w:hAnsi="Courier New" w:cstheme="minorHAnsi"/>
          <w:sz w:val="20"/>
          <w:szCs w:val="20"/>
        </w:rPr>
        <w:t xml:space="preserve"> – Global SSC memory limit; user configurable</w:t>
      </w:r>
    </w:p>
    <w:p w14:paraId="13E203FA"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SCC_mem_min</w:t>
      </w:r>
      <w:proofErr w:type="spellEnd"/>
      <w:r>
        <w:rPr>
          <w:rFonts w:ascii="Courier New" w:eastAsia="Times New Roman" w:hAnsi="Courier New" w:cstheme="minorHAnsi"/>
          <w:sz w:val="20"/>
          <w:szCs w:val="20"/>
        </w:rPr>
        <w:t xml:space="preserve"> – Global SCC memory minimum; sum of the</w:t>
      </w:r>
    </w:p>
    <w:p w14:paraId="60BF480A"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min</w:t>
      </w:r>
      <w:proofErr w:type="gramEnd"/>
      <w:r>
        <w:rPr>
          <w:rFonts w:ascii="Courier New" w:eastAsia="Times New Roman" w:hAnsi="Courier New" w:cstheme="minorHAnsi"/>
          <w:sz w:val="20"/>
          <w:szCs w:val="20"/>
        </w:rPr>
        <w:t>_dset_size</w:t>
      </w:r>
      <w:proofErr w:type="spellEnd"/>
      <w:r>
        <w:rPr>
          <w:rFonts w:ascii="Courier New" w:eastAsia="Times New Roman" w:hAnsi="Courier New" w:cstheme="minorHAnsi"/>
          <w:sz w:val="20"/>
          <w:szCs w:val="20"/>
        </w:rPr>
        <w:t xml:space="preserve"> for each dataset currently loaded in the SCC</w:t>
      </w:r>
    </w:p>
    <w:p w14:paraId="253B86A5"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SCC_mem_usage</w:t>
      </w:r>
      <w:proofErr w:type="spellEnd"/>
      <w:r>
        <w:rPr>
          <w:rFonts w:ascii="Courier New" w:eastAsia="Times New Roman" w:hAnsi="Courier New" w:cstheme="minorHAnsi"/>
          <w:sz w:val="20"/>
          <w:szCs w:val="20"/>
        </w:rPr>
        <w:t xml:space="preserve"> – Current total SCC size (sum) across all datasets</w:t>
      </w:r>
    </w:p>
    <w:p w14:paraId="77A927B4"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with</w:t>
      </w:r>
      <w:proofErr w:type="gramEnd"/>
      <w:r>
        <w:rPr>
          <w:rFonts w:ascii="Courier New" w:eastAsia="Times New Roman" w:hAnsi="Courier New" w:cstheme="minorHAnsi"/>
          <w:sz w:val="20"/>
          <w:szCs w:val="20"/>
        </w:rPr>
        <w:t xml:space="preserve"> chunks in the cache; updated whenever a chunk is added or evicted</w:t>
      </w:r>
    </w:p>
    <w:p w14:paraId="2F651456"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SCC_active_size</w:t>
      </w:r>
      <w:proofErr w:type="spellEnd"/>
      <w:r>
        <w:rPr>
          <w:rFonts w:ascii="Courier New" w:eastAsia="Times New Roman" w:hAnsi="Courier New" w:cstheme="minorHAnsi"/>
          <w:sz w:val="20"/>
          <w:szCs w:val="20"/>
        </w:rPr>
        <w:t xml:space="preserve"> – Global size of the active data (if</w:t>
      </w:r>
    </w:p>
    <w:p w14:paraId="53C9E8F4"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w:t>
      </w:r>
      <w:proofErr w:type="spellStart"/>
      <w:r>
        <w:rPr>
          <w:rFonts w:ascii="Courier New" w:eastAsia="Times New Roman" w:hAnsi="Courier New" w:cstheme="minorHAnsi"/>
          <w:sz w:val="20"/>
          <w:szCs w:val="20"/>
        </w:rPr>
        <w:t>SCC_mem_usage</w:t>
      </w:r>
      <w:proofErr w:type="spellEnd"/>
      <w:r>
        <w:rPr>
          <w:rFonts w:ascii="Courier New" w:eastAsia="Times New Roman" w:hAnsi="Courier New" w:cstheme="minorHAnsi"/>
          <w:sz w:val="20"/>
          <w:szCs w:val="20"/>
        </w:rPr>
        <w:t>) – (</w:t>
      </w:r>
      <w:proofErr w:type="spellStart"/>
      <w:r>
        <w:rPr>
          <w:rFonts w:ascii="Courier New" w:eastAsia="Times New Roman" w:hAnsi="Courier New" w:cstheme="minorHAnsi"/>
          <w:sz w:val="20"/>
          <w:szCs w:val="20"/>
        </w:rPr>
        <w:t>SCC_mem_min</w:t>
      </w:r>
      <w:proofErr w:type="spellEnd"/>
      <w:r>
        <w:rPr>
          <w:rFonts w:ascii="Courier New" w:eastAsia="Times New Roman" w:hAnsi="Courier New" w:cstheme="minorHAnsi"/>
          <w:sz w:val="20"/>
          <w:szCs w:val="20"/>
        </w:rPr>
        <w:t xml:space="preserve">)) is positive); approximation of </w:t>
      </w:r>
    </w:p>
    <w:p w14:paraId="03FABDF3"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the</w:t>
      </w:r>
      <w:proofErr w:type="gramEnd"/>
      <w:r>
        <w:rPr>
          <w:rFonts w:ascii="Courier New" w:eastAsia="Times New Roman" w:hAnsi="Courier New" w:cstheme="minorHAnsi"/>
          <w:sz w:val="20"/>
          <w:szCs w:val="20"/>
        </w:rPr>
        <w:t xml:space="preserve"> current quantity of data that could be evicted under a</w:t>
      </w:r>
    </w:p>
    <w:p w14:paraId="4555B692"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traditional</w:t>
      </w:r>
      <w:proofErr w:type="gramEnd"/>
      <w:r>
        <w:rPr>
          <w:rFonts w:ascii="Courier New" w:eastAsia="Times New Roman" w:hAnsi="Courier New" w:cstheme="minorHAnsi"/>
          <w:sz w:val="20"/>
          <w:szCs w:val="20"/>
        </w:rPr>
        <w:t xml:space="preserve"> LRU process</w:t>
      </w:r>
    </w:p>
    <w:p w14:paraId="0449C7B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proofErr w:type="gramStart"/>
      <w:r>
        <w:rPr>
          <w:rFonts w:ascii="Courier New" w:eastAsia="Times New Roman" w:hAnsi="Courier New" w:cstheme="minorHAnsi"/>
          <w:sz w:val="20"/>
          <w:szCs w:val="20"/>
        </w:rPr>
        <w:t>size</w:t>
      </w:r>
      <w:proofErr w:type="gramEnd"/>
      <w:r>
        <w:rPr>
          <w:rFonts w:ascii="Courier New" w:eastAsia="Times New Roman" w:hAnsi="Courier New" w:cstheme="minorHAnsi"/>
          <w:sz w:val="20"/>
          <w:szCs w:val="20"/>
        </w:rPr>
        <w:t>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SCC_quiescent_size</w:t>
      </w:r>
      <w:proofErr w:type="spellEnd"/>
      <w:r>
        <w:rPr>
          <w:rFonts w:ascii="Courier New" w:eastAsia="Times New Roman" w:hAnsi="Courier New" w:cstheme="minorHAnsi"/>
          <w:sz w:val="20"/>
          <w:szCs w:val="20"/>
        </w:rPr>
        <w:t xml:space="preserve"> – Global size for the quiescent data (if</w:t>
      </w:r>
    </w:p>
    <w:p w14:paraId="773D818F"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t>((</w:t>
      </w:r>
      <w:proofErr w:type="spellStart"/>
      <w:r>
        <w:rPr>
          <w:rFonts w:ascii="Courier New" w:eastAsia="Times New Roman" w:hAnsi="Courier New" w:cstheme="minorHAnsi"/>
          <w:sz w:val="20"/>
          <w:szCs w:val="20"/>
        </w:rPr>
        <w:t>SCC_mem_usage</w:t>
      </w:r>
      <w:proofErr w:type="spellEnd"/>
      <w:r>
        <w:rPr>
          <w:rFonts w:ascii="Courier New" w:eastAsia="Times New Roman" w:hAnsi="Courier New" w:cstheme="minorHAnsi"/>
          <w:sz w:val="20"/>
          <w:szCs w:val="20"/>
        </w:rPr>
        <w:t>) –(</w:t>
      </w:r>
      <w:proofErr w:type="spellStart"/>
      <w:r>
        <w:rPr>
          <w:rFonts w:ascii="Courier New" w:eastAsia="Times New Roman" w:hAnsi="Courier New" w:cstheme="minorHAnsi"/>
          <w:sz w:val="20"/>
          <w:szCs w:val="20"/>
        </w:rPr>
        <w:t>SCC_mem_min</w:t>
      </w:r>
      <w:proofErr w:type="spellEnd"/>
      <w:r>
        <w:rPr>
          <w:rFonts w:ascii="Courier New" w:eastAsia="Times New Roman" w:hAnsi="Courier New" w:cstheme="minorHAnsi"/>
          <w:sz w:val="20"/>
          <w:szCs w:val="20"/>
        </w:rPr>
        <w:t>)) is non-positive, take the</w:t>
      </w:r>
    </w:p>
    <w:p w14:paraId="0DA03DE5"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absolute</w:t>
      </w:r>
      <w:proofErr w:type="gramEnd"/>
      <w:r>
        <w:rPr>
          <w:rFonts w:ascii="Courier New" w:eastAsia="Times New Roman" w:hAnsi="Courier New" w:cstheme="minorHAnsi"/>
          <w:sz w:val="20"/>
          <w:szCs w:val="20"/>
        </w:rPr>
        <w:t xml:space="preserve"> value)); reflects the approximate amount of data present in</w:t>
      </w:r>
    </w:p>
    <w:p w14:paraId="57731FB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the</w:t>
      </w:r>
      <w:proofErr w:type="gramEnd"/>
      <w:r>
        <w:rPr>
          <w:rFonts w:ascii="Courier New" w:eastAsia="Times New Roman" w:hAnsi="Courier New" w:cstheme="minorHAnsi"/>
          <w:sz w:val="20"/>
          <w:szCs w:val="20"/>
        </w:rPr>
        <w:t xml:space="preserve"> cache that is at or below the sum of the minimum dataset size of</w:t>
      </w:r>
    </w:p>
    <w:p w14:paraId="769522D8"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each</w:t>
      </w:r>
      <w:proofErr w:type="gramEnd"/>
      <w:r>
        <w:rPr>
          <w:rFonts w:ascii="Courier New" w:eastAsia="Times New Roman" w:hAnsi="Courier New" w:cstheme="minorHAnsi"/>
          <w:sz w:val="20"/>
          <w:szCs w:val="20"/>
        </w:rPr>
        <w:t xml:space="preserve"> loaded dataset)</w:t>
      </w:r>
    </w:p>
    <w:p w14:paraId="5266B779"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dataset_ll_head</w:t>
      </w:r>
      <w:proofErr w:type="spellEnd"/>
      <w:r>
        <w:rPr>
          <w:rFonts w:ascii="Courier New" w:eastAsia="Times New Roman" w:hAnsi="Courier New" w:cstheme="minorHAnsi"/>
          <w:sz w:val="20"/>
          <w:szCs w:val="20"/>
        </w:rPr>
        <w:t xml:space="preserve"> – Pointer to the head of the dataset linked lists,</w:t>
      </w:r>
    </w:p>
    <w:p w14:paraId="4999724D"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indicating</w:t>
      </w:r>
      <w:proofErr w:type="gramEnd"/>
      <w:r>
        <w:rPr>
          <w:rFonts w:ascii="Courier New" w:eastAsia="Times New Roman" w:hAnsi="Courier New" w:cstheme="minorHAnsi"/>
          <w:sz w:val="20"/>
          <w:szCs w:val="20"/>
        </w:rPr>
        <w:t xml:space="preserve"> the most recently accessed dataset</w:t>
      </w:r>
    </w:p>
    <w:p w14:paraId="1EC2C98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dataset_ll_tail</w:t>
      </w:r>
      <w:proofErr w:type="spellEnd"/>
      <w:r>
        <w:rPr>
          <w:rFonts w:ascii="Courier New" w:eastAsia="Times New Roman" w:hAnsi="Courier New" w:cstheme="minorHAnsi"/>
          <w:sz w:val="20"/>
          <w:szCs w:val="20"/>
        </w:rPr>
        <w:t xml:space="preserve"> – Pointer to the tail of the dataset linked lists,</w:t>
      </w:r>
    </w:p>
    <w:p w14:paraId="31BA9D9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indicating</w:t>
      </w:r>
      <w:proofErr w:type="gramEnd"/>
      <w:r>
        <w:rPr>
          <w:rFonts w:ascii="Courier New" w:eastAsia="Times New Roman" w:hAnsi="Courier New" w:cstheme="minorHAnsi"/>
          <w:sz w:val="20"/>
          <w:szCs w:val="20"/>
        </w:rPr>
        <w:t xml:space="preserve"> the least recently accessed dataset</w:t>
      </w:r>
    </w:p>
    <w:p w14:paraId="5F3D216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 </w:t>
      </w: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CacheEntry</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hash_table</w:t>
      </w:r>
      <w:proofErr w:type="spellEnd"/>
      <w:r>
        <w:rPr>
          <w:rFonts w:ascii="Courier New" w:eastAsia="Times New Roman" w:hAnsi="Courier New" w:cstheme="minorHAnsi"/>
          <w:sz w:val="20"/>
          <w:szCs w:val="20"/>
        </w:rPr>
        <w:t xml:space="preserve"> – Pointer to the head of the hash table data</w:t>
      </w:r>
    </w:p>
    <w:p w14:paraId="4737E51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 xml:space="preserve"> *</w:t>
      </w:r>
      <w:r>
        <w:rPr>
          <w:rFonts w:ascii="Courier New" w:eastAsia="Times New Roman" w:hAnsi="Courier New" w:cstheme="minorHAnsi"/>
          <w:sz w:val="20"/>
          <w:szCs w:val="20"/>
        </w:rPr>
        <w:tab/>
      </w:r>
      <w:r>
        <w:rPr>
          <w:rFonts w:ascii="Courier New" w:eastAsia="Times New Roman" w:hAnsi="Courier New" w:cstheme="minorHAnsi"/>
          <w:sz w:val="20"/>
          <w:szCs w:val="20"/>
        </w:rPr>
        <w:tab/>
      </w:r>
      <w:proofErr w:type="gramStart"/>
      <w:r>
        <w:rPr>
          <w:rFonts w:ascii="Courier New" w:eastAsia="Times New Roman" w:hAnsi="Courier New" w:cstheme="minorHAnsi"/>
          <w:sz w:val="20"/>
          <w:szCs w:val="20"/>
        </w:rPr>
        <w:t>structure</w:t>
      </w:r>
      <w:proofErr w:type="gramEnd"/>
      <w:r>
        <w:rPr>
          <w:rFonts w:ascii="Courier New" w:eastAsia="Times New Roman" w:hAnsi="Courier New" w:cstheme="minorHAnsi"/>
          <w:sz w:val="20"/>
          <w:szCs w:val="20"/>
        </w:rPr>
        <w:t xml:space="preserve"> for global chunk lookups</w:t>
      </w:r>
    </w:p>
    <w:p w14:paraId="465D117A" w14:textId="77777777" w:rsidR="00D95E60" w:rsidRDefault="00000000">
      <w:pPr>
        <w:spacing w:after="0"/>
        <w:rPr>
          <w:rFonts w:ascii="Courier New" w:hAnsi="Courier New"/>
          <w:sz w:val="20"/>
          <w:szCs w:val="20"/>
        </w:rPr>
      </w:pPr>
      <w:r>
        <w:rPr>
          <w:rFonts w:ascii="Courier New" w:hAnsi="Courier New"/>
          <w:sz w:val="20"/>
          <w:szCs w:val="20"/>
        </w:rPr>
        <w:t xml:space="preserve"> *</w:t>
      </w:r>
      <w:r>
        <w:rPr>
          <w:rFonts w:ascii="Courier New" w:hAnsi="Courier New"/>
          <w:sz w:val="20"/>
          <w:szCs w:val="20"/>
        </w:rPr>
        <w:tab/>
      </w:r>
    </w:p>
    <w:p w14:paraId="7B7458E6"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w:t>
      </w:r>
    </w:p>
    <w:p w14:paraId="398358C1" w14:textId="77777777" w:rsidR="00D95E60" w:rsidRDefault="00D95E60">
      <w:pPr>
        <w:spacing w:after="0"/>
        <w:rPr>
          <w:rFonts w:ascii="Courier New" w:eastAsia="Times New Roman" w:hAnsi="Courier New" w:cstheme="minorHAnsi"/>
          <w:sz w:val="20"/>
          <w:szCs w:val="20"/>
        </w:rPr>
      </w:pPr>
    </w:p>
    <w:p w14:paraId="7EF0BED9"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typedef struct </w:t>
      </w:r>
      <w:proofErr w:type="spellStart"/>
      <w:r>
        <w:rPr>
          <w:rFonts w:ascii="Courier New" w:eastAsia="Times New Roman" w:hAnsi="Courier New" w:cstheme="minorHAnsi"/>
          <w:sz w:val="20"/>
          <w:szCs w:val="20"/>
        </w:rPr>
        <w:t>GlobalSSC</w:t>
      </w:r>
      <w:proofErr w:type="spellEnd"/>
      <w:r>
        <w:rPr>
          <w:rFonts w:ascii="Courier New" w:eastAsia="Times New Roman" w:hAnsi="Courier New" w:cstheme="minorHAnsi"/>
          <w:sz w:val="20"/>
          <w:szCs w:val="20"/>
        </w:rPr>
        <w:t xml:space="preserve"> {</w:t>
      </w:r>
    </w:p>
    <w:p w14:paraId="74D689C2"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SCC_mem_max</w:t>
      </w:r>
      <w:proofErr w:type="spellEnd"/>
      <w:r>
        <w:rPr>
          <w:rFonts w:ascii="Courier New" w:eastAsia="Times New Roman" w:hAnsi="Courier New" w:cstheme="minorHAnsi"/>
          <w:sz w:val="20"/>
          <w:szCs w:val="20"/>
        </w:rPr>
        <w:t>;</w:t>
      </w:r>
    </w:p>
    <w:p w14:paraId="656FCC23"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SCC_mem_min</w:t>
      </w:r>
      <w:proofErr w:type="spellEnd"/>
      <w:r>
        <w:rPr>
          <w:rFonts w:ascii="Courier New" w:eastAsia="Times New Roman" w:hAnsi="Courier New" w:cstheme="minorHAnsi"/>
          <w:sz w:val="20"/>
          <w:szCs w:val="20"/>
        </w:rPr>
        <w:t>;</w:t>
      </w:r>
    </w:p>
    <w:p w14:paraId="0CF753E1"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SCC_mem_usage</w:t>
      </w:r>
      <w:proofErr w:type="spellEnd"/>
      <w:r>
        <w:rPr>
          <w:rFonts w:ascii="Courier New" w:eastAsia="Times New Roman" w:hAnsi="Courier New" w:cstheme="minorHAnsi"/>
          <w:sz w:val="20"/>
          <w:szCs w:val="20"/>
        </w:rPr>
        <w:t>;</w:t>
      </w:r>
    </w:p>
    <w:p w14:paraId="07598734"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SCC_active_size</w:t>
      </w:r>
      <w:proofErr w:type="spellEnd"/>
      <w:r>
        <w:rPr>
          <w:rFonts w:ascii="Courier New" w:eastAsia="Times New Roman" w:hAnsi="Courier New" w:cstheme="minorHAnsi"/>
          <w:sz w:val="20"/>
          <w:szCs w:val="20"/>
        </w:rPr>
        <w:t>;</w:t>
      </w:r>
    </w:p>
    <w:p w14:paraId="10A48CA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size_t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SCC_quiescent_size</w:t>
      </w:r>
      <w:proofErr w:type="spellEnd"/>
      <w:r>
        <w:rPr>
          <w:rFonts w:ascii="Courier New" w:eastAsia="Times New Roman" w:hAnsi="Courier New" w:cstheme="minorHAnsi"/>
          <w:sz w:val="20"/>
          <w:szCs w:val="20"/>
        </w:rPr>
        <w:t>;</w:t>
      </w:r>
    </w:p>
    <w:p w14:paraId="13B52722"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dset_ll_head</w:t>
      </w:r>
      <w:proofErr w:type="spellEnd"/>
      <w:r>
        <w:rPr>
          <w:rFonts w:ascii="Courier New" w:eastAsia="Times New Roman" w:hAnsi="Courier New" w:cstheme="minorHAnsi"/>
          <w:sz w:val="20"/>
          <w:szCs w:val="20"/>
        </w:rPr>
        <w:t>;</w:t>
      </w:r>
    </w:p>
    <w:p w14:paraId="27AB00DF"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DsetList</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dset_ll_tail</w:t>
      </w:r>
      <w:proofErr w:type="spellEnd"/>
      <w:r>
        <w:rPr>
          <w:rFonts w:ascii="Courier New" w:eastAsia="Times New Roman" w:hAnsi="Courier New" w:cstheme="minorHAnsi"/>
          <w:sz w:val="20"/>
          <w:szCs w:val="20"/>
        </w:rPr>
        <w:t>;</w:t>
      </w:r>
    </w:p>
    <w:p w14:paraId="664D235B" w14:textId="77777777" w:rsidR="00D95E60" w:rsidRDefault="00000000">
      <w:pPr>
        <w:spacing w:after="0"/>
        <w:rPr>
          <w:rFonts w:ascii="Courier New" w:eastAsia="Times New Roman" w:hAnsi="Courier New" w:cstheme="minorHAnsi"/>
          <w:sz w:val="20"/>
          <w:szCs w:val="20"/>
        </w:rPr>
      </w:pPr>
      <w:r>
        <w:rPr>
          <w:rFonts w:ascii="Courier New" w:eastAsia="Times New Roman" w:hAnsi="Courier New" w:cstheme="minorHAnsi"/>
          <w:sz w:val="20"/>
          <w:szCs w:val="20"/>
        </w:rPr>
        <w:tab/>
      </w:r>
      <w:proofErr w:type="spellStart"/>
      <w:r>
        <w:rPr>
          <w:rFonts w:ascii="Courier New" w:eastAsia="Times New Roman" w:hAnsi="Courier New" w:cstheme="minorHAnsi"/>
          <w:sz w:val="20"/>
          <w:szCs w:val="20"/>
        </w:rPr>
        <w:t>CacheEntry</w:t>
      </w:r>
      <w:proofErr w:type="spellEnd"/>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hash_table</w:t>
      </w:r>
      <w:proofErr w:type="spellEnd"/>
      <w:r>
        <w:rPr>
          <w:rFonts w:ascii="Courier New" w:eastAsia="Times New Roman" w:hAnsi="Courier New" w:cstheme="minorHAnsi"/>
          <w:sz w:val="20"/>
          <w:szCs w:val="20"/>
        </w:rPr>
        <w:t>;</w:t>
      </w:r>
    </w:p>
    <w:p w14:paraId="38524AAD" w14:textId="77777777" w:rsidR="00D95E60" w:rsidRDefault="00000000">
      <w:pPr>
        <w:spacing w:after="0"/>
        <w:rPr>
          <w:rFonts w:ascii="Courier New" w:hAnsi="Courier New"/>
          <w:sz w:val="20"/>
          <w:szCs w:val="20"/>
        </w:rPr>
      </w:pPr>
      <w:r>
        <w:rPr>
          <w:rFonts w:ascii="Courier New" w:eastAsia="Times New Roman" w:hAnsi="Courier New" w:cstheme="minorHAnsi"/>
          <w:sz w:val="20"/>
          <w:szCs w:val="20"/>
        </w:rPr>
        <w:t xml:space="preserve">} </w:t>
      </w:r>
      <w:proofErr w:type="spellStart"/>
      <w:r>
        <w:rPr>
          <w:rFonts w:ascii="Courier New" w:eastAsia="Times New Roman" w:hAnsi="Courier New" w:cstheme="minorHAnsi"/>
          <w:sz w:val="20"/>
          <w:szCs w:val="20"/>
        </w:rPr>
        <w:t>GlobalSSC</w:t>
      </w:r>
      <w:proofErr w:type="spellEnd"/>
      <w:r>
        <w:rPr>
          <w:rFonts w:ascii="Courier New" w:eastAsia="Times New Roman" w:hAnsi="Courier New" w:cstheme="minorHAnsi"/>
          <w:sz w:val="20"/>
          <w:szCs w:val="20"/>
        </w:rPr>
        <w:t>;</w:t>
      </w:r>
    </w:p>
    <w:p w14:paraId="4807A8E9" w14:textId="77777777" w:rsidR="00D95E60" w:rsidRDefault="00D95E60">
      <w:pPr>
        <w:rPr>
          <w:rFonts w:ascii="Arial" w:hAnsi="Arial"/>
        </w:rPr>
      </w:pPr>
    </w:p>
    <w:p w14:paraId="68E7D938" w14:textId="77777777" w:rsidR="00D95E60" w:rsidRDefault="00000000">
      <w:r>
        <w:lastRenderedPageBreak/>
        <w:t>Discussion:</w:t>
      </w:r>
    </w:p>
    <w:p w14:paraId="21852CBC" w14:textId="77777777" w:rsidR="00D95E60" w:rsidRDefault="00000000">
      <w:r>
        <w:t xml:space="preserve">In order to have a single, cohesive cache, for an HDF5 file, </w:t>
      </w:r>
      <w:proofErr w:type="spellStart"/>
      <w:r>
        <w:rPr>
          <w:rFonts w:ascii="Courier New" w:hAnsi="Courier New"/>
          <w:sz w:val="20"/>
          <w:szCs w:val="20"/>
        </w:rPr>
        <w:t>GlobalSCC</w:t>
      </w:r>
      <w:proofErr w:type="spellEnd"/>
      <w:r>
        <w:t xml:space="preserve"> serves as the top-level structure for this redesign. In particular, this structure contains the fields necessary for enforcing global memory limits, provides pointers to the head and tail of the linked list (LL) containing the </w:t>
      </w:r>
      <w:proofErr w:type="spellStart"/>
      <w:r>
        <w:rPr>
          <w:rFonts w:ascii="Courier New" w:hAnsi="Courier New"/>
          <w:sz w:val="20"/>
          <w:szCs w:val="20"/>
        </w:rPr>
        <w:t>DsetList</w:t>
      </w:r>
      <w:proofErr w:type="spellEnd"/>
      <w:r>
        <w:t xml:space="preserve"> structures, and is one of the central components necessary for coordinating eviction candidate selection. In terms of memory management, the maximum, minimum, and current memory usage constraints are each set or managed by this structure. In terms of the maximum amount of memory allocated for the cache across all datasets, </w:t>
      </w:r>
      <w:proofErr w:type="spellStart"/>
      <w:r>
        <w:rPr>
          <w:rFonts w:ascii="Courier New" w:hAnsi="Courier New"/>
          <w:sz w:val="20"/>
          <w:szCs w:val="20"/>
        </w:rPr>
        <w:t>SCC_mem_max</w:t>
      </w:r>
      <w:proofErr w:type="spellEnd"/>
      <w:r>
        <w:t xml:space="preserve"> reflects the maximum amount of memory available to the cache. This quantity will be user configurable, with a default value being derived from available system information</w:t>
      </w:r>
      <w:r>
        <w:rPr>
          <w:rStyle w:val="FootnoteReference"/>
        </w:rPr>
        <w:footnoteReference w:id="8"/>
      </w:r>
      <w:r>
        <w:t xml:space="preserve">. Likewise, the </w:t>
      </w:r>
      <w:proofErr w:type="spellStart"/>
      <w:r>
        <w:rPr>
          <w:rFonts w:ascii="Courier New" w:hAnsi="Courier New"/>
          <w:sz w:val="20"/>
          <w:szCs w:val="20"/>
        </w:rPr>
        <w:t>SCC_mem_min</w:t>
      </w:r>
      <w:proofErr w:type="spellEnd"/>
      <w:r>
        <w:t xml:space="preserve"> field is the sum of </w:t>
      </w:r>
      <w:proofErr w:type="spellStart"/>
      <w:r>
        <w:rPr>
          <w:rFonts w:ascii="Courier New" w:hAnsi="Courier New"/>
          <w:sz w:val="20"/>
          <w:szCs w:val="20"/>
        </w:rPr>
        <w:t>min_dataset_size</w:t>
      </w:r>
      <w:proofErr w:type="spellEnd"/>
      <w:r>
        <w:t xml:space="preserve"> from each dataset currently loaded in the cache. In making this value dynamic, other statistics can be leveraged to provide functionality that would otherwise be restrictive. Similarly, the </w:t>
      </w:r>
      <w:proofErr w:type="spellStart"/>
      <w:r>
        <w:rPr>
          <w:rFonts w:ascii="Courier New" w:hAnsi="Courier New"/>
          <w:sz w:val="20"/>
          <w:szCs w:val="20"/>
        </w:rPr>
        <w:t>SCC_mem_usage</w:t>
      </w:r>
      <w:proofErr w:type="spellEnd"/>
      <w:r>
        <w:t xml:space="preserve"> is the sum of the </w:t>
      </w:r>
      <w:proofErr w:type="spellStart"/>
      <w:r>
        <w:rPr>
          <w:rFonts w:ascii="Courier New" w:hAnsi="Courier New"/>
          <w:sz w:val="20"/>
          <w:szCs w:val="20"/>
        </w:rPr>
        <w:t>curr_dset_size</w:t>
      </w:r>
      <w:proofErr w:type="spellEnd"/>
      <w:r>
        <w:t xml:space="preserve"> for each dataset present in the cache. Any time a cache operation is done that involves I/O, this quantity will be updated to reflect any change done to a dataset in terms of the amount of data loaded. To accommodate some eviction strategies and provide useful statistics, the </w:t>
      </w:r>
      <w:proofErr w:type="spellStart"/>
      <w:r>
        <w:rPr>
          <w:rFonts w:ascii="Courier New" w:hAnsi="Courier New"/>
          <w:sz w:val="20"/>
          <w:szCs w:val="20"/>
        </w:rPr>
        <w:t>SCC_active_size</w:t>
      </w:r>
      <w:proofErr w:type="spellEnd"/>
      <w:r>
        <w:t xml:space="preserve"> and </w:t>
      </w:r>
      <w:proofErr w:type="spellStart"/>
      <w:r>
        <w:rPr>
          <w:rFonts w:ascii="Courier New" w:hAnsi="Courier New"/>
          <w:sz w:val="20"/>
          <w:szCs w:val="20"/>
        </w:rPr>
        <w:t>SCC_quiescent_size</w:t>
      </w:r>
      <w:proofErr w:type="spellEnd"/>
      <w:r>
        <w:t xml:space="preserve"> fields are set based on whether the difference of </w:t>
      </w:r>
      <w:proofErr w:type="spellStart"/>
      <w:r>
        <w:rPr>
          <w:rFonts w:ascii="Courier New" w:hAnsi="Courier New"/>
          <w:sz w:val="20"/>
          <w:szCs w:val="20"/>
        </w:rPr>
        <w:t>SCC_mem_usage</w:t>
      </w:r>
      <w:proofErr w:type="spellEnd"/>
      <w:r>
        <w:t xml:space="preserve"> and </w:t>
      </w:r>
      <w:proofErr w:type="spellStart"/>
      <w:r>
        <w:rPr>
          <w:rFonts w:ascii="Courier New" w:hAnsi="Courier New"/>
          <w:sz w:val="20"/>
          <w:szCs w:val="20"/>
        </w:rPr>
        <w:t>SCC_mem_min</w:t>
      </w:r>
      <w:proofErr w:type="spellEnd"/>
      <w:r>
        <w:t xml:space="preserve"> is positive or not. When this quantity is positive, it is set to the </w:t>
      </w:r>
      <w:proofErr w:type="spellStart"/>
      <w:r>
        <w:rPr>
          <w:rFonts w:ascii="Courier New" w:hAnsi="Courier New"/>
          <w:sz w:val="20"/>
          <w:szCs w:val="20"/>
        </w:rPr>
        <w:t>SCC_active_size</w:t>
      </w:r>
      <w:proofErr w:type="spellEnd"/>
      <w:r>
        <w:t>, which provides an approximation of the quantity of data, in bytes, which is likely to be available for eviction</w:t>
      </w:r>
      <w:r>
        <w:rPr>
          <w:rStyle w:val="FootnoteReference"/>
        </w:rPr>
        <w:footnoteReference w:id="9"/>
      </w:r>
      <w:r>
        <w:t xml:space="preserve">. Likewise, when the aforementioned computation is non-positive, the </w:t>
      </w:r>
      <w:proofErr w:type="spellStart"/>
      <w:r>
        <w:rPr>
          <w:rFonts w:ascii="Courier New" w:hAnsi="Courier New"/>
          <w:sz w:val="20"/>
          <w:szCs w:val="20"/>
        </w:rPr>
        <w:t>SCC_quiescent_size</w:t>
      </w:r>
      <w:proofErr w:type="spellEnd"/>
      <w:r>
        <w:t xml:space="preserve">, is set. This field represents the approximate amount of data, in bytes, present in the cache that is at or below the </w:t>
      </w:r>
      <w:proofErr w:type="spellStart"/>
      <w:r>
        <w:rPr>
          <w:rFonts w:ascii="Courier New" w:hAnsi="Courier New"/>
          <w:sz w:val="20"/>
          <w:szCs w:val="20"/>
        </w:rPr>
        <w:t>SCC_mem_min</w:t>
      </w:r>
      <w:proofErr w:type="spellEnd"/>
      <w:r>
        <w:t xml:space="preserve">. Next, pointers to the head and tail of the </w:t>
      </w:r>
      <w:proofErr w:type="spellStart"/>
      <w:r>
        <w:t>DsetList</w:t>
      </w:r>
      <w:proofErr w:type="spellEnd"/>
      <w:r>
        <w:t xml:space="preserve"> LL provides a mechanism for straight forward access to the datasets currently present within the cache. Finally, the </w:t>
      </w:r>
      <w:r>
        <w:rPr>
          <w:rFonts w:ascii="Courier New" w:hAnsi="Courier New"/>
          <w:sz w:val="20"/>
          <w:szCs w:val="20"/>
        </w:rPr>
        <w:t>*</w:t>
      </w:r>
      <w:proofErr w:type="spellStart"/>
      <w:r>
        <w:rPr>
          <w:rFonts w:ascii="Courier New" w:hAnsi="Courier New"/>
          <w:sz w:val="20"/>
          <w:szCs w:val="20"/>
        </w:rPr>
        <w:t>hash_table</w:t>
      </w:r>
      <w:proofErr w:type="spellEnd"/>
      <w:r>
        <w:t xml:space="preserve"> pointer provides a reference to the first entry in the hash table. This value will be </w:t>
      </w:r>
      <w:r>
        <w:rPr>
          <w:rFonts w:ascii="Courier New" w:hAnsi="Courier New"/>
          <w:sz w:val="20"/>
          <w:szCs w:val="20"/>
        </w:rPr>
        <w:t>NULL</w:t>
      </w:r>
      <w:r>
        <w:t xml:space="preserve"> when the hash table is empty, points to the first entry in the hash table, and only changes when the first element is added or removed.</w:t>
      </w:r>
    </w:p>
    <w:p w14:paraId="5D2728A9" w14:textId="77777777" w:rsidR="00D95E60" w:rsidRDefault="00000000">
      <w:pPr>
        <w:pStyle w:val="Heading2"/>
        <w:ind w:left="0" w:firstLine="0"/>
      </w:pPr>
      <w:r>
        <w:t>Placeholder Subsection Heading</w:t>
      </w:r>
    </w:p>
    <w:p w14:paraId="424FC1E6" w14:textId="77777777" w:rsidR="00D95E60" w:rsidRDefault="00000000">
      <w:pPr>
        <w:jc w:val="left"/>
        <w:rPr>
          <w:rFonts w:eastAsia="Times New Roman" w:cstheme="minorHAnsi"/>
          <w:szCs w:val="24"/>
        </w:rPr>
      </w:pPr>
      <w:r>
        <w:rPr>
          <w:rFonts w:eastAsia="Times New Roman" w:cstheme="minorHAnsi"/>
          <w:szCs w:val="24"/>
        </w:rPr>
        <w:t>What else?</w:t>
      </w:r>
    </w:p>
    <w:p w14:paraId="08CE5A9E" w14:textId="77777777" w:rsidR="00D95E60" w:rsidRDefault="00000000">
      <w:pPr>
        <w:pStyle w:val="Heading1"/>
      </w:pPr>
      <w:r>
        <w:t>Theory of Operations</w:t>
      </w:r>
    </w:p>
    <w:p w14:paraId="6F770C81" w14:textId="77777777" w:rsidR="00D95E60" w:rsidRDefault="00000000">
      <w:pPr>
        <w:spacing w:before="240" w:after="240"/>
        <w:rPr>
          <w:rFonts w:eastAsia="Times New Roman" w:cstheme="minorHAnsi"/>
          <w:szCs w:val="24"/>
        </w:rPr>
      </w:pPr>
      <w:r>
        <w:rPr>
          <w:rFonts w:eastAsia="Times New Roman" w:cstheme="minorHAnsi"/>
          <w:szCs w:val="24"/>
        </w:rPr>
        <w:t xml:space="preserve">This section provides a conceptual overview of the five primary situations that will invoke or involve the cache; when a file is opened, writing to a file, reading from a file, the flushing the cache, and what occurs when a file is closed. Where appropriate, dataset-specific interactions will be discussed. While </w:t>
      </w:r>
      <w:r>
        <w:rPr>
          <w:rFonts w:eastAsia="Times New Roman" w:cstheme="minorHAnsi"/>
          <w:szCs w:val="24"/>
        </w:rPr>
        <w:lastRenderedPageBreak/>
        <w:t>the SCC will ultimately support vector operations</w:t>
      </w:r>
      <w:r>
        <w:rPr>
          <w:rStyle w:val="FootnoteReference"/>
          <w:rFonts w:eastAsia="Times New Roman" w:cstheme="minorHAnsi"/>
          <w:szCs w:val="24"/>
        </w:rPr>
        <w:footnoteReference w:id="10"/>
      </w:r>
      <w:r>
        <w:rPr>
          <w:rFonts w:eastAsia="Times New Roman" w:cstheme="minorHAnsi"/>
          <w:szCs w:val="24"/>
        </w:rPr>
        <w:t>, this section will describe the operations as if each chunk is processed as a single request.</w:t>
      </w:r>
    </w:p>
    <w:p w14:paraId="44E6F5DD" w14:textId="77777777" w:rsidR="00D95E60" w:rsidRDefault="00000000">
      <w:pPr>
        <w:pStyle w:val="Heading2"/>
      </w:pPr>
      <w:r>
        <w:t>File Open</w:t>
      </w:r>
    </w:p>
    <w:p w14:paraId="6B72EE5F" w14:textId="77777777" w:rsidR="00D95E60" w:rsidRDefault="00000000">
      <w:r>
        <w:t xml:space="preserve">At the time an HDF5 file is opened, </w:t>
      </w:r>
      <w:r>
        <w:rPr>
          <w:rFonts w:ascii="Courier New" w:hAnsi="Courier New"/>
          <w:sz w:val="20"/>
          <w:szCs w:val="20"/>
        </w:rPr>
        <w:t>H5SC_</w:t>
      </w:r>
      <w:proofErr w:type="gramStart"/>
      <w:r>
        <w:rPr>
          <w:rFonts w:ascii="Courier New" w:hAnsi="Courier New"/>
          <w:sz w:val="20"/>
          <w:szCs w:val="20"/>
        </w:rPr>
        <w:t>create(</w:t>
      </w:r>
      <w:proofErr w:type="gramEnd"/>
      <w:r>
        <w:rPr>
          <w:rFonts w:ascii="Courier New" w:hAnsi="Courier New"/>
          <w:sz w:val="20"/>
          <w:szCs w:val="20"/>
        </w:rPr>
        <w:t>)</w:t>
      </w:r>
      <w:r>
        <w:t xml:space="preserve"> will be called to create a new, empty SCC which support the SCC</w:t>
      </w:r>
      <w:r>
        <w:rPr>
          <w:rStyle w:val="FootnoteReference"/>
        </w:rPr>
        <w:footnoteReference w:id="11"/>
      </w:r>
      <w:r>
        <w:t>, the following actions will be taken:</w:t>
      </w:r>
    </w:p>
    <w:p w14:paraId="436FDBB3" w14:textId="77777777" w:rsidR="00D95E60" w:rsidRDefault="00000000">
      <w:pPr>
        <w:numPr>
          <w:ilvl w:val="0"/>
          <w:numId w:val="8"/>
        </w:numPr>
      </w:pPr>
      <w:r>
        <w:t>The user configurable parameters for the SCC will be read from publicly available configuration struct</w:t>
      </w:r>
    </w:p>
    <w:p w14:paraId="354C38F2" w14:textId="77777777" w:rsidR="00D95E60" w:rsidRDefault="00000000">
      <w:pPr>
        <w:numPr>
          <w:ilvl w:val="0"/>
          <w:numId w:val="8"/>
        </w:numPr>
      </w:pPr>
      <w:r>
        <w:t xml:space="preserve">The SCC is initialized, starting with the creation of the </w:t>
      </w:r>
      <w:proofErr w:type="spellStart"/>
      <w:r>
        <w:rPr>
          <w:rFonts w:ascii="Courier New" w:hAnsi="Courier New"/>
          <w:sz w:val="20"/>
          <w:szCs w:val="20"/>
        </w:rPr>
        <w:t>GlobalSCC</w:t>
      </w:r>
      <w:proofErr w:type="spellEnd"/>
      <w:r>
        <w:t xml:space="preserve"> using parameters from the configuration struct or using default values</w:t>
      </w:r>
    </w:p>
    <w:p w14:paraId="48316A5D" w14:textId="77777777" w:rsidR="00D95E60" w:rsidRDefault="00000000">
      <w:pPr>
        <w:numPr>
          <w:ilvl w:val="1"/>
          <w:numId w:val="8"/>
        </w:numPr>
      </w:pPr>
      <w:r>
        <w:t xml:space="preserve">The </w:t>
      </w:r>
      <w:proofErr w:type="spellStart"/>
      <w:r>
        <w:rPr>
          <w:rFonts w:ascii="Courier New" w:hAnsi="Courier New"/>
          <w:sz w:val="20"/>
          <w:szCs w:val="20"/>
        </w:rPr>
        <w:t>SCC_</w:t>
      </w:r>
      <w:r>
        <w:rPr>
          <w:rFonts w:ascii="Courier New" w:hAnsi="Courier New"/>
        </w:rPr>
        <w:t>mem_max</w:t>
      </w:r>
      <w:proofErr w:type="spellEnd"/>
      <w:r>
        <w:t xml:space="preserve"> field is set based on the public configuration struct</w:t>
      </w:r>
    </w:p>
    <w:p w14:paraId="2ACA5272" w14:textId="77777777" w:rsidR="00D95E60" w:rsidRDefault="00000000">
      <w:pPr>
        <w:numPr>
          <w:ilvl w:val="1"/>
          <w:numId w:val="8"/>
        </w:numPr>
      </w:pPr>
      <w:r>
        <w:rPr>
          <w:rFonts w:ascii="Courier New" w:hAnsi="Courier New"/>
          <w:sz w:val="20"/>
          <w:szCs w:val="20"/>
        </w:rPr>
        <w:t>*</w:t>
      </w:r>
      <w:proofErr w:type="spellStart"/>
      <w:proofErr w:type="gramStart"/>
      <w:r>
        <w:rPr>
          <w:rFonts w:ascii="Courier New" w:hAnsi="Courier New"/>
          <w:sz w:val="20"/>
          <w:szCs w:val="20"/>
        </w:rPr>
        <w:t>dset</w:t>
      </w:r>
      <w:proofErr w:type="gramEnd"/>
      <w:r>
        <w:rPr>
          <w:rFonts w:ascii="Courier New" w:hAnsi="Courier New"/>
          <w:sz w:val="20"/>
          <w:szCs w:val="20"/>
        </w:rPr>
        <w:t>_list_ll_head</w:t>
      </w:r>
      <w:proofErr w:type="spellEnd"/>
      <w:r>
        <w:t xml:space="preserve"> and *</w:t>
      </w:r>
      <w:proofErr w:type="spellStart"/>
      <w:r>
        <w:rPr>
          <w:rFonts w:ascii="Courier New" w:hAnsi="Courier New"/>
          <w:sz w:val="20"/>
          <w:szCs w:val="20"/>
        </w:rPr>
        <w:t>dset_list_ll_tail</w:t>
      </w:r>
      <w:proofErr w:type="spellEnd"/>
      <w:r>
        <w:t xml:space="preserve"> are set to </w:t>
      </w:r>
      <w:r>
        <w:rPr>
          <w:rFonts w:ascii="Courier New" w:hAnsi="Courier New"/>
          <w:sz w:val="20"/>
          <w:szCs w:val="20"/>
        </w:rPr>
        <w:t>NULL</w:t>
      </w:r>
      <w:r>
        <w:t xml:space="preserve"> by default</w:t>
      </w:r>
    </w:p>
    <w:p w14:paraId="2EC99F08" w14:textId="77777777" w:rsidR="00D95E60" w:rsidRDefault="00000000">
      <w:pPr>
        <w:numPr>
          <w:ilvl w:val="1"/>
          <w:numId w:val="8"/>
        </w:numPr>
      </w:pPr>
      <w:r>
        <w:t>The hash table head (</w:t>
      </w:r>
      <w:proofErr w:type="spellStart"/>
      <w:r>
        <w:rPr>
          <w:rFonts w:ascii="Courier New" w:hAnsi="Courier New"/>
          <w:sz w:val="20"/>
          <w:szCs w:val="20"/>
        </w:rPr>
        <w:t>CacheEntry</w:t>
      </w:r>
      <w:proofErr w:type="spellEnd"/>
      <w:r>
        <w:rPr>
          <w:rFonts w:ascii="Courier New" w:hAnsi="Courier New"/>
          <w:sz w:val="20"/>
          <w:szCs w:val="20"/>
        </w:rPr>
        <w:t xml:space="preserve"> *</w:t>
      </w:r>
      <w:proofErr w:type="spellStart"/>
      <w:r>
        <w:rPr>
          <w:rFonts w:ascii="Courier New" w:hAnsi="Courier New"/>
          <w:sz w:val="20"/>
          <w:szCs w:val="20"/>
        </w:rPr>
        <w:t>hash_table</w:t>
      </w:r>
      <w:proofErr w:type="spellEnd"/>
      <w:r>
        <w:t xml:space="preserve">) is set to </w:t>
      </w:r>
      <w:r>
        <w:rPr>
          <w:rFonts w:ascii="Courier New" w:hAnsi="Courier New"/>
          <w:sz w:val="20"/>
          <w:szCs w:val="20"/>
        </w:rPr>
        <w:t>NULL</w:t>
      </w:r>
      <w:r>
        <w:t xml:space="preserve"> by default</w:t>
      </w:r>
    </w:p>
    <w:p w14:paraId="07E6B18E" w14:textId="77777777" w:rsidR="00D95E60" w:rsidRDefault="00000000">
      <w:pPr>
        <w:numPr>
          <w:ilvl w:val="0"/>
          <w:numId w:val="8"/>
        </w:numPr>
      </w:pPr>
      <w:r>
        <w:t>Once a dataset is created or loaded for this file, the other relevant fields will be updated accordingly</w:t>
      </w:r>
    </w:p>
    <w:p w14:paraId="3836382D" w14:textId="77777777" w:rsidR="00D95E60" w:rsidRDefault="00D95E60"/>
    <w:p w14:paraId="1315FAE8" w14:textId="77777777" w:rsidR="00D95E60" w:rsidRDefault="00000000">
      <w:pPr>
        <w:pStyle w:val="Heading2"/>
      </w:pPr>
      <w:r>
        <w:t>Write To Cache</w:t>
      </w:r>
    </w:p>
    <w:p w14:paraId="4D47409E" w14:textId="77777777" w:rsidR="00D95E60" w:rsidRDefault="00000000">
      <w:pPr>
        <w:spacing w:before="240" w:after="240"/>
        <w:rPr>
          <w:rFonts w:eastAsia="Times New Roman" w:cstheme="minorHAnsi"/>
          <w:szCs w:val="24"/>
        </w:rPr>
      </w:pPr>
      <w:r>
        <w:rPr>
          <w:rFonts w:eastAsia="Times New Roman" w:cstheme="minorHAnsi"/>
          <w:szCs w:val="24"/>
        </w:rPr>
        <w:t xml:space="preserve">When writing data through the SCC from an in-memory data buffer to an HDF5 file, </w:t>
      </w:r>
      <w:r>
        <w:rPr>
          <w:rFonts w:ascii="Courier New" w:eastAsia="Times New Roman" w:hAnsi="Courier New" w:cstheme="minorHAnsi"/>
          <w:sz w:val="20"/>
          <w:szCs w:val="20"/>
        </w:rPr>
        <w:t>H5SC_</w:t>
      </w:r>
      <w:proofErr w:type="gramStart"/>
      <w:r>
        <w:rPr>
          <w:rFonts w:ascii="Courier New" w:eastAsia="Times New Roman" w:hAnsi="Courier New" w:cstheme="minorHAnsi"/>
          <w:sz w:val="20"/>
          <w:szCs w:val="20"/>
        </w:rPr>
        <w:t>write(</w:t>
      </w:r>
      <w:proofErr w:type="gramEnd"/>
      <w:r>
        <w:rPr>
          <w:rFonts w:ascii="Courier New" w:eastAsia="Times New Roman" w:hAnsi="Courier New" w:cstheme="minorHAnsi"/>
          <w:sz w:val="20"/>
          <w:szCs w:val="20"/>
        </w:rPr>
        <w:t>)</w:t>
      </w:r>
      <w:r>
        <w:rPr>
          <w:rFonts w:eastAsia="Times New Roman" w:cstheme="minorHAnsi"/>
          <w:szCs w:val="24"/>
        </w:rPr>
        <w:t xml:space="preserve"> is used</w:t>
      </w:r>
      <w:r>
        <w:rPr>
          <w:rStyle w:val="FootnoteReference"/>
          <w:rFonts w:eastAsia="Times New Roman" w:cstheme="minorHAnsi"/>
          <w:szCs w:val="24"/>
        </w:rPr>
        <w:footnoteReference w:id="12"/>
      </w:r>
      <w:r>
        <w:rPr>
          <w:rFonts w:eastAsia="Times New Roman" w:cstheme="minorHAnsi"/>
          <w:szCs w:val="24"/>
        </w:rPr>
        <w:t>. When a dataset supports the SCC, the following actions will be taken with respect to the chunks being cached</w:t>
      </w:r>
      <w:r>
        <w:rPr>
          <w:rStyle w:val="FootnoteReference"/>
          <w:rFonts w:eastAsia="Times New Roman" w:cstheme="minorHAnsi"/>
          <w:szCs w:val="24"/>
        </w:rPr>
        <w:footnoteReference w:id="13"/>
      </w:r>
      <w:r>
        <w:rPr>
          <w:rFonts w:eastAsia="Times New Roman" w:cstheme="minorHAnsi"/>
          <w:szCs w:val="24"/>
        </w:rPr>
        <w:t>:</w:t>
      </w:r>
    </w:p>
    <w:p w14:paraId="5AB903A7" w14:textId="77777777" w:rsidR="00D95E60" w:rsidRDefault="00000000">
      <w:pPr>
        <w:numPr>
          <w:ilvl w:val="0"/>
          <w:numId w:val="9"/>
        </w:numPr>
        <w:spacing w:before="240" w:after="240"/>
        <w:rPr>
          <w:rFonts w:eastAsia="Times New Roman" w:cstheme="minorHAnsi"/>
          <w:szCs w:val="24"/>
        </w:rPr>
      </w:pPr>
      <w:r>
        <w:rPr>
          <w:rFonts w:eastAsia="Times New Roman" w:cstheme="minorHAnsi"/>
          <w:szCs w:val="24"/>
        </w:rPr>
        <w:t>First, the write request is passed to the SCC</w:t>
      </w:r>
    </w:p>
    <w:p w14:paraId="06CDF111" w14:textId="77777777" w:rsidR="00D95E60" w:rsidRDefault="00000000">
      <w:pPr>
        <w:numPr>
          <w:ilvl w:val="0"/>
          <w:numId w:val="9"/>
        </w:numPr>
        <w:spacing w:before="240" w:after="240"/>
        <w:rPr>
          <w:rFonts w:eastAsia="Times New Roman" w:cstheme="minorHAnsi"/>
          <w:szCs w:val="24"/>
        </w:rPr>
      </w:pPr>
      <w:r>
        <w:rPr>
          <w:rFonts w:eastAsia="Times New Roman" w:cstheme="minorHAnsi"/>
          <w:szCs w:val="24"/>
        </w:rPr>
        <w:t>The size of the request is calculated</w:t>
      </w:r>
    </w:p>
    <w:p w14:paraId="25A5D306"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If the request will fit in the available memory, proceed without conducting eviction candidate selection</w:t>
      </w:r>
    </w:p>
    <w:p w14:paraId="659D4958"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If not, proceed to eviction candidate selection</w:t>
      </w:r>
      <w:r>
        <w:rPr>
          <w:rStyle w:val="FootnoteReference"/>
          <w:rFonts w:eastAsia="Times New Roman" w:cstheme="minorHAnsi"/>
          <w:szCs w:val="24"/>
        </w:rPr>
        <w:footnoteReference w:id="14"/>
      </w:r>
    </w:p>
    <w:p w14:paraId="34485419" w14:textId="77777777" w:rsidR="00D95E60" w:rsidRDefault="00000000">
      <w:pPr>
        <w:numPr>
          <w:ilvl w:val="0"/>
          <w:numId w:val="9"/>
        </w:numPr>
        <w:spacing w:before="240" w:after="240"/>
        <w:rPr>
          <w:rFonts w:eastAsia="Times New Roman" w:cstheme="minorHAnsi"/>
          <w:szCs w:val="24"/>
        </w:rPr>
      </w:pPr>
      <w:r>
        <w:rPr>
          <w:rFonts w:eastAsia="Times New Roman" w:cstheme="minorHAnsi"/>
          <w:szCs w:val="24"/>
        </w:rPr>
        <w:lastRenderedPageBreak/>
        <w:t xml:space="preserve">For each chunk in the cache write request, the associated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is computed</w:t>
      </w:r>
    </w:p>
    <w:p w14:paraId="55CF1667" w14:textId="77777777" w:rsidR="00D95E60" w:rsidRDefault="00000000">
      <w:pPr>
        <w:numPr>
          <w:ilvl w:val="0"/>
          <w:numId w:val="9"/>
        </w:numPr>
        <w:spacing w:before="240" w:after="240"/>
        <w:rPr>
          <w:rFonts w:eastAsia="Times New Roman" w:cstheme="minorHAnsi"/>
          <w:szCs w:val="24"/>
        </w:rPr>
      </w:pPr>
      <w:r>
        <w:rPr>
          <w:rFonts w:eastAsia="Times New Roman" w:cstheme="minorHAnsi"/>
          <w:szCs w:val="24"/>
        </w:rPr>
        <w:t xml:space="preserve">The hash table is queried for each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in the I/O request</w:t>
      </w:r>
    </w:p>
    <w:p w14:paraId="049B46A9"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 xml:space="preserve">If a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lookup results in a cache miss, a new </w:t>
      </w:r>
      <w:proofErr w:type="spellStart"/>
      <w:r>
        <w:rPr>
          <w:rFonts w:eastAsia="Times New Roman" w:cstheme="minorHAnsi"/>
          <w:szCs w:val="24"/>
        </w:rPr>
        <w:t>CachedChunk</w:t>
      </w:r>
      <w:proofErr w:type="spellEnd"/>
      <w:r>
        <w:rPr>
          <w:rFonts w:eastAsia="Times New Roman" w:cstheme="minorHAnsi"/>
          <w:szCs w:val="24"/>
        </w:rPr>
        <w:t xml:space="preserve"> instance will be created for that chunk. Additionally, the chunk buffer will need to be converted into the in-cache memory buffer format</w:t>
      </w:r>
    </w:p>
    <w:p w14:paraId="53F281AF"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If not, a cache hit occurs, indicating that the chunk already exists within the cache</w:t>
      </w:r>
    </w:p>
    <w:p w14:paraId="1965EA92" w14:textId="77777777" w:rsidR="00D95E60" w:rsidRDefault="00000000">
      <w:pPr>
        <w:numPr>
          <w:ilvl w:val="0"/>
          <w:numId w:val="9"/>
        </w:numPr>
        <w:spacing w:before="240" w:after="240"/>
        <w:rPr>
          <w:rFonts w:eastAsia="Times New Roman" w:cstheme="minorHAnsi"/>
          <w:szCs w:val="24"/>
        </w:rPr>
      </w:pPr>
      <w:r>
        <w:rPr>
          <w:rFonts w:eastAsia="Times New Roman" w:cstheme="minorHAnsi"/>
          <w:szCs w:val="24"/>
        </w:rPr>
        <w:t xml:space="preserve">For each newly created </w:t>
      </w:r>
      <w:proofErr w:type="spellStart"/>
      <w:r>
        <w:rPr>
          <w:rFonts w:ascii="Courier New" w:eastAsia="Times New Roman" w:hAnsi="Courier New" w:cstheme="minorHAnsi"/>
          <w:sz w:val="20"/>
          <w:szCs w:val="20"/>
        </w:rPr>
        <w:t>CachedChunk</w:t>
      </w:r>
      <w:proofErr w:type="spellEnd"/>
      <w:r>
        <w:rPr>
          <w:rFonts w:eastAsia="Times New Roman" w:cstheme="minorHAnsi"/>
          <w:szCs w:val="24"/>
        </w:rPr>
        <w:t>, the dataset ID is checked, and if necessary</w:t>
      </w:r>
      <w:r>
        <w:rPr>
          <w:rStyle w:val="FootnoteReference"/>
          <w:rFonts w:eastAsia="Times New Roman" w:cstheme="minorHAnsi"/>
          <w:szCs w:val="24"/>
        </w:rPr>
        <w:footnoteReference w:id="15"/>
      </w:r>
      <w:r>
        <w:rPr>
          <w:rFonts w:eastAsia="Times New Roman" w:cstheme="minorHAnsi"/>
          <w:szCs w:val="24"/>
        </w:rPr>
        <w:t xml:space="preserve">, an instance of </w:t>
      </w:r>
      <w:proofErr w:type="spellStart"/>
      <w:r>
        <w:rPr>
          <w:rFonts w:eastAsia="Times New Roman" w:cstheme="minorHAnsi"/>
          <w:szCs w:val="24"/>
        </w:rPr>
        <w:t>DsetList</w:t>
      </w:r>
      <w:proofErr w:type="spellEnd"/>
      <w:r>
        <w:rPr>
          <w:rFonts w:eastAsia="Times New Roman" w:cstheme="minorHAnsi"/>
          <w:szCs w:val="24"/>
        </w:rPr>
        <w:t xml:space="preserve"> is created</w:t>
      </w:r>
    </w:p>
    <w:p w14:paraId="60FE4EA1"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 xml:space="preserve">For each chunk, the data buffer will be converted to the in-cache format with the appropriate buffer pointer being added to the </w:t>
      </w:r>
      <w:r>
        <w:rPr>
          <w:rFonts w:ascii="Courier New" w:eastAsia="Times New Roman" w:hAnsi="Courier New" w:cstheme="minorHAnsi"/>
          <w:sz w:val="20"/>
          <w:szCs w:val="20"/>
        </w:rPr>
        <w:t>*</w:t>
      </w:r>
      <w:proofErr w:type="spellStart"/>
      <w:r>
        <w:rPr>
          <w:rFonts w:ascii="Courier New" w:eastAsia="Times New Roman" w:hAnsi="Courier New" w:cstheme="minorHAnsi"/>
          <w:sz w:val="20"/>
          <w:szCs w:val="20"/>
        </w:rPr>
        <w:t>cached_chunk_buf</w:t>
      </w:r>
      <w:proofErr w:type="spellEnd"/>
      <w:r>
        <w:rPr>
          <w:rFonts w:ascii="Courier New" w:eastAsia="Times New Roman" w:hAnsi="Courier New" w:cstheme="minorHAnsi"/>
          <w:sz w:val="20"/>
          <w:szCs w:val="20"/>
        </w:rPr>
        <w:t xml:space="preserve"> </w:t>
      </w:r>
      <w:r>
        <w:rPr>
          <w:rFonts w:eastAsia="Times New Roman" w:cstheme="minorHAnsi"/>
          <w:szCs w:val="24"/>
        </w:rPr>
        <w:t xml:space="preserve">field of the appropriate </w:t>
      </w:r>
      <w:proofErr w:type="spellStart"/>
      <w:r>
        <w:rPr>
          <w:rFonts w:ascii="Courier New" w:eastAsia="Times New Roman" w:hAnsi="Courier New" w:cstheme="minorHAnsi"/>
          <w:sz w:val="20"/>
          <w:szCs w:val="20"/>
        </w:rPr>
        <w:t>CachedChunk</w:t>
      </w:r>
      <w:proofErr w:type="spellEnd"/>
      <w:r>
        <w:rPr>
          <w:rFonts w:eastAsia="Times New Roman" w:cstheme="minorHAnsi"/>
          <w:szCs w:val="24"/>
        </w:rPr>
        <w:t xml:space="preserve"> struct</w:t>
      </w:r>
    </w:p>
    <w:p w14:paraId="171B4DEF"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 xml:space="preserve">After a chunk is added to a </w:t>
      </w:r>
      <w:proofErr w:type="spellStart"/>
      <w:r>
        <w:rPr>
          <w:rFonts w:ascii="Courier New" w:eastAsia="Times New Roman" w:hAnsi="Courier New" w:cstheme="minorHAnsi"/>
          <w:sz w:val="20"/>
          <w:szCs w:val="20"/>
        </w:rPr>
        <w:t>DsetList</w:t>
      </w:r>
      <w:proofErr w:type="spellEnd"/>
      <w:r>
        <w:rPr>
          <w:rFonts w:eastAsia="Times New Roman" w:cstheme="minorHAnsi"/>
          <w:szCs w:val="24"/>
        </w:rPr>
        <w:t xml:space="preserve">, the pointer to that dataset-focused structure is updated as the </w:t>
      </w:r>
      <w:r>
        <w:rPr>
          <w:rFonts w:ascii="Courier New" w:eastAsia="Times New Roman" w:hAnsi="Courier New" w:cstheme="minorHAnsi"/>
          <w:sz w:val="20"/>
          <w:szCs w:val="20"/>
        </w:rPr>
        <w:t>*</w:t>
      </w:r>
      <w:proofErr w:type="spellStart"/>
      <w:r>
        <w:rPr>
          <w:rFonts w:ascii="Courier New" w:eastAsia="Times New Roman" w:hAnsi="Courier New" w:cstheme="minorHAnsi"/>
          <w:sz w:val="20"/>
          <w:szCs w:val="20"/>
        </w:rPr>
        <w:t>dset_ll_head</w:t>
      </w:r>
      <w:proofErr w:type="spellEnd"/>
      <w:r>
        <w:rPr>
          <w:rFonts w:eastAsia="Times New Roman" w:cstheme="minorHAnsi"/>
          <w:szCs w:val="24"/>
        </w:rPr>
        <w:t>, with the other LL pointers being updated as necessary</w:t>
      </w:r>
    </w:p>
    <w:p w14:paraId="0D897C54" w14:textId="77777777" w:rsidR="00D95E60" w:rsidRDefault="00000000">
      <w:pPr>
        <w:numPr>
          <w:ilvl w:val="1"/>
          <w:numId w:val="9"/>
        </w:numPr>
        <w:spacing w:before="240" w:after="240"/>
        <w:rPr>
          <w:rFonts w:eastAsia="Times New Roman" w:cstheme="minorHAnsi"/>
          <w:szCs w:val="24"/>
        </w:rPr>
      </w:pPr>
      <w:r>
        <w:rPr>
          <w:rFonts w:eastAsia="Times New Roman" w:cstheme="minorHAnsi"/>
          <w:szCs w:val="24"/>
        </w:rPr>
        <w:t xml:space="preserve">The dataset configuration information is set and checked whenever a chunk is added or removed from the associated </w:t>
      </w:r>
      <w:proofErr w:type="spellStart"/>
      <w:r>
        <w:rPr>
          <w:rFonts w:ascii="Courier New" w:eastAsia="Times New Roman" w:hAnsi="Courier New" w:cstheme="minorHAnsi"/>
          <w:sz w:val="20"/>
          <w:szCs w:val="20"/>
        </w:rPr>
        <w:t>DsetList</w:t>
      </w:r>
      <w:proofErr w:type="spellEnd"/>
    </w:p>
    <w:p w14:paraId="6E736653" w14:textId="77777777" w:rsidR="00D95E60" w:rsidRDefault="00000000">
      <w:pPr>
        <w:numPr>
          <w:ilvl w:val="0"/>
          <w:numId w:val="9"/>
        </w:numPr>
        <w:spacing w:before="240" w:after="240"/>
        <w:rPr>
          <w:rFonts w:eastAsia="Times New Roman" w:cstheme="minorHAnsi"/>
          <w:szCs w:val="24"/>
        </w:rPr>
      </w:pPr>
      <w:r>
        <w:rPr>
          <w:rFonts w:eastAsia="Times New Roman" w:cstheme="minorHAnsi"/>
          <w:szCs w:val="24"/>
        </w:rPr>
        <w:t>After all chunks have been added to the cache, I/O request(s) will be created to be as large as possible to minimize the amount of to-file write operations done</w:t>
      </w:r>
      <w:r>
        <w:rPr>
          <w:rStyle w:val="FootnoteReference"/>
          <w:rFonts w:eastAsia="Times New Roman" w:cstheme="minorHAnsi"/>
          <w:szCs w:val="24"/>
        </w:rPr>
        <w:footnoteReference w:id="16"/>
      </w:r>
    </w:p>
    <w:p w14:paraId="3B57C378" w14:textId="77777777" w:rsidR="00D95E60" w:rsidRDefault="00000000">
      <w:pPr>
        <w:pStyle w:val="Heading2"/>
        <w:rPr>
          <w:rFonts w:eastAsia="Times New Roman" w:cstheme="minorHAnsi"/>
          <w:szCs w:val="24"/>
        </w:rPr>
      </w:pPr>
      <w:r>
        <w:rPr>
          <w:rFonts w:eastAsia="Times New Roman" w:cstheme="minorHAnsi"/>
          <w:szCs w:val="24"/>
        </w:rPr>
        <w:t xml:space="preserve">Read To Cache </w:t>
      </w:r>
      <w:proofErr w:type="gramStart"/>
      <w:r>
        <w:rPr>
          <w:rFonts w:eastAsia="Times New Roman" w:cstheme="minorHAnsi"/>
          <w:szCs w:val="24"/>
        </w:rPr>
        <w:t>From</w:t>
      </w:r>
      <w:proofErr w:type="gramEnd"/>
      <w:r>
        <w:rPr>
          <w:rFonts w:eastAsia="Times New Roman" w:cstheme="minorHAnsi"/>
          <w:szCs w:val="24"/>
        </w:rPr>
        <w:t xml:space="preserve"> File</w:t>
      </w:r>
    </w:p>
    <w:p w14:paraId="30F2A5C4" w14:textId="77777777" w:rsidR="00D95E60" w:rsidRDefault="00000000">
      <w:pPr>
        <w:rPr>
          <w:rFonts w:eastAsia="Times New Roman" w:cstheme="minorHAnsi"/>
          <w:szCs w:val="24"/>
        </w:rPr>
      </w:pPr>
      <w:r>
        <w:rPr>
          <w:rFonts w:eastAsia="Times New Roman" w:cstheme="minorHAnsi"/>
          <w:szCs w:val="24"/>
        </w:rPr>
        <w:t xml:space="preserve">When reading raw data through the SCC, </w:t>
      </w:r>
      <w:r>
        <w:rPr>
          <w:rFonts w:ascii="Courier New" w:eastAsia="Times New Roman" w:hAnsi="Courier New" w:cstheme="minorHAnsi"/>
          <w:sz w:val="20"/>
          <w:szCs w:val="20"/>
        </w:rPr>
        <w:t>H5SC_</w:t>
      </w:r>
      <w:proofErr w:type="gramStart"/>
      <w:r>
        <w:rPr>
          <w:rFonts w:ascii="Courier New" w:eastAsia="Times New Roman" w:hAnsi="Courier New" w:cstheme="minorHAnsi"/>
          <w:sz w:val="20"/>
          <w:szCs w:val="20"/>
        </w:rPr>
        <w:t>read(</w:t>
      </w:r>
      <w:proofErr w:type="gramEnd"/>
      <w:r>
        <w:rPr>
          <w:rFonts w:ascii="Courier New" w:eastAsia="Times New Roman" w:hAnsi="Courier New" w:cstheme="minorHAnsi"/>
          <w:sz w:val="20"/>
          <w:szCs w:val="20"/>
        </w:rPr>
        <w:t>)</w:t>
      </w:r>
      <w:r>
        <w:rPr>
          <w:rFonts w:eastAsia="Times New Roman" w:cstheme="minorHAnsi"/>
          <w:szCs w:val="24"/>
        </w:rPr>
        <w:t xml:space="preserve"> is used. Similar to the write process, if datasets are supported by the SCC, they are processed in the following way</w:t>
      </w:r>
      <w:r>
        <w:rPr>
          <w:rStyle w:val="FootnoteReference"/>
          <w:rFonts w:eastAsia="Times New Roman" w:cstheme="minorHAnsi"/>
          <w:szCs w:val="24"/>
        </w:rPr>
        <w:footnoteReference w:id="17"/>
      </w:r>
      <w:r>
        <w:rPr>
          <w:rFonts w:eastAsia="Times New Roman" w:cstheme="minorHAnsi"/>
          <w:szCs w:val="24"/>
        </w:rPr>
        <w:t>:</w:t>
      </w:r>
    </w:p>
    <w:p w14:paraId="690212C1" w14:textId="77777777" w:rsidR="00D95E60" w:rsidRDefault="00000000">
      <w:pPr>
        <w:numPr>
          <w:ilvl w:val="0"/>
          <w:numId w:val="10"/>
        </w:numPr>
        <w:rPr>
          <w:rFonts w:eastAsia="Times New Roman" w:cstheme="minorHAnsi"/>
          <w:szCs w:val="24"/>
        </w:rPr>
      </w:pPr>
      <w:r>
        <w:rPr>
          <w:rFonts w:eastAsia="Times New Roman" w:cstheme="minorHAnsi"/>
          <w:szCs w:val="24"/>
        </w:rPr>
        <w:t>The I/O request is passed into the SCC</w:t>
      </w:r>
    </w:p>
    <w:p w14:paraId="0F966FBA" w14:textId="77777777" w:rsidR="00D95E60" w:rsidRDefault="00000000">
      <w:pPr>
        <w:numPr>
          <w:ilvl w:val="0"/>
          <w:numId w:val="10"/>
        </w:numPr>
        <w:spacing w:before="240" w:after="240"/>
        <w:rPr>
          <w:rFonts w:eastAsia="Times New Roman" w:cstheme="minorHAnsi"/>
          <w:szCs w:val="24"/>
        </w:rPr>
      </w:pPr>
      <w:r>
        <w:rPr>
          <w:rFonts w:eastAsia="Times New Roman" w:cstheme="minorHAnsi"/>
          <w:szCs w:val="24"/>
        </w:rPr>
        <w:t>The size of the request is calculated</w:t>
      </w:r>
    </w:p>
    <w:p w14:paraId="1948DE7B"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If the request will fit in the available memory, proceed without conducting eviction candidate selection</w:t>
      </w:r>
    </w:p>
    <w:p w14:paraId="1B8BD918"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If not, proceed to eviction candidate selection</w:t>
      </w:r>
    </w:p>
    <w:p w14:paraId="5F144156" w14:textId="77777777" w:rsidR="00D95E60" w:rsidRDefault="00000000">
      <w:pPr>
        <w:numPr>
          <w:ilvl w:val="0"/>
          <w:numId w:val="10"/>
        </w:numPr>
        <w:spacing w:before="240" w:after="240"/>
        <w:rPr>
          <w:rFonts w:eastAsia="Times New Roman" w:cstheme="minorHAnsi"/>
          <w:szCs w:val="24"/>
        </w:rPr>
      </w:pPr>
      <w:r>
        <w:rPr>
          <w:rFonts w:eastAsia="Times New Roman" w:cstheme="minorHAnsi"/>
          <w:szCs w:val="24"/>
        </w:rPr>
        <w:lastRenderedPageBreak/>
        <w:t xml:space="preserve">For each chunk in the cache write request, the associated </w:t>
      </w:r>
      <w:proofErr w:type="spellStart"/>
      <w:r>
        <w:rPr>
          <w:rFonts w:ascii="Courier New" w:eastAsia="Times New Roman" w:hAnsi="Courier New" w:cstheme="minorHAnsi"/>
          <w:sz w:val="20"/>
          <w:szCs w:val="20"/>
        </w:rPr>
        <w:t>ChunkKey</w:t>
      </w:r>
      <w:proofErr w:type="spellEnd"/>
      <w:r>
        <w:rPr>
          <w:rFonts w:ascii="Courier New" w:eastAsia="Times New Roman" w:hAnsi="Courier New" w:cstheme="minorHAnsi"/>
          <w:sz w:val="20"/>
          <w:szCs w:val="20"/>
        </w:rPr>
        <w:t xml:space="preserve"> </w:t>
      </w:r>
      <w:r>
        <w:rPr>
          <w:rFonts w:eastAsia="Times New Roman" w:cstheme="minorHAnsi"/>
          <w:szCs w:val="24"/>
        </w:rPr>
        <w:t>is computed</w:t>
      </w:r>
    </w:p>
    <w:p w14:paraId="271B755B" w14:textId="77777777" w:rsidR="00D95E60" w:rsidRDefault="00000000">
      <w:pPr>
        <w:numPr>
          <w:ilvl w:val="0"/>
          <w:numId w:val="10"/>
        </w:numPr>
        <w:spacing w:before="240" w:after="240"/>
        <w:rPr>
          <w:rFonts w:eastAsia="Times New Roman" w:cstheme="minorHAnsi"/>
          <w:szCs w:val="24"/>
        </w:rPr>
      </w:pPr>
      <w:r>
        <w:rPr>
          <w:rFonts w:eastAsia="Times New Roman" w:cstheme="minorHAnsi"/>
          <w:szCs w:val="24"/>
        </w:rPr>
        <w:t xml:space="preserve">The hash table is queried for each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in the I/O request</w:t>
      </w:r>
    </w:p>
    <w:p w14:paraId="6371FA39"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 xml:space="preserve">If a </w:t>
      </w:r>
      <w:proofErr w:type="spellStart"/>
      <w:r>
        <w:rPr>
          <w:rFonts w:ascii="Courier New" w:eastAsia="Times New Roman" w:hAnsi="Courier New" w:cstheme="minorHAnsi"/>
          <w:sz w:val="20"/>
          <w:szCs w:val="20"/>
        </w:rPr>
        <w:t>ChunkKey</w:t>
      </w:r>
      <w:proofErr w:type="spellEnd"/>
      <w:r>
        <w:rPr>
          <w:rFonts w:eastAsia="Times New Roman" w:cstheme="minorHAnsi"/>
          <w:szCs w:val="24"/>
        </w:rPr>
        <w:t xml:space="preserve"> lookup results in a cache miss, a new </w:t>
      </w:r>
      <w:proofErr w:type="spellStart"/>
      <w:r>
        <w:rPr>
          <w:rFonts w:ascii="Courier New" w:eastAsia="Times New Roman" w:hAnsi="Courier New" w:cstheme="minorHAnsi"/>
          <w:sz w:val="20"/>
          <w:szCs w:val="20"/>
        </w:rPr>
        <w:t>CachedChunk</w:t>
      </w:r>
      <w:proofErr w:type="spellEnd"/>
      <w:r>
        <w:rPr>
          <w:rFonts w:eastAsia="Times New Roman" w:cstheme="minorHAnsi"/>
          <w:szCs w:val="24"/>
        </w:rPr>
        <w:t xml:space="preserve"> instance will be created for that chunk. Additionally, the chunk buffer will need to be converted into the in-cache memory buffer format</w:t>
      </w:r>
    </w:p>
    <w:p w14:paraId="26995891"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If not, a cache hit occurs, indicating that the chunk already exists within the cache</w:t>
      </w:r>
    </w:p>
    <w:p w14:paraId="63E76FD1" w14:textId="77777777" w:rsidR="00D95E60" w:rsidRDefault="00000000">
      <w:pPr>
        <w:numPr>
          <w:ilvl w:val="0"/>
          <w:numId w:val="10"/>
        </w:numPr>
        <w:spacing w:before="240" w:after="240"/>
        <w:rPr>
          <w:rFonts w:eastAsia="Times New Roman" w:cstheme="minorHAnsi"/>
          <w:szCs w:val="24"/>
        </w:rPr>
      </w:pPr>
      <w:r>
        <w:rPr>
          <w:rFonts w:eastAsia="Times New Roman" w:cstheme="minorHAnsi"/>
          <w:szCs w:val="24"/>
        </w:rPr>
        <w:t xml:space="preserve">For each newly created </w:t>
      </w:r>
      <w:proofErr w:type="spellStart"/>
      <w:r>
        <w:rPr>
          <w:rFonts w:ascii="Courier New" w:eastAsia="Times New Roman" w:hAnsi="Courier New" w:cstheme="minorHAnsi"/>
          <w:sz w:val="20"/>
          <w:szCs w:val="20"/>
        </w:rPr>
        <w:t>CachedChunk</w:t>
      </w:r>
      <w:proofErr w:type="spellEnd"/>
      <w:r>
        <w:rPr>
          <w:rFonts w:eastAsia="Times New Roman" w:cstheme="minorHAnsi"/>
          <w:szCs w:val="24"/>
        </w:rPr>
        <w:t>, the dataset ID is checked, and if necessary</w:t>
      </w:r>
      <w:r>
        <w:rPr>
          <w:rStyle w:val="FootnoteReference"/>
          <w:rFonts w:eastAsia="Times New Roman" w:cstheme="minorHAnsi"/>
          <w:szCs w:val="24"/>
        </w:rPr>
        <w:footnoteReference w:id="18"/>
      </w:r>
      <w:r>
        <w:rPr>
          <w:rFonts w:eastAsia="Times New Roman" w:cstheme="minorHAnsi"/>
          <w:szCs w:val="24"/>
        </w:rPr>
        <w:t xml:space="preserve">, an instance of </w:t>
      </w:r>
      <w:proofErr w:type="spellStart"/>
      <w:r>
        <w:rPr>
          <w:rFonts w:ascii="Courier New" w:eastAsia="Times New Roman" w:hAnsi="Courier New" w:cstheme="minorHAnsi"/>
          <w:sz w:val="20"/>
          <w:szCs w:val="20"/>
        </w:rPr>
        <w:t>DsetList</w:t>
      </w:r>
      <w:proofErr w:type="spellEnd"/>
      <w:r>
        <w:rPr>
          <w:rFonts w:eastAsia="Times New Roman" w:cstheme="minorHAnsi"/>
          <w:szCs w:val="24"/>
        </w:rPr>
        <w:t xml:space="preserve"> is created</w:t>
      </w:r>
    </w:p>
    <w:p w14:paraId="2882E864"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 xml:space="preserve">For each chunk, the data buffer will be converted to the in-cache format with the appropriate buffer pointer being added to the </w:t>
      </w:r>
      <w:r>
        <w:rPr>
          <w:rFonts w:ascii="Courier New" w:eastAsia="Times New Roman" w:hAnsi="Courier New" w:cstheme="minorHAnsi"/>
          <w:sz w:val="20"/>
          <w:szCs w:val="20"/>
        </w:rPr>
        <w:t>*</w:t>
      </w:r>
      <w:proofErr w:type="spellStart"/>
      <w:r>
        <w:rPr>
          <w:rFonts w:ascii="Courier New" w:eastAsia="Times New Roman" w:hAnsi="Courier New" w:cstheme="minorHAnsi"/>
          <w:sz w:val="20"/>
          <w:szCs w:val="20"/>
        </w:rPr>
        <w:t>cached_chunk_buf</w:t>
      </w:r>
      <w:proofErr w:type="spellEnd"/>
      <w:r>
        <w:rPr>
          <w:rFonts w:ascii="Courier New" w:eastAsia="Times New Roman" w:hAnsi="Courier New" w:cstheme="minorHAnsi"/>
          <w:sz w:val="20"/>
          <w:szCs w:val="20"/>
        </w:rPr>
        <w:t xml:space="preserve"> </w:t>
      </w:r>
      <w:r>
        <w:rPr>
          <w:rFonts w:eastAsia="Times New Roman" w:cstheme="minorHAnsi"/>
          <w:szCs w:val="24"/>
        </w:rPr>
        <w:t xml:space="preserve">field of the appropriate </w:t>
      </w:r>
      <w:proofErr w:type="spellStart"/>
      <w:r>
        <w:rPr>
          <w:rFonts w:ascii="Courier New" w:eastAsia="Times New Roman" w:hAnsi="Courier New" w:cstheme="minorHAnsi"/>
          <w:sz w:val="20"/>
          <w:szCs w:val="20"/>
        </w:rPr>
        <w:t>CachedChunk</w:t>
      </w:r>
      <w:proofErr w:type="spellEnd"/>
      <w:r>
        <w:rPr>
          <w:rFonts w:eastAsia="Times New Roman" w:cstheme="minorHAnsi"/>
          <w:szCs w:val="24"/>
        </w:rPr>
        <w:t xml:space="preserve"> struct</w:t>
      </w:r>
    </w:p>
    <w:p w14:paraId="411A1C85"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 xml:space="preserve">After a chunk is added to a </w:t>
      </w:r>
      <w:proofErr w:type="spellStart"/>
      <w:r>
        <w:rPr>
          <w:rFonts w:eastAsia="Times New Roman" w:cstheme="minorHAnsi"/>
          <w:szCs w:val="24"/>
        </w:rPr>
        <w:t>DsetList</w:t>
      </w:r>
      <w:proofErr w:type="spellEnd"/>
      <w:r>
        <w:rPr>
          <w:rFonts w:eastAsia="Times New Roman" w:cstheme="minorHAnsi"/>
          <w:szCs w:val="24"/>
        </w:rPr>
        <w:t xml:space="preserve">, the pointer to that dataset-focused structure is updated as the </w:t>
      </w:r>
      <w:r>
        <w:rPr>
          <w:rFonts w:ascii="Courier New" w:eastAsia="Times New Roman" w:hAnsi="Courier New" w:cstheme="minorHAnsi"/>
          <w:sz w:val="20"/>
          <w:szCs w:val="20"/>
        </w:rPr>
        <w:t>*</w:t>
      </w:r>
      <w:proofErr w:type="spellStart"/>
      <w:r>
        <w:rPr>
          <w:rFonts w:ascii="Courier New" w:eastAsia="Times New Roman" w:hAnsi="Courier New" w:cstheme="minorHAnsi"/>
          <w:sz w:val="20"/>
          <w:szCs w:val="20"/>
        </w:rPr>
        <w:t>dset_ll_head</w:t>
      </w:r>
      <w:proofErr w:type="spellEnd"/>
      <w:r>
        <w:rPr>
          <w:rFonts w:eastAsia="Times New Roman" w:cstheme="minorHAnsi"/>
          <w:szCs w:val="24"/>
        </w:rPr>
        <w:t>, with the other LL pointers being updated as necessary</w:t>
      </w:r>
    </w:p>
    <w:p w14:paraId="21C4EC24" w14:textId="77777777" w:rsidR="00D95E60" w:rsidRDefault="00000000">
      <w:pPr>
        <w:numPr>
          <w:ilvl w:val="1"/>
          <w:numId w:val="10"/>
        </w:numPr>
        <w:spacing w:before="240" w:after="240"/>
        <w:rPr>
          <w:rFonts w:eastAsia="Times New Roman" w:cstheme="minorHAnsi"/>
          <w:szCs w:val="24"/>
        </w:rPr>
      </w:pPr>
      <w:r>
        <w:rPr>
          <w:rFonts w:eastAsia="Times New Roman" w:cstheme="minorHAnsi"/>
          <w:szCs w:val="24"/>
        </w:rPr>
        <w:t xml:space="preserve">The dataset configuration information is set and checked whenever a chunk is added or removed from the associated </w:t>
      </w:r>
      <w:proofErr w:type="spellStart"/>
      <w:r>
        <w:rPr>
          <w:rFonts w:ascii="Courier New" w:eastAsia="Times New Roman" w:hAnsi="Courier New" w:cstheme="minorHAnsi"/>
          <w:sz w:val="20"/>
          <w:szCs w:val="20"/>
        </w:rPr>
        <w:t>DsetList</w:t>
      </w:r>
      <w:proofErr w:type="spellEnd"/>
    </w:p>
    <w:p w14:paraId="1AA3E20B" w14:textId="77777777" w:rsidR="00D95E60" w:rsidRDefault="00000000">
      <w:pPr>
        <w:numPr>
          <w:ilvl w:val="0"/>
          <w:numId w:val="10"/>
        </w:numPr>
        <w:spacing w:before="240" w:after="240"/>
        <w:rPr>
          <w:rFonts w:eastAsia="Times New Roman" w:cstheme="minorHAnsi"/>
          <w:szCs w:val="24"/>
        </w:rPr>
      </w:pPr>
      <w:r>
        <w:rPr>
          <w:rFonts w:eastAsia="Times New Roman" w:cstheme="minorHAnsi"/>
          <w:szCs w:val="24"/>
        </w:rPr>
        <w:t xml:space="preserve">After all chunks have been added to the cache, the I/O request(s) necessary for converting the requested chunks into the in-memory format and the scattering the buffers containing the chunk data into will be created to be as large as possible to minimize the </w:t>
      </w:r>
      <w:proofErr w:type="gramStart"/>
      <w:r>
        <w:rPr>
          <w:rFonts w:eastAsia="Times New Roman" w:cstheme="minorHAnsi"/>
          <w:szCs w:val="24"/>
        </w:rPr>
        <w:t>amount</w:t>
      </w:r>
      <w:proofErr w:type="gramEnd"/>
      <w:r>
        <w:rPr>
          <w:rFonts w:eastAsia="Times New Roman" w:cstheme="minorHAnsi"/>
          <w:szCs w:val="24"/>
        </w:rPr>
        <w:t xml:space="preserve"> of in-memory operations required to complete the request</w:t>
      </w:r>
    </w:p>
    <w:p w14:paraId="1C2385FB" w14:textId="77777777" w:rsidR="00D95E60" w:rsidRDefault="00000000">
      <w:pPr>
        <w:pStyle w:val="Heading2"/>
      </w:pPr>
      <w:r>
        <w:t>Flush the Cache</w:t>
      </w:r>
    </w:p>
    <w:p w14:paraId="19D7BAB0" w14:textId="77777777" w:rsidR="00D95E60" w:rsidRDefault="00000000">
      <w:r>
        <w:t xml:space="preserve">Should all data present in the SCC need to be flushed, </w:t>
      </w:r>
      <w:r>
        <w:rPr>
          <w:rFonts w:ascii="Courier New" w:hAnsi="Courier New"/>
          <w:sz w:val="20"/>
          <w:szCs w:val="20"/>
        </w:rPr>
        <w:t>H5SC_</w:t>
      </w:r>
      <w:proofErr w:type="gramStart"/>
      <w:r>
        <w:rPr>
          <w:rFonts w:ascii="Courier New" w:hAnsi="Courier New"/>
          <w:sz w:val="20"/>
          <w:szCs w:val="20"/>
        </w:rPr>
        <w:t>flush(</w:t>
      </w:r>
      <w:proofErr w:type="gramEnd"/>
      <w:r>
        <w:rPr>
          <w:rFonts w:ascii="Courier New" w:hAnsi="Courier New"/>
          <w:sz w:val="20"/>
          <w:szCs w:val="20"/>
        </w:rPr>
        <w:t>)</w:t>
      </w:r>
      <w:r>
        <w:t xml:space="preserve"> will be utilized. This function will </w:t>
      </w:r>
      <w:commentRangeStart w:id="6"/>
      <w:r>
        <w:t>flush</w:t>
      </w:r>
      <w:commentRangeEnd w:id="6"/>
      <w:r>
        <w:commentReference w:id="6"/>
      </w:r>
      <w:commentRangeStart w:id="7"/>
      <w:commentRangeEnd w:id="7"/>
      <w:r>
        <w:commentReference w:id="7"/>
      </w:r>
      <w:r>
        <w:t xml:space="preserve"> all dirty data present in the cache and may also be used to evict members of a dataset. This process will be user-configurable, allowing for per-dataset control of how a cache-wide flush operation should function.  This operation is done on a per-dataset basis using the following procedure:</w:t>
      </w:r>
    </w:p>
    <w:p w14:paraId="458B0FA0" w14:textId="77777777" w:rsidR="00D95E60" w:rsidRDefault="00000000">
      <w:pPr>
        <w:numPr>
          <w:ilvl w:val="0"/>
          <w:numId w:val="11"/>
        </w:numPr>
      </w:pPr>
      <w:r>
        <w:t xml:space="preserve">Starting from the </w:t>
      </w:r>
      <w:r>
        <w:rPr>
          <w:rFonts w:ascii="Courier New" w:hAnsi="Courier New"/>
          <w:sz w:val="20"/>
          <w:szCs w:val="20"/>
        </w:rPr>
        <w:t>*</w:t>
      </w:r>
      <w:proofErr w:type="spellStart"/>
      <w:r>
        <w:rPr>
          <w:rFonts w:ascii="Courier New" w:hAnsi="Courier New"/>
          <w:sz w:val="20"/>
          <w:szCs w:val="20"/>
        </w:rPr>
        <w:t>dset_ll_tail</w:t>
      </w:r>
      <w:proofErr w:type="spellEnd"/>
      <w:r>
        <w:t xml:space="preserve"> pointer available in the </w:t>
      </w:r>
      <w:proofErr w:type="spellStart"/>
      <w:r>
        <w:rPr>
          <w:rFonts w:ascii="Courier New" w:hAnsi="Courier New"/>
          <w:sz w:val="20"/>
          <w:szCs w:val="20"/>
        </w:rPr>
        <w:t>GlobalSCC</w:t>
      </w:r>
      <w:proofErr w:type="spellEnd"/>
      <w:r>
        <w:t xml:space="preserve"> structure, each dataset is processed individually using </w:t>
      </w:r>
      <w:r>
        <w:rPr>
          <w:rFonts w:ascii="Courier New" w:hAnsi="Courier New"/>
          <w:sz w:val="20"/>
          <w:szCs w:val="20"/>
        </w:rPr>
        <w:t>H5SC_flush_</w:t>
      </w:r>
      <w:proofErr w:type="gramStart"/>
      <w:r>
        <w:rPr>
          <w:rFonts w:ascii="Courier New" w:hAnsi="Courier New"/>
          <w:sz w:val="20"/>
          <w:szCs w:val="20"/>
        </w:rPr>
        <w:t>dset(</w:t>
      </w:r>
      <w:proofErr w:type="gramEnd"/>
      <w:r>
        <w:rPr>
          <w:rFonts w:ascii="Courier New" w:hAnsi="Courier New"/>
          <w:sz w:val="20"/>
          <w:szCs w:val="20"/>
        </w:rPr>
        <w:t>)</w:t>
      </w:r>
      <w:r>
        <w:t xml:space="preserve">; when using this function, cached data may also be evicted (removed from the SCC) by setting the evict </w:t>
      </w:r>
      <w:proofErr w:type="spellStart"/>
      <w:r>
        <w:t>boolean</w:t>
      </w:r>
      <w:proofErr w:type="spellEnd"/>
      <w:r>
        <w:t xml:space="preserve"> to be True</w:t>
      </w:r>
    </w:p>
    <w:p w14:paraId="02E345EB" w14:textId="77777777" w:rsidR="00D95E60" w:rsidRDefault="00000000">
      <w:pPr>
        <w:numPr>
          <w:ilvl w:val="0"/>
          <w:numId w:val="11"/>
        </w:numPr>
      </w:pPr>
      <w:r>
        <w:t xml:space="preserve">For each chunk in the associated </w:t>
      </w:r>
      <w:proofErr w:type="spellStart"/>
      <w:r>
        <w:rPr>
          <w:rFonts w:ascii="Courier New" w:hAnsi="Courier New"/>
          <w:sz w:val="20"/>
          <w:szCs w:val="20"/>
        </w:rPr>
        <w:t>DsetList</w:t>
      </w:r>
      <w:proofErr w:type="spellEnd"/>
      <w:r>
        <w:t xml:space="preserve"> structure</w:t>
      </w:r>
      <w:r>
        <w:rPr>
          <w:rStyle w:val="FootnoteReference"/>
        </w:rPr>
        <w:footnoteReference w:id="19"/>
      </w:r>
      <w:r>
        <w:t>:</w:t>
      </w:r>
    </w:p>
    <w:p w14:paraId="231AD558" w14:textId="77777777" w:rsidR="00D95E60" w:rsidRDefault="00000000">
      <w:pPr>
        <w:numPr>
          <w:ilvl w:val="1"/>
          <w:numId w:val="11"/>
        </w:numPr>
      </w:pPr>
      <w:r>
        <w:lastRenderedPageBreak/>
        <w:t xml:space="preserve">If the </w:t>
      </w:r>
      <w:proofErr w:type="spellStart"/>
      <w:r>
        <w:rPr>
          <w:rFonts w:ascii="Courier New" w:hAnsi="Courier New"/>
          <w:sz w:val="20"/>
          <w:szCs w:val="20"/>
        </w:rPr>
        <w:t>dirty_flag</w:t>
      </w:r>
      <w:proofErr w:type="spellEnd"/>
      <w:r>
        <w:t xml:space="preserve"> field is True, the chunk should be written to the file; the </w:t>
      </w:r>
      <w:proofErr w:type="spellStart"/>
      <w:r>
        <w:rPr>
          <w:rFonts w:ascii="Courier New" w:hAnsi="Courier New"/>
          <w:sz w:val="20"/>
          <w:szCs w:val="20"/>
        </w:rPr>
        <w:t>chunk_counter</w:t>
      </w:r>
      <w:proofErr w:type="spellEnd"/>
      <w:r>
        <w:t xml:space="preserve"> for that chunk is incremented to indicate that it has been examined and will need to be added to a write I/O requested</w:t>
      </w:r>
      <w:r>
        <w:rPr>
          <w:rStyle w:val="FootnoteReference"/>
        </w:rPr>
        <w:footnoteReference w:id="20"/>
      </w:r>
    </w:p>
    <w:p w14:paraId="1675507C" w14:textId="77777777" w:rsidR="00D95E60" w:rsidRDefault="00000000">
      <w:pPr>
        <w:numPr>
          <w:ilvl w:val="1"/>
          <w:numId w:val="11"/>
        </w:numPr>
      </w:pPr>
      <w:r>
        <w:t xml:space="preserve">If the </w:t>
      </w:r>
      <w:proofErr w:type="spellStart"/>
      <w:r>
        <w:rPr>
          <w:rFonts w:ascii="Courier New" w:hAnsi="Courier New"/>
          <w:sz w:val="20"/>
          <w:szCs w:val="20"/>
        </w:rPr>
        <w:t>dirty_flag</w:t>
      </w:r>
      <w:proofErr w:type="spellEnd"/>
      <w:r>
        <w:t xml:space="preserve"> is False and the evict Boolean is </w:t>
      </w:r>
      <w:r>
        <w:rPr>
          <w:rFonts w:ascii="Courier New" w:hAnsi="Courier New"/>
          <w:sz w:val="20"/>
          <w:szCs w:val="20"/>
        </w:rPr>
        <w:t>True</w:t>
      </w:r>
      <w:r>
        <w:t xml:space="preserve">, the </w:t>
      </w:r>
      <w:proofErr w:type="spellStart"/>
      <w:r>
        <w:rPr>
          <w:rFonts w:ascii="Courier New" w:hAnsi="Courier New"/>
          <w:sz w:val="20"/>
          <w:szCs w:val="20"/>
        </w:rPr>
        <w:t>CachedChunk</w:t>
      </w:r>
      <w:proofErr w:type="spellEnd"/>
      <w:r>
        <w:t xml:space="preserve"> is invalidated; the </w:t>
      </w:r>
      <w:proofErr w:type="spellStart"/>
      <w:r>
        <w:rPr>
          <w:rFonts w:ascii="Courier New" w:hAnsi="Courier New"/>
          <w:sz w:val="20"/>
          <w:szCs w:val="20"/>
        </w:rPr>
        <w:t>CachedChunk</w:t>
      </w:r>
      <w:proofErr w:type="spellEnd"/>
      <w:r>
        <w:t xml:space="preserve"> is removed from the associated </w:t>
      </w:r>
      <w:proofErr w:type="spellStart"/>
      <w:r>
        <w:rPr>
          <w:rFonts w:ascii="Courier New" w:hAnsi="Courier New"/>
          <w:sz w:val="20"/>
          <w:szCs w:val="20"/>
        </w:rPr>
        <w:t>DsetList</w:t>
      </w:r>
      <w:proofErr w:type="spellEnd"/>
      <w:r>
        <w:t xml:space="preserve">, the </w:t>
      </w:r>
      <w:proofErr w:type="spellStart"/>
      <w:r>
        <w:rPr>
          <w:rFonts w:ascii="Courier New" w:hAnsi="Courier New"/>
          <w:sz w:val="20"/>
          <w:szCs w:val="20"/>
        </w:rPr>
        <w:t>ChunkKey</w:t>
      </w:r>
      <w:proofErr w:type="spellEnd"/>
      <w:r>
        <w:t xml:space="preserve"> is removed from the global hash </w:t>
      </w:r>
      <w:proofErr w:type="gramStart"/>
      <w:r>
        <w:t>table,  and</w:t>
      </w:r>
      <w:proofErr w:type="gramEnd"/>
      <w:r>
        <w:t xml:space="preserve"> all memory associated with the </w:t>
      </w:r>
      <w:proofErr w:type="spellStart"/>
      <w:r>
        <w:rPr>
          <w:rFonts w:ascii="Courier New" w:hAnsi="Courier New"/>
          <w:sz w:val="20"/>
          <w:szCs w:val="20"/>
        </w:rPr>
        <w:t>CachedChunk</w:t>
      </w:r>
      <w:proofErr w:type="spellEnd"/>
      <w:r>
        <w:t xml:space="preserve"> entry is freed. If the evict Boolean is </w:t>
      </w:r>
      <w:r>
        <w:rPr>
          <w:rFonts w:ascii="Courier New" w:hAnsi="Courier New"/>
          <w:sz w:val="20"/>
          <w:szCs w:val="20"/>
        </w:rPr>
        <w:t>False</w:t>
      </w:r>
      <w:r>
        <w:t>, no further action is taken</w:t>
      </w:r>
    </w:p>
    <w:p w14:paraId="2D9D5F6B" w14:textId="77777777" w:rsidR="00D95E60" w:rsidRDefault="00000000">
      <w:pPr>
        <w:numPr>
          <w:ilvl w:val="0"/>
          <w:numId w:val="11"/>
        </w:numPr>
      </w:pPr>
      <w:r>
        <w:t>After all non-dirty chunks have been freed or processed, the necessary I/O request(s) are created to write the chunks to file</w:t>
      </w:r>
    </w:p>
    <w:p w14:paraId="09625275" w14:textId="77777777" w:rsidR="00D95E60" w:rsidRDefault="00000000">
      <w:pPr>
        <w:numPr>
          <w:ilvl w:val="1"/>
          <w:numId w:val="11"/>
        </w:numPr>
      </w:pPr>
      <w:r>
        <w:t xml:space="preserve">Once this process is completed, the </w:t>
      </w:r>
      <w:proofErr w:type="spellStart"/>
      <w:r>
        <w:rPr>
          <w:rFonts w:ascii="Courier New" w:hAnsi="Courier New"/>
          <w:sz w:val="20"/>
          <w:szCs w:val="20"/>
        </w:rPr>
        <w:t>dirty_flag</w:t>
      </w:r>
      <w:proofErr w:type="spellEnd"/>
      <w:r>
        <w:t xml:space="preserve"> is set to </w:t>
      </w:r>
      <w:r>
        <w:rPr>
          <w:rFonts w:ascii="Courier New" w:hAnsi="Courier New"/>
          <w:sz w:val="20"/>
          <w:szCs w:val="20"/>
        </w:rPr>
        <w:t>False</w:t>
      </w:r>
      <w:r>
        <w:t xml:space="preserve">, allowing for those chunks to be freed if the evict </w:t>
      </w:r>
      <w:proofErr w:type="spellStart"/>
      <w:r>
        <w:t>boolean</w:t>
      </w:r>
      <w:proofErr w:type="spellEnd"/>
      <w:r>
        <w:t xml:space="preserve"> was set to True in the </w:t>
      </w:r>
      <w:r>
        <w:rPr>
          <w:rFonts w:ascii="Courier New" w:hAnsi="Courier New"/>
          <w:sz w:val="20"/>
          <w:szCs w:val="20"/>
        </w:rPr>
        <w:t>H5SC_flush_</w:t>
      </w:r>
      <w:proofErr w:type="gramStart"/>
      <w:r>
        <w:rPr>
          <w:rFonts w:ascii="Courier New" w:hAnsi="Courier New"/>
          <w:sz w:val="20"/>
          <w:szCs w:val="20"/>
        </w:rPr>
        <w:t>dset(</w:t>
      </w:r>
      <w:proofErr w:type="gramEnd"/>
      <w:r>
        <w:rPr>
          <w:rFonts w:ascii="Courier New" w:hAnsi="Courier New"/>
          <w:sz w:val="20"/>
          <w:szCs w:val="20"/>
        </w:rPr>
        <w:t>)</w:t>
      </w:r>
      <w:r>
        <w:t xml:space="preserve"> function</w:t>
      </w:r>
    </w:p>
    <w:p w14:paraId="1C020A07" w14:textId="77777777" w:rsidR="00D95E60" w:rsidRDefault="00000000">
      <w:pPr>
        <w:numPr>
          <w:ilvl w:val="0"/>
          <w:numId w:val="11"/>
        </w:numPr>
      </w:pPr>
      <w:r>
        <w:t xml:space="preserve">If eviction is desirable and all chunks for a dataset have been processed (a </w:t>
      </w:r>
      <w:proofErr w:type="spellStart"/>
      <w:r>
        <w:rPr>
          <w:rFonts w:ascii="Courier New" w:hAnsi="Courier New"/>
          <w:sz w:val="20"/>
          <w:szCs w:val="20"/>
        </w:rPr>
        <w:t>DsetList</w:t>
      </w:r>
      <w:proofErr w:type="spellEnd"/>
      <w:r>
        <w:t xml:space="preserve"> contains no chunks), the appropriate </w:t>
      </w:r>
      <w:proofErr w:type="spellStart"/>
      <w:r>
        <w:rPr>
          <w:rFonts w:ascii="Courier New" w:hAnsi="Courier New"/>
          <w:sz w:val="20"/>
          <w:szCs w:val="20"/>
        </w:rPr>
        <w:t>DsetList</w:t>
      </w:r>
      <w:proofErr w:type="spellEnd"/>
      <w:r>
        <w:t xml:space="preserve"> structure is freed and removed from the underlying linked list</w:t>
      </w:r>
    </w:p>
    <w:p w14:paraId="154778E0" w14:textId="77777777" w:rsidR="00D95E60" w:rsidRDefault="00000000">
      <w:pPr>
        <w:numPr>
          <w:ilvl w:val="1"/>
          <w:numId w:val="11"/>
        </w:numPr>
      </w:pPr>
      <w:r>
        <w:t xml:space="preserve">The </w:t>
      </w:r>
      <w:r>
        <w:rPr>
          <w:rFonts w:ascii="Courier New" w:hAnsi="Courier New"/>
          <w:sz w:val="20"/>
          <w:szCs w:val="20"/>
        </w:rPr>
        <w:t>*</w:t>
      </w:r>
      <w:proofErr w:type="spellStart"/>
      <w:r>
        <w:rPr>
          <w:rFonts w:ascii="Courier New" w:hAnsi="Courier New"/>
          <w:sz w:val="20"/>
          <w:szCs w:val="20"/>
        </w:rPr>
        <w:t>dset_ll_tail</w:t>
      </w:r>
      <w:proofErr w:type="spellEnd"/>
      <w:r>
        <w:t xml:space="preserve"> pointer is then updated</w:t>
      </w:r>
    </w:p>
    <w:p w14:paraId="71F4E40B" w14:textId="77777777" w:rsidR="00D95E60" w:rsidRDefault="00000000">
      <w:pPr>
        <w:numPr>
          <w:ilvl w:val="1"/>
          <w:numId w:val="11"/>
        </w:numPr>
      </w:pPr>
      <w:r>
        <w:t xml:space="preserve">When </w:t>
      </w:r>
      <w:r>
        <w:rPr>
          <w:rFonts w:ascii="Courier New" w:hAnsi="Courier New"/>
          <w:sz w:val="20"/>
          <w:szCs w:val="20"/>
        </w:rPr>
        <w:t>*</w:t>
      </w:r>
      <w:proofErr w:type="spellStart"/>
      <w:r>
        <w:rPr>
          <w:rFonts w:ascii="Courier New" w:hAnsi="Courier New"/>
          <w:sz w:val="20"/>
          <w:szCs w:val="20"/>
        </w:rPr>
        <w:t>dset_ll_tail</w:t>
      </w:r>
      <w:proofErr w:type="spellEnd"/>
      <w:r>
        <w:t xml:space="preserve"> and </w:t>
      </w:r>
      <w:r>
        <w:rPr>
          <w:rFonts w:ascii="Courier New" w:hAnsi="Courier New"/>
          <w:sz w:val="20"/>
          <w:szCs w:val="20"/>
        </w:rPr>
        <w:t>*</w:t>
      </w:r>
      <w:proofErr w:type="spellStart"/>
      <w:r>
        <w:rPr>
          <w:rFonts w:ascii="Courier New" w:hAnsi="Courier New"/>
          <w:sz w:val="20"/>
          <w:szCs w:val="20"/>
        </w:rPr>
        <w:t>dset_ll_head</w:t>
      </w:r>
      <w:proofErr w:type="spellEnd"/>
      <w:r>
        <w:t xml:space="preserve"> are both NULL, no datasets are present within the cache, allowing for the other structures to be freed</w:t>
      </w:r>
    </w:p>
    <w:p w14:paraId="5ADD5C73" w14:textId="77777777" w:rsidR="00D95E60" w:rsidRDefault="00000000">
      <w:pPr>
        <w:numPr>
          <w:ilvl w:val="1"/>
          <w:numId w:val="11"/>
        </w:numPr>
      </w:pPr>
      <w:r>
        <w:t xml:space="preserve">By default, the </w:t>
      </w:r>
      <w:proofErr w:type="spellStart"/>
      <w:r>
        <w:rPr>
          <w:rFonts w:ascii="Courier New" w:hAnsi="Courier New"/>
          <w:sz w:val="20"/>
          <w:szCs w:val="20"/>
        </w:rPr>
        <w:t>GlobalSCC</w:t>
      </w:r>
      <w:proofErr w:type="spellEnd"/>
      <w:r>
        <w:t xml:space="preserve"> will not be freed by this process</w:t>
      </w:r>
    </w:p>
    <w:p w14:paraId="79309B8A" w14:textId="77777777" w:rsidR="00D95E60" w:rsidRDefault="00000000">
      <w:pPr>
        <w:numPr>
          <w:ilvl w:val="0"/>
          <w:numId w:val="11"/>
        </w:numPr>
      </w:pPr>
      <w:r>
        <w:t xml:space="preserve">Once all the elements of the </w:t>
      </w:r>
      <w:proofErr w:type="spellStart"/>
      <w:r>
        <w:rPr>
          <w:rFonts w:ascii="Courier New" w:hAnsi="Courier New"/>
          <w:sz w:val="20"/>
          <w:szCs w:val="20"/>
        </w:rPr>
        <w:t>DsetList</w:t>
      </w:r>
      <w:proofErr w:type="spellEnd"/>
      <w:r>
        <w:t xml:space="preserve"> structure have been iterated through, the flush operation is marked as completed</w:t>
      </w:r>
    </w:p>
    <w:p w14:paraId="58CBEF53" w14:textId="77777777" w:rsidR="00D95E60" w:rsidRDefault="00000000">
      <w:pPr>
        <w:numPr>
          <w:ilvl w:val="1"/>
          <w:numId w:val="11"/>
        </w:numPr>
      </w:pPr>
      <w:r>
        <w:t xml:space="preserve">Either all datasets have been cleared of dirty chunks, or all </w:t>
      </w:r>
      <w:proofErr w:type="spellStart"/>
      <w:r>
        <w:rPr>
          <w:rFonts w:ascii="Courier New" w:hAnsi="Courier New"/>
          <w:sz w:val="20"/>
          <w:szCs w:val="20"/>
        </w:rPr>
        <w:t>CachedChunk</w:t>
      </w:r>
      <w:proofErr w:type="spellEnd"/>
      <w:r>
        <w:t xml:space="preserve"> and their associated entries were removed from the SCC</w:t>
      </w:r>
    </w:p>
    <w:p w14:paraId="22A9161A" w14:textId="77777777" w:rsidR="00D95E60" w:rsidRDefault="00000000">
      <w:pPr>
        <w:pStyle w:val="Heading2"/>
      </w:pPr>
      <w:r>
        <w:t>File Close</w:t>
      </w:r>
    </w:p>
    <w:p w14:paraId="4BC199D8" w14:textId="77777777" w:rsidR="00D95E60" w:rsidRDefault="00000000">
      <w:r>
        <w:t xml:space="preserve">When an HDF5 file is closed, </w:t>
      </w:r>
      <w:r>
        <w:rPr>
          <w:rFonts w:ascii="Courier New" w:hAnsi="Courier New"/>
          <w:sz w:val="20"/>
          <w:szCs w:val="20"/>
        </w:rPr>
        <w:t>H5SC_</w:t>
      </w:r>
      <w:proofErr w:type="gramStart"/>
      <w:r>
        <w:rPr>
          <w:rFonts w:ascii="Courier New" w:hAnsi="Courier New"/>
          <w:sz w:val="20"/>
          <w:szCs w:val="20"/>
        </w:rPr>
        <w:t>destroy(</w:t>
      </w:r>
      <w:proofErr w:type="gramEnd"/>
      <w:r>
        <w:rPr>
          <w:rFonts w:ascii="Courier New" w:hAnsi="Courier New"/>
          <w:sz w:val="20"/>
          <w:szCs w:val="20"/>
        </w:rPr>
        <w:t>)</w:t>
      </w:r>
      <w:r>
        <w:t xml:space="preserve"> is used to destroy the current SCC. This process does not flush chunks, and frees all data within the SCC using the following procedure:</w:t>
      </w:r>
    </w:p>
    <w:p w14:paraId="0401C61F" w14:textId="77777777" w:rsidR="00D95E60" w:rsidRDefault="00000000">
      <w:pPr>
        <w:numPr>
          <w:ilvl w:val="0"/>
          <w:numId w:val="12"/>
        </w:numPr>
      </w:pPr>
      <w:r>
        <w:t xml:space="preserve">When </w:t>
      </w:r>
      <w:r>
        <w:rPr>
          <w:rFonts w:ascii="Courier New" w:hAnsi="Courier New"/>
          <w:sz w:val="20"/>
          <w:szCs w:val="20"/>
        </w:rPr>
        <w:t>H5SC_</w:t>
      </w:r>
      <w:proofErr w:type="gramStart"/>
      <w:r>
        <w:rPr>
          <w:rFonts w:ascii="Courier New" w:hAnsi="Courier New"/>
          <w:sz w:val="20"/>
          <w:szCs w:val="20"/>
        </w:rPr>
        <w:t>destroy(</w:t>
      </w:r>
      <w:proofErr w:type="gramEnd"/>
      <w:r>
        <w:rPr>
          <w:rFonts w:ascii="Courier New" w:hAnsi="Courier New"/>
          <w:sz w:val="20"/>
          <w:szCs w:val="20"/>
        </w:rPr>
        <w:t>)</w:t>
      </w:r>
      <w:r>
        <w:t xml:space="preserve"> is invoked, starting from </w:t>
      </w:r>
      <w:r>
        <w:rPr>
          <w:rFonts w:ascii="Courier New" w:hAnsi="Courier New"/>
          <w:sz w:val="20"/>
          <w:szCs w:val="20"/>
        </w:rPr>
        <w:t>*</w:t>
      </w:r>
      <w:proofErr w:type="spellStart"/>
      <w:r>
        <w:rPr>
          <w:rFonts w:ascii="Courier New" w:hAnsi="Courier New"/>
          <w:sz w:val="20"/>
          <w:szCs w:val="20"/>
        </w:rPr>
        <w:t>dset_ll_tail</w:t>
      </w:r>
      <w:proofErr w:type="spellEnd"/>
      <w:r>
        <w:t xml:space="preserve">, each </w:t>
      </w:r>
      <w:proofErr w:type="spellStart"/>
      <w:r>
        <w:t>dsetList</w:t>
      </w:r>
      <w:proofErr w:type="spellEnd"/>
      <w:r>
        <w:t xml:space="preserve"> is processed individually</w:t>
      </w:r>
    </w:p>
    <w:p w14:paraId="531A48C2" w14:textId="77777777" w:rsidR="00D95E60" w:rsidRDefault="00000000">
      <w:pPr>
        <w:numPr>
          <w:ilvl w:val="1"/>
          <w:numId w:val="12"/>
        </w:numPr>
      </w:pPr>
      <w:r>
        <w:t xml:space="preserve">All chunks, regardless of the status of the </w:t>
      </w:r>
      <w:proofErr w:type="spellStart"/>
      <w:r>
        <w:rPr>
          <w:rFonts w:ascii="Courier New" w:hAnsi="Courier New"/>
          <w:sz w:val="20"/>
          <w:szCs w:val="20"/>
        </w:rPr>
        <w:t>dirty_flag</w:t>
      </w:r>
      <w:proofErr w:type="spellEnd"/>
      <w:r>
        <w:rPr>
          <w:rFonts w:ascii="Courier New" w:hAnsi="Courier New"/>
          <w:sz w:val="20"/>
          <w:szCs w:val="20"/>
        </w:rPr>
        <w:t xml:space="preserve"> </w:t>
      </w:r>
      <w:r>
        <w:t xml:space="preserve">and </w:t>
      </w:r>
      <w:proofErr w:type="spellStart"/>
      <w:r>
        <w:rPr>
          <w:rFonts w:ascii="Courier New" w:hAnsi="Courier New"/>
          <w:sz w:val="20"/>
          <w:szCs w:val="20"/>
        </w:rPr>
        <w:t>partial_io</w:t>
      </w:r>
      <w:proofErr w:type="spellEnd"/>
      <w:r>
        <w:t xml:space="preserve"> flags, are removed from the associated </w:t>
      </w:r>
      <w:proofErr w:type="spellStart"/>
      <w:r>
        <w:t>dsetList</w:t>
      </w:r>
      <w:proofErr w:type="spellEnd"/>
      <w:r>
        <w:t xml:space="preserve">, the </w:t>
      </w:r>
      <w:proofErr w:type="spellStart"/>
      <w:r>
        <w:rPr>
          <w:rFonts w:ascii="Courier New" w:hAnsi="Courier New"/>
          <w:sz w:val="20"/>
          <w:szCs w:val="20"/>
        </w:rPr>
        <w:t>ChunkKey</w:t>
      </w:r>
      <w:proofErr w:type="spellEnd"/>
      <w:r>
        <w:t xml:space="preserve"> is removed from the global hash </w:t>
      </w:r>
      <w:proofErr w:type="gramStart"/>
      <w:r>
        <w:t>table,  and</w:t>
      </w:r>
      <w:proofErr w:type="gramEnd"/>
      <w:r>
        <w:t xml:space="preserve"> all memory associated with the </w:t>
      </w:r>
      <w:proofErr w:type="spellStart"/>
      <w:r>
        <w:rPr>
          <w:rFonts w:ascii="Courier New" w:hAnsi="Courier New"/>
          <w:sz w:val="20"/>
          <w:szCs w:val="20"/>
        </w:rPr>
        <w:t>CachedChunk</w:t>
      </w:r>
      <w:proofErr w:type="spellEnd"/>
      <w:r>
        <w:t xml:space="preserve"> entry is freed</w:t>
      </w:r>
    </w:p>
    <w:p w14:paraId="32662ED7" w14:textId="77777777" w:rsidR="00D95E60" w:rsidRDefault="00000000">
      <w:pPr>
        <w:numPr>
          <w:ilvl w:val="0"/>
          <w:numId w:val="12"/>
        </w:numPr>
      </w:pPr>
      <w:r>
        <w:t xml:space="preserve">Once a </w:t>
      </w:r>
      <w:proofErr w:type="spellStart"/>
      <w:r>
        <w:rPr>
          <w:rFonts w:ascii="Courier New" w:hAnsi="Courier New"/>
          <w:sz w:val="20"/>
          <w:szCs w:val="20"/>
        </w:rPr>
        <w:t>DsetList</w:t>
      </w:r>
      <w:proofErr w:type="spellEnd"/>
      <w:r>
        <w:t xml:space="preserve"> contains no chunks, that structure is freed and removed from the underlying linked list</w:t>
      </w:r>
    </w:p>
    <w:p w14:paraId="151FCB52" w14:textId="77777777" w:rsidR="00D95E60" w:rsidRDefault="00000000">
      <w:pPr>
        <w:numPr>
          <w:ilvl w:val="1"/>
          <w:numId w:val="12"/>
        </w:numPr>
      </w:pPr>
      <w:r>
        <w:t xml:space="preserve">The </w:t>
      </w:r>
      <w:r>
        <w:rPr>
          <w:rFonts w:ascii="Courier New" w:hAnsi="Courier New"/>
          <w:sz w:val="20"/>
          <w:szCs w:val="20"/>
        </w:rPr>
        <w:t>*</w:t>
      </w:r>
      <w:proofErr w:type="spellStart"/>
      <w:r>
        <w:rPr>
          <w:rFonts w:ascii="Courier New" w:hAnsi="Courier New"/>
          <w:sz w:val="20"/>
          <w:szCs w:val="20"/>
        </w:rPr>
        <w:t>dset_ll_tail</w:t>
      </w:r>
      <w:proofErr w:type="spellEnd"/>
      <w:r>
        <w:t xml:space="preserve"> pointer is then updated</w:t>
      </w:r>
    </w:p>
    <w:p w14:paraId="7FC7BAC3" w14:textId="77777777" w:rsidR="00D95E60" w:rsidRDefault="00000000">
      <w:pPr>
        <w:numPr>
          <w:ilvl w:val="0"/>
          <w:numId w:val="12"/>
        </w:numPr>
      </w:pPr>
      <w:r>
        <w:lastRenderedPageBreak/>
        <w:t xml:space="preserve">When </w:t>
      </w:r>
      <w:r>
        <w:rPr>
          <w:rFonts w:ascii="Courier New" w:hAnsi="Courier New"/>
          <w:sz w:val="20"/>
          <w:szCs w:val="20"/>
        </w:rPr>
        <w:t>*</w:t>
      </w:r>
      <w:proofErr w:type="spellStart"/>
      <w:r>
        <w:rPr>
          <w:rFonts w:ascii="Courier New" w:hAnsi="Courier New"/>
          <w:sz w:val="20"/>
          <w:szCs w:val="20"/>
        </w:rPr>
        <w:t>dset_ll_tail</w:t>
      </w:r>
      <w:proofErr w:type="spellEnd"/>
      <w:r>
        <w:t xml:space="preserve"> and </w:t>
      </w:r>
      <w:r>
        <w:rPr>
          <w:rFonts w:ascii="Courier New" w:hAnsi="Courier New"/>
          <w:sz w:val="20"/>
          <w:szCs w:val="20"/>
        </w:rPr>
        <w:t>*</w:t>
      </w:r>
      <w:proofErr w:type="spellStart"/>
      <w:r>
        <w:rPr>
          <w:rFonts w:ascii="Courier New" w:hAnsi="Courier New"/>
          <w:sz w:val="20"/>
          <w:szCs w:val="20"/>
        </w:rPr>
        <w:t>dset_ll_head</w:t>
      </w:r>
      <w:proofErr w:type="spellEnd"/>
      <w:r>
        <w:t xml:space="preserve"> are both </w:t>
      </w:r>
      <w:r>
        <w:rPr>
          <w:rFonts w:ascii="Courier New" w:hAnsi="Courier New"/>
          <w:sz w:val="20"/>
          <w:szCs w:val="20"/>
        </w:rPr>
        <w:t>NULL</w:t>
      </w:r>
      <w:r>
        <w:t xml:space="preserve">, no datasets are present within the cache, the </w:t>
      </w:r>
      <w:proofErr w:type="spellStart"/>
      <w:r>
        <w:rPr>
          <w:rFonts w:ascii="Courier New" w:hAnsi="Courier New"/>
          <w:sz w:val="20"/>
          <w:szCs w:val="20"/>
        </w:rPr>
        <w:t>GlobalSCC</w:t>
      </w:r>
      <w:proofErr w:type="spellEnd"/>
      <w:r>
        <w:t xml:space="preserve"> is then freed</w:t>
      </w:r>
    </w:p>
    <w:p w14:paraId="2C54D0F7" w14:textId="77777777" w:rsidR="00D95E60" w:rsidRDefault="00000000">
      <w:pPr>
        <w:numPr>
          <w:ilvl w:val="0"/>
          <w:numId w:val="12"/>
        </w:numPr>
      </w:pPr>
      <w:r>
        <w:t>If necessary, any configuration-based structures are also freed</w:t>
      </w:r>
    </w:p>
    <w:p w14:paraId="4CE14C73" w14:textId="77777777" w:rsidR="00D95E60" w:rsidRDefault="00D95E60"/>
    <w:p w14:paraId="7A3EC4DF" w14:textId="77777777" w:rsidR="00D95E60" w:rsidRDefault="00000000">
      <w:pPr>
        <w:pStyle w:val="Heading1"/>
      </w:pPr>
      <w:r>
        <w:t xml:space="preserve">Detailed Component Discussions </w:t>
      </w:r>
    </w:p>
    <w:p w14:paraId="55138AD5" w14:textId="77777777" w:rsidR="00D95E60" w:rsidRDefault="00000000">
      <w:pPr>
        <w:spacing w:before="240" w:after="240"/>
        <w:rPr>
          <w:rFonts w:eastAsia="Times New Roman" w:cstheme="minorHAnsi"/>
          <w:szCs w:val="24"/>
        </w:rPr>
      </w:pPr>
      <w:r>
        <w:rPr>
          <w:rFonts w:eastAsia="Times New Roman" w:cstheme="minorHAnsi"/>
          <w:szCs w:val="24"/>
        </w:rPr>
        <w:t>This section provides descriptions for the various components or operations, such as the hash table and eviction candidate selection.</w:t>
      </w:r>
    </w:p>
    <w:p w14:paraId="69C1F5E7" w14:textId="77777777" w:rsidR="00D95E60" w:rsidRDefault="00000000">
      <w:pPr>
        <w:pStyle w:val="Heading2"/>
      </w:pPr>
      <w:r>
        <w:t>Chunk Tracking Through the Hash Table</w:t>
      </w:r>
    </w:p>
    <w:p w14:paraId="510387AB" w14:textId="77777777" w:rsidR="00D95E60" w:rsidRDefault="00000000">
      <w:pPr>
        <w:spacing w:before="240" w:after="240"/>
        <w:rPr>
          <w:rFonts w:eastAsia="Times New Roman" w:cstheme="minorHAnsi"/>
          <w:szCs w:val="24"/>
        </w:rPr>
      </w:pPr>
      <w:r>
        <w:rPr>
          <w:rFonts w:eastAsia="Times New Roman" w:cstheme="minorHAnsi"/>
          <w:szCs w:val="24"/>
        </w:rPr>
        <w:t xml:space="preserve">To maintain consistent, constant-time lookups for chunks, a globally available hash table will be utilized through the use of </w:t>
      </w:r>
      <w:proofErr w:type="spellStart"/>
      <w:r>
        <w:rPr>
          <w:rFonts w:eastAsia="Times New Roman" w:cstheme="minorHAnsi"/>
          <w:szCs w:val="24"/>
        </w:rPr>
        <w:t>UTHash</w:t>
      </w:r>
      <w:proofErr w:type="spellEnd"/>
      <w:r>
        <w:rPr>
          <w:rFonts w:eastAsia="Times New Roman" w:cstheme="minorHAnsi"/>
          <w:szCs w:val="24"/>
        </w:rPr>
        <w:t xml:space="preserve">. The global hash table utilized by the SCC will rely on the mechanisms provided by </w:t>
      </w:r>
      <w:proofErr w:type="spellStart"/>
      <w:r>
        <w:rPr>
          <w:rFonts w:eastAsia="Times New Roman" w:cstheme="minorHAnsi"/>
          <w:szCs w:val="24"/>
        </w:rPr>
        <w:t>UTHash</w:t>
      </w:r>
      <w:proofErr w:type="spellEnd"/>
      <w:r>
        <w:rPr>
          <w:rFonts w:eastAsia="Times New Roman" w:cstheme="minorHAnsi"/>
          <w:szCs w:val="24"/>
        </w:rPr>
        <w:t xml:space="preserve">, through the inclusion of a single C header file. Continuing from existing HDF5 paradigms, </w:t>
      </w:r>
      <w:proofErr w:type="spellStart"/>
      <w:r>
        <w:rPr>
          <w:rFonts w:eastAsia="Times New Roman" w:cstheme="minorHAnsi"/>
          <w:szCs w:val="24"/>
        </w:rPr>
        <w:t>UTHash</w:t>
      </w:r>
      <w:proofErr w:type="spellEnd"/>
      <w:r>
        <w:rPr>
          <w:rFonts w:eastAsia="Times New Roman" w:cstheme="minorHAnsi"/>
          <w:szCs w:val="24"/>
        </w:rPr>
        <w:t xml:space="preserve"> utilizes the Jenkins hash function by default, while providing access to additional options should alternate be desirable. For each </w:t>
      </w:r>
      <w:proofErr w:type="spellStart"/>
      <w:r>
        <w:rPr>
          <w:rFonts w:eastAsia="Times New Roman" w:cstheme="minorHAnsi"/>
          <w:szCs w:val="24"/>
        </w:rPr>
        <w:t>hashable</w:t>
      </w:r>
      <w:proofErr w:type="spellEnd"/>
      <w:r>
        <w:rPr>
          <w:rFonts w:eastAsia="Times New Roman" w:cstheme="minorHAnsi"/>
          <w:szCs w:val="24"/>
        </w:rPr>
        <w:t xml:space="preserve"> item, the key, payload (i.e. the values), and the hash handle may be maintained in a single structure. The proposed </w:t>
      </w:r>
      <w:proofErr w:type="spellStart"/>
      <w:r>
        <w:rPr>
          <w:rFonts w:eastAsia="Times New Roman" w:cstheme="minorHAnsi"/>
          <w:szCs w:val="24"/>
        </w:rPr>
        <w:t>ChunkKey</w:t>
      </w:r>
      <w:proofErr w:type="spellEnd"/>
      <w:r>
        <w:rPr>
          <w:rFonts w:eastAsia="Times New Roman" w:cstheme="minorHAnsi"/>
          <w:szCs w:val="24"/>
        </w:rPr>
        <w:t xml:space="preserve"> is well suited to serve as a key when using </w:t>
      </w:r>
      <w:proofErr w:type="spellStart"/>
      <w:r>
        <w:rPr>
          <w:rFonts w:eastAsia="Times New Roman" w:cstheme="minorHAnsi"/>
          <w:szCs w:val="24"/>
        </w:rPr>
        <w:t>UTHash</w:t>
      </w:r>
      <w:proofErr w:type="spellEnd"/>
      <w:r>
        <w:rPr>
          <w:rFonts w:eastAsia="Times New Roman" w:cstheme="minorHAnsi"/>
          <w:szCs w:val="24"/>
        </w:rPr>
        <w:t>, and provides a unique, data-focused identification for each individual chunk</w:t>
      </w:r>
      <w:r>
        <w:rPr>
          <w:rStyle w:val="FootnoteReference"/>
          <w:rFonts w:eastAsia="Times New Roman" w:cstheme="minorHAnsi"/>
          <w:szCs w:val="24"/>
        </w:rPr>
        <w:footnoteReference w:id="21"/>
      </w:r>
      <w:r>
        <w:rPr>
          <w:rFonts w:eastAsia="Times New Roman" w:cstheme="minorHAnsi"/>
          <w:szCs w:val="24"/>
        </w:rPr>
        <w:t xml:space="preserve">. The macros for </w:t>
      </w:r>
      <w:proofErr w:type="spellStart"/>
      <w:r>
        <w:rPr>
          <w:rFonts w:eastAsia="Times New Roman" w:cstheme="minorHAnsi"/>
          <w:szCs w:val="24"/>
        </w:rPr>
        <w:t>UTHash</w:t>
      </w:r>
      <w:proofErr w:type="spellEnd"/>
      <w:r>
        <w:rPr>
          <w:rFonts w:eastAsia="Times New Roman" w:cstheme="minorHAnsi"/>
          <w:szCs w:val="24"/>
        </w:rPr>
        <w:t xml:space="preserve"> are well documented (see citation 5) and could easily be modified if need be.</w:t>
      </w:r>
    </w:p>
    <w:p w14:paraId="1D2FE770" w14:textId="77777777" w:rsidR="00D95E60" w:rsidRDefault="00000000">
      <w:pPr>
        <w:pStyle w:val="Heading2"/>
      </w:pPr>
      <w:r>
        <w:t>Eviction</w:t>
      </w:r>
    </w:p>
    <w:p w14:paraId="51CE7FBD" w14:textId="77777777" w:rsidR="00D95E60" w:rsidRDefault="00000000">
      <w:pPr>
        <w:rPr>
          <w:rFonts w:eastAsia="Times New Roman" w:cstheme="minorHAnsi"/>
          <w:szCs w:val="24"/>
        </w:rPr>
      </w:pPr>
      <w:r>
        <w:rPr>
          <w:rFonts w:eastAsia="Times New Roman" w:cstheme="minorHAnsi"/>
          <w:szCs w:val="24"/>
        </w:rPr>
        <w:t>Other</w:t>
      </w:r>
    </w:p>
    <w:p w14:paraId="7A075D82" w14:textId="77777777" w:rsidR="00D95E60" w:rsidRDefault="00000000">
      <w:pPr>
        <w:pStyle w:val="Heading2"/>
      </w:pPr>
      <w:r>
        <w:t>Public Configuration Structure</w:t>
      </w:r>
    </w:p>
    <w:p w14:paraId="079B3AFE" w14:textId="77777777" w:rsidR="00D95E60" w:rsidRDefault="00D95E60">
      <w:pPr>
        <w:rPr>
          <w:rFonts w:eastAsia="Times New Roman" w:cstheme="minorHAnsi"/>
          <w:szCs w:val="24"/>
        </w:rPr>
      </w:pPr>
    </w:p>
    <w:p w14:paraId="6932D200" w14:textId="77777777" w:rsidR="00D95E60" w:rsidRDefault="00D95E60">
      <w:pPr>
        <w:rPr>
          <w:rFonts w:eastAsia="Times New Roman" w:cstheme="minorHAnsi"/>
          <w:szCs w:val="24"/>
        </w:rPr>
      </w:pPr>
    </w:p>
    <w:p w14:paraId="5DAF3EE3" w14:textId="77777777" w:rsidR="00D95E60" w:rsidRDefault="00D95E60">
      <w:pPr>
        <w:rPr>
          <w:rFonts w:eastAsia="Times New Roman" w:cstheme="minorHAnsi"/>
          <w:szCs w:val="24"/>
        </w:rPr>
      </w:pPr>
    </w:p>
    <w:p w14:paraId="270C7218" w14:textId="77777777" w:rsidR="00D95E60" w:rsidRDefault="00D95E60">
      <w:pPr>
        <w:rPr>
          <w:rFonts w:eastAsia="Times New Roman" w:cstheme="minorHAnsi"/>
          <w:szCs w:val="24"/>
        </w:rPr>
      </w:pPr>
    </w:p>
    <w:p w14:paraId="2381BE37" w14:textId="77777777" w:rsidR="00D95E60" w:rsidRDefault="00D95E60">
      <w:pPr>
        <w:rPr>
          <w:rFonts w:eastAsia="Times New Roman" w:cstheme="minorHAnsi"/>
          <w:szCs w:val="24"/>
        </w:rPr>
      </w:pPr>
    </w:p>
    <w:p w14:paraId="436B0000" w14:textId="77777777" w:rsidR="00D95E60" w:rsidRDefault="00D95E60">
      <w:pPr>
        <w:rPr>
          <w:rFonts w:eastAsia="Times New Roman" w:cstheme="minorHAnsi"/>
          <w:szCs w:val="24"/>
        </w:rPr>
      </w:pPr>
    </w:p>
    <w:p w14:paraId="7AEBC66E" w14:textId="77777777" w:rsidR="00D95E60" w:rsidRDefault="00D95E60">
      <w:pPr>
        <w:rPr>
          <w:rFonts w:eastAsia="Times New Roman" w:cstheme="minorHAnsi"/>
          <w:szCs w:val="24"/>
        </w:rPr>
      </w:pPr>
    </w:p>
    <w:p w14:paraId="42286046" w14:textId="77777777" w:rsidR="00D95E60" w:rsidRDefault="00D95E60">
      <w:pPr>
        <w:rPr>
          <w:rFonts w:eastAsia="Times New Roman" w:cstheme="minorHAnsi"/>
          <w:szCs w:val="24"/>
        </w:rPr>
      </w:pPr>
    </w:p>
    <w:p w14:paraId="22023014" w14:textId="77777777" w:rsidR="00D95E60" w:rsidRDefault="00D95E60">
      <w:pPr>
        <w:rPr>
          <w:rFonts w:eastAsia="Times New Roman" w:cstheme="minorHAnsi"/>
          <w:szCs w:val="24"/>
        </w:rPr>
      </w:pPr>
    </w:p>
    <w:p w14:paraId="48FB3027" w14:textId="77777777" w:rsidR="00D95E60" w:rsidRDefault="00D95E60">
      <w:pPr>
        <w:rPr>
          <w:rFonts w:eastAsia="Times New Roman" w:cstheme="minorHAnsi"/>
          <w:szCs w:val="24"/>
        </w:rPr>
      </w:pPr>
    </w:p>
    <w:p w14:paraId="67732D8B" w14:textId="77777777" w:rsidR="00D95E60" w:rsidRDefault="00D95E60">
      <w:pPr>
        <w:rPr>
          <w:rFonts w:eastAsia="Times New Roman" w:cstheme="minorHAnsi"/>
          <w:szCs w:val="24"/>
        </w:rPr>
      </w:pPr>
    </w:p>
    <w:p w14:paraId="48A7247B" w14:textId="77777777" w:rsidR="00D95E60" w:rsidRDefault="00D95E60">
      <w:pPr>
        <w:rPr>
          <w:rFonts w:eastAsia="Times New Roman" w:cstheme="minorHAnsi"/>
          <w:szCs w:val="24"/>
        </w:rPr>
      </w:pPr>
    </w:p>
    <w:p w14:paraId="4F2F6D9B" w14:textId="77777777" w:rsidR="00D95E60" w:rsidRDefault="00D95E60">
      <w:pPr>
        <w:rPr>
          <w:rFonts w:eastAsia="Times New Roman" w:cstheme="minorHAnsi"/>
          <w:szCs w:val="24"/>
        </w:rPr>
      </w:pPr>
    </w:p>
    <w:p w14:paraId="698CB4DD" w14:textId="77777777" w:rsidR="00D95E60" w:rsidRDefault="00D95E60">
      <w:pPr>
        <w:rPr>
          <w:rFonts w:eastAsia="Times New Roman" w:cstheme="minorHAnsi"/>
          <w:szCs w:val="24"/>
        </w:rPr>
      </w:pPr>
    </w:p>
    <w:p w14:paraId="56036F28" w14:textId="77777777" w:rsidR="00D95E60" w:rsidRDefault="00D95E60">
      <w:pPr>
        <w:rPr>
          <w:rFonts w:eastAsia="Times New Roman" w:cstheme="minorHAnsi"/>
          <w:szCs w:val="24"/>
        </w:rPr>
      </w:pPr>
    </w:p>
    <w:p w14:paraId="5CCC2872" w14:textId="77777777" w:rsidR="00D95E60" w:rsidRDefault="00D95E60">
      <w:pPr>
        <w:rPr>
          <w:rFonts w:eastAsia="Times New Roman" w:cstheme="minorHAnsi"/>
          <w:szCs w:val="24"/>
        </w:rPr>
      </w:pPr>
    </w:p>
    <w:p w14:paraId="1F38923B" w14:textId="77777777" w:rsidR="00D95E60" w:rsidRDefault="00D95E60">
      <w:pPr>
        <w:rPr>
          <w:rFonts w:eastAsia="Times New Roman" w:cstheme="minorHAnsi"/>
          <w:szCs w:val="24"/>
        </w:rPr>
      </w:pPr>
    </w:p>
    <w:p w14:paraId="584E9BBA" w14:textId="77777777" w:rsidR="00D95E60" w:rsidRDefault="00000000">
      <w:pPr>
        <w:pStyle w:val="TableCaption"/>
        <w:rPr>
          <w:sz w:val="28"/>
          <w:szCs w:val="28"/>
        </w:rPr>
      </w:pPr>
      <w:r>
        <w:rPr>
          <w:sz w:val="28"/>
          <w:szCs w:val="28"/>
        </w:rPr>
        <w:t>Acknowledgement</w:t>
      </w:r>
    </w:p>
    <w:p w14:paraId="5AB9148C" w14:textId="77777777" w:rsidR="00D95E60" w:rsidRPr="00030BCC" w:rsidRDefault="00000000">
      <w:pPr>
        <w:pStyle w:val="Heading"/>
        <w:rPr>
          <w:sz w:val="24"/>
          <w:szCs w:val="24"/>
        </w:rPr>
      </w:pPr>
      <w:r w:rsidRPr="00030BCC">
        <w:rPr>
          <w:sz w:val="24"/>
          <w:szCs w:val="24"/>
          <w:rPrChange w:id="8" w:author="Elena Pourmal" w:date="2025-08-01T11:57:00Z" w16du:dateUtc="2025-08-01T16:57:00Z">
            <w:rPr/>
          </w:rPrChange>
        </w:rPr>
        <w:t>This work is supported by the U.S. Department of Energy, Office of Science under award number DE-SC0023583 for Phase II SBIR project “Supporting Sparse Data in HDF5”</w:t>
      </w:r>
    </w:p>
    <w:p w14:paraId="095620DF" w14:textId="77777777" w:rsidR="00D95E60" w:rsidRDefault="00000000">
      <w:pPr>
        <w:pStyle w:val="TableCaption"/>
        <w:rPr>
          <w:sz w:val="28"/>
          <w:szCs w:val="28"/>
        </w:rPr>
      </w:pPr>
      <w:r>
        <w:rPr>
          <w:sz w:val="28"/>
          <w:szCs w:val="28"/>
        </w:rPr>
        <w:t>References</w:t>
      </w:r>
    </w:p>
    <w:p w14:paraId="4837AE9A" w14:textId="0F54D940" w:rsidR="00D95E60" w:rsidDel="00030BCC" w:rsidRDefault="00000000">
      <w:pPr>
        <w:rPr>
          <w:del w:id="9" w:author="Elena Pourmal" w:date="2025-08-01T11:57:00Z" w16du:dateUtc="2025-08-01T16:57:00Z"/>
          <w:color w:val="BFBFBF" w:themeColor="background1" w:themeShade="BF"/>
        </w:rPr>
      </w:pPr>
      <w:del w:id="10" w:author="Elena Pourmal" w:date="2025-08-01T11:57:00Z" w16du:dateUtc="2025-08-01T16:57:00Z">
        <w:r w:rsidDel="00030BCC">
          <w:rPr>
            <w:color w:val="BFBFBF" w:themeColor="background1" w:themeShade="BF"/>
          </w:rPr>
          <w:delText>You may not have references, but if you do put them here. In general, it is good to include references to sources you used (see examples).</w:delText>
        </w:r>
      </w:del>
    </w:p>
    <w:p w14:paraId="1B322E80" w14:textId="77777777" w:rsidR="00D95E60" w:rsidRDefault="00000000">
      <w:pPr>
        <w:pStyle w:val="ListNumberReference"/>
        <w:numPr>
          <w:ilvl w:val="0"/>
          <w:numId w:val="17"/>
        </w:numPr>
        <w:rPr>
          <w:color w:val="BFBFBF" w:themeColor="background1" w:themeShade="BF"/>
        </w:rPr>
      </w:pPr>
      <w:r>
        <w:rPr>
          <w:color w:val="BFBFBF" w:themeColor="background1" w:themeShade="BF"/>
        </w:rPr>
        <w:t xml:space="preserve">The HDF Group. “HDF5 Documentation,” </w:t>
      </w:r>
      <w:hyperlink r:id="rId16">
        <w:r>
          <w:rPr>
            <w:rStyle w:val="Hyperlink"/>
            <w:color w:val="BFBFBF" w:themeColor="background1" w:themeShade="BF"/>
          </w:rPr>
          <w:t>http://www.hdfgroup.org/HDF5/doc/doc-info.html</w:t>
        </w:r>
      </w:hyperlink>
      <w:r>
        <w:rPr>
          <w:color w:val="BFBFBF" w:themeColor="background1" w:themeShade="BF"/>
        </w:rPr>
        <w:t xml:space="preserve"> (June 14, 2010).</w:t>
      </w:r>
    </w:p>
    <w:p w14:paraId="6F2EB532" w14:textId="59561E1C" w:rsidR="00D95E60" w:rsidDel="00030BCC" w:rsidRDefault="00000000">
      <w:pPr>
        <w:pStyle w:val="ListNumberReference"/>
        <w:numPr>
          <w:ilvl w:val="0"/>
          <w:numId w:val="18"/>
        </w:numPr>
        <w:spacing w:before="240" w:line="264" w:lineRule="auto"/>
        <w:rPr>
          <w:del w:id="11" w:author="Elena Pourmal" w:date="2025-08-01T11:57:00Z" w16du:dateUtc="2025-08-01T16:57:00Z"/>
          <w:color w:val="BFBFBF" w:themeColor="background1" w:themeShade="BF"/>
        </w:rPr>
      </w:pPr>
      <w:del w:id="12" w:author="Elena Pourmal" w:date="2025-08-01T11:57:00Z" w16du:dateUtc="2025-08-01T16:57:00Z">
        <w:r w:rsidDel="00030BCC">
          <w:rPr>
            <w:color w:val="BFBFBF" w:themeColor="background1" w:themeShade="BF"/>
          </w:rPr>
          <w:delText xml:space="preserve">Karyampudi, V., and T. Carlson. 1988. Analysis and numerical simulations of the Saharan air layer and its effect on easterly wave disturbances. </w:delText>
        </w:r>
        <w:r w:rsidDel="00030BCC">
          <w:rPr>
            <w:i/>
            <w:color w:val="BFBFBF" w:themeColor="background1" w:themeShade="BF"/>
          </w:rPr>
          <w:delText>J. Atmos. Sci.</w:delText>
        </w:r>
        <w:r w:rsidDel="00030BCC">
          <w:rPr>
            <w:color w:val="BFBFBF" w:themeColor="background1" w:themeShade="BF"/>
          </w:rPr>
          <w:delText xml:space="preserve"> 45: 3102-3136.</w:delText>
        </w:r>
      </w:del>
    </w:p>
    <w:p w14:paraId="6DEA310D" w14:textId="45FB1BCC" w:rsidR="00D95E60" w:rsidDel="00030BCC" w:rsidRDefault="00000000">
      <w:pPr>
        <w:pStyle w:val="ListNumberReference"/>
        <w:numPr>
          <w:ilvl w:val="0"/>
          <w:numId w:val="19"/>
        </w:numPr>
        <w:rPr>
          <w:del w:id="13" w:author="Elena Pourmal" w:date="2025-08-01T11:57:00Z" w16du:dateUtc="2025-08-01T16:57:00Z"/>
          <w:color w:val="BFBFBF" w:themeColor="background1" w:themeShade="BF"/>
        </w:rPr>
      </w:pPr>
      <w:del w:id="14" w:author="Elena Pourmal" w:date="2025-08-01T11:57:00Z" w16du:dateUtc="2025-08-01T16:57:00Z">
        <w:r w:rsidDel="00030BCC">
          <w:rPr>
            <w:color w:val="BFBFBF" w:themeColor="background1" w:themeShade="BF"/>
          </w:rPr>
          <w:delText xml:space="preserve">Martin, C. and Y. Zhang. 2005. The diverse functions of histone lysine methylation. </w:delText>
        </w:r>
        <w:r w:rsidDel="00030BCC">
          <w:rPr>
            <w:i/>
            <w:color w:val="BFBFBF" w:themeColor="background1" w:themeShade="BF"/>
          </w:rPr>
          <w:delText xml:space="preserve">Nature Rev. Mol. Cell Biol. </w:delText>
        </w:r>
        <w:r w:rsidDel="00030BCC">
          <w:rPr>
            <w:color w:val="BFBFBF" w:themeColor="background1" w:themeShade="BF"/>
          </w:rPr>
          <w:delText>6, 838–849.</w:delText>
        </w:r>
      </w:del>
    </w:p>
    <w:p w14:paraId="4C68C385" w14:textId="54E0E19F" w:rsidR="00D95E60" w:rsidDel="00030BCC" w:rsidRDefault="00000000">
      <w:pPr>
        <w:pStyle w:val="ListNumberReference"/>
        <w:numPr>
          <w:ilvl w:val="0"/>
          <w:numId w:val="20"/>
        </w:numPr>
        <w:spacing w:before="240" w:line="264" w:lineRule="auto"/>
        <w:rPr>
          <w:del w:id="15" w:author="Elena Pourmal" w:date="2025-08-01T11:57:00Z" w16du:dateUtc="2025-08-01T16:57:00Z"/>
          <w:color w:val="BFBFBF" w:themeColor="background1" w:themeShade="BF"/>
        </w:rPr>
      </w:pPr>
      <w:del w:id="16" w:author="Elena Pourmal" w:date="2025-08-01T11:57:00Z" w16du:dateUtc="2025-08-01T16:57:00Z">
        <w:r w:rsidDel="00030BCC">
          <w:rPr>
            <w:color w:val="BFBFBF" w:themeColor="background1" w:themeShade="BF"/>
          </w:rPr>
          <w:delText xml:space="preserve">Shu, S., and L. Wu. 2009. Analysis of the influence of Saharan air layer on tropical cyclone intensity using AIRS/AQUA data, </w:delText>
        </w:r>
        <w:r w:rsidDel="00030BCC">
          <w:rPr>
            <w:i/>
            <w:color w:val="BFBFBF" w:themeColor="background1" w:themeShade="BF"/>
          </w:rPr>
          <w:delText>Geophys. Res. Lett.</w:delText>
        </w:r>
        <w:r w:rsidDel="00030BCC">
          <w:rPr>
            <w:color w:val="BFBFBF" w:themeColor="background1" w:themeShade="BF"/>
          </w:rPr>
          <w:delText xml:space="preserve">, </w:delText>
        </w:r>
        <w:r w:rsidDel="00030BCC">
          <w:rPr>
            <w:i/>
            <w:color w:val="BFBFBF" w:themeColor="background1" w:themeShade="BF"/>
          </w:rPr>
          <w:delText>36</w:delText>
        </w:r>
        <w:r w:rsidDel="00030BCC">
          <w:rPr>
            <w:color w:val="BFBFBF" w:themeColor="background1" w:themeShade="BF"/>
          </w:rPr>
          <w:delText>, L09809.</w:delText>
        </w:r>
      </w:del>
    </w:p>
    <w:p w14:paraId="6A21B2A2" w14:textId="7311A4C5" w:rsidR="00D95E60" w:rsidDel="00030BCC" w:rsidRDefault="00000000">
      <w:pPr>
        <w:pStyle w:val="ListNumberReference"/>
        <w:numPr>
          <w:ilvl w:val="0"/>
          <w:numId w:val="21"/>
        </w:numPr>
        <w:spacing w:before="240" w:line="264" w:lineRule="auto"/>
        <w:rPr>
          <w:del w:id="17" w:author="Elena Pourmal" w:date="2025-08-01T11:57:00Z" w16du:dateUtc="2025-08-01T16:57:00Z"/>
          <w:color w:val="BFBFBF" w:themeColor="background1" w:themeShade="BF"/>
        </w:rPr>
      </w:pPr>
      <w:del w:id="18" w:author="Elena Pourmal" w:date="2025-08-01T11:57:00Z" w16du:dateUtc="2025-08-01T16:57:00Z">
        <w:r w:rsidDel="00030BCC">
          <w:rPr>
            <w:color w:val="BFBFBF" w:themeColor="background1" w:themeShade="BF"/>
          </w:rPr>
          <w:delText>uthash: a hash table for C structures. (2025). Github.io. https://troydhanson.github.io/uthash/</w:delText>
        </w:r>
      </w:del>
    </w:p>
    <w:p w14:paraId="29CEF194" w14:textId="02208526" w:rsidR="00D95E60" w:rsidDel="00030BCC" w:rsidRDefault="00000000">
      <w:pPr>
        <w:pStyle w:val="ListNumberReference"/>
        <w:numPr>
          <w:ilvl w:val="0"/>
          <w:numId w:val="22"/>
        </w:numPr>
        <w:spacing w:before="240" w:line="264" w:lineRule="auto"/>
        <w:rPr>
          <w:del w:id="19" w:author="Elena Pourmal" w:date="2025-08-01T11:57:00Z" w16du:dateUtc="2025-08-01T16:57:00Z"/>
          <w:color w:val="BFBFBF" w:themeColor="background1" w:themeShade="BF"/>
        </w:rPr>
      </w:pPr>
      <w:del w:id="20" w:author="Elena Pourmal" w:date="2025-08-01T11:57:00Z" w16du:dateUtc="2025-08-01T16:57:00Z">
        <w:r w:rsidDel="00030BCC">
          <w:rPr>
            <w:color w:val="BFBFBF" w:themeColor="background1" w:themeShade="BF"/>
          </w:rPr>
          <w:delText>‌</w:delText>
        </w:r>
      </w:del>
    </w:p>
    <w:p w14:paraId="031696DB" w14:textId="77777777" w:rsidR="00D95E60" w:rsidRDefault="00D95E60">
      <w:pPr>
        <w:rPr>
          <w:color w:val="BFBFBF" w:themeColor="background1" w:themeShade="BF"/>
        </w:rPr>
      </w:pPr>
    </w:p>
    <w:p w14:paraId="14A60C1B" w14:textId="77777777" w:rsidR="00D95E60" w:rsidRDefault="00000000">
      <w:pPr>
        <w:rPr>
          <w:color w:val="BFBFBF" w:themeColor="background1" w:themeShade="BF"/>
        </w:rPr>
      </w:pPr>
      <w:r>
        <w:rPr>
          <w:color w:val="BFBFBF" w:themeColor="background1" w:themeShade="BF"/>
        </w:rPr>
        <w:t>All authors should be included in reference lists unless there are more than five, in which case only the first author should be given, followed by 'et al.'.</w:t>
      </w:r>
    </w:p>
    <w:p w14:paraId="412B124C" w14:textId="77777777" w:rsidR="00D95E60" w:rsidRDefault="00000000">
      <w:pPr>
        <w:rPr>
          <w:color w:val="BFBFBF" w:themeColor="background1" w:themeShade="BF"/>
        </w:rPr>
      </w:pPr>
      <w:r>
        <w:rPr>
          <w:color w:val="BFBFBF" w:themeColor="background1" w:themeShade="BF"/>
        </w:rPr>
        <w:t>Please follow the style below in the published edition of Nature in preparing reference lists.</w:t>
      </w:r>
    </w:p>
    <w:p w14:paraId="2C69B7B7" w14:textId="77777777" w:rsidR="00D95E60" w:rsidRDefault="00000000">
      <w:pPr>
        <w:rPr>
          <w:color w:val="BFBFBF" w:themeColor="background1" w:themeShade="BF"/>
        </w:rPr>
      </w:pPr>
      <w:r>
        <w:rPr>
          <w:color w:val="BFBFBF" w:themeColor="background1" w:themeShade="BF"/>
        </w:rPr>
        <w:t xml:space="preserve">    * Authors should be listed by surname first, followed by a comma and initials of given names.</w:t>
      </w:r>
    </w:p>
    <w:p w14:paraId="6EB9B39B" w14:textId="77777777" w:rsidR="00D95E60" w:rsidRDefault="00000000">
      <w:pPr>
        <w:rPr>
          <w:color w:val="BFBFBF" w:themeColor="background1" w:themeShade="BF"/>
        </w:rPr>
      </w:pPr>
      <w:r>
        <w:rPr>
          <w:color w:val="BFBFBF" w:themeColor="background1" w:themeShade="BF"/>
        </w:rPr>
        <w:t xml:space="preserve">    * Titles of all cited articles are required. Titles of articles cited in reference lists should be in upright, not italic text; the first word of the title is capitalized, the title written exactly as it appears in the work cited, ending with a full stop. Book titles are italic with all main words capitalized. Journal titles are italic and abbreviated according to common usage; authors can refer to Nature, the Index Medicus or the American Institute of Physics style manual for details.</w:t>
      </w:r>
    </w:p>
    <w:p w14:paraId="652C3020" w14:textId="77777777" w:rsidR="00D95E60" w:rsidRDefault="00000000">
      <w:pPr>
        <w:rPr>
          <w:color w:val="BFBFBF" w:themeColor="background1" w:themeShade="BF"/>
        </w:rPr>
      </w:pPr>
      <w:r>
        <w:rPr>
          <w:color w:val="BFBFBF" w:themeColor="background1" w:themeShade="BF"/>
        </w:rPr>
        <w:lastRenderedPageBreak/>
        <w:t xml:space="preserve">    * Volume numbers are bold. The publisher and city of publication are required for books cited. (Refer to published papers in Nature for details.)</w:t>
      </w:r>
    </w:p>
    <w:p w14:paraId="6B3F2E57" w14:textId="77777777" w:rsidR="00D95E60" w:rsidRDefault="00000000">
      <w:pPr>
        <w:rPr>
          <w:color w:val="BFBFBF" w:themeColor="background1" w:themeShade="BF"/>
        </w:rPr>
      </w:pPr>
      <w:r>
        <w:rPr>
          <w:color w:val="BFBFBF" w:themeColor="background1" w:themeShade="BF"/>
        </w:rPr>
        <w:t xml:space="preserve">    * References to web-only journals should give authors, article title and journal name as above, followed by the URL in full – or the DOI if known – and the year of publication in parentheses.</w:t>
      </w:r>
    </w:p>
    <w:p w14:paraId="71E19CF7" w14:textId="77777777" w:rsidR="00D95E60" w:rsidRDefault="00000000">
      <w:pPr>
        <w:rPr>
          <w:color w:val="BFBFBF" w:themeColor="background1" w:themeShade="BF"/>
        </w:rPr>
      </w:pPr>
      <w:r>
        <w:rPr>
          <w:color w:val="BFBFBF" w:themeColor="background1" w:themeShade="BF"/>
        </w:rPr>
        <w:t xml:space="preserve">    * References to websites should provide author names if known (or the company name), the title of cited page, the full URL, and the year of posting, or date of page updated, in parentheses, if known.</w:t>
      </w:r>
    </w:p>
    <w:p w14:paraId="774F9601" w14:textId="77777777" w:rsidR="00D95E60" w:rsidRDefault="00D95E60">
      <w:pPr>
        <w:spacing w:after="0"/>
        <w:jc w:val="left"/>
        <w:rPr>
          <w:rFonts w:eastAsiaTheme="minorEastAsia"/>
          <w:b/>
          <w:bCs/>
          <w:color w:val="000000" w:themeColor="text1"/>
          <w:sz w:val="28"/>
          <w:szCs w:val="28"/>
          <w:lang w:bidi="en-US"/>
        </w:rPr>
      </w:pPr>
    </w:p>
    <w:p w14:paraId="414511FB" w14:textId="77777777" w:rsidR="00030BCC" w:rsidRDefault="00030BCC">
      <w:pPr>
        <w:pStyle w:val="TableCaption"/>
        <w:rPr>
          <w:ins w:id="21" w:author="Elena Pourmal" w:date="2025-08-01T11:57:00Z" w16du:dateUtc="2025-08-01T16:57:00Z"/>
          <w:sz w:val="28"/>
          <w:szCs w:val="28"/>
        </w:rPr>
      </w:pPr>
    </w:p>
    <w:p w14:paraId="433AA251" w14:textId="42E40949" w:rsidR="00D95E60" w:rsidRDefault="00000000">
      <w:pPr>
        <w:pStyle w:val="TableCaption"/>
        <w:rPr>
          <w:sz w:val="28"/>
          <w:szCs w:val="28"/>
        </w:rPr>
      </w:pPr>
      <w:r>
        <w:rPr>
          <w:sz w:val="28"/>
          <w:szCs w:val="28"/>
        </w:rPr>
        <w:t>Revision History</w:t>
      </w:r>
    </w:p>
    <w:p w14:paraId="3B71E44E" w14:textId="77777777" w:rsidR="00D95E60" w:rsidRDefault="00000000">
      <w:r>
        <w:t xml:space="preserve"> </w:t>
      </w:r>
    </w:p>
    <w:tbl>
      <w:tblPr>
        <w:tblStyle w:val="TableGrid"/>
        <w:tblW w:w="10080" w:type="dxa"/>
        <w:jc w:val="center"/>
        <w:tblLayout w:type="fixed"/>
        <w:tblLook w:val="04A0" w:firstRow="1" w:lastRow="0" w:firstColumn="1" w:lastColumn="0" w:noHBand="0" w:noVBand="1"/>
      </w:tblPr>
      <w:tblGrid>
        <w:gridCol w:w="2335"/>
        <w:gridCol w:w="7745"/>
      </w:tblGrid>
      <w:tr w:rsidR="00D95E60" w14:paraId="4A7E1336" w14:textId="77777777">
        <w:trPr>
          <w:jc w:val="center"/>
        </w:trPr>
        <w:tc>
          <w:tcPr>
            <w:tcW w:w="2335" w:type="dxa"/>
          </w:tcPr>
          <w:p w14:paraId="1B5046E0" w14:textId="77777777" w:rsidR="00D95E60" w:rsidRDefault="00000000">
            <w:pPr>
              <w:jc w:val="left"/>
              <w:rPr>
                <w:i/>
                <w:color w:val="808080" w:themeColor="background1" w:themeShade="80"/>
              </w:rPr>
            </w:pPr>
            <w:r>
              <w:rPr>
                <w:i/>
                <w:color w:val="808080" w:themeColor="background1" w:themeShade="80"/>
              </w:rPr>
              <w:t>July 25, 2025:</w:t>
            </w:r>
          </w:p>
        </w:tc>
        <w:tc>
          <w:tcPr>
            <w:tcW w:w="7744" w:type="dxa"/>
          </w:tcPr>
          <w:p w14:paraId="71BBBE3D" w14:textId="77777777" w:rsidR="00D95E60" w:rsidRDefault="00000000">
            <w:pPr>
              <w:jc w:val="left"/>
              <w:rPr>
                <w:color w:val="808080" w:themeColor="background1" w:themeShade="80"/>
              </w:rPr>
            </w:pPr>
            <w:r>
              <w:rPr>
                <w:color w:val="808080" w:themeColor="background1" w:themeShade="80"/>
              </w:rPr>
              <w:t>Version 0 Shared with Elena for comment.</w:t>
            </w:r>
          </w:p>
        </w:tc>
      </w:tr>
      <w:tr w:rsidR="00D95E60" w14:paraId="2746E8C3" w14:textId="77777777">
        <w:trPr>
          <w:jc w:val="center"/>
        </w:trPr>
        <w:tc>
          <w:tcPr>
            <w:tcW w:w="2335" w:type="dxa"/>
          </w:tcPr>
          <w:p w14:paraId="61B3CB6B" w14:textId="77777777" w:rsidR="00D95E60" w:rsidRDefault="00000000">
            <w:pPr>
              <w:jc w:val="left"/>
              <w:rPr>
                <w:i/>
                <w:color w:val="808080" w:themeColor="background1" w:themeShade="80"/>
              </w:rPr>
            </w:pPr>
            <w:r>
              <w:rPr>
                <w:i/>
                <w:color w:val="808080" w:themeColor="background1" w:themeShade="80"/>
              </w:rPr>
              <w:t>July 31, 2025:</w:t>
            </w:r>
          </w:p>
        </w:tc>
        <w:tc>
          <w:tcPr>
            <w:tcW w:w="7744" w:type="dxa"/>
          </w:tcPr>
          <w:p w14:paraId="498FA8AE" w14:textId="77777777" w:rsidR="00D95E60" w:rsidRDefault="00000000">
            <w:pPr>
              <w:jc w:val="left"/>
              <w:rPr>
                <w:color w:val="808080" w:themeColor="background1" w:themeShade="80"/>
              </w:rPr>
            </w:pPr>
            <w:r>
              <w:rPr>
                <w:color w:val="808080" w:themeColor="background1" w:themeShade="80"/>
              </w:rPr>
              <w:t>Version 0.1 Shared with Elena for follow-up comments.</w:t>
            </w:r>
          </w:p>
        </w:tc>
      </w:tr>
    </w:tbl>
    <w:p w14:paraId="665C5A9A" w14:textId="77777777" w:rsidR="00D95E60" w:rsidRDefault="00D95E60"/>
    <w:p w14:paraId="000CB704" w14:textId="77777777" w:rsidR="00D95E60" w:rsidRDefault="00D95E60"/>
    <w:sectPr w:rsidR="00D95E60">
      <w:headerReference w:type="even" r:id="rId17"/>
      <w:headerReference w:type="default" r:id="rId18"/>
      <w:footerReference w:type="even" r:id="rId19"/>
      <w:footerReference w:type="default" r:id="rId20"/>
      <w:headerReference w:type="first" r:id="rId21"/>
      <w:footerReference w:type="first" r:id="rId22"/>
      <w:pgSz w:w="12240" w:h="15840"/>
      <w:pgMar w:top="1152" w:right="1152" w:bottom="1440" w:left="1152" w:header="432" w:footer="72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Elena Pourmal" w:date="2025-07-28T10:10:00Z" w:initials="EP">
    <w:p w14:paraId="1A000000" w14:textId="77777777" w:rsidR="00D95E60" w:rsidRDefault="00000000">
      <w:pPr>
        <w:overflowPunct w:val="0"/>
        <w:spacing w:after="0"/>
        <w:jc w:val="left"/>
      </w:pPr>
      <w:r>
        <w:annotationRef/>
      </w:r>
      <w:r>
        <w:rPr>
          <w:rFonts w:ascii="Liberation Serif" w:eastAsia="Tahoma" w:hAnsi="Liberation Serif" w:cs="Tahoma"/>
          <w:sz w:val="20"/>
          <w:szCs w:val="20"/>
          <w:lang w:bidi="en-US"/>
        </w:rPr>
        <w:t>Hmm... I thought flush just writes it to the disk but cache is not cleaned.</w:t>
      </w:r>
    </w:p>
  </w:comment>
  <w:comment w:id="7" w:author="Clay Carper" w:date="2025-07-29T08:50:00Z" w:initials="CC">
    <w:p w14:paraId="42241DB3" w14:textId="77777777" w:rsidR="00D95E60" w:rsidRDefault="00000000">
      <w:pPr>
        <w:overflowPunct w:val="0"/>
        <w:spacing w:after="0"/>
        <w:jc w:val="left"/>
      </w:pPr>
      <w:r>
        <w:annotationRef/>
      </w:r>
      <w:r>
        <w:rPr>
          <w:rFonts w:ascii="Liberation Serif" w:eastAsia="Tahoma" w:hAnsi="Liberation Serif" w:cs="Tahoma"/>
          <w:i/>
          <w:sz w:val="16"/>
          <w:szCs w:val="24"/>
          <w:lang w:bidi="en-US"/>
        </w:rPr>
        <w:t>Reply to Elena Pourmal (07/28/2025, 10:13): "..."</w:t>
      </w:r>
    </w:p>
    <w:p w14:paraId="1B000000" w14:textId="77777777" w:rsidR="00D95E60" w:rsidRDefault="00000000">
      <w:pPr>
        <w:overflowPunct w:val="0"/>
        <w:spacing w:after="0"/>
        <w:jc w:val="left"/>
      </w:pPr>
      <w:r>
        <w:rPr>
          <w:rFonts w:ascii="Liberation Serif" w:eastAsia="Tahoma" w:hAnsi="Liberation Serif" w:cs="Tahoma"/>
          <w:szCs w:val="24"/>
          <w:lang w:bidi="en-US"/>
        </w:rPr>
        <w:t>You are correct; this is a misconception that I will correct. Thank you for pointing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000000" w15:done="0"/>
  <w15:commentEx w15:paraId="1B000000" w15:paraIdParent="1A0000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000000" w16cid:durableId="1A000000"/>
  <w16cid:commentId w16cid:paraId="1B000000" w16cid:durableId="1B000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1FEAB" w14:textId="77777777" w:rsidR="000A58E5" w:rsidRDefault="000A58E5">
      <w:pPr>
        <w:spacing w:after="0"/>
      </w:pPr>
      <w:r>
        <w:separator/>
      </w:r>
    </w:p>
  </w:endnote>
  <w:endnote w:type="continuationSeparator" w:id="0">
    <w:p w14:paraId="0C14E5A1" w14:textId="77777777" w:rsidR="000A58E5" w:rsidRDefault="000A58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OpenSymbol">
    <w:altName w:val="Arial Unicode MS"/>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40B12" w14:textId="77777777" w:rsidR="00D95E60" w:rsidRDefault="00D95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26"/>
      <w:docPartObj>
        <w:docPartGallery w:val="Page Numbers (Top of Page)"/>
        <w:docPartUnique/>
      </w:docPartObj>
    </w:sdtPr>
    <w:sdtContent>
      <w:p w14:paraId="188F055E" w14:textId="77777777" w:rsidR="00D95E60" w:rsidRDefault="00000000">
        <w:pPr>
          <w:pStyle w:val="HDFFooter"/>
          <w:jc w:val="both"/>
        </w:pPr>
        <w:r>
          <w:rPr>
            <w:rFonts w:ascii="Symbol" w:eastAsia="Symbol" w:hAnsi="Symbol" w:cs="Symbol"/>
          </w:rPr>
          <w:sym w:font="Symbol" w:char="F0E3"/>
        </w:r>
        <w:r>
          <w:t xml:space="preserve"> 2025 Lifeboat, </w:t>
        </w:r>
        <w:proofErr w:type="gramStart"/>
        <w:r>
          <w:t xml:space="preserve">LLC  </w:t>
        </w:r>
        <w:r>
          <w:tab/>
        </w:r>
        <w:proofErr w:type="gramEnd"/>
        <w:r>
          <w:tab/>
          <w:t xml:space="preserve">Page </w:t>
        </w:r>
        <w:r>
          <w:fldChar w:fldCharType="begin"/>
        </w:r>
        <w:r>
          <w:instrText xml:space="preserve"> PAGE </w:instrText>
        </w:r>
        <w:r>
          <w:fldChar w:fldCharType="separate"/>
        </w:r>
        <w:r>
          <w:t>17</w:t>
        </w:r>
        <w:r>
          <w:fldChar w:fldCharType="end"/>
        </w:r>
        <w:r>
          <w:t xml:space="preserve"> of </w:t>
        </w:r>
        <w:fldSimple w:instr=" NUMPAGES ">
          <w:r>
            <w:t>17</w:t>
          </w:r>
        </w:fldSimple>
      </w:p>
    </w:sdtContent>
  </w:sdt>
  <w:p w14:paraId="41CD9DC5" w14:textId="77777777" w:rsidR="00D95E60" w:rsidRDefault="00000000">
    <w:pPr>
      <w:pStyle w:val="HDFFooter"/>
      <w:jc w:val="center"/>
    </w:pPr>
    <w:r>
      <w:rPr>
        <w:noProof/>
      </w:rPr>
      <w:drawing>
        <wp:inline distT="0" distB="0" distL="0" distR="0" wp14:anchorId="0BFC8160" wp14:editId="70FBE988">
          <wp:extent cx="554990" cy="2120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554990" cy="212090"/>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84"/>
      <w:docPartObj>
        <w:docPartGallery w:val="Page Numbers (Top of Page)"/>
        <w:docPartUnique/>
      </w:docPartObj>
    </w:sdtPr>
    <w:sdtContent>
      <w:p w14:paraId="605873E8" w14:textId="77777777" w:rsidR="00D95E60" w:rsidRDefault="00000000">
        <w:pPr>
          <w:pStyle w:val="HDFFooter"/>
          <w:jc w:val="both"/>
        </w:pPr>
        <w:r>
          <w:rPr>
            <w:rFonts w:ascii="Symbol" w:eastAsia="Symbol" w:hAnsi="Symbol" w:cs="Symbol"/>
          </w:rPr>
          <w:sym w:font="Symbol" w:char="F0E3"/>
        </w:r>
        <w:r>
          <w:t xml:space="preserve"> 2025 Lifeboat, </w:t>
        </w:r>
        <w:proofErr w:type="gramStart"/>
        <w:r>
          <w:t xml:space="preserve">LLC  </w:t>
        </w:r>
        <w:r>
          <w:tab/>
        </w:r>
        <w:proofErr w:type="gramEnd"/>
        <w:r>
          <w:tab/>
          <w:t xml:space="preserve">Page </w:t>
        </w:r>
        <w:r>
          <w:fldChar w:fldCharType="begin"/>
        </w:r>
        <w:r>
          <w:instrText xml:space="preserve"> PAGE </w:instrText>
        </w:r>
        <w:r>
          <w:fldChar w:fldCharType="separate"/>
        </w:r>
        <w:r>
          <w:t>1</w:t>
        </w:r>
        <w:r>
          <w:fldChar w:fldCharType="end"/>
        </w:r>
        <w:r>
          <w:t xml:space="preserve"> of </w:t>
        </w:r>
        <w:fldSimple w:instr=" NUMPAGES ">
          <w:r>
            <w:t>17</w:t>
          </w:r>
        </w:fldSimple>
      </w:p>
    </w:sdtContent>
  </w:sdt>
  <w:p w14:paraId="3C63693E" w14:textId="77777777" w:rsidR="00D95E60" w:rsidRDefault="00000000">
    <w:pPr>
      <w:pStyle w:val="HDFFooter"/>
      <w:jc w:val="center"/>
    </w:pPr>
    <w:r>
      <w:rPr>
        <w:noProof/>
      </w:rPr>
      <w:drawing>
        <wp:inline distT="0" distB="0" distL="0" distR="0" wp14:anchorId="0B3B0650" wp14:editId="726DE0EF">
          <wp:extent cx="554990" cy="21209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
                  <a:stretch>
                    <a:fillRect/>
                  </a:stretch>
                </pic:blipFill>
                <pic:spPr bwMode="auto">
                  <a:xfrm>
                    <a:off x="0" y="0"/>
                    <a:ext cx="554990" cy="21209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013DC" w14:textId="77777777" w:rsidR="000A58E5" w:rsidRDefault="000A58E5">
      <w:r>
        <w:separator/>
      </w:r>
    </w:p>
  </w:footnote>
  <w:footnote w:type="continuationSeparator" w:id="0">
    <w:p w14:paraId="380CAA6B" w14:textId="77777777" w:rsidR="000A58E5" w:rsidRDefault="000A58E5">
      <w:r>
        <w:continuationSeparator/>
      </w:r>
    </w:p>
  </w:footnote>
  <w:footnote w:id="1">
    <w:p w14:paraId="319424FE" w14:textId="77777777" w:rsidR="00D95E60" w:rsidRDefault="00000000">
      <w:pPr>
        <w:pStyle w:val="FootnoteText"/>
      </w:pPr>
      <w:r>
        <w:rPr>
          <w:rStyle w:val="FootnoteCharacters"/>
        </w:rPr>
        <w:footnoteRef/>
      </w:r>
      <w:r>
        <w:t xml:space="preserve"> The names in the diagram are currently outdated and will be updated shortly.</w:t>
      </w:r>
    </w:p>
  </w:footnote>
  <w:footnote w:id="2">
    <w:p w14:paraId="1B5BF520" w14:textId="77777777" w:rsidR="00D95E60" w:rsidRDefault="00000000">
      <w:pPr>
        <w:pStyle w:val="FootnoteText"/>
      </w:pPr>
      <w:r>
        <w:rPr>
          <w:rStyle w:val="FootnoteCharacters"/>
        </w:rPr>
        <w:footnoteRef/>
      </w:r>
      <w:r>
        <w:t xml:space="preserve"> For example, support for multiple files or external datasets could be integrated into the </w:t>
      </w:r>
      <w:proofErr w:type="spellStart"/>
      <w:r>
        <w:rPr>
          <w:rFonts w:ascii="Arial" w:hAnsi="Arial"/>
        </w:rPr>
        <w:t>ChunkKey</w:t>
      </w:r>
      <w:proofErr w:type="spellEnd"/>
      <w:r>
        <w:t xml:space="preserve"> structure.</w:t>
      </w:r>
    </w:p>
  </w:footnote>
  <w:footnote w:id="3">
    <w:p w14:paraId="31D77FBA" w14:textId="77777777" w:rsidR="00D95E60" w:rsidRDefault="00000000">
      <w:pPr>
        <w:pStyle w:val="FootnoteText"/>
      </w:pPr>
      <w:r>
        <w:rPr>
          <w:rStyle w:val="FootnoteCharacters"/>
        </w:rPr>
        <w:footnoteRef/>
      </w:r>
      <w:r>
        <w:t xml:space="preserve"> To be more precise, when a dataset is created or loaded, an address of the object header with type </w:t>
      </w:r>
      <w:proofErr w:type="spellStart"/>
      <w:r>
        <w:t>haddr_t</w:t>
      </w:r>
      <w:proofErr w:type="spellEnd"/>
      <w:r>
        <w:t>, is assigned to that dataset. This Unsigned 64-bit integer is a unique and is maintained by the HDF5 free space manager. My understanding on this idea is based on my understanding of object headers and discussions with John.</w:t>
      </w:r>
    </w:p>
  </w:footnote>
  <w:footnote w:id="4">
    <w:p w14:paraId="334BD7C4" w14:textId="77777777" w:rsidR="00D95E60" w:rsidRDefault="00000000">
      <w:pPr>
        <w:pStyle w:val="FootnoteText"/>
      </w:pPr>
      <w:r>
        <w:rPr>
          <w:rStyle w:val="FootnoteCharacters"/>
        </w:rPr>
        <w:footnoteRef/>
      </w:r>
      <w:r>
        <w:t xml:space="preserve"> Depending on the circumstance, there may not be a previous representation of the chunk to maintain a pointer to.</w:t>
      </w:r>
    </w:p>
  </w:footnote>
  <w:footnote w:id="5">
    <w:p w14:paraId="7FA141D5" w14:textId="77777777" w:rsidR="00D95E60" w:rsidRDefault="00000000">
      <w:pPr>
        <w:pStyle w:val="FootnoteText"/>
      </w:pPr>
      <w:r>
        <w:rPr>
          <w:rStyle w:val="FootnoteCharacters"/>
        </w:rPr>
        <w:footnoteRef/>
      </w:r>
      <w:r>
        <w:t xml:space="preserve"> For example, when the chunk index is recomputed due to a change in chunk size, or when a chunk is inserted in such a way that the typical chunk index schema would be disrupted.</w:t>
      </w:r>
    </w:p>
  </w:footnote>
  <w:footnote w:id="6">
    <w:p w14:paraId="68677B18" w14:textId="77777777" w:rsidR="00D95E60" w:rsidRDefault="00000000">
      <w:pPr>
        <w:pStyle w:val="FootnoteText"/>
      </w:pPr>
      <w:r>
        <w:rPr>
          <w:rStyle w:val="FootnoteCharacters"/>
        </w:rPr>
        <w:footnoteRef/>
      </w:r>
      <w:r>
        <w:t xml:space="preserve"> A dirty chunk may be a new chunk that is not yet written to file, or a chunk which has had any portion of the data has been altered after being read from file.</w:t>
      </w:r>
    </w:p>
  </w:footnote>
  <w:footnote w:id="7">
    <w:p w14:paraId="64EA2527" w14:textId="77777777" w:rsidR="00D95E60" w:rsidRDefault="00000000">
      <w:pPr>
        <w:pStyle w:val="FootnoteText"/>
      </w:pPr>
      <w:r>
        <w:rPr>
          <w:rStyle w:val="FootnoteCharacters"/>
        </w:rPr>
        <w:footnoteRef/>
      </w:r>
      <w:r>
        <w:t xml:space="preserve"> For some eviction strategies, the </w:t>
      </w:r>
      <w:proofErr w:type="spellStart"/>
      <w:r>
        <w:t>min_dset_size</w:t>
      </w:r>
      <w:proofErr w:type="spellEnd"/>
      <w:r>
        <w:t xml:space="preserve"> may be ignored based on other criteria such as whether data is partially written or read.</w:t>
      </w:r>
    </w:p>
  </w:footnote>
  <w:footnote w:id="8">
    <w:p w14:paraId="05A0366B" w14:textId="77777777" w:rsidR="00D95E60" w:rsidRDefault="00000000">
      <w:pPr>
        <w:pStyle w:val="FootnoteText"/>
      </w:pPr>
      <w:r>
        <w:rPr>
          <w:rStyle w:val="FootnoteCharacters"/>
        </w:rPr>
        <w:footnoteRef/>
      </w:r>
      <w:r>
        <w:t xml:space="preserve"> The exact mechanism used to derive what the default value will be could also be some multiple of the sum of the dataset minimums, though this notion will need to be explored a bit more.</w:t>
      </w:r>
    </w:p>
  </w:footnote>
  <w:footnote w:id="9">
    <w:p w14:paraId="6E5453E7" w14:textId="77777777" w:rsidR="00D95E60" w:rsidRDefault="00000000">
      <w:pPr>
        <w:pStyle w:val="FootnoteText"/>
      </w:pPr>
      <w:r>
        <w:rPr>
          <w:rStyle w:val="FootnoteCharacters"/>
        </w:rPr>
        <w:footnoteRef/>
      </w:r>
      <w:r>
        <w:t xml:space="preserve"> Currently, there is no plans for this quantity to differentiate between fully read/written chunks and partially read/written chunks. As this development progresses, it may be worth distinguishing between the two. Should this be the case, the </w:t>
      </w:r>
      <w:proofErr w:type="spellStart"/>
      <w:r>
        <w:t>dsetList</w:t>
      </w:r>
      <w:proofErr w:type="spellEnd"/>
      <w:r>
        <w:t xml:space="preserve"> structure will also require minor additions to reflect this functionality.</w:t>
      </w:r>
    </w:p>
  </w:footnote>
  <w:footnote w:id="10">
    <w:p w14:paraId="3423A520" w14:textId="77777777" w:rsidR="00D95E60" w:rsidRDefault="00000000">
      <w:pPr>
        <w:pStyle w:val="FootnoteText"/>
      </w:pPr>
      <w:r>
        <w:rPr>
          <w:rStyle w:val="FootnoteCharacters"/>
        </w:rPr>
        <w:footnoteRef/>
      </w:r>
      <w:r>
        <w:t xml:space="preserve"> Vector operations refer to batched I/O requests, allowing for non-contiguous data selections, such as </w:t>
      </w:r>
      <w:proofErr w:type="spellStart"/>
      <w:r>
        <w:t>hyperslab</w:t>
      </w:r>
      <w:proofErr w:type="spellEnd"/>
      <w:r>
        <w:t xml:space="preserve"> selections, point selections, and/or </w:t>
      </w:r>
      <w:proofErr w:type="spellStart"/>
      <w:r>
        <w:t>strided</w:t>
      </w:r>
      <w:proofErr w:type="spellEnd"/>
      <w:r>
        <w:t xml:space="preserve"> access patterns, to be processed in a single call. </w:t>
      </w:r>
    </w:p>
  </w:footnote>
  <w:footnote w:id="11">
    <w:p w14:paraId="56829F28" w14:textId="77777777" w:rsidR="00D95E60" w:rsidRDefault="00000000">
      <w:pPr>
        <w:pStyle w:val="FootnoteText"/>
      </w:pPr>
      <w:r>
        <w:rPr>
          <w:rStyle w:val="FootnoteCharacters"/>
        </w:rPr>
        <w:footnoteRef/>
      </w:r>
      <w:r>
        <w:t xml:space="preserve"> Support for the SCC has typically been determined by assessing whether the field contained within </w:t>
      </w:r>
      <w:proofErr w:type="spellStart"/>
      <w:r>
        <w:rPr>
          <w:rFonts w:ascii="Courier New" w:hAnsi="Courier New"/>
          <w:sz w:val="16"/>
          <w:szCs w:val="16"/>
        </w:rPr>
        <w:t>dset_info</w:t>
      </w:r>
      <w:proofErr w:type="spellEnd"/>
      <w:r>
        <w:rPr>
          <w:rFonts w:ascii="Courier New" w:hAnsi="Courier New"/>
          <w:sz w:val="16"/>
          <w:szCs w:val="16"/>
        </w:rPr>
        <w:t>[</w:t>
      </w:r>
      <w:proofErr w:type="spellStart"/>
      <w:r>
        <w:rPr>
          <w:rFonts w:ascii="Courier New" w:hAnsi="Courier New"/>
          <w:sz w:val="16"/>
          <w:szCs w:val="16"/>
        </w:rPr>
        <w:t>i</w:t>
      </w:r>
      <w:proofErr w:type="spellEnd"/>
      <w:proofErr w:type="gramStart"/>
      <w:r>
        <w:rPr>
          <w:rFonts w:ascii="Courier New" w:hAnsi="Courier New"/>
          <w:sz w:val="16"/>
          <w:szCs w:val="16"/>
        </w:rPr>
        <w:t>].</w:t>
      </w:r>
      <w:proofErr w:type="spellStart"/>
      <w:r>
        <w:rPr>
          <w:rFonts w:ascii="Courier New" w:hAnsi="Courier New"/>
          <w:sz w:val="16"/>
          <w:szCs w:val="16"/>
        </w:rPr>
        <w:t>dset</w:t>
      </w:r>
      <w:proofErr w:type="gramEnd"/>
      <w:r>
        <w:rPr>
          <w:rFonts w:ascii="Courier New" w:hAnsi="Courier New"/>
          <w:sz w:val="16"/>
          <w:szCs w:val="16"/>
        </w:rPr>
        <w:t>→shared→layout.sc_ops</w:t>
      </w:r>
      <w:proofErr w:type="spellEnd"/>
      <w:r>
        <w:t xml:space="preserve"> returns as </w:t>
      </w:r>
      <w:r>
        <w:rPr>
          <w:rFonts w:ascii="Courier New" w:hAnsi="Courier New"/>
          <w:sz w:val="16"/>
          <w:szCs w:val="16"/>
        </w:rPr>
        <w:t>True</w:t>
      </w:r>
      <w:r>
        <w:t xml:space="preserve"> or </w:t>
      </w:r>
      <w:r>
        <w:rPr>
          <w:rFonts w:ascii="Courier New" w:hAnsi="Courier New"/>
          <w:sz w:val="16"/>
          <w:szCs w:val="16"/>
        </w:rPr>
        <w:t>False</w:t>
      </w:r>
      <w:r>
        <w:t xml:space="preserve">, where </w:t>
      </w:r>
      <w:proofErr w:type="spellStart"/>
      <w:r>
        <w:rPr>
          <w:rFonts w:ascii="Courier New" w:hAnsi="Courier New"/>
          <w:sz w:val="16"/>
          <w:szCs w:val="16"/>
        </w:rPr>
        <w:t>i</w:t>
      </w:r>
      <w:proofErr w:type="spellEnd"/>
      <w:r>
        <w:t xml:space="preserve"> is the </w:t>
      </w:r>
      <w:proofErr w:type="spellStart"/>
      <w:r>
        <w:rPr>
          <w:rFonts w:ascii="Courier New" w:hAnsi="Courier New"/>
          <w:sz w:val="16"/>
          <w:szCs w:val="16"/>
        </w:rPr>
        <w:t>i</w:t>
      </w:r>
      <w:r>
        <w:rPr>
          <w:vertAlign w:val="superscript"/>
        </w:rPr>
        <w:t>th</w:t>
      </w:r>
      <w:proofErr w:type="spellEnd"/>
      <w:r>
        <w:t xml:space="preserve"> dataset in the HDF5 file. See H5Dio.c for an example of this process.</w:t>
      </w:r>
    </w:p>
  </w:footnote>
  <w:footnote w:id="12">
    <w:p w14:paraId="6C2095E6" w14:textId="77777777" w:rsidR="00D95E60" w:rsidRDefault="00000000">
      <w:pPr>
        <w:pStyle w:val="FootnoteText"/>
      </w:pPr>
      <w:r>
        <w:rPr>
          <w:rStyle w:val="FootnoteCharacters"/>
        </w:rPr>
        <w:footnoteRef/>
      </w:r>
      <w:r>
        <w:t xml:space="preserve"> At the time of writing, </w:t>
      </w:r>
      <w:r>
        <w:rPr>
          <w:rFonts w:ascii="Courier New" w:hAnsi="Courier New"/>
          <w:sz w:val="16"/>
          <w:szCs w:val="16"/>
        </w:rPr>
        <w:t>H5SC_write</w:t>
      </w:r>
      <w:r>
        <w:t xml:space="preserve"> is used to write directly to file in the Version 0 implementation of the cache, and does not convert the chunk buffer into the cache memory as outlined in this section. As a fully functional version of the SCC is implemented, this will be adjusted accordingly.</w:t>
      </w:r>
    </w:p>
  </w:footnote>
  <w:footnote w:id="13">
    <w:p w14:paraId="392386A0" w14:textId="77777777" w:rsidR="00D95E60" w:rsidRDefault="00000000">
      <w:pPr>
        <w:pStyle w:val="FootnoteText"/>
      </w:pPr>
      <w:r>
        <w:rPr>
          <w:rStyle w:val="FootnoteCharacters"/>
        </w:rPr>
        <w:footnoteRef/>
      </w:r>
      <w:r>
        <w:t xml:space="preserve"> The details concerning the steps necessary for writing the chunks to a file are omitted from this discussion and are largely handled by the callbacks located in </w:t>
      </w:r>
      <w:r>
        <w:rPr>
          <w:rFonts w:ascii="Courier New" w:hAnsi="Courier New"/>
          <w:sz w:val="16"/>
          <w:szCs w:val="16"/>
        </w:rPr>
        <w:t>H5Dstruct_chunk.c</w:t>
      </w:r>
      <w:r>
        <w:t>.</w:t>
      </w:r>
    </w:p>
  </w:footnote>
  <w:footnote w:id="14">
    <w:p w14:paraId="22F07B86" w14:textId="77777777" w:rsidR="00D95E60" w:rsidRDefault="00000000">
      <w:pPr>
        <w:pStyle w:val="FootnoteText"/>
      </w:pPr>
      <w:r>
        <w:rPr>
          <w:rStyle w:val="FootnoteCharacters"/>
        </w:rPr>
        <w:footnoteRef/>
      </w:r>
      <w:r>
        <w:t xml:space="preserve"> In the case where </w:t>
      </w:r>
      <w:proofErr w:type="spellStart"/>
      <w:r>
        <w:t>an</w:t>
      </w:r>
      <w:proofErr w:type="spellEnd"/>
      <w:r>
        <w:t xml:space="preserve"> I/O request is too large to fit in the SCC regardless of the result of eviction candidate selection, the request will be processed in selections that can fit in the available memory.</w:t>
      </w:r>
    </w:p>
  </w:footnote>
  <w:footnote w:id="15">
    <w:p w14:paraId="7EBF7D85" w14:textId="77777777" w:rsidR="00D95E60" w:rsidRDefault="00000000">
      <w:pPr>
        <w:pStyle w:val="FootnoteText"/>
      </w:pPr>
      <w:r>
        <w:rPr>
          <w:rStyle w:val="FootnoteCharacters"/>
        </w:rPr>
        <w:footnoteRef/>
      </w:r>
      <w:r>
        <w:t xml:space="preserve"> If a dataset has existing </w:t>
      </w:r>
      <w:proofErr w:type="spellStart"/>
      <w:r>
        <w:rPr>
          <w:rFonts w:ascii="Courier New" w:hAnsi="Courier New"/>
          <w:sz w:val="16"/>
          <w:szCs w:val="16"/>
        </w:rPr>
        <w:t>CachedChunk</w:t>
      </w:r>
      <w:proofErr w:type="spellEnd"/>
      <w:r>
        <w:t xml:space="preserve"> elements in the SCC, an additional instance of </w:t>
      </w:r>
      <w:proofErr w:type="spellStart"/>
      <w:r>
        <w:rPr>
          <w:rFonts w:ascii="Courier New" w:hAnsi="Courier New"/>
          <w:sz w:val="16"/>
          <w:szCs w:val="16"/>
        </w:rPr>
        <w:t>DsetList</w:t>
      </w:r>
      <w:proofErr w:type="spellEnd"/>
      <w:r>
        <w:t xml:space="preserve"> will not be created.</w:t>
      </w:r>
    </w:p>
  </w:footnote>
  <w:footnote w:id="16">
    <w:p w14:paraId="133F6037" w14:textId="77777777" w:rsidR="00D95E60" w:rsidRDefault="00000000">
      <w:pPr>
        <w:pStyle w:val="FootnoteText"/>
      </w:pPr>
      <w:r>
        <w:rPr>
          <w:rStyle w:val="FootnoteCharacters"/>
        </w:rPr>
        <w:footnoteRef/>
      </w:r>
      <w:r>
        <w:t xml:space="preserve"> In the initial, minimal version of the SCC, I/O requests will be completed in smaller requests to ensure basic functionality of the cache.</w:t>
      </w:r>
    </w:p>
  </w:footnote>
  <w:footnote w:id="17">
    <w:p w14:paraId="015ACC11" w14:textId="77777777" w:rsidR="00D95E60" w:rsidRDefault="00000000">
      <w:pPr>
        <w:pStyle w:val="FootnoteText"/>
      </w:pPr>
      <w:r>
        <w:rPr>
          <w:rStyle w:val="FootnoteCharacters"/>
        </w:rPr>
        <w:footnoteRef/>
      </w:r>
      <w:r>
        <w:t xml:space="preserve"> Similarly to the Write to Cache section, Read </w:t>
      </w:r>
      <w:proofErr w:type="gramStart"/>
      <w:r>
        <w:t>To</w:t>
      </w:r>
      <w:proofErr w:type="gramEnd"/>
      <w:r>
        <w:t xml:space="preserve"> Cache </w:t>
      </w:r>
      <w:proofErr w:type="gramStart"/>
      <w:r>
        <w:t>From</w:t>
      </w:r>
      <w:proofErr w:type="gramEnd"/>
      <w:r>
        <w:t xml:space="preserve"> File will utilize the callbacks from </w:t>
      </w:r>
      <w:r>
        <w:rPr>
          <w:rFonts w:ascii="Courier New" w:hAnsi="Courier New"/>
          <w:sz w:val="16"/>
          <w:szCs w:val="16"/>
        </w:rPr>
        <w:t>H5Dstruct_chunk.c</w:t>
      </w:r>
      <w:r>
        <w:t>, with the details omitted from this section for the time being.</w:t>
      </w:r>
    </w:p>
  </w:footnote>
  <w:footnote w:id="18">
    <w:p w14:paraId="1353507E" w14:textId="77777777" w:rsidR="00D95E60" w:rsidRDefault="00000000">
      <w:pPr>
        <w:pStyle w:val="FootnoteText"/>
      </w:pPr>
      <w:r>
        <w:rPr>
          <w:rStyle w:val="FootnoteCharacters"/>
        </w:rPr>
        <w:footnoteRef/>
      </w:r>
      <w:r>
        <w:t xml:space="preserve"> If a dataset has existing </w:t>
      </w:r>
      <w:proofErr w:type="spellStart"/>
      <w:r>
        <w:rPr>
          <w:rFonts w:ascii="Courier New" w:hAnsi="Courier New"/>
          <w:sz w:val="16"/>
          <w:szCs w:val="16"/>
        </w:rPr>
        <w:t>CachedChunk</w:t>
      </w:r>
      <w:proofErr w:type="spellEnd"/>
      <w:r>
        <w:t xml:space="preserve"> elements in the SCC, an additional instance of </w:t>
      </w:r>
      <w:proofErr w:type="spellStart"/>
      <w:r>
        <w:rPr>
          <w:rFonts w:ascii="Courier New" w:hAnsi="Courier New"/>
          <w:sz w:val="16"/>
          <w:szCs w:val="16"/>
        </w:rPr>
        <w:t>DsetList</w:t>
      </w:r>
      <w:proofErr w:type="spellEnd"/>
      <w:r>
        <w:t xml:space="preserve"> will not be created.</w:t>
      </w:r>
    </w:p>
  </w:footnote>
  <w:footnote w:id="19">
    <w:p w14:paraId="7E439A9B" w14:textId="77777777" w:rsidR="00D95E60" w:rsidRDefault="00000000">
      <w:pPr>
        <w:pStyle w:val="FootnoteText"/>
      </w:pPr>
      <w:r>
        <w:rPr>
          <w:rStyle w:val="FootnoteCharacters"/>
        </w:rPr>
        <w:footnoteRef/>
      </w:r>
      <w:r>
        <w:t xml:space="preserve"> Partially written or read are omitted from this initial description, though decisions centered around this concept have been considered and will be discussed in the Detailed Discussion section of this document.</w:t>
      </w:r>
    </w:p>
  </w:footnote>
  <w:footnote w:id="20">
    <w:p w14:paraId="028F37CB" w14:textId="77777777" w:rsidR="00D95E60" w:rsidRDefault="00000000">
      <w:pPr>
        <w:pStyle w:val="FootnoteText"/>
      </w:pPr>
      <w:r>
        <w:rPr>
          <w:rStyle w:val="FootnoteCharacters"/>
        </w:rPr>
        <w:footnoteRef/>
      </w:r>
      <w:r>
        <w:t xml:space="preserve"> Again, the end goal is to compose I/O requests in such a way that they can be handled in as few write operations as possible, but this will likely be reserved as a future optimization.</w:t>
      </w:r>
    </w:p>
  </w:footnote>
  <w:footnote w:id="21">
    <w:p w14:paraId="4B5C0BD6" w14:textId="77777777" w:rsidR="00D95E60" w:rsidRDefault="00000000">
      <w:pPr>
        <w:spacing w:before="240" w:after="240"/>
        <w:rPr>
          <w:sz w:val="20"/>
          <w:szCs w:val="20"/>
        </w:rPr>
      </w:pPr>
      <w:r>
        <w:rPr>
          <w:rStyle w:val="FootnoteCharacters"/>
        </w:rPr>
        <w:footnoteRef/>
      </w:r>
      <w:r>
        <w:rPr>
          <w:rFonts w:eastAsia="Times New Roman" w:cstheme="minorHAnsi"/>
          <w:sz w:val="20"/>
          <w:szCs w:val="20"/>
        </w:rPr>
        <w:t xml:space="preserve"> As a general note, </w:t>
      </w:r>
      <w:proofErr w:type="spellStart"/>
      <w:r>
        <w:rPr>
          <w:rFonts w:eastAsia="Times New Roman" w:cstheme="minorHAnsi"/>
          <w:sz w:val="20"/>
          <w:szCs w:val="20"/>
        </w:rPr>
        <w:t>UTHash</w:t>
      </w:r>
      <w:proofErr w:type="spellEnd"/>
      <w:r>
        <w:rPr>
          <w:rFonts w:eastAsia="Times New Roman" w:cstheme="minorHAnsi"/>
          <w:sz w:val="20"/>
          <w:szCs w:val="20"/>
        </w:rPr>
        <w:t xml:space="preserve"> does not automatically do any verification concerning the uniqueness of a given key. However, the </w:t>
      </w:r>
      <w:r>
        <w:rPr>
          <w:rFonts w:ascii="Courier New" w:eastAsia="Times New Roman" w:hAnsi="Courier New" w:cstheme="minorHAnsi"/>
          <w:sz w:val="20"/>
          <w:szCs w:val="20"/>
        </w:rPr>
        <w:t>HASH_FIND</w:t>
      </w:r>
      <w:r>
        <w:rPr>
          <w:rFonts w:eastAsia="Times New Roman" w:cstheme="minorHAnsi"/>
          <w:sz w:val="20"/>
          <w:szCs w:val="20"/>
        </w:rPr>
        <w:t xml:space="preserve"> macro is provided by </w:t>
      </w:r>
      <w:proofErr w:type="spellStart"/>
      <w:r>
        <w:rPr>
          <w:rFonts w:eastAsia="Times New Roman" w:cstheme="minorHAnsi"/>
          <w:sz w:val="20"/>
          <w:szCs w:val="20"/>
        </w:rPr>
        <w:t>UTHash</w:t>
      </w:r>
      <w:proofErr w:type="spellEnd"/>
      <w:r>
        <w:rPr>
          <w:rFonts w:eastAsia="Times New Roman" w:cstheme="minorHAnsi"/>
          <w:sz w:val="20"/>
          <w:szCs w:val="20"/>
        </w:rPr>
        <w:t xml:space="preserve"> to allow the user to check whether a key is present within the hash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200FB" w14:textId="77777777" w:rsidR="00D95E60" w:rsidRDefault="00D95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D5974" w14:textId="77777777" w:rsidR="00D95E60" w:rsidRDefault="00000000">
    <w:pPr>
      <w:pStyle w:val="THGHeader"/>
    </w:pPr>
    <w:r>
      <w:t>July 31, 2025</w:t>
    </w:r>
    <w:r>
      <w:tab/>
    </w:r>
    <w:r>
      <w:tab/>
      <w:t>RFC Lifeboat 2025-07-</w:t>
    </w:r>
    <w:proofErr w:type="gramStart"/>
    <w:r>
      <w:t>25.v</w:t>
    </w:r>
    <w:proofErr w:type="gramEnd"/>
    <w:r>
      <w:t>0.1</w:t>
    </w:r>
  </w:p>
  <w:p w14:paraId="250DA2BD" w14:textId="77777777" w:rsidR="00D95E60" w:rsidRDefault="00D95E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9B90A" w14:textId="77777777" w:rsidR="00D95E60" w:rsidRDefault="00000000">
    <w:pPr>
      <w:pStyle w:val="THGHeader"/>
    </w:pPr>
    <w:r>
      <w:t>July 31, 2025</w:t>
    </w:r>
    <w:r>
      <w:tab/>
    </w:r>
    <w:r>
      <w:tab/>
      <w:t>RFC Lifeboat 2025-07-</w:t>
    </w:r>
    <w:proofErr w:type="gramStart"/>
    <w:r>
      <w:t>25.v</w:t>
    </w:r>
    <w:proofErr w:type="gramEnd"/>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6F0B"/>
    <w:multiLevelType w:val="multilevel"/>
    <w:tmpl w:val="A91E5F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8E9112B"/>
    <w:multiLevelType w:val="multilevel"/>
    <w:tmpl w:val="AF968FDC"/>
    <w:lvl w:ilvl="0">
      <w:start w:val="1"/>
      <w:numFmt w:val="decimal"/>
      <w:pStyle w:val="ListNumber2"/>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8A7C2B"/>
    <w:multiLevelType w:val="multilevel"/>
    <w:tmpl w:val="AC2ECD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0A53329"/>
    <w:multiLevelType w:val="multilevel"/>
    <w:tmpl w:val="B0F09B0C"/>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278357E"/>
    <w:multiLevelType w:val="multilevel"/>
    <w:tmpl w:val="B4164C38"/>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798464B"/>
    <w:multiLevelType w:val="multilevel"/>
    <w:tmpl w:val="E1B2E4BE"/>
    <w:lvl w:ilvl="0">
      <w:start w:val="1"/>
      <w:numFmt w:val="decimal"/>
      <w:pStyle w:val="ListNumber5"/>
      <w:lvlText w:val="%1)"/>
      <w:lvlJc w:val="left"/>
      <w:pPr>
        <w:tabs>
          <w:tab w:val="num" w:pos="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AB52868"/>
    <w:multiLevelType w:val="multilevel"/>
    <w:tmpl w:val="C1A22086"/>
    <w:lvl w:ilvl="0">
      <w:start w:val="1"/>
      <w:numFmt w:val="decimal"/>
      <w:pStyle w:val="ListNumberReference"/>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C5B5295"/>
    <w:multiLevelType w:val="multilevel"/>
    <w:tmpl w:val="AE9C4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6FB7DCB"/>
    <w:multiLevelType w:val="multilevel"/>
    <w:tmpl w:val="742EA794"/>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9287B98"/>
    <w:multiLevelType w:val="multilevel"/>
    <w:tmpl w:val="A440B6C6"/>
    <w:lvl w:ilvl="0">
      <w:start w:val="1"/>
      <w:numFmt w:val="lowerLetter"/>
      <w:pStyle w:val="ListAlpha3"/>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40F96278"/>
    <w:multiLevelType w:val="multilevel"/>
    <w:tmpl w:val="D32245D4"/>
    <w:lvl w:ilvl="0">
      <w:start w:val="1"/>
      <w:numFmt w:val="decimal"/>
      <w:pStyle w:val="ListNumber3"/>
      <w:lvlText w:val="%1)"/>
      <w:lvlJc w:val="left"/>
      <w:pPr>
        <w:tabs>
          <w:tab w:val="num" w:pos="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78035E5"/>
    <w:multiLevelType w:val="multilevel"/>
    <w:tmpl w:val="9454DAB0"/>
    <w:lvl w:ilvl="0">
      <w:start w:val="1"/>
      <w:numFmt w:val="decimal"/>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C094A8D"/>
    <w:multiLevelType w:val="multilevel"/>
    <w:tmpl w:val="759C5E1E"/>
    <w:lvl w:ilvl="0">
      <w:start w:val="1"/>
      <w:numFmt w:val="decimal"/>
      <w:pStyle w:val="ListNumber4"/>
      <w:lvlText w:val="%1)"/>
      <w:lvlJc w:val="left"/>
      <w:pPr>
        <w:tabs>
          <w:tab w:val="num" w:pos="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769252A"/>
    <w:multiLevelType w:val="multilevel"/>
    <w:tmpl w:val="01D254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64AD7ED6"/>
    <w:multiLevelType w:val="multilevel"/>
    <w:tmpl w:val="4B960D9A"/>
    <w:lvl w:ilvl="0">
      <w:start w:val="1"/>
      <w:numFmt w:val="decimal"/>
      <w:pStyle w:val="Heading1"/>
      <w:lvlText w:val="%1"/>
      <w:lvlJc w:val="left"/>
      <w:pPr>
        <w:tabs>
          <w:tab w:val="num" w:pos="0"/>
        </w:tabs>
        <w:ind w:left="432" w:hanging="432"/>
      </w:pPr>
      <w:rPr>
        <w:sz w:val="28"/>
        <w:szCs w:val="28"/>
      </w:r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5" w15:restartNumberingAfterBreak="0">
    <w:nsid w:val="6E311220"/>
    <w:multiLevelType w:val="multilevel"/>
    <w:tmpl w:val="F168C3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05585555">
    <w:abstractNumId w:val="14"/>
  </w:num>
  <w:num w:numId="2" w16cid:durableId="676151599">
    <w:abstractNumId w:val="1"/>
  </w:num>
  <w:num w:numId="3" w16cid:durableId="959146345">
    <w:abstractNumId w:val="10"/>
  </w:num>
  <w:num w:numId="4" w16cid:durableId="493495527">
    <w:abstractNumId w:val="12"/>
  </w:num>
  <w:num w:numId="5" w16cid:durableId="1836451698">
    <w:abstractNumId w:val="5"/>
  </w:num>
  <w:num w:numId="6" w16cid:durableId="2078429873">
    <w:abstractNumId w:val="9"/>
  </w:num>
  <w:num w:numId="7" w16cid:durableId="619994049">
    <w:abstractNumId w:val="6"/>
  </w:num>
  <w:num w:numId="8" w16cid:durableId="834147145">
    <w:abstractNumId w:val="7"/>
  </w:num>
  <w:num w:numId="9" w16cid:durableId="427848214">
    <w:abstractNumId w:val="13"/>
  </w:num>
  <w:num w:numId="10" w16cid:durableId="245381413">
    <w:abstractNumId w:val="2"/>
  </w:num>
  <w:num w:numId="11" w16cid:durableId="682784970">
    <w:abstractNumId w:val="0"/>
  </w:num>
  <w:num w:numId="12" w16cid:durableId="33118508">
    <w:abstractNumId w:val="15"/>
  </w:num>
  <w:num w:numId="13" w16cid:durableId="1204713741">
    <w:abstractNumId w:val="4"/>
  </w:num>
  <w:num w:numId="14" w16cid:durableId="689986526">
    <w:abstractNumId w:val="11"/>
  </w:num>
  <w:num w:numId="15" w16cid:durableId="1955478327">
    <w:abstractNumId w:val="3"/>
  </w:num>
  <w:num w:numId="16" w16cid:durableId="778649628">
    <w:abstractNumId w:val="8"/>
  </w:num>
  <w:num w:numId="17" w16cid:durableId="1015575371">
    <w:abstractNumId w:val="4"/>
    <w:lvlOverride w:ilvl="0">
      <w:startOverride w:val="1"/>
    </w:lvlOverride>
  </w:num>
  <w:num w:numId="18" w16cid:durableId="750126373">
    <w:abstractNumId w:val="4"/>
  </w:num>
  <w:num w:numId="19" w16cid:durableId="1092892740">
    <w:abstractNumId w:val="4"/>
  </w:num>
  <w:num w:numId="20" w16cid:durableId="1727414611">
    <w:abstractNumId w:val="4"/>
  </w:num>
  <w:num w:numId="21" w16cid:durableId="562789972">
    <w:abstractNumId w:val="4"/>
  </w:num>
  <w:num w:numId="22" w16cid:durableId="12364342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trackRevisions/>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60"/>
    <w:rsid w:val="00030BCC"/>
    <w:rsid w:val="000A58E5"/>
    <w:rsid w:val="001A0845"/>
    <w:rsid w:val="005A4F26"/>
    <w:rsid w:val="00D95E6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F1E3"/>
  <w15:docId w15:val="{69DA370D-7CA8-4245-AEDE-CA891D89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209"/>
    <w:pPr>
      <w:spacing w:after="120"/>
      <w:jc w:val="both"/>
    </w:pPr>
    <w:rPr>
      <w:rFonts w:asciiTheme="minorHAnsi" w:eastAsia="Calibr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7"/>
    <w:qFormat/>
    <w:rsid w:val="007C4964"/>
    <w:rPr>
      <w:rFonts w:ascii="Consolas" w:hAnsi="Consolas"/>
      <w:sz w:val="21"/>
      <w:szCs w:val="21"/>
    </w:rPr>
  </w:style>
  <w:style w:type="character" w:customStyle="1" w:styleId="HeaderChar">
    <w:name w:val="Header Char"/>
    <w:basedOn w:val="DefaultParagraphFont"/>
    <w:link w:val="Header"/>
    <w:uiPriority w:val="99"/>
    <w:qFormat/>
    <w:rsid w:val="000A25CE"/>
  </w:style>
  <w:style w:type="character" w:customStyle="1" w:styleId="FooterChar">
    <w:name w:val="Footer Char"/>
    <w:basedOn w:val="DefaultParagraphFont"/>
    <w:link w:val="Footer"/>
    <w:uiPriority w:val="99"/>
    <w:qFormat/>
    <w:rsid w:val="00903C35"/>
    <w:rPr>
      <w:rFonts w:asciiTheme="minorHAnsi" w:hAnsiTheme="minorHAnsi"/>
      <w:sz w:val="24"/>
    </w:rPr>
  </w:style>
  <w:style w:type="character" w:customStyle="1" w:styleId="BalloonTextChar">
    <w:name w:val="Balloon Text Char"/>
    <w:basedOn w:val="DefaultParagraphFont"/>
    <w:link w:val="BalloonText"/>
    <w:uiPriority w:val="99"/>
    <w:semiHidden/>
    <w:qFormat/>
    <w:rsid w:val="000A25CE"/>
    <w:rPr>
      <w:rFonts w:ascii="Tahoma" w:hAnsi="Tahoma" w:cs="Tahoma"/>
      <w:sz w:val="16"/>
      <w:szCs w:val="16"/>
    </w:rPr>
  </w:style>
  <w:style w:type="character" w:customStyle="1" w:styleId="TitleChar">
    <w:name w:val="Title Char"/>
    <w:basedOn w:val="DefaultParagraphFont"/>
    <w:link w:val="Title"/>
    <w:uiPriority w:val="17"/>
    <w:qFormat/>
    <w:rsid w:val="00913E2A"/>
    <w:rPr>
      <w:rFonts w:asciiTheme="minorHAnsi" w:eastAsiaTheme="majorEastAsia" w:hAnsiTheme="minorHAnsi" w:cstheme="majorBidi"/>
      <w:b/>
      <w:color w:val="000000" w:themeColor="text1"/>
      <w:spacing w:val="5"/>
      <w:kern w:val="2"/>
      <w:sz w:val="36"/>
      <w:szCs w:val="52"/>
    </w:rPr>
  </w:style>
  <w:style w:type="character" w:customStyle="1" w:styleId="Heading1Char">
    <w:name w:val="Heading 1 Char"/>
    <w:basedOn w:val="DefaultParagraphFont"/>
    <w:link w:val="Heading1"/>
    <w:uiPriority w:val="2"/>
    <w:qFormat/>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qFormat/>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qFormat/>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qFormat/>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qFormat/>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qFormat/>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qFormat/>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qFormat/>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qFormat/>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qFormat/>
    <w:rsid w:val="00372A75"/>
    <w:rPr>
      <w:sz w:val="16"/>
      <w:szCs w:val="16"/>
    </w:rPr>
  </w:style>
  <w:style w:type="character" w:customStyle="1" w:styleId="CommentTextChar">
    <w:name w:val="Comment Text Char"/>
    <w:basedOn w:val="DefaultParagraphFont"/>
    <w:link w:val="CommentText"/>
    <w:uiPriority w:val="99"/>
    <w:semiHidden/>
    <w:qFormat/>
    <w:rsid w:val="00372A75"/>
    <w:rPr>
      <w:sz w:val="20"/>
      <w:szCs w:val="20"/>
    </w:rPr>
  </w:style>
  <w:style w:type="character" w:customStyle="1" w:styleId="CommentSubjectChar">
    <w:name w:val="Comment Subject Char"/>
    <w:basedOn w:val="CommentTextChar"/>
    <w:link w:val="CommentSubject"/>
    <w:uiPriority w:val="99"/>
    <w:semiHidden/>
    <w:qFormat/>
    <w:rsid w:val="00372A75"/>
    <w:rPr>
      <w:b/>
      <w:bCs/>
      <w:sz w:val="20"/>
      <w:szCs w:val="20"/>
    </w:rPr>
  </w:style>
  <w:style w:type="character" w:customStyle="1" w:styleId="AuthorChar">
    <w:name w:val="Author Char"/>
    <w:basedOn w:val="TitleChar"/>
    <w:link w:val="Author"/>
    <w:uiPriority w:val="18"/>
    <w:qFormat/>
    <w:rsid w:val="007A6483"/>
    <w:rPr>
      <w:rFonts w:asciiTheme="minorHAnsi" w:eastAsiaTheme="majorEastAsia" w:hAnsiTheme="minorHAnsi" w:cstheme="majorBidi"/>
      <w:b w:val="0"/>
      <w:bCs/>
      <w:color w:val="000000" w:themeColor="text1"/>
      <w:spacing w:val="5"/>
      <w:kern w:val="2"/>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character" w:customStyle="1" w:styleId="QuoteChar">
    <w:name w:val="Quote Char"/>
    <w:basedOn w:val="DefaultParagraphFont"/>
    <w:link w:val="Quote"/>
    <w:uiPriority w:val="29"/>
    <w:qFormat/>
    <w:rsid w:val="00911B70"/>
    <w:rPr>
      <w:rFonts w:asciiTheme="minorHAnsi" w:hAnsiTheme="minorHAnsi"/>
      <w:i/>
      <w:iCs/>
      <w:color w:val="000000" w:themeColor="text1"/>
      <w:sz w:val="24"/>
    </w:rPr>
  </w:style>
  <w:style w:type="character" w:customStyle="1" w:styleId="HDFFooterChar">
    <w:name w:val="HDF Footer Char"/>
    <w:basedOn w:val="FooterChar"/>
    <w:link w:val="HDFFooter"/>
    <w:uiPriority w:val="23"/>
    <w:qFormat/>
    <w:rsid w:val="001706A5"/>
    <w:rPr>
      <w:rFonts w:asciiTheme="minorHAnsi" w:hAnsiTheme="minorHAnsi"/>
      <w:sz w:val="24"/>
    </w:rPr>
  </w:style>
  <w:style w:type="character" w:customStyle="1" w:styleId="THGHeaderChar">
    <w:name w:val="THG Header Char"/>
    <w:basedOn w:val="HeaderChar"/>
    <w:link w:val="THGHeader"/>
    <w:uiPriority w:val="21"/>
    <w:qFormat/>
    <w:rsid w:val="001706A5"/>
    <w:rPr>
      <w:rFonts w:asciiTheme="minorHAnsi" w:hAnsiTheme="minorHAnsi"/>
      <w:sz w:val="24"/>
    </w:rPr>
  </w:style>
  <w:style w:type="character" w:customStyle="1" w:styleId="THGHeader2Char">
    <w:name w:val="THG Header2 Char"/>
    <w:basedOn w:val="HeaderChar"/>
    <w:link w:val="THGHeader2"/>
    <w:uiPriority w:val="22"/>
    <w:qFormat/>
    <w:rsid w:val="001706A5"/>
    <w:rPr>
      <w:rFonts w:asciiTheme="minorHAnsi" w:hAnsiTheme="minorHAnsi"/>
      <w:sz w:val="24"/>
    </w:rPr>
  </w:style>
  <w:style w:type="character" w:styleId="UnresolvedMention">
    <w:name w:val="Unresolved Mention"/>
    <w:basedOn w:val="DefaultParagraphFont"/>
    <w:uiPriority w:val="99"/>
    <w:semiHidden/>
    <w:unhideWhenUsed/>
    <w:qFormat/>
    <w:rsid w:val="007A6483"/>
    <w:rPr>
      <w:color w:val="605E5C"/>
      <w:shd w:val="clear" w:color="auto" w:fill="E1DFDD"/>
    </w:rPr>
  </w:style>
  <w:style w:type="character" w:styleId="PlaceholderText">
    <w:name w:val="Placeholder Text"/>
    <w:basedOn w:val="DefaultParagraphFont"/>
    <w:qFormat/>
    <w:rsid w:val="009C6BE9"/>
    <w:rPr>
      <w:color w:val="666666"/>
    </w:rPr>
  </w:style>
  <w:style w:type="character" w:customStyle="1" w:styleId="FootnoteCharactersuser">
    <w:name w:val="Footnote Characters (user)"/>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customStyle="1" w:styleId="EndnoteCharactersuser">
    <w:name w:val="Endnote Characters (user)"/>
    <w:qFormat/>
  </w:style>
  <w:style w:type="character" w:styleId="EndnoteReference">
    <w:name w:val="end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ollowedHyperlink">
    <w:name w:val="FollowedHyperlink"/>
    <w:basedOn w:val="DefaultParagraphFont"/>
    <w:rsid w:val="00D33CE9"/>
    <w:rPr>
      <w:color w:val="800080" w:themeColor="followedHyperlink"/>
      <w:u w:val="single"/>
    </w:rPr>
  </w:style>
  <w:style w:type="character" w:styleId="LineNumber">
    <w:name w:val="line number"/>
  </w:style>
  <w:style w:type="paragraph" w:customStyle="1" w:styleId="Heading">
    <w:name w:val="Heading"/>
    <w:basedOn w:val="Heading1"/>
    <w:next w:val="Normal"/>
    <w:autoRedefine/>
    <w:uiPriority w:val="2"/>
    <w:qFormat/>
    <w:rsid w:val="006167D1"/>
    <w:pPr>
      <w:numPr>
        <w:numId w:val="0"/>
      </w:numPr>
    </w:pPr>
    <w:rPr>
      <w:rFonts w:asciiTheme="minorHAnsi" w:eastAsiaTheme="minorHAnsi" w:hAnsiTheme="minorHAnsi" w:cstheme="minorBidi"/>
      <w:b w:val="0"/>
      <w:bCs w:val="0"/>
      <w:szCs w:val="22"/>
    </w:rPr>
  </w:style>
  <w:style w:type="paragraph" w:styleId="BodyText">
    <w:name w:val="Body Text"/>
    <w:basedOn w:val="Normal"/>
    <w:pPr>
      <w:spacing w:after="140" w:line="276" w:lineRule="auto"/>
    </w:pPr>
  </w:style>
  <w:style w:type="paragraph" w:styleId="List">
    <w:name w:val="List"/>
    <w:basedOn w:val="Normal"/>
    <w:uiPriority w:val="5"/>
    <w:qFormat/>
    <w:rsid w:val="00515420"/>
    <w:pPr>
      <w:ind w:left="360" w:hanging="360"/>
      <w:contextualSpacing/>
    </w:p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Index">
    <w:name w:val="Index"/>
    <w:basedOn w:val="Normal"/>
    <w:qFormat/>
    <w:pPr>
      <w:suppressLineNumbers/>
    </w:pPr>
    <w:rPr>
      <w:rFonts w:cs="Arial Unicode MS"/>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paragraph" w:styleId="NoSpacing">
    <w:name w:val="No Spacing"/>
    <w:uiPriority w:val="24"/>
    <w:unhideWhenUsed/>
    <w:qFormat/>
    <w:rsid w:val="00633649"/>
  </w:style>
  <w:style w:type="paragraph" w:customStyle="1" w:styleId="HeaderandFooter">
    <w:name w:val="Header and Footer"/>
    <w:basedOn w:val="Normal"/>
    <w:qFormat/>
  </w:style>
  <w:style w:type="paragraph" w:styleId="Header">
    <w:name w:val="header"/>
    <w:basedOn w:val="Normal"/>
    <w:link w:val="HeaderChar"/>
    <w:uiPriority w:val="99"/>
    <w:unhideWhenUsed/>
    <w:rsid w:val="000A25CE"/>
    <w:pPr>
      <w:tabs>
        <w:tab w:val="center" w:pos="4680"/>
        <w:tab w:val="right" w:pos="9360"/>
      </w:tabs>
      <w:spacing w:after="0"/>
    </w:pPr>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paragraph" w:styleId="BalloonText">
    <w:name w:val="Balloon Text"/>
    <w:basedOn w:val="Normal"/>
    <w:link w:val="BalloonTextChar"/>
    <w:uiPriority w:val="99"/>
    <w:semiHidden/>
    <w:unhideWhenUsed/>
    <w:qFormat/>
    <w:rsid w:val="000A25CE"/>
    <w:pPr>
      <w:spacing w:after="0"/>
    </w:pPr>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
      <w:sz w:val="36"/>
      <w:szCs w:val="52"/>
    </w:rPr>
  </w:style>
  <w:style w:type="paragraph" w:styleId="CommentText">
    <w:name w:val="annotation text"/>
    <w:basedOn w:val="Normal"/>
    <w:link w:val="CommentTextChar"/>
    <w:uiPriority w:val="99"/>
    <w:semiHidden/>
    <w:unhideWhenUsed/>
    <w:rsid w:val="00372A75"/>
    <w:rPr>
      <w:sz w:val="20"/>
      <w:szCs w:val="20"/>
    </w:rPr>
  </w:style>
  <w:style w:type="paragraph" w:styleId="CommentSubject">
    <w:name w:val="annotation subject"/>
    <w:basedOn w:val="CommentText"/>
    <w:next w:val="CommentText"/>
    <w:link w:val="CommentSubjectChar"/>
    <w:uiPriority w:val="99"/>
    <w:semiHidden/>
    <w:unhideWhenUsed/>
    <w:qFormat/>
    <w:rsid w:val="00372A75"/>
    <w:rPr>
      <w:b/>
      <w:bCs/>
    </w:rPr>
  </w:style>
  <w:style w:type="paragraph" w:styleId="ListParagraph">
    <w:name w:val="List Paragraph"/>
    <w:basedOn w:val="Normal"/>
    <w:uiPriority w:val="34"/>
    <w:qFormat/>
    <w:rsid w:val="00ED4545"/>
    <w:pPr>
      <w:ind w:left="720"/>
      <w:jc w:val="left"/>
    </w:pPr>
  </w:style>
  <w:style w:type="paragraph" w:styleId="Revision">
    <w:name w:val="Revision"/>
    <w:uiPriority w:val="99"/>
    <w:semiHidden/>
    <w:qFormat/>
    <w:rsid w:val="00954D56"/>
    <w:rPr>
      <w:sz w:val="24"/>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paragraph" w:styleId="Quote">
    <w:name w:val="Quote"/>
    <w:basedOn w:val="Normal"/>
    <w:next w:val="Normal"/>
    <w:link w:val="QuoteChar"/>
    <w:uiPriority w:val="29"/>
    <w:qFormat/>
    <w:rsid w:val="00911B70"/>
    <w:rPr>
      <w:i/>
      <w:iCs/>
      <w:color w:val="000000" w:themeColor="text1"/>
    </w:r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qFormat/>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Contents">
    <w:name w:val="Table Contents"/>
    <w:basedOn w:val="Normal"/>
    <w:qFormat/>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pPr>
      <w:suppressLineNumbers/>
      <w:ind w:left="340" w:hanging="340"/>
    </w:pPr>
    <w:rPr>
      <w:sz w:val="20"/>
      <w:szCs w:val="20"/>
    </w:rPr>
  </w:style>
  <w:style w:type="paragraph" w:customStyle="1" w:styleId="Comment">
    <w:name w:val="Comment"/>
    <w:basedOn w:val="Normal"/>
    <w:qFormat/>
    <w:pPr>
      <w:spacing w:before="56" w:after="0"/>
      <w:ind w:left="57" w:right="57"/>
    </w:pPr>
    <w:rPr>
      <w:sz w:val="20"/>
      <w:szCs w:val="20"/>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lay.carper@lifeboat.llc" TargetMode="Externa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dfgroup.org/HDF5/doc/doc-info.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mainzer@lifeboat.llc"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hyperlink" Target="mailto:john.mainzer@lifeboat.ll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lay.carper@lifeboat.llc" TargetMode="External"/><Relationship Id="rId14" Type="http://schemas.microsoft.com/office/2011/relationships/commentsExtended" Target="commentsExtended.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4459</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Microsoft Office User</dc:creator>
  <dc:description/>
  <cp:lastModifiedBy>Elena Pourmal</cp:lastModifiedBy>
  <cp:revision>2</cp:revision>
  <cp:lastPrinted>2025-07-31T17:35:00Z</cp:lastPrinted>
  <dcterms:created xsi:type="dcterms:W3CDTF">2025-08-01T17:07:00Z</dcterms:created>
  <dcterms:modified xsi:type="dcterms:W3CDTF">2025-08-01T17:07:00Z</dcterms:modified>
  <dc:language>en-US</dc:language>
</cp:coreProperties>
</file>